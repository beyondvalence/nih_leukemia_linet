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4D73" w:rsidRPr="00F824DB" w:rsidRDefault="00ED3A20" w:rsidP="006A32ED">
      <w:pPr>
        <w:spacing w:line="480" w:lineRule="auto"/>
        <w:rPr>
          <w:rFonts w:ascii="Arial" w:hAnsi="Arial" w:cs="Arial"/>
          <w:b/>
        </w:rPr>
      </w:pPr>
      <w:bookmarkStart w:id="0" w:name="_GoBack"/>
      <w:bookmarkEnd w:id="0"/>
      <w:r w:rsidRPr="00F824DB">
        <w:rPr>
          <w:rFonts w:ascii="Arial" w:hAnsi="Arial" w:cs="Arial"/>
          <w:b/>
        </w:rPr>
        <w:t xml:space="preserve">Incidence and patient survival of </w:t>
      </w:r>
      <w:proofErr w:type="spellStart"/>
      <w:r w:rsidRPr="00F824DB">
        <w:rPr>
          <w:rFonts w:ascii="Arial" w:hAnsi="Arial" w:cs="Arial"/>
          <w:b/>
        </w:rPr>
        <w:t>myeloproliferative</w:t>
      </w:r>
      <w:proofErr w:type="spellEnd"/>
      <w:r w:rsidRPr="00F824DB">
        <w:rPr>
          <w:rFonts w:ascii="Arial" w:hAnsi="Arial" w:cs="Arial"/>
          <w:b/>
        </w:rPr>
        <w:t xml:space="preserve"> neoplasms and </w:t>
      </w:r>
      <w:proofErr w:type="spellStart"/>
      <w:r w:rsidR="001C612F" w:rsidRPr="00F824DB">
        <w:rPr>
          <w:rFonts w:ascii="Arial" w:hAnsi="Arial" w:cs="Arial"/>
          <w:b/>
        </w:rPr>
        <w:t>myelodysplastic</w:t>
      </w:r>
      <w:proofErr w:type="spellEnd"/>
      <w:r w:rsidR="001C612F" w:rsidRPr="00F824DB">
        <w:rPr>
          <w:rFonts w:ascii="Arial" w:hAnsi="Arial" w:cs="Arial"/>
          <w:b/>
        </w:rPr>
        <w:t>/</w:t>
      </w:r>
      <w:proofErr w:type="spellStart"/>
      <w:r w:rsidR="001C612F" w:rsidRPr="00F824DB">
        <w:rPr>
          <w:rFonts w:ascii="Arial" w:hAnsi="Arial" w:cs="Arial"/>
          <w:b/>
        </w:rPr>
        <w:t>myeloproliferative</w:t>
      </w:r>
      <w:proofErr w:type="spellEnd"/>
      <w:r w:rsidR="001C612F" w:rsidRPr="00F824DB">
        <w:rPr>
          <w:rFonts w:ascii="Arial" w:hAnsi="Arial" w:cs="Arial"/>
          <w:b/>
        </w:rPr>
        <w:t xml:space="preserve"> neoplasm</w:t>
      </w:r>
      <w:r w:rsidR="004E53E2" w:rsidRPr="00F824DB">
        <w:rPr>
          <w:rFonts w:ascii="Arial" w:hAnsi="Arial" w:cs="Arial"/>
          <w:b/>
        </w:rPr>
        <w:t>s</w:t>
      </w:r>
      <w:r w:rsidR="001C612F" w:rsidRPr="00F824DB">
        <w:rPr>
          <w:rFonts w:ascii="Arial" w:hAnsi="Arial" w:cs="Arial"/>
          <w:b/>
        </w:rPr>
        <w:t xml:space="preserve"> </w:t>
      </w:r>
      <w:r w:rsidRPr="00F824DB">
        <w:rPr>
          <w:rFonts w:ascii="Arial" w:hAnsi="Arial" w:cs="Arial"/>
          <w:b/>
        </w:rPr>
        <w:t>in the U</w:t>
      </w:r>
      <w:r w:rsidR="008E1ECF" w:rsidRPr="00F824DB">
        <w:rPr>
          <w:rFonts w:ascii="Arial" w:hAnsi="Arial" w:cs="Arial"/>
          <w:b/>
        </w:rPr>
        <w:t xml:space="preserve">nited </w:t>
      </w:r>
      <w:r w:rsidRPr="00F824DB">
        <w:rPr>
          <w:rFonts w:ascii="Arial" w:hAnsi="Arial" w:cs="Arial"/>
          <w:b/>
        </w:rPr>
        <w:t>S</w:t>
      </w:r>
      <w:r w:rsidR="008E1ECF" w:rsidRPr="00F824DB">
        <w:rPr>
          <w:rFonts w:ascii="Arial" w:hAnsi="Arial" w:cs="Arial"/>
          <w:b/>
        </w:rPr>
        <w:t>tates</w:t>
      </w:r>
      <w:r w:rsidR="00E64D73" w:rsidRPr="00F824DB">
        <w:rPr>
          <w:rFonts w:ascii="Arial" w:hAnsi="Arial" w:cs="Arial"/>
          <w:b/>
        </w:rPr>
        <w:t>, 2001-2012</w:t>
      </w:r>
    </w:p>
    <w:p w:rsidR="00171D9E" w:rsidRPr="00F824DB" w:rsidRDefault="00171D9E" w:rsidP="006A32ED">
      <w:pPr>
        <w:spacing w:line="480" w:lineRule="auto"/>
        <w:rPr>
          <w:rFonts w:ascii="Arial" w:hAnsi="Arial" w:cs="Arial"/>
          <w:b/>
        </w:rPr>
      </w:pPr>
    </w:p>
    <w:p w:rsidR="00171D9E" w:rsidRPr="00F824DB" w:rsidRDefault="00171D9E" w:rsidP="006A32ED">
      <w:pPr>
        <w:spacing w:line="480" w:lineRule="auto"/>
        <w:rPr>
          <w:rFonts w:ascii="Arial" w:hAnsi="Arial" w:cs="Arial"/>
        </w:rPr>
      </w:pPr>
      <w:proofErr w:type="spellStart"/>
      <w:r w:rsidRPr="00F824DB">
        <w:rPr>
          <w:rFonts w:ascii="Arial" w:hAnsi="Arial" w:cs="Arial"/>
        </w:rPr>
        <w:t>Samer</w:t>
      </w:r>
      <w:proofErr w:type="spellEnd"/>
      <w:r w:rsidRPr="00F824DB">
        <w:rPr>
          <w:rFonts w:ascii="Arial" w:hAnsi="Arial" w:cs="Arial"/>
        </w:rPr>
        <w:t xml:space="preserve"> A. Srour</w:t>
      </w:r>
      <w:proofErr w:type="gramStart"/>
      <w:r w:rsidR="00BA60EC" w:rsidRPr="00F824DB">
        <w:rPr>
          <w:rFonts w:ascii="Arial" w:hAnsi="Arial" w:cs="Arial"/>
        </w:rPr>
        <w:t>,</w:t>
      </w:r>
      <w:r w:rsidR="00BA60EC" w:rsidRPr="00F824DB">
        <w:rPr>
          <w:rFonts w:ascii="Arial" w:hAnsi="Arial" w:cs="Arial"/>
          <w:vertAlign w:val="superscript"/>
        </w:rPr>
        <w:t>1</w:t>
      </w:r>
      <w:r w:rsidR="004C7C07" w:rsidRPr="00F824DB">
        <w:rPr>
          <w:rFonts w:ascii="Arial" w:hAnsi="Arial" w:cs="Arial"/>
          <w:vertAlign w:val="superscript"/>
        </w:rPr>
        <w:t>,2</w:t>
      </w:r>
      <w:proofErr w:type="gramEnd"/>
      <w:r w:rsidR="003A19C7" w:rsidRPr="00F824DB">
        <w:rPr>
          <w:rFonts w:ascii="Arial" w:hAnsi="Arial" w:cs="Arial"/>
          <w:vertAlign w:val="superscript"/>
        </w:rPr>
        <w:t>*</w:t>
      </w:r>
      <w:r w:rsidRPr="00F824DB">
        <w:rPr>
          <w:rFonts w:ascii="Arial" w:hAnsi="Arial" w:cs="Arial"/>
        </w:rPr>
        <w:t xml:space="preserve"> Susan S. Devesa</w:t>
      </w:r>
      <w:r w:rsidR="00BA60EC" w:rsidRPr="00F824DB">
        <w:rPr>
          <w:rFonts w:ascii="Arial" w:hAnsi="Arial" w:cs="Arial"/>
        </w:rPr>
        <w:t>,</w:t>
      </w:r>
      <w:r w:rsidR="004C7C07" w:rsidRPr="00F824DB">
        <w:rPr>
          <w:rFonts w:ascii="Arial" w:hAnsi="Arial" w:cs="Arial"/>
          <w:vertAlign w:val="superscript"/>
        </w:rPr>
        <w:t>3</w:t>
      </w:r>
      <w:r w:rsidRPr="00F824DB">
        <w:rPr>
          <w:rFonts w:ascii="Arial" w:hAnsi="Arial" w:cs="Arial"/>
        </w:rPr>
        <w:t xml:space="preserve"> Lindsay M. Morton</w:t>
      </w:r>
      <w:r w:rsidR="00BA60EC" w:rsidRPr="00F824DB">
        <w:rPr>
          <w:rFonts w:ascii="Arial" w:hAnsi="Arial" w:cs="Arial"/>
        </w:rPr>
        <w:t>,</w:t>
      </w:r>
      <w:r w:rsidR="004C7C07" w:rsidRPr="00F824DB">
        <w:rPr>
          <w:rFonts w:ascii="Arial" w:hAnsi="Arial" w:cs="Arial"/>
          <w:vertAlign w:val="superscript"/>
        </w:rPr>
        <w:t>3</w:t>
      </w:r>
      <w:r w:rsidRPr="00F824DB">
        <w:rPr>
          <w:rFonts w:ascii="Arial" w:hAnsi="Arial" w:cs="Arial"/>
        </w:rPr>
        <w:t xml:space="preserve"> David P. Check</w:t>
      </w:r>
      <w:r w:rsidR="00BA60EC" w:rsidRPr="00F824DB">
        <w:rPr>
          <w:rFonts w:ascii="Arial" w:hAnsi="Arial" w:cs="Arial"/>
        </w:rPr>
        <w:t>,</w:t>
      </w:r>
      <w:r w:rsidR="004C7C07" w:rsidRPr="00F824DB">
        <w:rPr>
          <w:rFonts w:ascii="Arial" w:hAnsi="Arial" w:cs="Arial"/>
          <w:vertAlign w:val="superscript"/>
        </w:rPr>
        <w:t>3</w:t>
      </w:r>
      <w:r w:rsidRPr="00F824DB">
        <w:rPr>
          <w:rFonts w:ascii="Arial" w:hAnsi="Arial" w:cs="Arial"/>
        </w:rPr>
        <w:t xml:space="preserve"> Rochelle E. Curtis</w:t>
      </w:r>
      <w:r w:rsidR="00BA60EC" w:rsidRPr="00F824DB">
        <w:rPr>
          <w:rFonts w:ascii="Arial" w:hAnsi="Arial" w:cs="Arial"/>
        </w:rPr>
        <w:t>,</w:t>
      </w:r>
      <w:r w:rsidR="004C7C07" w:rsidRPr="00F824DB">
        <w:rPr>
          <w:rFonts w:ascii="Arial" w:hAnsi="Arial" w:cs="Arial"/>
          <w:vertAlign w:val="superscript"/>
        </w:rPr>
        <w:t>3</w:t>
      </w:r>
      <w:r w:rsidRPr="00F824DB">
        <w:rPr>
          <w:rFonts w:ascii="Arial" w:hAnsi="Arial" w:cs="Arial"/>
        </w:rPr>
        <w:t xml:space="preserve"> Martha S. Linet</w:t>
      </w:r>
      <w:r w:rsidR="00BA60EC" w:rsidRPr="00F824DB">
        <w:rPr>
          <w:rFonts w:ascii="Arial" w:hAnsi="Arial" w:cs="Arial"/>
        </w:rPr>
        <w:t>,</w:t>
      </w:r>
      <w:r w:rsidR="004C7C07" w:rsidRPr="00F824DB">
        <w:rPr>
          <w:rFonts w:ascii="Arial" w:hAnsi="Arial" w:cs="Arial"/>
          <w:vertAlign w:val="superscript"/>
        </w:rPr>
        <w:t>3</w:t>
      </w:r>
      <w:r w:rsidRPr="00F824DB">
        <w:rPr>
          <w:rFonts w:ascii="Arial" w:hAnsi="Arial" w:cs="Arial"/>
        </w:rPr>
        <w:t xml:space="preserve"> </w:t>
      </w:r>
      <w:r w:rsidR="00BA60EC" w:rsidRPr="00F824DB">
        <w:rPr>
          <w:rFonts w:ascii="Arial" w:hAnsi="Arial" w:cs="Arial"/>
        </w:rPr>
        <w:t xml:space="preserve">and </w:t>
      </w:r>
      <w:proofErr w:type="spellStart"/>
      <w:r w:rsidRPr="00F824DB">
        <w:rPr>
          <w:rFonts w:ascii="Arial" w:hAnsi="Arial" w:cs="Arial"/>
        </w:rPr>
        <w:t>Graça</w:t>
      </w:r>
      <w:proofErr w:type="spellEnd"/>
      <w:r w:rsidRPr="00F824DB">
        <w:rPr>
          <w:rFonts w:ascii="Arial" w:hAnsi="Arial" w:cs="Arial"/>
        </w:rPr>
        <w:t xml:space="preserve"> M. Dores</w:t>
      </w:r>
      <w:r w:rsidR="004C7C07" w:rsidRPr="00F824DB">
        <w:rPr>
          <w:rFonts w:ascii="Arial" w:hAnsi="Arial" w:cs="Arial"/>
          <w:vertAlign w:val="superscript"/>
        </w:rPr>
        <w:t>1,3</w:t>
      </w:r>
    </w:p>
    <w:p w:rsidR="00BA60EC" w:rsidRPr="00F824DB" w:rsidRDefault="00BA60EC" w:rsidP="006A32ED">
      <w:pPr>
        <w:spacing w:line="480" w:lineRule="auto"/>
        <w:rPr>
          <w:rFonts w:ascii="Arial" w:hAnsi="Arial" w:cs="Arial"/>
        </w:rPr>
      </w:pPr>
    </w:p>
    <w:p w:rsidR="00BA60EC" w:rsidRPr="00F824DB" w:rsidRDefault="00BA60EC" w:rsidP="006A32ED">
      <w:pPr>
        <w:spacing w:line="480" w:lineRule="auto"/>
        <w:rPr>
          <w:rFonts w:ascii="Arial" w:hAnsi="Arial" w:cs="Arial"/>
        </w:rPr>
      </w:pPr>
      <w:r w:rsidRPr="00F824DB">
        <w:rPr>
          <w:rFonts w:ascii="Arial" w:hAnsi="Arial" w:cs="Arial"/>
          <w:vertAlign w:val="superscript"/>
        </w:rPr>
        <w:t>1</w:t>
      </w:r>
      <w:r w:rsidRPr="00F824DB">
        <w:rPr>
          <w:rFonts w:ascii="Arial" w:hAnsi="Arial" w:cs="Arial"/>
        </w:rPr>
        <w:t>Oklahoma City VA Health Care System, Oklahoma City, OK;</w:t>
      </w:r>
      <w:r w:rsidR="004C7C07" w:rsidRPr="00F824DB">
        <w:rPr>
          <w:rFonts w:ascii="Arial" w:hAnsi="Arial" w:cs="Arial"/>
        </w:rPr>
        <w:t xml:space="preserve"> </w:t>
      </w:r>
      <w:r w:rsidR="006466D5" w:rsidRPr="00F824DB">
        <w:rPr>
          <w:rFonts w:ascii="Arial" w:hAnsi="Arial" w:cs="Arial"/>
          <w:vertAlign w:val="superscript"/>
        </w:rPr>
        <w:t>2</w:t>
      </w:r>
      <w:r w:rsidR="004C7C07" w:rsidRPr="00F824DB">
        <w:rPr>
          <w:rFonts w:ascii="Arial" w:hAnsi="Arial" w:cs="Arial"/>
        </w:rPr>
        <w:t>Graduate College and Department of Medicine, University of Oklahoma Health Sciences Center</w:t>
      </w:r>
      <w:r w:rsidR="005B75CE" w:rsidRPr="00F824DB">
        <w:rPr>
          <w:rFonts w:ascii="Arial" w:hAnsi="Arial" w:cs="Arial"/>
        </w:rPr>
        <w:t>, Oklahoma City, OK</w:t>
      </w:r>
      <w:r w:rsidR="004C7C07" w:rsidRPr="00F824DB">
        <w:rPr>
          <w:rFonts w:ascii="Arial" w:hAnsi="Arial" w:cs="Arial"/>
        </w:rPr>
        <w:t xml:space="preserve">; </w:t>
      </w:r>
      <w:r w:rsidR="004C7C07" w:rsidRPr="00F824DB">
        <w:rPr>
          <w:rFonts w:ascii="Arial" w:hAnsi="Arial" w:cs="Arial"/>
          <w:vertAlign w:val="superscript"/>
        </w:rPr>
        <w:t>3</w:t>
      </w:r>
      <w:r w:rsidRPr="00F824DB">
        <w:rPr>
          <w:rFonts w:ascii="Arial" w:hAnsi="Arial" w:cs="Arial"/>
        </w:rPr>
        <w:t xml:space="preserve">Division of Cancer Epidemiology and Genetics, National Cancer Institute, </w:t>
      </w:r>
      <w:r w:rsidR="00FD19F4" w:rsidRPr="00F824DB">
        <w:rPr>
          <w:rFonts w:ascii="Arial" w:hAnsi="Arial" w:cs="Arial"/>
        </w:rPr>
        <w:t xml:space="preserve">National Institutes of Health, </w:t>
      </w:r>
      <w:r w:rsidR="00A207A5" w:rsidRPr="00F824DB">
        <w:rPr>
          <w:rFonts w:ascii="Arial" w:hAnsi="Arial" w:cs="Arial"/>
        </w:rPr>
        <w:t xml:space="preserve">Department of Health and Human Services, </w:t>
      </w:r>
      <w:r w:rsidRPr="00F824DB">
        <w:rPr>
          <w:rFonts w:ascii="Arial" w:hAnsi="Arial" w:cs="Arial"/>
        </w:rPr>
        <w:t>Bethesda, MD</w:t>
      </w:r>
    </w:p>
    <w:p w:rsidR="00BA60EC" w:rsidRPr="00F824DB" w:rsidRDefault="00BA60EC" w:rsidP="006A32ED">
      <w:pPr>
        <w:spacing w:line="480" w:lineRule="auto"/>
        <w:rPr>
          <w:rFonts w:ascii="Arial" w:hAnsi="Arial" w:cs="Arial"/>
        </w:rPr>
      </w:pPr>
    </w:p>
    <w:p w:rsidR="003A19C7" w:rsidRPr="00F824DB" w:rsidRDefault="003A19C7" w:rsidP="003A19C7">
      <w:pPr>
        <w:spacing w:line="480" w:lineRule="auto"/>
        <w:rPr>
          <w:rFonts w:ascii="Arial" w:hAnsi="Arial" w:cs="Arial"/>
        </w:rPr>
      </w:pPr>
      <w:r w:rsidRPr="00F824DB">
        <w:rPr>
          <w:rFonts w:ascii="Arial" w:hAnsi="Arial" w:cs="Arial"/>
        </w:rPr>
        <w:t>Text word count</w:t>
      </w:r>
      <w:proofErr w:type="gramStart"/>
      <w:r w:rsidRPr="00F824DB">
        <w:rPr>
          <w:rFonts w:ascii="Arial" w:hAnsi="Arial" w:cs="Arial"/>
        </w:rPr>
        <w:t xml:space="preserve">: </w:t>
      </w:r>
      <w:proofErr w:type="gramEnd"/>
      <w:del w:id="1" w:author="Graca M Dores" w:date="2016-01-09T18:21:00Z">
        <w:r w:rsidR="005B24A5" w:rsidRPr="00F824DB" w:rsidDel="002D6EBD">
          <w:rPr>
            <w:rFonts w:ascii="Arial" w:hAnsi="Arial" w:cs="Arial"/>
          </w:rPr>
          <w:delText>3</w:delText>
        </w:r>
        <w:r w:rsidR="00F04A5D" w:rsidRPr="00F824DB" w:rsidDel="002D6EBD">
          <w:rPr>
            <w:rFonts w:ascii="Arial" w:hAnsi="Arial" w:cs="Arial"/>
          </w:rPr>
          <w:delText>,</w:delText>
        </w:r>
      </w:del>
      <w:del w:id="2" w:author="Graca M Dores" w:date="2016-01-09T14:09:00Z">
        <w:r w:rsidR="00467BFF">
          <w:rPr>
            <w:rFonts w:ascii="Arial" w:hAnsi="Arial" w:cs="Arial"/>
          </w:rPr>
          <w:delText>520</w:delText>
        </w:r>
      </w:del>
      <w:ins w:id="3" w:author="Graca M Dores" w:date="2016-01-09T18:21:00Z">
        <w:r w:rsidR="002D6EBD">
          <w:rPr>
            <w:rFonts w:ascii="Arial" w:hAnsi="Arial" w:cs="Arial"/>
          </w:rPr>
          <w:t xml:space="preserve">; </w:t>
        </w:r>
        <w:r w:rsidR="00AC73DF" w:rsidRPr="00AC73DF">
          <w:rPr>
            <w:rFonts w:ascii="Arial" w:hAnsi="Arial" w:cs="Arial"/>
            <w:highlight w:val="yellow"/>
            <w:rPrChange w:id="4" w:author="Graca M Dores" w:date="2016-01-09T18:24:00Z">
              <w:rPr>
                <w:rFonts w:ascii="Arial" w:hAnsi="Arial" w:cs="Arial"/>
              </w:rPr>
            </w:rPrChange>
          </w:rPr>
          <w:t>4,327</w:t>
        </w:r>
      </w:ins>
    </w:p>
    <w:p w:rsidR="003A19C7" w:rsidRPr="00F824DB" w:rsidRDefault="003A19C7" w:rsidP="003A19C7">
      <w:pPr>
        <w:spacing w:line="480" w:lineRule="auto"/>
        <w:rPr>
          <w:rFonts w:ascii="Arial" w:hAnsi="Arial" w:cs="Arial"/>
        </w:rPr>
      </w:pPr>
      <w:r w:rsidRPr="00F824DB">
        <w:rPr>
          <w:rFonts w:ascii="Arial" w:hAnsi="Arial" w:cs="Arial"/>
        </w:rPr>
        <w:t>Tables: 3</w:t>
      </w:r>
      <w:r w:rsidR="005B24A5" w:rsidRPr="00F824DB">
        <w:rPr>
          <w:rFonts w:ascii="Arial" w:hAnsi="Arial" w:cs="Arial"/>
        </w:rPr>
        <w:t>; Figures</w:t>
      </w:r>
      <w:r w:rsidRPr="00F824DB">
        <w:rPr>
          <w:rFonts w:ascii="Arial" w:hAnsi="Arial" w:cs="Arial"/>
        </w:rPr>
        <w:t>: 3</w:t>
      </w:r>
      <w:r w:rsidR="005B24A5" w:rsidRPr="00F824DB">
        <w:rPr>
          <w:rFonts w:ascii="Arial" w:hAnsi="Arial" w:cs="Arial"/>
        </w:rPr>
        <w:t>; Supplementary</w:t>
      </w:r>
      <w:r w:rsidR="000F0E3A" w:rsidRPr="00F824DB">
        <w:rPr>
          <w:rFonts w:ascii="Arial" w:hAnsi="Arial" w:cs="Arial"/>
        </w:rPr>
        <w:t xml:space="preserve"> T</w:t>
      </w:r>
      <w:r w:rsidRPr="00F824DB">
        <w:rPr>
          <w:rFonts w:ascii="Arial" w:hAnsi="Arial" w:cs="Arial"/>
        </w:rPr>
        <w:t>able</w:t>
      </w:r>
      <w:r w:rsidR="005B24A5" w:rsidRPr="00F824DB">
        <w:rPr>
          <w:rFonts w:ascii="Arial" w:hAnsi="Arial" w:cs="Arial"/>
        </w:rPr>
        <w:t xml:space="preserve">s: </w:t>
      </w:r>
      <w:del w:id="5" w:author="Graca M Dores" w:date="2016-01-09T14:09:00Z">
        <w:r w:rsidR="005B24A5">
          <w:rPr>
            <w:rFonts w:ascii="Arial" w:hAnsi="Arial" w:cs="Arial"/>
          </w:rPr>
          <w:delText>2</w:delText>
        </w:r>
      </w:del>
      <w:ins w:id="6" w:author="Graca M Dores" w:date="2016-01-09T14:09:00Z">
        <w:r w:rsidR="00C548B1" w:rsidRPr="00F824DB">
          <w:rPr>
            <w:rFonts w:ascii="Arial" w:hAnsi="Arial" w:cs="Arial"/>
          </w:rPr>
          <w:t>3</w:t>
        </w:r>
      </w:ins>
      <w:r w:rsidR="005B24A5" w:rsidRPr="00F824DB">
        <w:rPr>
          <w:rFonts w:ascii="Arial" w:hAnsi="Arial" w:cs="Arial"/>
        </w:rPr>
        <w:t xml:space="preserve">; Supplementary </w:t>
      </w:r>
      <w:del w:id="7" w:author="Graca M Dores" w:date="2016-01-09T14:09:00Z">
        <w:r w:rsidR="005B24A5">
          <w:rPr>
            <w:rFonts w:ascii="Arial" w:hAnsi="Arial" w:cs="Arial"/>
          </w:rPr>
          <w:delText>Figure</w:delText>
        </w:r>
      </w:del>
      <w:ins w:id="8" w:author="Graca M Dores" w:date="2016-01-09T14:09:00Z">
        <w:r w:rsidR="005B24A5" w:rsidRPr="00F824DB">
          <w:rPr>
            <w:rFonts w:ascii="Arial" w:hAnsi="Arial" w:cs="Arial"/>
          </w:rPr>
          <w:t>Figure</w:t>
        </w:r>
        <w:r w:rsidR="00E3511D" w:rsidRPr="00F824DB">
          <w:rPr>
            <w:rFonts w:ascii="Arial" w:hAnsi="Arial" w:cs="Arial"/>
          </w:rPr>
          <w:t>s</w:t>
        </w:r>
      </w:ins>
      <w:r w:rsidR="005B24A5" w:rsidRPr="00F824DB">
        <w:rPr>
          <w:rFonts w:ascii="Arial" w:hAnsi="Arial" w:cs="Arial"/>
        </w:rPr>
        <w:t>: 1</w:t>
      </w:r>
      <w:r w:rsidRPr="00F824DB">
        <w:rPr>
          <w:rFonts w:ascii="Arial" w:hAnsi="Arial" w:cs="Arial"/>
        </w:rPr>
        <w:t xml:space="preserve">   </w:t>
      </w:r>
    </w:p>
    <w:p w:rsidR="003A19C7" w:rsidRPr="00F824DB" w:rsidRDefault="003A19C7" w:rsidP="003A19C7">
      <w:pPr>
        <w:spacing w:line="480" w:lineRule="auto"/>
        <w:rPr>
          <w:rFonts w:ascii="Arial" w:hAnsi="Arial" w:cs="Arial"/>
        </w:rPr>
      </w:pPr>
      <w:r w:rsidRPr="00F824DB">
        <w:rPr>
          <w:rFonts w:ascii="Arial" w:hAnsi="Arial" w:cs="Arial"/>
        </w:rPr>
        <w:t xml:space="preserve">References: </w:t>
      </w:r>
      <w:del w:id="9" w:author="Graca M Dores" w:date="2016-01-09T14:09:00Z">
        <w:r w:rsidR="00467BFF">
          <w:rPr>
            <w:rFonts w:ascii="Arial" w:hAnsi="Arial" w:cs="Arial"/>
          </w:rPr>
          <w:delText>60</w:delText>
        </w:r>
      </w:del>
      <w:ins w:id="10" w:author="Graca M Dores" w:date="2016-01-09T14:09:00Z">
        <w:r w:rsidR="009B675B" w:rsidRPr="00F824DB">
          <w:rPr>
            <w:rFonts w:ascii="Arial" w:hAnsi="Arial" w:cs="Arial"/>
          </w:rPr>
          <w:t>64</w:t>
        </w:r>
      </w:ins>
    </w:p>
    <w:p w:rsidR="003A19C7" w:rsidRPr="00F824DB" w:rsidRDefault="003A19C7" w:rsidP="003A19C7">
      <w:pPr>
        <w:spacing w:line="480" w:lineRule="auto"/>
        <w:rPr>
          <w:rFonts w:ascii="Arial" w:hAnsi="Arial" w:cs="Arial"/>
        </w:rPr>
      </w:pPr>
      <w:r w:rsidRPr="00F824DB">
        <w:rPr>
          <w:rFonts w:ascii="Arial" w:hAnsi="Arial" w:cs="Arial"/>
        </w:rPr>
        <w:t xml:space="preserve">Short title: </w:t>
      </w:r>
      <w:r w:rsidR="00AE121D" w:rsidRPr="00F824DB">
        <w:rPr>
          <w:rFonts w:ascii="Arial" w:hAnsi="Arial" w:cs="Arial"/>
        </w:rPr>
        <w:t>MPN and MDS/MPN incidence and patient survival</w:t>
      </w:r>
    </w:p>
    <w:p w:rsidR="00922263" w:rsidRPr="00F824DB" w:rsidRDefault="00922263" w:rsidP="00922263">
      <w:pPr>
        <w:autoSpaceDE w:val="0"/>
        <w:autoSpaceDN w:val="0"/>
        <w:adjustRightInd w:val="0"/>
        <w:spacing w:line="480" w:lineRule="auto"/>
        <w:rPr>
          <w:rFonts w:ascii="Arial" w:hAnsi="Arial" w:cs="Arial"/>
        </w:rPr>
      </w:pPr>
      <w:r w:rsidRPr="00F824DB">
        <w:rPr>
          <w:rFonts w:ascii="Arial" w:hAnsi="Arial" w:cs="Arial"/>
          <w:i/>
        </w:rPr>
        <w:t>Conflict of interest disclosure:</w:t>
      </w:r>
      <w:r w:rsidRPr="00F824DB">
        <w:rPr>
          <w:rFonts w:ascii="Arial" w:hAnsi="Arial" w:cs="Arial"/>
        </w:rPr>
        <w:t xml:space="preserve"> The authors declare no competing financial interests.</w:t>
      </w:r>
    </w:p>
    <w:p w:rsidR="003A19C7" w:rsidRPr="00F824DB" w:rsidRDefault="003A19C7" w:rsidP="003A19C7">
      <w:pPr>
        <w:rPr>
          <w:rFonts w:ascii="Arial" w:hAnsi="Arial" w:cs="Arial"/>
        </w:rPr>
      </w:pPr>
      <w:r w:rsidRPr="00F824DB">
        <w:rPr>
          <w:rFonts w:ascii="Arial" w:hAnsi="Arial" w:cs="Arial"/>
        </w:rPr>
        <w:t>*</w:t>
      </w:r>
      <w:r w:rsidRPr="00F824DB">
        <w:rPr>
          <w:rFonts w:ascii="Arial" w:hAnsi="Arial" w:cs="Arial"/>
          <w:i/>
        </w:rPr>
        <w:t>Corresponding author</w:t>
      </w:r>
      <w:r w:rsidRPr="00F824DB">
        <w:rPr>
          <w:rFonts w:ascii="Arial" w:hAnsi="Arial" w:cs="Arial"/>
        </w:rPr>
        <w:t>:</w:t>
      </w:r>
    </w:p>
    <w:p w:rsidR="003A19C7" w:rsidRPr="00F824DB" w:rsidRDefault="003A19C7" w:rsidP="003A19C7">
      <w:pPr>
        <w:pStyle w:val="Title"/>
        <w:spacing w:before="0" w:after="0" w:line="240" w:lineRule="auto"/>
        <w:jc w:val="left"/>
        <w:rPr>
          <w:b w:val="0"/>
          <w:sz w:val="24"/>
          <w:szCs w:val="24"/>
        </w:rPr>
      </w:pPr>
      <w:proofErr w:type="spellStart"/>
      <w:r w:rsidRPr="00F824DB">
        <w:rPr>
          <w:b w:val="0"/>
          <w:sz w:val="24"/>
          <w:szCs w:val="24"/>
        </w:rPr>
        <w:t>Samer</w:t>
      </w:r>
      <w:proofErr w:type="spellEnd"/>
      <w:r w:rsidRPr="00F824DB">
        <w:rPr>
          <w:b w:val="0"/>
          <w:sz w:val="24"/>
          <w:szCs w:val="24"/>
        </w:rPr>
        <w:t xml:space="preserve"> A. </w:t>
      </w:r>
      <w:proofErr w:type="spellStart"/>
      <w:r w:rsidRPr="00F824DB">
        <w:rPr>
          <w:b w:val="0"/>
          <w:sz w:val="24"/>
          <w:szCs w:val="24"/>
        </w:rPr>
        <w:t>Srour</w:t>
      </w:r>
      <w:proofErr w:type="spellEnd"/>
      <w:r w:rsidRPr="00F824DB">
        <w:rPr>
          <w:b w:val="0"/>
          <w:sz w:val="24"/>
          <w:szCs w:val="24"/>
        </w:rPr>
        <w:t>, MB ChB, MS</w:t>
      </w:r>
    </w:p>
    <w:p w:rsidR="003A19C7" w:rsidRPr="00F824DB" w:rsidRDefault="003A19C7" w:rsidP="003A19C7">
      <w:pPr>
        <w:pStyle w:val="Title"/>
        <w:spacing w:before="0" w:after="0" w:line="240" w:lineRule="auto"/>
        <w:jc w:val="left"/>
        <w:rPr>
          <w:b w:val="0"/>
          <w:sz w:val="24"/>
          <w:szCs w:val="24"/>
        </w:rPr>
      </w:pPr>
      <w:r w:rsidRPr="00F824DB">
        <w:rPr>
          <w:b w:val="0"/>
          <w:sz w:val="24"/>
          <w:szCs w:val="24"/>
        </w:rPr>
        <w:t>Oklahoma City VA Health Care System</w:t>
      </w:r>
    </w:p>
    <w:p w:rsidR="003A19C7" w:rsidRPr="00F824DB" w:rsidRDefault="003A19C7" w:rsidP="003A19C7">
      <w:pPr>
        <w:pStyle w:val="Title"/>
        <w:spacing w:before="0" w:after="0" w:line="240" w:lineRule="auto"/>
        <w:jc w:val="left"/>
        <w:rPr>
          <w:b w:val="0"/>
          <w:sz w:val="24"/>
          <w:szCs w:val="24"/>
        </w:rPr>
      </w:pPr>
      <w:r w:rsidRPr="00F824DB">
        <w:rPr>
          <w:b w:val="0"/>
          <w:sz w:val="24"/>
          <w:szCs w:val="24"/>
        </w:rPr>
        <w:t>921 N.E. 13th Street</w:t>
      </w:r>
    </w:p>
    <w:p w:rsidR="003A19C7" w:rsidRPr="00F824DB" w:rsidRDefault="003A19C7" w:rsidP="003A19C7">
      <w:pPr>
        <w:pStyle w:val="Title"/>
        <w:spacing w:before="0" w:after="0" w:line="240" w:lineRule="auto"/>
        <w:jc w:val="left"/>
        <w:rPr>
          <w:b w:val="0"/>
          <w:sz w:val="24"/>
          <w:szCs w:val="24"/>
        </w:rPr>
      </w:pPr>
      <w:r w:rsidRPr="00F824DB">
        <w:rPr>
          <w:b w:val="0"/>
          <w:sz w:val="24"/>
          <w:szCs w:val="24"/>
        </w:rPr>
        <w:t>Oklahoma City, OK 73104</w:t>
      </w:r>
    </w:p>
    <w:p w:rsidR="003A19C7" w:rsidRPr="00F824DB" w:rsidRDefault="003A19C7" w:rsidP="003A19C7">
      <w:pPr>
        <w:pStyle w:val="Title"/>
        <w:spacing w:before="0" w:after="0" w:line="240" w:lineRule="auto"/>
        <w:jc w:val="left"/>
        <w:rPr>
          <w:b w:val="0"/>
          <w:sz w:val="24"/>
          <w:szCs w:val="24"/>
        </w:rPr>
      </w:pPr>
      <w:r w:rsidRPr="00F824DB">
        <w:rPr>
          <w:b w:val="0"/>
          <w:sz w:val="24"/>
          <w:szCs w:val="24"/>
        </w:rPr>
        <w:t>Phone: 405-456-5315</w:t>
      </w:r>
    </w:p>
    <w:p w:rsidR="003A19C7" w:rsidRPr="00F824DB" w:rsidRDefault="003A19C7" w:rsidP="003A19C7">
      <w:pPr>
        <w:pStyle w:val="Title"/>
        <w:spacing w:before="0" w:after="0" w:line="240" w:lineRule="auto"/>
        <w:jc w:val="left"/>
        <w:rPr>
          <w:b w:val="0"/>
          <w:sz w:val="24"/>
          <w:szCs w:val="24"/>
        </w:rPr>
      </w:pPr>
      <w:r w:rsidRPr="00F824DB">
        <w:rPr>
          <w:b w:val="0"/>
          <w:sz w:val="24"/>
          <w:szCs w:val="24"/>
        </w:rPr>
        <w:t>Fax: 405-456-1569</w:t>
      </w:r>
    </w:p>
    <w:p w:rsidR="003A19C7" w:rsidRPr="00F824DB" w:rsidRDefault="003A19C7" w:rsidP="003A19C7">
      <w:pPr>
        <w:pStyle w:val="Title"/>
        <w:spacing w:before="0" w:after="0" w:line="240" w:lineRule="auto"/>
        <w:jc w:val="left"/>
      </w:pPr>
      <w:r w:rsidRPr="00F824DB">
        <w:rPr>
          <w:b w:val="0"/>
          <w:sz w:val="24"/>
          <w:szCs w:val="24"/>
          <w:lang w:val="pt-BR"/>
        </w:rPr>
        <w:t xml:space="preserve">E-mail: </w:t>
      </w:r>
      <w:r w:rsidR="00AD7E57">
        <w:fldChar w:fldCharType="begin"/>
      </w:r>
      <w:r w:rsidR="00AD7E57">
        <w:instrText xml:space="preserve"> HYPERLINK "mailto:samer-srour@ouhsc.edu" </w:instrText>
      </w:r>
      <w:r w:rsidR="00AD7E57">
        <w:fldChar w:fldCharType="separate"/>
      </w:r>
      <w:r w:rsidRPr="007071FD">
        <w:rPr>
          <w:rStyle w:val="Hyperlink"/>
          <w:b w:val="0"/>
          <w:color w:val="auto"/>
          <w:sz w:val="24"/>
          <w:lang w:val="pt-BR"/>
        </w:rPr>
        <w:t>samer-srour@ouhsc.edu</w:t>
      </w:r>
      <w:r w:rsidR="00AD7E57">
        <w:rPr>
          <w:rStyle w:val="Hyperlink"/>
          <w:b w:val="0"/>
          <w:color w:val="auto"/>
          <w:sz w:val="24"/>
          <w:lang w:val="pt-BR"/>
        </w:rPr>
        <w:fldChar w:fldCharType="end"/>
      </w:r>
    </w:p>
    <w:p w:rsidR="003A19C7" w:rsidRPr="00F824DB" w:rsidRDefault="003A19C7" w:rsidP="003A19C7">
      <w:pPr>
        <w:pStyle w:val="Title"/>
        <w:spacing w:before="0" w:after="0" w:line="240" w:lineRule="auto"/>
        <w:jc w:val="left"/>
        <w:rPr>
          <w:b w:val="0"/>
          <w:sz w:val="24"/>
          <w:szCs w:val="24"/>
          <w:lang w:val="pt-BR"/>
        </w:rPr>
      </w:pPr>
    </w:p>
    <w:p w:rsidR="007763AD" w:rsidRPr="00F824DB" w:rsidRDefault="007763AD" w:rsidP="006A32ED">
      <w:pPr>
        <w:spacing w:line="480" w:lineRule="auto"/>
        <w:rPr>
          <w:rFonts w:ascii="Arial" w:hAnsi="Arial" w:cs="Arial"/>
        </w:rPr>
      </w:pPr>
    </w:p>
    <w:p w:rsidR="003A19C7" w:rsidRPr="00F824DB" w:rsidRDefault="003A19C7">
      <w:pPr>
        <w:spacing w:after="200" w:line="276" w:lineRule="auto"/>
        <w:rPr>
          <w:rFonts w:ascii="Arial" w:hAnsi="Arial" w:cs="Arial"/>
          <w:i/>
        </w:rPr>
      </w:pPr>
      <w:r w:rsidRPr="00F824DB">
        <w:rPr>
          <w:rFonts w:ascii="Arial" w:hAnsi="Arial" w:cs="Arial"/>
          <w:i/>
        </w:rPr>
        <w:br w:type="page"/>
      </w:r>
    </w:p>
    <w:p w:rsidR="007763AD" w:rsidRPr="00F824DB" w:rsidRDefault="0042578E" w:rsidP="006A4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Arial" w:eastAsia="Arial Unicode MS" w:hAnsi="Arial" w:cs="Arial"/>
          <w:b/>
        </w:rPr>
      </w:pPr>
      <w:r w:rsidRPr="00F824DB">
        <w:rPr>
          <w:rFonts w:ascii="Arial" w:eastAsia="Arial Unicode MS" w:hAnsi="Arial" w:cs="Arial"/>
          <w:b/>
        </w:rPr>
        <w:lastRenderedPageBreak/>
        <w:t>Summary</w:t>
      </w:r>
    </w:p>
    <w:p w:rsidR="00785F50" w:rsidRPr="00F824DB" w:rsidRDefault="006A32ED" w:rsidP="00545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Arial" w:hAnsi="Arial" w:cs="Arial"/>
          <w:bCs/>
        </w:rPr>
      </w:pPr>
      <w:r w:rsidRPr="00F824DB">
        <w:rPr>
          <w:rFonts w:ascii="Arial" w:eastAsia="Arial Unicode MS" w:hAnsi="Arial" w:cs="Arial"/>
        </w:rPr>
        <w:tab/>
      </w:r>
      <w:r w:rsidR="00E64D73" w:rsidRPr="00F824DB">
        <w:rPr>
          <w:rFonts w:ascii="Arial" w:eastAsia="Arial Unicode MS" w:hAnsi="Arial" w:cs="Arial"/>
        </w:rPr>
        <w:t>Descriptive epidemiologic information on</w:t>
      </w:r>
      <w:r w:rsidR="008163A7" w:rsidRPr="00F824DB">
        <w:rPr>
          <w:rFonts w:ascii="Arial" w:eastAsia="Arial Unicode MS" w:hAnsi="Arial" w:cs="Arial"/>
        </w:rPr>
        <w:t xml:space="preserve"> </w:t>
      </w:r>
      <w:proofErr w:type="spellStart"/>
      <w:r w:rsidRPr="00F824DB">
        <w:rPr>
          <w:rFonts w:ascii="Arial" w:eastAsia="Arial Unicode MS" w:hAnsi="Arial" w:cs="Arial"/>
        </w:rPr>
        <w:t>myeloproliferative</w:t>
      </w:r>
      <w:proofErr w:type="spellEnd"/>
      <w:r w:rsidRPr="00F824DB">
        <w:rPr>
          <w:rFonts w:ascii="Arial" w:eastAsia="Arial Unicode MS" w:hAnsi="Arial" w:cs="Arial"/>
        </w:rPr>
        <w:t xml:space="preserve"> neoplasms (</w:t>
      </w:r>
      <w:r w:rsidR="008163A7" w:rsidRPr="00F824DB">
        <w:rPr>
          <w:rFonts w:ascii="Arial" w:eastAsia="Arial Unicode MS" w:hAnsi="Arial" w:cs="Arial"/>
        </w:rPr>
        <w:t>MPNs</w:t>
      </w:r>
      <w:r w:rsidRPr="00F824DB">
        <w:rPr>
          <w:rFonts w:ascii="Arial" w:eastAsia="Arial Unicode MS" w:hAnsi="Arial" w:cs="Arial"/>
        </w:rPr>
        <w:t>)</w:t>
      </w:r>
      <w:r w:rsidR="008163A7" w:rsidRPr="00F824DB">
        <w:rPr>
          <w:rFonts w:ascii="Arial" w:eastAsia="Arial Unicode MS" w:hAnsi="Arial" w:cs="Arial"/>
        </w:rPr>
        <w:t xml:space="preserve"> </w:t>
      </w:r>
      <w:r w:rsidR="00D7198A" w:rsidRPr="00F824DB">
        <w:rPr>
          <w:rFonts w:ascii="Arial" w:eastAsia="Arial Unicode MS" w:hAnsi="Arial" w:cs="Arial"/>
        </w:rPr>
        <w:t xml:space="preserve">and </w:t>
      </w:r>
      <w:proofErr w:type="spellStart"/>
      <w:r w:rsidR="007C5141" w:rsidRPr="00F824DB">
        <w:rPr>
          <w:rFonts w:ascii="Arial" w:eastAsia="Arial Unicode MS" w:hAnsi="Arial" w:cs="Arial"/>
        </w:rPr>
        <w:t>myelody</w:t>
      </w:r>
      <w:r w:rsidRPr="00F824DB">
        <w:rPr>
          <w:rFonts w:ascii="Arial" w:eastAsia="Arial Unicode MS" w:hAnsi="Arial" w:cs="Arial"/>
        </w:rPr>
        <w:t>sp</w:t>
      </w:r>
      <w:r w:rsidR="007C5141" w:rsidRPr="00F824DB">
        <w:rPr>
          <w:rFonts w:ascii="Arial" w:eastAsia="Arial Unicode MS" w:hAnsi="Arial" w:cs="Arial"/>
        </w:rPr>
        <w:t>l</w:t>
      </w:r>
      <w:r w:rsidRPr="00F824DB">
        <w:rPr>
          <w:rFonts w:ascii="Arial" w:eastAsia="Arial Unicode MS" w:hAnsi="Arial" w:cs="Arial"/>
        </w:rPr>
        <w:t>astic</w:t>
      </w:r>
      <w:proofErr w:type="spellEnd"/>
      <w:r w:rsidRPr="00F824DB">
        <w:rPr>
          <w:rFonts w:ascii="Arial" w:eastAsia="Arial Unicode MS" w:hAnsi="Arial" w:cs="Arial"/>
        </w:rPr>
        <w:t xml:space="preserve"> (MDS)</w:t>
      </w:r>
      <w:r w:rsidR="00D7198A" w:rsidRPr="00F824DB">
        <w:rPr>
          <w:rFonts w:ascii="Arial" w:eastAsia="Arial Unicode MS" w:hAnsi="Arial" w:cs="Arial"/>
        </w:rPr>
        <w:t xml:space="preserve">/MPNs </w:t>
      </w:r>
      <w:r w:rsidR="008163A7" w:rsidRPr="00F824DB">
        <w:rPr>
          <w:rFonts w:ascii="Arial" w:eastAsia="Arial Unicode MS" w:hAnsi="Arial" w:cs="Arial"/>
        </w:rPr>
        <w:t>is largely derived from single institution and European population-based studies.</w:t>
      </w:r>
      <w:r w:rsidR="00B31063" w:rsidRPr="00F824DB">
        <w:rPr>
          <w:rFonts w:ascii="Arial" w:eastAsia="Arial Unicode MS" w:hAnsi="Arial" w:cs="Arial"/>
        </w:rPr>
        <w:t xml:space="preserve">  </w:t>
      </w:r>
      <w:r w:rsidR="008163A7" w:rsidRPr="00F824DB">
        <w:rPr>
          <w:rFonts w:ascii="Arial" w:eastAsia="Arial Unicode MS" w:hAnsi="Arial" w:cs="Arial"/>
        </w:rPr>
        <w:t xml:space="preserve">Data </w:t>
      </w:r>
      <w:r w:rsidR="0088786D" w:rsidRPr="00F824DB">
        <w:rPr>
          <w:rFonts w:ascii="Arial" w:eastAsia="Arial Unicode MS" w:hAnsi="Arial" w:cs="Arial"/>
        </w:rPr>
        <w:t>since adoption</w:t>
      </w:r>
      <w:r w:rsidR="008163A7" w:rsidRPr="00F824DB">
        <w:rPr>
          <w:rFonts w:ascii="Arial" w:eastAsia="Arial Unicode MS" w:hAnsi="Arial" w:cs="Arial"/>
        </w:rPr>
        <w:t xml:space="preserve"> of the </w:t>
      </w:r>
      <w:r w:rsidR="009879CE" w:rsidRPr="00F824DB">
        <w:rPr>
          <w:rFonts w:ascii="Arial" w:eastAsia="Arial Unicode MS" w:hAnsi="Arial" w:cs="Arial"/>
        </w:rPr>
        <w:t>WHO</w:t>
      </w:r>
      <w:r w:rsidR="008163A7" w:rsidRPr="00F824DB">
        <w:rPr>
          <w:rFonts w:ascii="Arial" w:eastAsia="Arial Unicode MS" w:hAnsi="Arial" w:cs="Arial"/>
        </w:rPr>
        <w:t xml:space="preserve"> classification of hematopoietic neoplasms and </w:t>
      </w:r>
      <w:r w:rsidR="008163A7" w:rsidRPr="00F824DB">
        <w:rPr>
          <w:rFonts w:ascii="Arial" w:eastAsia="Arial Unicode MS" w:hAnsi="Arial" w:cs="Arial"/>
          <w:i/>
        </w:rPr>
        <w:t xml:space="preserve">JAK2 </w:t>
      </w:r>
      <w:del w:id="11" w:author="Graca M Dores" w:date="2016-01-09T14:09:00Z">
        <w:r w:rsidR="008163A7" w:rsidRPr="006402CC">
          <w:rPr>
            <w:rFonts w:ascii="Arial" w:eastAsia="Arial Unicode MS" w:hAnsi="Arial" w:cs="Arial"/>
            <w:i/>
          </w:rPr>
          <w:delText>V617</w:delText>
        </w:r>
      </w:del>
      <w:ins w:id="12" w:author="Graca M Dores" w:date="2016-01-09T14:09:00Z">
        <w:r w:rsidR="008163A7" w:rsidRPr="00F824DB">
          <w:rPr>
            <w:rFonts w:ascii="Arial" w:eastAsia="Arial Unicode MS" w:hAnsi="Arial" w:cs="Arial"/>
            <w:i/>
          </w:rPr>
          <w:t>V617</w:t>
        </w:r>
        <w:r w:rsidR="00080E1C" w:rsidRPr="00F824DB">
          <w:rPr>
            <w:rFonts w:ascii="Arial" w:eastAsia="Arial Unicode MS" w:hAnsi="Arial" w:cs="Arial"/>
            <w:i/>
          </w:rPr>
          <w:t>F</w:t>
        </w:r>
      </w:ins>
      <w:r w:rsidR="008163A7" w:rsidRPr="00F824DB">
        <w:rPr>
          <w:rFonts w:ascii="Arial" w:eastAsia="Arial Unicode MS" w:hAnsi="Arial" w:cs="Arial"/>
        </w:rPr>
        <w:t xml:space="preserve"> mutation testing are sparse</w:t>
      </w:r>
      <w:r w:rsidR="008163A7" w:rsidRPr="00F824DB">
        <w:rPr>
          <w:rFonts w:ascii="Arial" w:hAnsi="Arial" w:cs="Arial"/>
        </w:rPr>
        <w:t xml:space="preserve">.  </w:t>
      </w:r>
      <w:r w:rsidR="00EB0C5E" w:rsidRPr="00F824DB">
        <w:rPr>
          <w:rFonts w:ascii="Arial" w:hAnsi="Arial" w:cs="Arial"/>
        </w:rPr>
        <w:t xml:space="preserve">Using </w:t>
      </w:r>
      <w:r w:rsidR="00EB0C5E" w:rsidRPr="00F824DB">
        <w:rPr>
          <w:rFonts w:ascii="Arial" w:hAnsi="Arial" w:cs="Arial"/>
          <w:bCs/>
        </w:rPr>
        <w:t>population-based data, w</w:t>
      </w:r>
      <w:r w:rsidR="008163A7" w:rsidRPr="00F824DB">
        <w:rPr>
          <w:rFonts w:ascii="Arial" w:hAnsi="Arial" w:cs="Arial"/>
        </w:rPr>
        <w:t xml:space="preserve">e </w:t>
      </w:r>
      <w:r w:rsidR="008163A7" w:rsidRPr="00F824DB">
        <w:rPr>
          <w:rFonts w:ascii="Arial" w:hAnsi="Arial" w:cs="Arial"/>
          <w:bCs/>
        </w:rPr>
        <w:t xml:space="preserve">comprehensively </w:t>
      </w:r>
      <w:r w:rsidR="008163A7" w:rsidRPr="00F824DB">
        <w:rPr>
          <w:rFonts w:ascii="Arial" w:hAnsi="Arial" w:cs="Arial"/>
        </w:rPr>
        <w:t xml:space="preserve">assessed </w:t>
      </w:r>
      <w:r w:rsidR="00EB0C5E" w:rsidRPr="00F824DB">
        <w:rPr>
          <w:rFonts w:ascii="Arial" w:hAnsi="Arial" w:cs="Arial"/>
        </w:rPr>
        <w:t xml:space="preserve">subtype-specific </w:t>
      </w:r>
      <w:r w:rsidR="00EB0C5E" w:rsidRPr="00F824DB">
        <w:rPr>
          <w:rFonts w:ascii="Arial" w:hAnsi="Arial" w:cs="Arial"/>
          <w:bCs/>
        </w:rPr>
        <w:t>MPN and MDS/MPN</w:t>
      </w:r>
      <w:r w:rsidR="00E67CE5" w:rsidRPr="00F824DB">
        <w:rPr>
          <w:rFonts w:ascii="Arial" w:hAnsi="Arial" w:cs="Arial"/>
        </w:rPr>
        <w:t xml:space="preserve"> </w:t>
      </w:r>
      <w:r w:rsidR="008163A7" w:rsidRPr="00F824DB">
        <w:rPr>
          <w:rFonts w:ascii="Arial" w:hAnsi="Arial" w:cs="Arial"/>
        </w:rPr>
        <w:t xml:space="preserve">incidence rates (IRs), IR ratios (IRRs), and relative survival </w:t>
      </w:r>
      <w:r w:rsidR="008D1E5A" w:rsidRPr="00F824DB">
        <w:rPr>
          <w:rFonts w:ascii="Arial" w:hAnsi="Arial" w:cs="Arial"/>
        </w:rPr>
        <w:t xml:space="preserve">(RS) </w:t>
      </w:r>
      <w:r w:rsidR="00EB0C5E" w:rsidRPr="00F824DB">
        <w:rPr>
          <w:rFonts w:ascii="Arial" w:hAnsi="Arial" w:cs="Arial"/>
        </w:rPr>
        <w:t>in the U</w:t>
      </w:r>
      <w:r w:rsidR="00310D38" w:rsidRPr="00F824DB">
        <w:rPr>
          <w:rFonts w:ascii="Arial" w:hAnsi="Arial" w:cs="Arial"/>
        </w:rPr>
        <w:t xml:space="preserve">nited </w:t>
      </w:r>
      <w:r w:rsidR="00EB0C5E" w:rsidRPr="00F824DB">
        <w:rPr>
          <w:rFonts w:ascii="Arial" w:hAnsi="Arial" w:cs="Arial"/>
        </w:rPr>
        <w:t>S</w:t>
      </w:r>
      <w:r w:rsidR="00310D38" w:rsidRPr="00F824DB">
        <w:rPr>
          <w:rFonts w:ascii="Arial" w:hAnsi="Arial" w:cs="Arial"/>
        </w:rPr>
        <w:t>tates</w:t>
      </w:r>
      <w:r w:rsidR="00EB0C5E" w:rsidRPr="00F824DB">
        <w:rPr>
          <w:rFonts w:ascii="Arial" w:hAnsi="Arial" w:cs="Arial"/>
        </w:rPr>
        <w:t xml:space="preserve"> (2001-2012)</w:t>
      </w:r>
      <w:r w:rsidR="008163A7" w:rsidRPr="00F824DB">
        <w:rPr>
          <w:rFonts w:ascii="Arial" w:hAnsi="Arial" w:cs="Arial"/>
          <w:bCs/>
        </w:rPr>
        <w:t>.</w:t>
      </w:r>
      <w:r w:rsidR="00B31063" w:rsidRPr="00F824DB">
        <w:rPr>
          <w:rFonts w:ascii="Arial" w:hAnsi="Arial" w:cs="Arial"/>
        </w:rPr>
        <w:t xml:space="preserve">  </w:t>
      </w:r>
      <w:r w:rsidR="00D7198A" w:rsidRPr="00F824DB">
        <w:rPr>
          <w:rFonts w:ascii="Arial" w:hAnsi="Arial" w:cs="Arial"/>
        </w:rPr>
        <w:t xml:space="preserve">IRs were highest for polycythemia </w:t>
      </w:r>
      <w:proofErr w:type="spellStart"/>
      <w:proofErr w:type="gramStart"/>
      <w:r w:rsidR="00D7198A" w:rsidRPr="00F824DB">
        <w:rPr>
          <w:rFonts w:ascii="Arial" w:hAnsi="Arial" w:cs="Arial"/>
        </w:rPr>
        <w:t>vera</w:t>
      </w:r>
      <w:proofErr w:type="spellEnd"/>
      <w:proofErr w:type="gramEnd"/>
      <w:r w:rsidR="00D7198A" w:rsidRPr="00F824DB">
        <w:rPr>
          <w:rFonts w:ascii="Arial" w:hAnsi="Arial" w:cs="Arial"/>
        </w:rPr>
        <w:t xml:space="preserve"> </w:t>
      </w:r>
      <w:r w:rsidR="00545743" w:rsidRPr="00F824DB">
        <w:rPr>
          <w:rFonts w:ascii="Arial" w:hAnsi="Arial" w:cs="Arial"/>
        </w:rPr>
        <w:t xml:space="preserve">(PV) </w:t>
      </w:r>
      <w:r w:rsidR="00EB0C5E" w:rsidRPr="00F824DB">
        <w:rPr>
          <w:rFonts w:ascii="Arial" w:hAnsi="Arial" w:cs="Arial"/>
        </w:rPr>
        <w:t>(IR=10.9</w:t>
      </w:r>
      <w:r w:rsidR="00314250" w:rsidRPr="00F824DB">
        <w:rPr>
          <w:rFonts w:ascii="Arial" w:hAnsi="Arial" w:cs="Arial"/>
        </w:rPr>
        <w:t xml:space="preserve">) </w:t>
      </w:r>
      <w:r w:rsidR="00D7198A" w:rsidRPr="00F824DB">
        <w:rPr>
          <w:rFonts w:ascii="Arial" w:hAnsi="Arial" w:cs="Arial"/>
        </w:rPr>
        <w:t xml:space="preserve">and essential </w:t>
      </w:r>
      <w:proofErr w:type="spellStart"/>
      <w:r w:rsidR="00D7198A" w:rsidRPr="00F824DB">
        <w:rPr>
          <w:rFonts w:ascii="Arial" w:hAnsi="Arial" w:cs="Arial"/>
        </w:rPr>
        <w:t>thrombocythemia</w:t>
      </w:r>
      <w:proofErr w:type="spellEnd"/>
      <w:r w:rsidR="00545743" w:rsidRPr="00F824DB">
        <w:rPr>
          <w:rFonts w:ascii="Arial" w:hAnsi="Arial" w:cs="Arial"/>
        </w:rPr>
        <w:t xml:space="preserve"> (ET)</w:t>
      </w:r>
      <w:r w:rsidR="00314250" w:rsidRPr="00F824DB">
        <w:rPr>
          <w:rFonts w:ascii="Arial" w:hAnsi="Arial" w:cs="Arial"/>
        </w:rPr>
        <w:t xml:space="preserve"> (IR=9.6)</w:t>
      </w:r>
      <w:r w:rsidR="00D7198A" w:rsidRPr="00F824DB">
        <w:rPr>
          <w:rFonts w:ascii="Arial" w:hAnsi="Arial" w:cs="Arial"/>
        </w:rPr>
        <w:t xml:space="preserve">. </w:t>
      </w:r>
      <w:r w:rsidR="00B31063" w:rsidRPr="00F824DB">
        <w:rPr>
          <w:rFonts w:ascii="Arial" w:hAnsi="Arial" w:cs="Arial"/>
        </w:rPr>
        <w:t xml:space="preserve"> </w:t>
      </w:r>
      <w:r w:rsidR="00D7198A" w:rsidRPr="00F824DB">
        <w:rPr>
          <w:rFonts w:ascii="Arial" w:hAnsi="Arial" w:cs="Arial"/>
        </w:rPr>
        <w:t xml:space="preserve">Except for ET and </w:t>
      </w:r>
      <w:proofErr w:type="spellStart"/>
      <w:r w:rsidR="00D7198A" w:rsidRPr="00F824DB">
        <w:rPr>
          <w:rFonts w:ascii="Arial" w:hAnsi="Arial" w:cs="Arial"/>
        </w:rPr>
        <w:t>mastocytosis</w:t>
      </w:r>
      <w:proofErr w:type="spellEnd"/>
      <w:r w:rsidR="00D7198A" w:rsidRPr="00F824DB">
        <w:rPr>
          <w:rFonts w:ascii="Arial" w:hAnsi="Arial" w:cs="Arial"/>
        </w:rPr>
        <w:t>, overall IRs were significantly higher among males (IRRs=1.4-2.3)</w:t>
      </w:r>
      <w:r w:rsidR="008163A7" w:rsidRPr="00F824DB">
        <w:rPr>
          <w:rFonts w:ascii="Arial" w:hAnsi="Arial" w:cs="Arial"/>
        </w:rPr>
        <w:t xml:space="preserve">.  </w:t>
      </w:r>
      <w:r w:rsidR="00D7198A" w:rsidRPr="00F824DB">
        <w:rPr>
          <w:rFonts w:ascii="Arial" w:hAnsi="Arial" w:cs="Arial"/>
        </w:rPr>
        <w:t xml:space="preserve">All evaluable MPNs were associated with lower IRs among Hispanic whites than non-Hispanic whites (NHWs), with the exception of </w:t>
      </w:r>
      <w:r w:rsidR="00D7198A" w:rsidRPr="00F824DB">
        <w:rPr>
          <w:rFonts w:ascii="Arial" w:hAnsi="Arial" w:cs="Arial"/>
          <w:i/>
        </w:rPr>
        <w:t>BCR-ABL1</w:t>
      </w:r>
      <w:r w:rsidR="00D7198A" w:rsidRPr="00F824DB">
        <w:rPr>
          <w:rFonts w:ascii="Arial" w:hAnsi="Arial" w:cs="Arial"/>
        </w:rPr>
        <w:t>-positiv</w:t>
      </w:r>
      <w:r w:rsidR="009B2BC7" w:rsidRPr="00F824DB">
        <w:rPr>
          <w:rFonts w:ascii="Arial" w:hAnsi="Arial" w:cs="Arial"/>
        </w:rPr>
        <w:t xml:space="preserve">e chronic </w:t>
      </w:r>
      <w:proofErr w:type="spellStart"/>
      <w:r w:rsidR="009B2BC7" w:rsidRPr="00F824DB">
        <w:rPr>
          <w:rFonts w:ascii="Arial" w:hAnsi="Arial" w:cs="Arial"/>
        </w:rPr>
        <w:t>myelogenous</w:t>
      </w:r>
      <w:proofErr w:type="spellEnd"/>
      <w:r w:rsidR="009B2BC7" w:rsidRPr="00F824DB">
        <w:rPr>
          <w:rFonts w:ascii="Arial" w:hAnsi="Arial" w:cs="Arial"/>
        </w:rPr>
        <w:t xml:space="preserve"> </w:t>
      </w:r>
      <w:proofErr w:type="spellStart"/>
      <w:r w:rsidR="009B2BC7" w:rsidRPr="00F824DB">
        <w:rPr>
          <w:rFonts w:ascii="Arial" w:hAnsi="Arial" w:cs="Arial"/>
        </w:rPr>
        <w:t>leuk</w:t>
      </w:r>
      <w:ins w:id="13" w:author="Graca M Dores" w:date="2016-01-09T15:59:00Z">
        <w:r w:rsidR="00345CC1">
          <w:rPr>
            <w:rFonts w:ascii="Arial" w:hAnsi="Arial" w:cs="Arial"/>
          </w:rPr>
          <w:t>a</w:t>
        </w:r>
      </w:ins>
      <w:r w:rsidR="009B2BC7" w:rsidRPr="00F824DB">
        <w:rPr>
          <w:rFonts w:ascii="Arial" w:hAnsi="Arial" w:cs="Arial"/>
        </w:rPr>
        <w:t>emia</w:t>
      </w:r>
      <w:proofErr w:type="spellEnd"/>
      <w:r w:rsidR="00166AF5" w:rsidRPr="00F824DB">
        <w:rPr>
          <w:rFonts w:ascii="Arial" w:hAnsi="Arial" w:cs="Arial"/>
        </w:rPr>
        <w:t xml:space="preserve"> (CML)</w:t>
      </w:r>
      <w:r w:rsidR="00D7198A" w:rsidRPr="00F824DB">
        <w:rPr>
          <w:rFonts w:ascii="Arial" w:hAnsi="Arial" w:cs="Arial"/>
        </w:rPr>
        <w:t xml:space="preserve">, chronic eosinophilic </w:t>
      </w:r>
      <w:proofErr w:type="spellStart"/>
      <w:r w:rsidR="00D7198A" w:rsidRPr="00F824DB">
        <w:rPr>
          <w:rFonts w:ascii="Arial" w:hAnsi="Arial" w:cs="Arial"/>
        </w:rPr>
        <w:t>leuk</w:t>
      </w:r>
      <w:ins w:id="14" w:author="Graca M Dores" w:date="2016-01-09T15:59:00Z">
        <w:r w:rsidR="00345CC1">
          <w:rPr>
            <w:rFonts w:ascii="Arial" w:hAnsi="Arial" w:cs="Arial"/>
          </w:rPr>
          <w:t>a</w:t>
        </w:r>
      </w:ins>
      <w:r w:rsidR="00D7198A" w:rsidRPr="00F824DB">
        <w:rPr>
          <w:rFonts w:ascii="Arial" w:hAnsi="Arial" w:cs="Arial"/>
        </w:rPr>
        <w:t>emia</w:t>
      </w:r>
      <w:proofErr w:type="spellEnd"/>
      <w:r w:rsidR="00D7198A" w:rsidRPr="00F824DB">
        <w:rPr>
          <w:rFonts w:ascii="Arial" w:hAnsi="Arial" w:cs="Arial"/>
        </w:rPr>
        <w:t xml:space="preserve"> (CEL), and juvenile </w:t>
      </w:r>
      <w:proofErr w:type="spellStart"/>
      <w:r w:rsidR="00D7198A" w:rsidRPr="00F824DB">
        <w:rPr>
          <w:rFonts w:ascii="Arial" w:hAnsi="Arial" w:cs="Arial"/>
        </w:rPr>
        <w:t>myelomonocytic</w:t>
      </w:r>
      <w:proofErr w:type="spellEnd"/>
      <w:r w:rsidR="00D7198A" w:rsidRPr="00F824DB">
        <w:rPr>
          <w:rFonts w:ascii="Arial" w:hAnsi="Arial" w:cs="Arial"/>
        </w:rPr>
        <w:t xml:space="preserve"> </w:t>
      </w:r>
      <w:proofErr w:type="spellStart"/>
      <w:r w:rsidR="00D7198A" w:rsidRPr="00F824DB">
        <w:rPr>
          <w:rFonts w:ascii="Arial" w:hAnsi="Arial" w:cs="Arial"/>
        </w:rPr>
        <w:t>leuk</w:t>
      </w:r>
      <w:ins w:id="15" w:author="Graca M Dores" w:date="2016-01-09T15:59:00Z">
        <w:r w:rsidR="00345CC1">
          <w:rPr>
            <w:rFonts w:ascii="Arial" w:hAnsi="Arial" w:cs="Arial"/>
          </w:rPr>
          <w:t>a</w:t>
        </w:r>
      </w:ins>
      <w:r w:rsidR="00D7198A" w:rsidRPr="00F824DB">
        <w:rPr>
          <w:rFonts w:ascii="Arial" w:hAnsi="Arial" w:cs="Arial"/>
        </w:rPr>
        <w:t>emia</w:t>
      </w:r>
      <w:proofErr w:type="spellEnd"/>
      <w:r w:rsidR="00D7198A" w:rsidRPr="00F824DB">
        <w:rPr>
          <w:rFonts w:ascii="Arial" w:hAnsi="Arial" w:cs="Arial"/>
        </w:rPr>
        <w:t xml:space="preserve">.  Except for CEL, Asians/Pacific Islanders had significantly lower MPN IRs than NHWs.  </w:t>
      </w:r>
      <w:r w:rsidR="004417FD" w:rsidRPr="00F824DB">
        <w:rPr>
          <w:rFonts w:ascii="Arial" w:hAnsi="Arial" w:cs="Arial"/>
        </w:rPr>
        <w:t xml:space="preserve">ET, </w:t>
      </w:r>
      <w:r w:rsidR="00D7198A" w:rsidRPr="00F824DB">
        <w:rPr>
          <w:rFonts w:ascii="Arial" w:hAnsi="Arial" w:cs="Arial"/>
        </w:rPr>
        <w:t>MPN</w:t>
      </w:r>
      <w:r w:rsidR="004417FD" w:rsidRPr="00F824DB">
        <w:rPr>
          <w:rFonts w:ascii="Arial" w:hAnsi="Arial" w:cs="Arial"/>
        </w:rPr>
        <w:t>-unclassifiable</w:t>
      </w:r>
      <w:r w:rsidR="00D7198A" w:rsidRPr="00F824DB">
        <w:rPr>
          <w:rFonts w:ascii="Arial" w:hAnsi="Arial" w:cs="Arial"/>
        </w:rPr>
        <w:t xml:space="preserve">, and CEL IRs were </w:t>
      </w:r>
      <w:r w:rsidR="004417FD" w:rsidRPr="00F824DB">
        <w:rPr>
          <w:rFonts w:ascii="Arial" w:hAnsi="Arial" w:cs="Arial"/>
        </w:rPr>
        <w:t>18</w:t>
      </w:r>
      <w:r w:rsidR="00D7198A" w:rsidRPr="00F824DB">
        <w:rPr>
          <w:rFonts w:ascii="Arial" w:hAnsi="Arial" w:cs="Arial"/>
        </w:rPr>
        <w:t xml:space="preserve">%, </w:t>
      </w:r>
      <w:r w:rsidR="004417FD" w:rsidRPr="00F824DB">
        <w:rPr>
          <w:rFonts w:ascii="Arial" w:hAnsi="Arial" w:cs="Arial"/>
        </w:rPr>
        <w:t>19</w:t>
      </w:r>
      <w:r w:rsidR="00D7198A" w:rsidRPr="00F824DB">
        <w:rPr>
          <w:rFonts w:ascii="Arial" w:hAnsi="Arial" w:cs="Arial"/>
        </w:rPr>
        <w:t xml:space="preserve">%, and </w:t>
      </w:r>
      <w:r w:rsidR="004417FD" w:rsidRPr="00F824DB">
        <w:rPr>
          <w:rFonts w:ascii="Arial" w:hAnsi="Arial" w:cs="Arial"/>
        </w:rPr>
        <w:t>60</w:t>
      </w:r>
      <w:r w:rsidR="00D7198A" w:rsidRPr="00F824DB">
        <w:rPr>
          <w:rFonts w:ascii="Arial" w:hAnsi="Arial" w:cs="Arial"/>
        </w:rPr>
        <w:t xml:space="preserve">% higher, respectively, among blacks than NHWs. </w:t>
      </w:r>
      <w:r w:rsidR="009A2DF5" w:rsidRPr="00F824DB">
        <w:rPr>
          <w:rFonts w:ascii="Arial" w:hAnsi="Arial" w:cs="Arial"/>
        </w:rPr>
        <w:t xml:space="preserve"> </w:t>
      </w:r>
      <w:r w:rsidR="00166AF5" w:rsidRPr="00F824DB">
        <w:rPr>
          <w:rFonts w:ascii="Arial" w:hAnsi="Arial" w:cs="Arial"/>
        </w:rPr>
        <w:t>Five-year RS</w:t>
      </w:r>
      <w:r w:rsidR="005D4E09" w:rsidRPr="00F824DB">
        <w:rPr>
          <w:rFonts w:ascii="Arial" w:hAnsi="Arial" w:cs="Arial"/>
        </w:rPr>
        <w:t xml:space="preserve"> was more favorable for </w:t>
      </w:r>
      <w:r w:rsidR="009B2BC7" w:rsidRPr="00F824DB">
        <w:rPr>
          <w:rFonts w:ascii="Arial" w:hAnsi="Arial" w:cs="Arial"/>
        </w:rPr>
        <w:t>y</w:t>
      </w:r>
      <w:r w:rsidR="00D7198A" w:rsidRPr="00F824DB">
        <w:rPr>
          <w:rFonts w:ascii="Arial" w:hAnsi="Arial" w:cs="Arial"/>
        </w:rPr>
        <w:t xml:space="preserve">ounger (&lt;60 years) than older </w:t>
      </w:r>
      <w:r w:rsidR="00166AF5" w:rsidRPr="00F824DB">
        <w:rPr>
          <w:rFonts w:ascii="Arial" w:hAnsi="Arial" w:cs="Arial"/>
        </w:rPr>
        <w:t>individuals</w:t>
      </w:r>
      <w:r w:rsidR="0088786D" w:rsidRPr="00F824DB">
        <w:rPr>
          <w:rFonts w:ascii="Arial" w:hAnsi="Arial" w:cs="Arial"/>
        </w:rPr>
        <w:t xml:space="preserve"> and for women compared with men</w:t>
      </w:r>
      <w:r w:rsidR="00A11E46" w:rsidRPr="00F824DB">
        <w:rPr>
          <w:rFonts w:ascii="Arial" w:hAnsi="Arial" w:cs="Arial"/>
        </w:rPr>
        <w:t>,</w:t>
      </w:r>
      <w:r w:rsidR="0088786D" w:rsidRPr="00F824DB">
        <w:rPr>
          <w:rFonts w:ascii="Arial" w:hAnsi="Arial" w:cs="Arial"/>
        </w:rPr>
        <w:t xml:space="preserve"> except for PV at older ages</w:t>
      </w:r>
      <w:r w:rsidR="009A2DF5" w:rsidRPr="00F824DB">
        <w:rPr>
          <w:rFonts w:ascii="Arial" w:hAnsi="Arial" w:cs="Arial"/>
        </w:rPr>
        <w:t xml:space="preserve">.  RS was </w:t>
      </w:r>
      <w:r w:rsidR="00166AF5" w:rsidRPr="00F824DB">
        <w:rPr>
          <w:rFonts w:ascii="Arial" w:hAnsi="Arial" w:cs="Arial"/>
        </w:rPr>
        <w:t>highest</w:t>
      </w:r>
      <w:r w:rsidR="009A2DF5" w:rsidRPr="00F824DB">
        <w:rPr>
          <w:rFonts w:ascii="Arial" w:hAnsi="Arial" w:cs="Arial"/>
        </w:rPr>
        <w:t xml:space="preserve"> (&gt;90%) for younger PV and ET patients and </w:t>
      </w:r>
      <w:r w:rsidR="00166AF5" w:rsidRPr="00F824DB">
        <w:rPr>
          <w:rFonts w:ascii="Arial" w:hAnsi="Arial" w:cs="Arial"/>
        </w:rPr>
        <w:t>lowest</w:t>
      </w:r>
      <w:r w:rsidR="009A2DF5" w:rsidRPr="00F824DB">
        <w:rPr>
          <w:rFonts w:ascii="Arial" w:hAnsi="Arial" w:cs="Arial"/>
        </w:rPr>
        <w:t xml:space="preserve"> (&lt;20%) for </w:t>
      </w:r>
      <w:r w:rsidR="00166AF5" w:rsidRPr="00F824DB">
        <w:rPr>
          <w:rFonts w:ascii="Arial" w:hAnsi="Arial" w:cs="Arial"/>
        </w:rPr>
        <w:t xml:space="preserve">older chronic </w:t>
      </w:r>
      <w:proofErr w:type="spellStart"/>
      <w:r w:rsidR="00166AF5" w:rsidRPr="00F824DB">
        <w:rPr>
          <w:rFonts w:ascii="Arial" w:hAnsi="Arial" w:cs="Arial"/>
        </w:rPr>
        <w:t>myelomonocytic</w:t>
      </w:r>
      <w:proofErr w:type="spellEnd"/>
      <w:r w:rsidR="00166AF5" w:rsidRPr="00F824DB">
        <w:rPr>
          <w:rFonts w:ascii="Arial" w:hAnsi="Arial" w:cs="Arial"/>
        </w:rPr>
        <w:t xml:space="preserve"> </w:t>
      </w:r>
      <w:proofErr w:type="spellStart"/>
      <w:r w:rsidR="00166AF5" w:rsidRPr="00F824DB">
        <w:rPr>
          <w:rFonts w:ascii="Arial" w:hAnsi="Arial" w:cs="Arial"/>
        </w:rPr>
        <w:t>leuk</w:t>
      </w:r>
      <w:ins w:id="16" w:author="Graca M Dores" w:date="2016-01-09T15:59:00Z">
        <w:r w:rsidR="00345CC1">
          <w:rPr>
            <w:rFonts w:ascii="Arial" w:hAnsi="Arial" w:cs="Arial"/>
          </w:rPr>
          <w:t>a</w:t>
        </w:r>
      </w:ins>
      <w:r w:rsidR="00166AF5" w:rsidRPr="00F824DB">
        <w:rPr>
          <w:rFonts w:ascii="Arial" w:hAnsi="Arial" w:cs="Arial"/>
        </w:rPr>
        <w:t>emia</w:t>
      </w:r>
      <w:proofErr w:type="spellEnd"/>
      <w:r w:rsidR="00166AF5" w:rsidRPr="00F824DB">
        <w:rPr>
          <w:rFonts w:ascii="Arial" w:hAnsi="Arial" w:cs="Arial"/>
        </w:rPr>
        <w:t xml:space="preserve"> and </w:t>
      </w:r>
      <w:r w:rsidR="00F857E1" w:rsidRPr="00F824DB">
        <w:rPr>
          <w:rFonts w:ascii="Arial" w:hAnsi="Arial" w:cs="Arial"/>
        </w:rPr>
        <w:t xml:space="preserve">atypical </w:t>
      </w:r>
      <w:r w:rsidR="00166AF5" w:rsidRPr="00F824DB">
        <w:rPr>
          <w:rFonts w:ascii="Arial" w:hAnsi="Arial" w:cs="Arial"/>
          <w:i/>
        </w:rPr>
        <w:t>BCR-ABL1</w:t>
      </w:r>
      <w:r w:rsidR="00166AF5" w:rsidRPr="00F824DB">
        <w:rPr>
          <w:rFonts w:ascii="Arial" w:hAnsi="Arial" w:cs="Arial"/>
        </w:rPr>
        <w:t xml:space="preserve">-negative CML patients. </w:t>
      </w:r>
      <w:r w:rsidR="00A11E46" w:rsidRPr="00F824DB">
        <w:rPr>
          <w:rFonts w:ascii="Arial" w:hAnsi="Arial" w:cs="Arial"/>
        </w:rPr>
        <w:t xml:space="preserve"> </w:t>
      </w:r>
      <w:proofErr w:type="gramStart"/>
      <w:r w:rsidR="00D038FF" w:rsidRPr="00F824DB">
        <w:rPr>
          <w:rFonts w:ascii="Arial" w:hAnsi="Arial" w:cs="Arial"/>
        </w:rPr>
        <w:t>V</w:t>
      </w:r>
      <w:r w:rsidR="009B2BC7" w:rsidRPr="00F824DB">
        <w:rPr>
          <w:rFonts w:ascii="Arial" w:hAnsi="Arial" w:cs="Arial"/>
          <w:bCs/>
        </w:rPr>
        <w:t xml:space="preserve">arying </w:t>
      </w:r>
      <w:r w:rsidR="00DF7477" w:rsidRPr="00F824DB">
        <w:rPr>
          <w:rFonts w:ascii="Arial" w:hAnsi="Arial" w:cs="Arial"/>
          <w:bCs/>
        </w:rPr>
        <w:t xml:space="preserve">MPN and MDS/MPN </w:t>
      </w:r>
      <w:r w:rsidR="00545743" w:rsidRPr="00F824DB">
        <w:rPr>
          <w:rFonts w:ascii="Arial" w:hAnsi="Arial" w:cs="Arial"/>
          <w:bCs/>
        </w:rPr>
        <w:t xml:space="preserve">incidence patterns </w:t>
      </w:r>
      <w:r w:rsidR="00DF7477" w:rsidRPr="00F824DB">
        <w:rPr>
          <w:rFonts w:ascii="Arial" w:hAnsi="Arial" w:cs="Arial"/>
          <w:bCs/>
        </w:rPr>
        <w:t xml:space="preserve">by subtype </w:t>
      </w:r>
      <w:r w:rsidR="00545743" w:rsidRPr="00F824DB">
        <w:rPr>
          <w:rFonts w:ascii="Arial" w:hAnsi="Arial" w:cs="Arial"/>
          <w:bCs/>
        </w:rPr>
        <w:t>support distinct etiologies and/or susceptible populations.</w:t>
      </w:r>
      <w:proofErr w:type="gramEnd"/>
      <w:r w:rsidR="00545743" w:rsidRPr="00F824DB">
        <w:rPr>
          <w:rFonts w:ascii="Arial" w:hAnsi="Arial" w:cs="Arial"/>
          <w:bCs/>
        </w:rPr>
        <w:t xml:space="preserve"> </w:t>
      </w:r>
      <w:r w:rsidR="00B31063" w:rsidRPr="00F824DB">
        <w:rPr>
          <w:rFonts w:ascii="Arial" w:hAnsi="Arial" w:cs="Arial"/>
          <w:bCs/>
        </w:rPr>
        <w:t xml:space="preserve"> </w:t>
      </w:r>
      <w:r w:rsidR="00A76964" w:rsidRPr="00F824DB">
        <w:rPr>
          <w:rFonts w:ascii="Arial" w:hAnsi="Arial" w:cs="Arial"/>
          <w:bCs/>
        </w:rPr>
        <w:t>Decreased survival rates as compared to that expected in the general population were associated with every MPN subtype</w:t>
      </w:r>
      <w:r w:rsidR="00EB0C5E" w:rsidRPr="00F824DB">
        <w:rPr>
          <w:rFonts w:ascii="Arial" w:hAnsi="Arial" w:cs="Arial"/>
          <w:bCs/>
        </w:rPr>
        <w:t>,</w:t>
      </w:r>
      <w:r w:rsidR="00A76964" w:rsidRPr="00F824DB">
        <w:rPr>
          <w:rFonts w:ascii="Arial" w:hAnsi="Arial" w:cs="Arial"/>
          <w:bCs/>
        </w:rPr>
        <w:t xml:space="preserve"> highlight</w:t>
      </w:r>
      <w:r w:rsidR="00EB0C5E" w:rsidRPr="00F824DB">
        <w:rPr>
          <w:rFonts w:ascii="Arial" w:hAnsi="Arial" w:cs="Arial"/>
          <w:bCs/>
        </w:rPr>
        <w:t>ing</w:t>
      </w:r>
      <w:r w:rsidR="00A76964" w:rsidRPr="00F824DB">
        <w:rPr>
          <w:rFonts w:ascii="Arial" w:hAnsi="Arial" w:cs="Arial"/>
          <w:bCs/>
        </w:rPr>
        <w:t xml:space="preserve"> the need for new treatment</w:t>
      </w:r>
      <w:r w:rsidR="00EB0C5E" w:rsidRPr="00F824DB">
        <w:rPr>
          <w:rFonts w:ascii="Arial" w:hAnsi="Arial" w:cs="Arial"/>
          <w:bCs/>
        </w:rPr>
        <w:t>s</w:t>
      </w:r>
      <w:r w:rsidR="00A76964" w:rsidRPr="00F824DB">
        <w:rPr>
          <w:rFonts w:ascii="Arial" w:hAnsi="Arial" w:cs="Arial"/>
          <w:bCs/>
        </w:rPr>
        <w:t xml:space="preserve">, particularly among older individuals.  </w:t>
      </w:r>
    </w:p>
    <w:p w:rsidR="00A76964" w:rsidRPr="00F824DB" w:rsidRDefault="00A76964" w:rsidP="00545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Arial" w:hAnsi="Arial" w:cs="Arial"/>
        </w:rPr>
      </w:pPr>
    </w:p>
    <w:p w:rsidR="00545743" w:rsidRPr="00F824DB" w:rsidRDefault="0022231D" w:rsidP="00FC4901">
      <w:pPr>
        <w:spacing w:line="480" w:lineRule="auto"/>
        <w:rPr>
          <w:rFonts w:ascii="Arial" w:hAnsi="Arial" w:cs="Arial"/>
          <w:b/>
        </w:rPr>
      </w:pPr>
      <w:r w:rsidRPr="00F824DB">
        <w:rPr>
          <w:rFonts w:ascii="Arial" w:hAnsi="Arial" w:cs="Arial"/>
          <w:b/>
        </w:rPr>
        <w:t>Key Words:</w:t>
      </w:r>
    </w:p>
    <w:p w:rsidR="0022231D" w:rsidRPr="00F824DB" w:rsidRDefault="0022231D" w:rsidP="00FC4901">
      <w:pPr>
        <w:spacing w:line="480" w:lineRule="auto"/>
        <w:rPr>
          <w:rFonts w:ascii="Arial" w:hAnsi="Arial" w:cs="Arial"/>
        </w:rPr>
        <w:sectPr w:rsidR="0022231D" w:rsidRPr="00F824DB" w:rsidSect="009665EC">
          <w:headerReference w:type="default" r:id="rId9"/>
          <w:footerReference w:type="default" r:id="rId10"/>
          <w:pgSz w:w="12240" w:h="15840"/>
          <w:pgMar w:top="1440" w:right="1440" w:bottom="1440" w:left="1440" w:header="720" w:footer="720" w:gutter="0"/>
          <w:cols w:space="720"/>
          <w:docGrid w:linePitch="360"/>
        </w:sectPr>
      </w:pPr>
      <w:proofErr w:type="spellStart"/>
      <w:proofErr w:type="gramStart"/>
      <w:r w:rsidRPr="00F824DB">
        <w:rPr>
          <w:rFonts w:ascii="Arial" w:hAnsi="Arial" w:cs="Arial"/>
        </w:rPr>
        <w:t>Myeloproliferative</w:t>
      </w:r>
      <w:proofErr w:type="spellEnd"/>
      <w:r w:rsidRPr="00F824DB">
        <w:rPr>
          <w:rFonts w:ascii="Arial" w:hAnsi="Arial" w:cs="Arial"/>
        </w:rPr>
        <w:t xml:space="preserve"> neoplasm, </w:t>
      </w:r>
      <w:r w:rsidR="001442D0" w:rsidRPr="00F824DB">
        <w:rPr>
          <w:rFonts w:ascii="Arial" w:hAnsi="Arial" w:cs="Arial"/>
        </w:rPr>
        <w:t xml:space="preserve">MPNs, </w:t>
      </w:r>
      <w:r w:rsidRPr="00F824DB">
        <w:rPr>
          <w:rFonts w:ascii="Arial" w:hAnsi="Arial" w:cs="Arial"/>
        </w:rPr>
        <w:t>epi</w:t>
      </w:r>
      <w:r w:rsidR="00F421DD" w:rsidRPr="00F824DB">
        <w:rPr>
          <w:rFonts w:ascii="Arial" w:hAnsi="Arial" w:cs="Arial"/>
        </w:rPr>
        <w:t>demiology, incidence, survival.</w:t>
      </w:r>
      <w:proofErr w:type="gramEnd"/>
    </w:p>
    <w:p w:rsidR="00FC4901" w:rsidRPr="00F824DB" w:rsidRDefault="00FC4901" w:rsidP="00FC4901">
      <w:pPr>
        <w:spacing w:line="480" w:lineRule="auto"/>
        <w:rPr>
          <w:rFonts w:ascii="Arial" w:hAnsi="Arial" w:cs="Arial"/>
        </w:rPr>
      </w:pPr>
      <w:r w:rsidRPr="00F824DB">
        <w:rPr>
          <w:rFonts w:ascii="Arial" w:hAnsi="Arial" w:cs="Arial"/>
          <w:b/>
        </w:rPr>
        <w:lastRenderedPageBreak/>
        <w:t xml:space="preserve">Introduction </w:t>
      </w:r>
    </w:p>
    <w:p w:rsidR="00DF57C5" w:rsidRPr="00F824DB" w:rsidRDefault="00FC4901" w:rsidP="00520E95">
      <w:pPr>
        <w:adjustRightInd w:val="0"/>
        <w:spacing w:line="480" w:lineRule="auto"/>
        <w:ind w:firstLine="720"/>
        <w:rPr>
          <w:rFonts w:ascii="Arial" w:hAnsi="Arial" w:cs="Arial"/>
          <w:bCs/>
        </w:rPr>
      </w:pPr>
      <w:proofErr w:type="spellStart"/>
      <w:r w:rsidRPr="00F824DB">
        <w:rPr>
          <w:rFonts w:ascii="Arial" w:hAnsi="Arial" w:cs="Arial"/>
        </w:rPr>
        <w:t>Myeloproliferative</w:t>
      </w:r>
      <w:proofErr w:type="spellEnd"/>
      <w:r w:rsidRPr="00F824DB">
        <w:rPr>
          <w:rFonts w:ascii="Arial" w:hAnsi="Arial" w:cs="Arial"/>
        </w:rPr>
        <w:t xml:space="preserve"> neoplasms (MPNs) are a group of stem cell disorders characterized by</w:t>
      </w:r>
      <w:r w:rsidRPr="00F824DB">
        <w:rPr>
          <w:rFonts w:ascii="Arial" w:eastAsia="Calibri" w:hAnsi="Arial" w:cs="Arial"/>
        </w:rPr>
        <w:t xml:space="preserve"> clonal </w:t>
      </w:r>
      <w:proofErr w:type="spellStart"/>
      <w:r w:rsidRPr="00F824DB">
        <w:rPr>
          <w:rFonts w:ascii="Arial" w:eastAsia="Calibri" w:hAnsi="Arial" w:cs="Arial"/>
        </w:rPr>
        <w:t>myeloproliferation</w:t>
      </w:r>
      <w:proofErr w:type="spellEnd"/>
      <w:r w:rsidRPr="00F824DB">
        <w:rPr>
          <w:rFonts w:ascii="Arial" w:eastAsia="Calibri" w:hAnsi="Arial" w:cs="Arial"/>
        </w:rPr>
        <w:t xml:space="preserve"> that is devoid of </w:t>
      </w:r>
      <w:proofErr w:type="spellStart"/>
      <w:r w:rsidRPr="00F824DB">
        <w:rPr>
          <w:rFonts w:ascii="Arial" w:eastAsia="Calibri" w:hAnsi="Arial" w:cs="Arial"/>
        </w:rPr>
        <w:t>dyserythropoiesis</w:t>
      </w:r>
      <w:proofErr w:type="spellEnd"/>
      <w:r w:rsidRPr="00F824DB">
        <w:rPr>
          <w:rFonts w:ascii="Arial" w:eastAsia="Calibri" w:hAnsi="Arial" w:cs="Arial"/>
        </w:rPr>
        <w:t xml:space="preserve">, granulocytic dysplasia, or </w:t>
      </w:r>
      <w:proofErr w:type="spellStart"/>
      <w:r w:rsidRPr="00F824DB">
        <w:rPr>
          <w:rFonts w:ascii="Arial" w:eastAsia="Calibri" w:hAnsi="Arial" w:cs="Arial"/>
        </w:rPr>
        <w:t>monocytosis</w:t>
      </w:r>
      <w:proofErr w:type="spellEnd"/>
      <w:del w:id="17" w:author="Graca M Dores" w:date="2016-01-09T14:09:00Z">
        <w:r w:rsidRPr="00F81E8E">
          <w:rPr>
            <w:rFonts w:ascii="Arial" w:hAnsi="Arial" w:cs="Arial"/>
          </w:rPr>
          <w:delText>.</w:delText>
        </w:r>
        <w:r w:rsidR="00AC73DF" w:rsidRPr="00F81E8E">
          <w:rPr>
            <w:rFonts w:ascii="Arial" w:hAnsi="Arial" w:cs="Arial"/>
          </w:rPr>
          <w:fldChar w:fldCharType="begin"/>
        </w:r>
        <w:r w:rsidR="0018142B">
          <w:rPr>
            <w:rFonts w:ascii="Arial" w:hAnsi="Arial" w:cs="Arial"/>
          </w:rPr>
          <w:delInstrText xml:space="preserve"> ADDIN EN.CITE &lt;EndNote&gt;&lt;Cite&gt;&lt;Author&gt;Swerdlow&lt;/Author&gt;&lt;RecNum&gt;13&lt;/RecNum&gt;&lt;DisplayText&gt;(Swerdlow)&lt;/DisplayText&gt;&lt;record&gt;&lt;rec-number&gt;13&lt;/rec-number&gt;&lt;foreign-keys&gt;&lt;key app="EN" db-id="efa90eds9esfate5faxprazcp2ez0xtee9ee" timestamp="1415337374"&gt;13&lt;/key&gt;&lt;/foreign-keys&gt;&lt;ref-type name="Journal Article"&gt;17&lt;/ref-type&gt;&lt;contributors&gt;&lt;authors&gt;&lt;author&gt;Swerdlow, S.H., Campo, E., Harris, N.L., Jaffe, E.S., Pileri, S.A., Stein, H., Thiele, J., Vardiman, J.W. WHO Classification of Tumors of Haematopoetic and Lymphoid Tissue. Lyon, France: IARC Press; 2008.&lt;/author&gt;&lt;/authors&gt;&lt;/contributors&gt;&lt;titles&gt;&lt;/titles&gt;&lt;dates&gt;&lt;/dates&gt;&lt;urls&gt;&lt;/urls&gt;&lt;/record&gt;&lt;/Cite&gt;&lt;/EndNote&gt;</w:delInstrText>
        </w:r>
        <w:r w:rsidR="00AC73DF" w:rsidRPr="00F81E8E">
          <w:rPr>
            <w:rFonts w:ascii="Arial" w:hAnsi="Arial" w:cs="Arial"/>
          </w:rPr>
          <w:fldChar w:fldCharType="separate"/>
        </w:r>
        <w:r w:rsidR="00B81DA7">
          <w:rPr>
            <w:rFonts w:ascii="Arial" w:hAnsi="Arial" w:cs="Arial"/>
            <w:noProof/>
          </w:rPr>
          <w:delText>(</w:delText>
        </w:r>
        <w:r w:rsidR="00AC73DF">
          <w:fldChar w:fldCharType="begin"/>
        </w:r>
        <w:r w:rsidR="00C0390C">
          <w:delInstrText xml:space="preserve"> HYPERLINK \l "_ENREF_54" \o "Swerdlow,  #13" </w:delInstrText>
        </w:r>
        <w:r w:rsidR="00AC73DF">
          <w:fldChar w:fldCharType="separate"/>
        </w:r>
        <w:r w:rsidR="0018142B">
          <w:rPr>
            <w:rFonts w:ascii="Arial" w:hAnsi="Arial" w:cs="Arial"/>
            <w:noProof/>
          </w:rPr>
          <w:delText>Swerdlow</w:delText>
        </w:r>
        <w:r w:rsidR="00AC73DF">
          <w:rPr>
            <w:rFonts w:ascii="Arial" w:hAnsi="Arial" w:cs="Arial"/>
            <w:noProof/>
          </w:rPr>
          <w:fldChar w:fldCharType="end"/>
        </w:r>
        <w:r w:rsidR="00405AE1">
          <w:rPr>
            <w:rFonts w:ascii="Arial" w:hAnsi="Arial" w:cs="Arial"/>
            <w:noProof/>
          </w:rPr>
          <w:delText xml:space="preserve">, </w:delText>
        </w:r>
        <w:r w:rsidR="00405AE1" w:rsidRPr="00405AE1">
          <w:rPr>
            <w:rFonts w:ascii="Arial" w:hAnsi="Arial" w:cs="Arial"/>
            <w:i/>
            <w:noProof/>
          </w:rPr>
          <w:delText>et al</w:delText>
        </w:r>
        <w:r w:rsidR="00405AE1">
          <w:rPr>
            <w:rFonts w:ascii="Arial" w:hAnsi="Arial" w:cs="Arial"/>
            <w:noProof/>
          </w:rPr>
          <w:delText xml:space="preserve"> 2008</w:delText>
        </w:r>
        <w:r w:rsidR="00B81DA7">
          <w:rPr>
            <w:rFonts w:ascii="Arial" w:hAnsi="Arial" w:cs="Arial"/>
            <w:noProof/>
          </w:rPr>
          <w:delText>)</w:delText>
        </w:r>
        <w:r w:rsidR="00AC73DF" w:rsidRPr="00F81E8E">
          <w:rPr>
            <w:rFonts w:ascii="Arial" w:hAnsi="Arial" w:cs="Arial"/>
          </w:rPr>
          <w:fldChar w:fldCharType="end"/>
        </w:r>
      </w:del>
      <w:ins w:id="18" w:author="Graca M Dores" w:date="2016-01-09T14:09:00Z">
        <w:r w:rsidR="00FB2F3B" w:rsidRPr="00F824DB">
          <w:rPr>
            <w:rFonts w:ascii="Arial" w:hAnsi="Arial" w:cs="Arial"/>
          </w:rPr>
          <w:t xml:space="preserve"> </w:t>
        </w:r>
        <w:r w:rsidR="00AC73DF" w:rsidRPr="00F824DB">
          <w:rPr>
            <w:rFonts w:ascii="Arial" w:hAnsi="Arial" w:cs="Arial"/>
          </w:rPr>
          <w:fldChar w:fldCharType="begin"/>
        </w:r>
        <w:r w:rsidR="000C3124" w:rsidRPr="00F824DB">
          <w:rPr>
            <w:rFonts w:ascii="Arial" w:hAnsi="Arial" w:cs="Arial"/>
          </w:rPr>
          <w:instrText xml:space="preserve"> ADDIN EN.CITE &lt;EndNote&gt;&lt;Cite&gt;&lt;Author&gt;Swerdlow&lt;/Author&gt;&lt;RecNum&gt;13&lt;/RecNum&gt;&lt;DisplayText&gt;(Swerdlow&lt;style face="italic"&gt;, et al&lt;/style&gt; 2008)&lt;/DisplayText&gt;&lt;record&gt;&lt;rec-number&gt;13&lt;/rec-number&gt;&lt;foreign-keys&gt;&lt;key app="EN" db-id="efa90eds9esfate5faxprazcp2ez0xtee9ee" timestamp="1415337374"&gt;13&lt;/key&gt;&lt;/foreign-keys&gt;&lt;ref-type name="Journal Article"&gt;17&lt;/ref-type&gt;&lt;contributors&gt;&lt;authors&gt;&lt;author&gt;Swerdlow, S.H.&lt;/author&gt;&lt;author&gt;Campo, E.&lt;/author&gt;&lt;author&gt;Harris, N.L.&lt;/author&gt;&lt;author&gt;Jaffe, E.S.&lt;/author&gt;&lt;author&gt;Pileri, S.A.&lt;/author&gt;&lt;author&gt;Stein, H.&lt;/author&gt;&lt;author&gt;Thiele, J.&lt;/author&gt;&lt;author&gt;Vardiman, J.W.&lt;/author&gt;&lt;/authors&gt;&lt;/contributors&gt;&lt;titles&gt;&lt;title&gt;WHO Classification of Tumors of Haematopoetic and Lymphoid Tissue. Lyon, France: IARC Press&lt;/title&gt;&lt;/titles&gt;&lt;dates&gt;&lt;year&gt;2008&lt;/year&gt;&lt;/dates&gt;&lt;urls&gt;&lt;/urls&gt;&lt;/record&gt;&lt;/Cite&gt;&lt;/EndNote&gt;</w:instrText>
        </w:r>
        <w:r w:rsidR="00AC73DF" w:rsidRPr="00F824DB">
          <w:rPr>
            <w:rFonts w:ascii="Arial" w:hAnsi="Arial" w:cs="Arial"/>
          </w:rPr>
          <w:fldChar w:fldCharType="separate"/>
        </w:r>
        <w:r w:rsidR="000C3124" w:rsidRPr="00F824DB">
          <w:rPr>
            <w:rFonts w:ascii="Arial" w:hAnsi="Arial" w:cs="Arial"/>
            <w:noProof/>
          </w:rPr>
          <w:t>(</w:t>
        </w:r>
        <w:r w:rsidR="00AC73DF" w:rsidRPr="00F824DB">
          <w:fldChar w:fldCharType="begin"/>
        </w:r>
        <w:r w:rsidR="00C0390C" w:rsidRPr="00F824DB">
          <w:instrText xml:space="preserve"> HYPERLINK \l "_ENREF_58" \o "Swerdlow, 2008 #13" </w:instrText>
        </w:r>
        <w:r w:rsidR="00AC73DF" w:rsidRPr="00F824DB">
          <w:fldChar w:fldCharType="separate"/>
        </w:r>
        <w:r w:rsidR="0013570D" w:rsidRPr="00F824DB">
          <w:rPr>
            <w:rFonts w:ascii="Arial" w:hAnsi="Arial" w:cs="Arial"/>
            <w:noProof/>
          </w:rPr>
          <w:t>Swerdlow</w:t>
        </w:r>
        <w:r w:rsidR="0013570D" w:rsidRPr="00F824DB">
          <w:rPr>
            <w:rFonts w:ascii="Arial" w:hAnsi="Arial" w:cs="Arial"/>
            <w:i/>
            <w:noProof/>
          </w:rPr>
          <w:t>, et al</w:t>
        </w:r>
        <w:r w:rsidR="0013570D" w:rsidRPr="00F824DB">
          <w:rPr>
            <w:rFonts w:ascii="Arial" w:hAnsi="Arial" w:cs="Arial"/>
            <w:noProof/>
          </w:rPr>
          <w:t xml:space="preserve"> 2008</w:t>
        </w:r>
        <w:r w:rsidR="00AC73DF" w:rsidRPr="00F824DB">
          <w:rPr>
            <w:rFonts w:ascii="Arial" w:hAnsi="Arial" w:cs="Arial"/>
            <w:noProof/>
          </w:rPr>
          <w:fldChar w:fldCharType="end"/>
        </w:r>
        <w:r w:rsidR="000C3124" w:rsidRPr="00F824DB">
          <w:rPr>
            <w:rFonts w:ascii="Arial" w:hAnsi="Arial" w:cs="Arial"/>
            <w:noProof/>
          </w:rPr>
          <w:t>)</w:t>
        </w:r>
        <w:r w:rsidR="00AC73DF" w:rsidRPr="00F824DB">
          <w:rPr>
            <w:rFonts w:ascii="Arial" w:hAnsi="Arial" w:cs="Arial"/>
          </w:rPr>
          <w:fldChar w:fldCharType="end"/>
        </w:r>
        <w:r w:rsidR="00FB2F3B" w:rsidRPr="00F824DB">
          <w:rPr>
            <w:rFonts w:ascii="Arial" w:hAnsi="Arial" w:cs="Arial"/>
          </w:rPr>
          <w:t>.</w:t>
        </w:r>
      </w:ins>
      <w:r w:rsidR="00737D4E" w:rsidRPr="00F824DB">
        <w:rPr>
          <w:rFonts w:ascii="Arial" w:hAnsi="Arial" w:cs="Arial"/>
        </w:rPr>
        <w:t xml:space="preserve"> </w:t>
      </w:r>
      <w:r w:rsidR="009C04A9" w:rsidRPr="00F824DB">
        <w:rPr>
          <w:rFonts w:ascii="Arial" w:hAnsi="Arial" w:cs="Arial"/>
        </w:rPr>
        <w:t xml:space="preserve"> </w:t>
      </w:r>
      <w:r w:rsidR="00C64AE9" w:rsidRPr="00F824DB">
        <w:rPr>
          <w:rFonts w:ascii="Arial" w:hAnsi="Arial" w:cs="Arial"/>
        </w:rPr>
        <w:t>Closely related but distinc</w:t>
      </w:r>
      <w:r w:rsidR="004E29EC" w:rsidRPr="00F824DB">
        <w:rPr>
          <w:rFonts w:ascii="Arial" w:hAnsi="Arial" w:cs="Arial"/>
        </w:rPr>
        <w:t xml:space="preserve">t are the </w:t>
      </w:r>
      <w:proofErr w:type="spellStart"/>
      <w:r w:rsidR="001A4617" w:rsidRPr="00F824DB">
        <w:rPr>
          <w:rFonts w:ascii="Arial" w:hAnsi="Arial" w:cs="Arial"/>
        </w:rPr>
        <w:t>myelodysplastic</w:t>
      </w:r>
      <w:proofErr w:type="spellEnd"/>
      <w:r w:rsidR="007C1A2B" w:rsidRPr="00F824DB">
        <w:rPr>
          <w:rFonts w:ascii="Arial" w:hAnsi="Arial" w:cs="Arial"/>
        </w:rPr>
        <w:t xml:space="preserve"> (MDS)</w:t>
      </w:r>
      <w:r w:rsidR="00EB07B9" w:rsidRPr="00F824DB">
        <w:rPr>
          <w:rFonts w:ascii="Arial" w:hAnsi="Arial" w:cs="Arial"/>
        </w:rPr>
        <w:t>/</w:t>
      </w:r>
      <w:proofErr w:type="spellStart"/>
      <w:r w:rsidR="00EB07B9" w:rsidRPr="00F824DB">
        <w:rPr>
          <w:rFonts w:ascii="Arial" w:hAnsi="Arial" w:cs="Arial"/>
        </w:rPr>
        <w:t>m</w:t>
      </w:r>
      <w:r w:rsidR="00721D2E" w:rsidRPr="00F824DB">
        <w:rPr>
          <w:rFonts w:ascii="Arial" w:hAnsi="Arial" w:cs="Arial"/>
        </w:rPr>
        <w:t>yeloproliferative</w:t>
      </w:r>
      <w:proofErr w:type="spellEnd"/>
      <w:r w:rsidR="00721D2E" w:rsidRPr="00F824DB">
        <w:rPr>
          <w:rFonts w:ascii="Arial" w:hAnsi="Arial" w:cs="Arial"/>
        </w:rPr>
        <w:t xml:space="preserve"> neoplasms</w:t>
      </w:r>
      <w:r w:rsidR="00EB07B9" w:rsidRPr="00F824DB">
        <w:rPr>
          <w:rFonts w:ascii="Arial" w:hAnsi="Arial" w:cs="Arial"/>
        </w:rPr>
        <w:t xml:space="preserve"> (MDS/MP</w:t>
      </w:r>
      <w:r w:rsidR="0008238F" w:rsidRPr="00F824DB">
        <w:rPr>
          <w:rFonts w:ascii="Arial" w:hAnsi="Arial" w:cs="Arial"/>
        </w:rPr>
        <w:t>N</w:t>
      </w:r>
      <w:r w:rsidR="00EB07B9" w:rsidRPr="00F824DB">
        <w:rPr>
          <w:rFonts w:ascii="Arial" w:hAnsi="Arial" w:cs="Arial"/>
        </w:rPr>
        <w:t>s)</w:t>
      </w:r>
      <w:r w:rsidR="002F03B6" w:rsidRPr="00F824DB">
        <w:rPr>
          <w:rFonts w:ascii="Arial" w:hAnsi="Arial" w:cs="Arial"/>
        </w:rPr>
        <w:t>,</w:t>
      </w:r>
      <w:r w:rsidR="00EB07B9" w:rsidRPr="00F824DB">
        <w:rPr>
          <w:rFonts w:ascii="Arial" w:hAnsi="Arial" w:cs="Arial"/>
        </w:rPr>
        <w:t xml:space="preserve"> </w:t>
      </w:r>
      <w:r w:rsidR="00C64AE9" w:rsidRPr="00F824DB">
        <w:rPr>
          <w:rFonts w:ascii="Arial" w:hAnsi="Arial" w:cs="Arial"/>
        </w:rPr>
        <w:t>which are clonal hematopo</w:t>
      </w:r>
      <w:r w:rsidR="00446A12" w:rsidRPr="00F824DB">
        <w:rPr>
          <w:rFonts w:ascii="Arial" w:hAnsi="Arial" w:cs="Arial"/>
        </w:rPr>
        <w:t>i</w:t>
      </w:r>
      <w:r w:rsidR="00C64AE9" w:rsidRPr="00F824DB">
        <w:rPr>
          <w:rFonts w:ascii="Arial" w:hAnsi="Arial" w:cs="Arial"/>
        </w:rPr>
        <w:t xml:space="preserve">etic neoplasms </w:t>
      </w:r>
      <w:r w:rsidR="004E29EC" w:rsidRPr="00F824DB">
        <w:rPr>
          <w:rFonts w:ascii="Arial" w:hAnsi="Arial" w:cs="Arial"/>
        </w:rPr>
        <w:t xml:space="preserve">that share </w:t>
      </w:r>
      <w:r w:rsidR="00C64AE9" w:rsidRPr="00F824DB">
        <w:rPr>
          <w:rFonts w:ascii="Arial" w:hAnsi="Arial" w:cs="Arial"/>
        </w:rPr>
        <w:t xml:space="preserve">clinical, morphologic and laboratory </w:t>
      </w:r>
      <w:r w:rsidR="004E29EC" w:rsidRPr="00F824DB">
        <w:rPr>
          <w:rFonts w:ascii="Arial" w:hAnsi="Arial" w:cs="Arial"/>
        </w:rPr>
        <w:t xml:space="preserve">features not only </w:t>
      </w:r>
      <w:r w:rsidR="00C64AE9" w:rsidRPr="00F824DB">
        <w:rPr>
          <w:rFonts w:ascii="Arial" w:hAnsi="Arial" w:cs="Arial"/>
        </w:rPr>
        <w:t xml:space="preserve">with MPNs but also </w:t>
      </w:r>
      <w:r w:rsidR="004E29EC" w:rsidRPr="00F824DB">
        <w:rPr>
          <w:rFonts w:ascii="Arial" w:hAnsi="Arial" w:cs="Arial"/>
        </w:rPr>
        <w:t>with</w:t>
      </w:r>
      <w:r w:rsidR="00C64AE9" w:rsidRPr="00F824DB">
        <w:rPr>
          <w:rFonts w:ascii="Arial" w:hAnsi="Arial" w:cs="Arial"/>
        </w:rPr>
        <w:t xml:space="preserve"> </w:t>
      </w:r>
      <w:proofErr w:type="spellStart"/>
      <w:r w:rsidR="00C64AE9" w:rsidRPr="00F824DB">
        <w:rPr>
          <w:rFonts w:ascii="Arial" w:hAnsi="Arial" w:cs="Arial"/>
        </w:rPr>
        <w:t>myelodysplastic</w:t>
      </w:r>
      <w:proofErr w:type="spellEnd"/>
      <w:r w:rsidR="00C64AE9" w:rsidRPr="00F824DB">
        <w:rPr>
          <w:rFonts w:ascii="Arial" w:hAnsi="Arial" w:cs="Arial"/>
        </w:rPr>
        <w:t xml:space="preserve"> </w:t>
      </w:r>
      <w:r w:rsidR="004E29EC" w:rsidRPr="00F824DB">
        <w:rPr>
          <w:rFonts w:ascii="Arial" w:hAnsi="Arial" w:cs="Arial"/>
        </w:rPr>
        <w:t>syndromes</w:t>
      </w:r>
      <w:del w:id="19" w:author="Graca M Dores" w:date="2016-01-09T14:09:00Z">
        <w:r w:rsidR="00C64AE9" w:rsidRPr="006402CC">
          <w:rPr>
            <w:rFonts w:ascii="Arial" w:hAnsi="Arial" w:cs="Arial"/>
          </w:rPr>
          <w:delText>.</w:delText>
        </w:r>
        <w:r w:rsidR="00AC73DF" w:rsidRPr="006402CC">
          <w:rPr>
            <w:rFonts w:ascii="Arial" w:hAnsi="Arial" w:cs="Arial"/>
          </w:rPr>
          <w:fldChar w:fldCharType="begin"/>
        </w:r>
        <w:r w:rsidR="0018142B">
          <w:rPr>
            <w:rFonts w:ascii="Arial" w:hAnsi="Arial" w:cs="Arial"/>
          </w:rPr>
          <w:delInstrText xml:space="preserve"> ADDIN EN.CITE &lt;EndNote&gt;&lt;Cite&gt;&lt;Author&gt;Jaffe ES&lt;/Author&gt;&lt;Year&gt;2001&lt;/Year&gt;&lt;RecNum&gt;51&lt;/RecNum&gt;&lt;DisplayText&gt;(Jaffe ES 2001, Swerdlow)&lt;/DisplayText&gt;&lt;record&gt;&lt;rec-number&gt;51&lt;/rec-number&gt;&lt;foreign-keys&gt;&lt;key app="EN" db-id="efa90eds9esfate5faxprazcp2ez0xtee9ee" timestamp="1415337374"&gt;51&lt;/key&gt;&lt;/foreign-keys&gt;&lt;ref-type name="Journal Article"&gt;17&lt;/ref-type&gt;&lt;contributors&gt;&lt;authors&gt;&lt;author&gt;Jaffe ES, Harris NL, Stein H, Vardiman JW eds.&lt;/author&gt;&lt;/authors&gt;&lt;/contributors&gt;&lt;titles&gt;&lt;title&gt;World Health Organization classification of tumours. Pathology and genetics of haematopoietic and lymphoid tissues&lt;/title&gt;&lt;secondary-title&gt;Lyon&lt;/secondary-title&gt;&lt;/titles&gt;&lt;periodical&gt;&lt;full-title&gt;Lyon&lt;/full-title&gt;&lt;/periodical&gt;&lt;volume&gt;IARC Press&lt;/volume&gt;&lt;dates&gt;&lt;year&gt;2001&lt;/year&gt;&lt;pub-dates&gt;&lt;date&gt; 2001&lt;/date&gt;&lt;/pub-dates&gt;&lt;/dates&gt;&lt;urls&gt;&lt;/urls&gt;&lt;/record&gt;&lt;/Cite&gt;&lt;Cite&gt;&lt;Author&gt;Swerdlow&lt;/Author&gt;&lt;RecNum&gt;13&lt;/RecNum&gt;&lt;record&gt;&lt;rec-number&gt;13&lt;/rec-number&gt;&lt;foreign-keys&gt;&lt;key app="EN" db-id="efa90eds9esfate5faxprazcp2ez0xtee9ee" timestamp="1415337374"&gt;13&lt;/key&gt;&lt;/foreign-keys&gt;&lt;ref-type name="Journal Article"&gt;17&lt;/ref-type&gt;&lt;contributors&gt;&lt;authors&gt;&lt;author&gt;Swerdlow, S.H., Campo, E., Harris, N.L., Jaffe, E.S., Pileri, S.A., Stein, H., Thiele, J., Vardiman, J.W. WHO Classification of Tumors of Haematopoetic and Lymphoid Tissue. Lyon, France: IARC Press; 2008.&lt;/author&gt;&lt;/authors&gt;&lt;/contributors&gt;&lt;titles&gt;&lt;/titles&gt;&lt;dates&gt;&lt;/dates&gt;&lt;urls&gt;&lt;/urls&gt;&lt;/record&gt;&lt;/Cite&gt;&lt;/EndNote&gt;</w:delInstrText>
        </w:r>
        <w:r w:rsidR="00AC73DF" w:rsidRPr="006402CC">
          <w:rPr>
            <w:rFonts w:ascii="Arial" w:hAnsi="Arial" w:cs="Arial"/>
          </w:rPr>
          <w:fldChar w:fldCharType="separate"/>
        </w:r>
        <w:r w:rsidR="00B81DA7">
          <w:rPr>
            <w:rFonts w:ascii="Arial" w:hAnsi="Arial" w:cs="Arial"/>
            <w:noProof/>
          </w:rPr>
          <w:delText>(</w:delText>
        </w:r>
        <w:r w:rsidR="00AC73DF">
          <w:fldChar w:fldCharType="begin"/>
        </w:r>
        <w:r w:rsidR="00C0390C">
          <w:delInstrText xml:space="preserve"> HYPERLINK \l "_ENREF_23" \o "Jaffe ES, 2001 #51" </w:delInstrText>
        </w:r>
        <w:r w:rsidR="00AC73DF">
          <w:fldChar w:fldCharType="separate"/>
        </w:r>
        <w:r w:rsidR="0018142B">
          <w:rPr>
            <w:rFonts w:ascii="Arial" w:hAnsi="Arial" w:cs="Arial"/>
            <w:noProof/>
          </w:rPr>
          <w:delText>Jaffe ES 2001</w:delText>
        </w:r>
        <w:r w:rsidR="00AC73DF">
          <w:rPr>
            <w:rFonts w:ascii="Arial" w:hAnsi="Arial" w:cs="Arial"/>
            <w:noProof/>
          </w:rPr>
          <w:fldChar w:fldCharType="end"/>
        </w:r>
        <w:r w:rsidR="00B81DA7">
          <w:rPr>
            <w:rFonts w:ascii="Arial" w:hAnsi="Arial" w:cs="Arial"/>
            <w:noProof/>
          </w:rPr>
          <w:delText xml:space="preserve">, </w:delText>
        </w:r>
        <w:r w:rsidR="00AC73DF">
          <w:fldChar w:fldCharType="begin"/>
        </w:r>
        <w:r w:rsidR="00C0390C">
          <w:delInstrText xml:space="preserve"> HYPERLINK \l "_ENREF_54" \o "Swerdlow,  #13" </w:delInstrText>
        </w:r>
        <w:r w:rsidR="00AC73DF">
          <w:fldChar w:fldCharType="separate"/>
        </w:r>
        <w:r w:rsidR="0018142B">
          <w:rPr>
            <w:rFonts w:ascii="Arial" w:hAnsi="Arial" w:cs="Arial"/>
            <w:noProof/>
          </w:rPr>
          <w:delText>Swerdlow</w:delText>
        </w:r>
        <w:r w:rsidR="00AC73DF">
          <w:rPr>
            <w:rFonts w:ascii="Arial" w:hAnsi="Arial" w:cs="Arial"/>
            <w:noProof/>
          </w:rPr>
          <w:fldChar w:fldCharType="end"/>
        </w:r>
        <w:r w:rsidR="00405AE1">
          <w:rPr>
            <w:rFonts w:ascii="Arial" w:hAnsi="Arial" w:cs="Arial"/>
            <w:noProof/>
          </w:rPr>
          <w:delText xml:space="preserve">, </w:delText>
        </w:r>
        <w:r w:rsidR="00405AE1" w:rsidRPr="00405AE1">
          <w:rPr>
            <w:rFonts w:ascii="Arial" w:hAnsi="Arial" w:cs="Arial"/>
            <w:i/>
            <w:noProof/>
          </w:rPr>
          <w:delText>et al</w:delText>
        </w:r>
        <w:r w:rsidR="00405AE1">
          <w:rPr>
            <w:rFonts w:ascii="Arial" w:hAnsi="Arial" w:cs="Arial"/>
            <w:noProof/>
          </w:rPr>
          <w:delText xml:space="preserve"> 2008</w:delText>
        </w:r>
        <w:r w:rsidR="00B81DA7">
          <w:rPr>
            <w:rFonts w:ascii="Arial" w:hAnsi="Arial" w:cs="Arial"/>
            <w:noProof/>
          </w:rPr>
          <w:delText>)</w:delText>
        </w:r>
        <w:r w:rsidR="00AC73DF" w:rsidRPr="006402CC">
          <w:rPr>
            <w:rFonts w:ascii="Arial" w:hAnsi="Arial" w:cs="Arial"/>
          </w:rPr>
          <w:fldChar w:fldCharType="end"/>
        </w:r>
      </w:del>
      <w:ins w:id="20" w:author="Graca M Dores" w:date="2016-01-09T14:09:00Z">
        <w:r w:rsidR="00FB2F3B" w:rsidRPr="00F824DB">
          <w:rPr>
            <w:rFonts w:ascii="Arial" w:hAnsi="Arial" w:cs="Arial"/>
          </w:rPr>
          <w:t xml:space="preserve"> </w:t>
        </w:r>
        <w:commentRangeStart w:id="21"/>
        <w:r w:rsidR="00AC73DF" w:rsidRPr="00F824DB">
          <w:rPr>
            <w:rFonts w:ascii="Arial" w:hAnsi="Arial" w:cs="Arial"/>
          </w:rPr>
          <w:fldChar w:fldCharType="begin"/>
        </w:r>
        <w:r w:rsidR="000C3124" w:rsidRPr="00F824DB">
          <w:rPr>
            <w:rFonts w:ascii="Arial" w:hAnsi="Arial" w:cs="Arial"/>
          </w:rPr>
          <w:instrText xml:space="preserve"> ADDIN EN.CITE &lt;EndNote&gt;&lt;Cite&gt;&lt;Author&gt;Jaffe&lt;/Author&gt;&lt;Year&gt;2001&lt;/Year&gt;&lt;RecNum&gt;51&lt;/RecNum&gt;&lt;DisplayText&gt;(Jaffe&lt;style face="italic"&gt;, et al&lt;/style&gt; 2001, Swerdlow&lt;style face="italic"&gt;, et al&lt;/style&gt; 2008)&lt;/DisplayText&gt;&lt;record&gt;&lt;rec-number&gt;51&lt;/rec-number&gt;&lt;foreign-keys&gt;&lt;key app="EN" db-id="efa90eds9esfate5faxprazcp2ez0xtee9ee" timestamp="1415337374"&gt;51&lt;/key&gt;&lt;/foreign-keys&gt;&lt;ref-type name="Journal Article"&gt;17&lt;/ref-type&gt;&lt;contributors&gt;&lt;authors&gt;&lt;author&gt;Jaffe, E. S.&lt;/author&gt;&lt;author&gt;Harris, N. L.&lt;/author&gt;&lt;author&gt;Stein, H.&lt;/author&gt;&lt;author&gt;Vardiman, J. W.&lt;/author&gt;&lt;/authors&gt;&lt;/contributors&gt;&lt;titles&gt;&lt;title&gt;World Health Organization classification of tumours. Pathology and genetics of haematopoietic and lymphoid tissues&lt;/title&gt;&lt;secondary-title&gt;Lyon&lt;/secondary-title&gt;&lt;/titles&gt;&lt;periodical&gt;&lt;full-title&gt;Lyon&lt;/full-title&gt;&lt;/periodical&gt;&lt;volume&gt;IARC Press&lt;/volume&gt;&lt;dates&gt;&lt;year&gt;2001&lt;/year&gt;&lt;pub-dates&gt;&lt;date&gt; 2001&lt;/date&gt;&lt;/pub-dates&gt;&lt;/dates&gt;&lt;urls&gt;&lt;/urls&gt;&lt;/record&gt;&lt;/Cite&gt;&lt;Cite&gt;&lt;Author&gt;Swerdlow&lt;/Author&gt;&lt;RecNum&gt;13&lt;/RecNum&gt;&lt;record&gt;&lt;rec-number&gt;13&lt;/rec-number&gt;&lt;foreign-keys&gt;&lt;key app="EN" db-id="efa90eds9esfate5faxprazcp2ez0xtee9ee" timestamp="1415337374"&gt;13&lt;/key&gt;&lt;/foreign-keys&gt;&lt;ref-type name="Journal Article"&gt;17&lt;/ref-type&gt;&lt;contributors&gt;&lt;authors&gt;&lt;author&gt;Swerdlow, S.H.&lt;/author&gt;&lt;author&gt;Campo, E.&lt;/author&gt;&lt;author&gt;Harris, N.L.&lt;/author&gt;&lt;author&gt;Jaffe, E.S.&lt;/author&gt;&lt;author&gt;Pileri, S.A.&lt;/author&gt;&lt;author&gt;Stein, H.&lt;/author&gt;&lt;author&gt;Thiele, J.&lt;/author&gt;&lt;author&gt;Vardiman, J.W.&lt;/author&gt;&lt;/authors&gt;&lt;/contributors&gt;&lt;titles&gt;&lt;title&gt;WHO Classification of Tumors of Haematopoetic and Lymphoid Tissue. Lyon, France: IARC Press&lt;/title&gt;&lt;/titles&gt;&lt;dates&gt;&lt;year&gt;2008&lt;/year&gt;&lt;/dates&gt;&lt;urls&gt;&lt;/urls&gt;&lt;/record&gt;&lt;/Cite&gt;&lt;/EndNote&gt;</w:instrText>
        </w:r>
        <w:r w:rsidR="00AC73DF" w:rsidRPr="00F824DB">
          <w:rPr>
            <w:rFonts w:ascii="Arial" w:hAnsi="Arial" w:cs="Arial"/>
          </w:rPr>
          <w:fldChar w:fldCharType="separate"/>
        </w:r>
        <w:r w:rsidR="000C3124" w:rsidRPr="00F824DB">
          <w:rPr>
            <w:rFonts w:ascii="Arial" w:hAnsi="Arial" w:cs="Arial"/>
            <w:noProof/>
          </w:rPr>
          <w:t>(</w:t>
        </w:r>
        <w:r w:rsidR="00AC73DF" w:rsidRPr="00F824DB">
          <w:fldChar w:fldCharType="begin"/>
        </w:r>
        <w:r w:rsidR="00C0390C" w:rsidRPr="00F824DB">
          <w:instrText xml:space="preserve"> HYPERLINK \l "_ENREF_25" \o "Jaffe, 2001 #51" </w:instrText>
        </w:r>
        <w:r w:rsidR="00AC73DF" w:rsidRPr="00F824DB">
          <w:fldChar w:fldCharType="separate"/>
        </w:r>
        <w:r w:rsidR="0013570D" w:rsidRPr="00F824DB">
          <w:rPr>
            <w:rFonts w:ascii="Arial" w:hAnsi="Arial" w:cs="Arial"/>
            <w:noProof/>
          </w:rPr>
          <w:t>Jaffe</w:t>
        </w:r>
        <w:r w:rsidR="0013570D" w:rsidRPr="00F824DB">
          <w:rPr>
            <w:rFonts w:ascii="Arial" w:hAnsi="Arial" w:cs="Arial"/>
            <w:i/>
            <w:noProof/>
          </w:rPr>
          <w:t>, et al</w:t>
        </w:r>
        <w:r w:rsidR="0013570D" w:rsidRPr="00F824DB">
          <w:rPr>
            <w:rFonts w:ascii="Arial" w:hAnsi="Arial" w:cs="Arial"/>
            <w:noProof/>
          </w:rPr>
          <w:t xml:space="preserve"> 2001</w:t>
        </w:r>
        <w:r w:rsidR="00AC73DF" w:rsidRPr="00F824DB">
          <w:rPr>
            <w:rFonts w:ascii="Arial" w:hAnsi="Arial" w:cs="Arial"/>
            <w:noProof/>
          </w:rPr>
          <w:fldChar w:fldCharType="end"/>
        </w:r>
        <w:r w:rsidR="000C3124" w:rsidRPr="00F824DB">
          <w:rPr>
            <w:rFonts w:ascii="Arial" w:hAnsi="Arial" w:cs="Arial"/>
            <w:noProof/>
          </w:rPr>
          <w:t xml:space="preserve">, </w:t>
        </w:r>
        <w:r w:rsidR="00AC73DF" w:rsidRPr="00F824DB">
          <w:fldChar w:fldCharType="begin"/>
        </w:r>
        <w:r w:rsidR="00C0390C" w:rsidRPr="00F824DB">
          <w:instrText xml:space="preserve"> HYPERLINK \l "_ENREF_58" \o "Swerdlow, 2008 #13" </w:instrText>
        </w:r>
        <w:r w:rsidR="00AC73DF" w:rsidRPr="00F824DB">
          <w:fldChar w:fldCharType="separate"/>
        </w:r>
        <w:r w:rsidR="0013570D" w:rsidRPr="00F824DB">
          <w:rPr>
            <w:rFonts w:ascii="Arial" w:hAnsi="Arial" w:cs="Arial"/>
            <w:noProof/>
          </w:rPr>
          <w:t>Swerdlow</w:t>
        </w:r>
        <w:r w:rsidR="0013570D" w:rsidRPr="00F824DB">
          <w:rPr>
            <w:rFonts w:ascii="Arial" w:hAnsi="Arial" w:cs="Arial"/>
            <w:i/>
            <w:noProof/>
          </w:rPr>
          <w:t>, et al</w:t>
        </w:r>
        <w:r w:rsidR="0013570D" w:rsidRPr="00F824DB">
          <w:rPr>
            <w:rFonts w:ascii="Arial" w:hAnsi="Arial" w:cs="Arial"/>
            <w:noProof/>
          </w:rPr>
          <w:t xml:space="preserve"> 2008</w:t>
        </w:r>
        <w:r w:rsidR="00AC73DF" w:rsidRPr="00F824DB">
          <w:rPr>
            <w:rFonts w:ascii="Arial" w:hAnsi="Arial" w:cs="Arial"/>
            <w:noProof/>
          </w:rPr>
          <w:fldChar w:fldCharType="end"/>
        </w:r>
        <w:r w:rsidR="000C3124" w:rsidRPr="00F824DB">
          <w:rPr>
            <w:rFonts w:ascii="Arial" w:hAnsi="Arial" w:cs="Arial"/>
            <w:noProof/>
          </w:rPr>
          <w:t>)</w:t>
        </w:r>
        <w:r w:rsidR="00AC73DF" w:rsidRPr="00F824DB">
          <w:rPr>
            <w:rFonts w:ascii="Arial" w:hAnsi="Arial" w:cs="Arial"/>
          </w:rPr>
          <w:fldChar w:fldCharType="end"/>
        </w:r>
      </w:ins>
      <w:commentRangeEnd w:id="21"/>
      <w:r w:rsidR="00E96A77">
        <w:rPr>
          <w:rStyle w:val="CommentReference"/>
        </w:rPr>
        <w:commentReference w:id="21"/>
      </w:r>
      <w:ins w:id="22" w:author="Graca M Dores" w:date="2016-01-09T14:09:00Z">
        <w:r w:rsidR="00FB2F3B" w:rsidRPr="00F824DB">
          <w:rPr>
            <w:rFonts w:ascii="Arial" w:hAnsi="Arial" w:cs="Arial"/>
          </w:rPr>
          <w:t>.</w:t>
        </w:r>
      </w:ins>
      <w:r w:rsidR="004E29EC" w:rsidRPr="00F824DB">
        <w:rPr>
          <w:rFonts w:ascii="Arial" w:hAnsi="Arial" w:cs="Arial"/>
        </w:rPr>
        <w:t xml:space="preserve"> </w:t>
      </w:r>
      <w:r w:rsidR="00C64AE9" w:rsidRPr="00F824DB">
        <w:rPr>
          <w:rFonts w:ascii="Arial" w:hAnsi="Arial" w:cs="Arial"/>
        </w:rPr>
        <w:t xml:space="preserve"> </w:t>
      </w:r>
    </w:p>
    <w:p w:rsidR="00F133F8" w:rsidRPr="00F824DB" w:rsidRDefault="002F03B6" w:rsidP="00520E95">
      <w:pPr>
        <w:adjustRightInd w:val="0"/>
        <w:spacing w:line="480" w:lineRule="auto"/>
        <w:ind w:firstLine="720"/>
        <w:rPr>
          <w:rFonts w:ascii="Arial" w:hAnsi="Arial" w:cs="Arial"/>
        </w:rPr>
      </w:pPr>
      <w:r w:rsidRPr="00F824DB">
        <w:rPr>
          <w:rFonts w:ascii="Arial" w:hAnsi="Arial" w:cs="Arial"/>
          <w:bCs/>
        </w:rPr>
        <w:t xml:space="preserve">Epidemiologic studies of MPNs and MDS/MPNs in the </w:t>
      </w:r>
      <w:r w:rsidR="00570E29" w:rsidRPr="00F824DB">
        <w:rPr>
          <w:rFonts w:ascii="Arial" w:hAnsi="Arial" w:cs="Arial"/>
          <w:bCs/>
        </w:rPr>
        <w:t>United States (</w:t>
      </w:r>
      <w:r w:rsidRPr="00F824DB">
        <w:rPr>
          <w:rFonts w:ascii="Arial" w:hAnsi="Arial" w:cs="Arial"/>
          <w:bCs/>
        </w:rPr>
        <w:t>US</w:t>
      </w:r>
      <w:r w:rsidR="00570E29" w:rsidRPr="00F824DB">
        <w:rPr>
          <w:rFonts w:ascii="Arial" w:hAnsi="Arial" w:cs="Arial"/>
          <w:bCs/>
        </w:rPr>
        <w:t>)</w:t>
      </w:r>
      <w:r w:rsidRPr="00F824DB">
        <w:rPr>
          <w:rFonts w:ascii="Arial" w:hAnsi="Arial" w:cs="Arial"/>
          <w:bCs/>
        </w:rPr>
        <w:t xml:space="preserve"> have been hampered by evolving disease classifications and </w:t>
      </w:r>
      <w:proofErr w:type="spellStart"/>
      <w:r w:rsidRPr="00F824DB">
        <w:rPr>
          <w:rFonts w:ascii="Arial" w:hAnsi="Arial" w:cs="Arial"/>
          <w:bCs/>
        </w:rPr>
        <w:t>nonreporting</w:t>
      </w:r>
      <w:proofErr w:type="spellEnd"/>
      <w:r w:rsidRPr="00F824DB">
        <w:rPr>
          <w:rFonts w:ascii="Arial" w:hAnsi="Arial" w:cs="Arial"/>
          <w:bCs/>
        </w:rPr>
        <w:t xml:space="preserve"> to cancer registries.  </w:t>
      </w:r>
      <w:r w:rsidR="007F30C5" w:rsidRPr="00F824DB">
        <w:rPr>
          <w:rFonts w:ascii="Arial" w:hAnsi="Arial" w:cs="Arial"/>
        </w:rPr>
        <w:t xml:space="preserve">In 2001, the World Health Organization </w:t>
      </w:r>
      <w:r w:rsidR="00946C10" w:rsidRPr="00F824DB">
        <w:rPr>
          <w:rFonts w:ascii="Arial" w:hAnsi="Arial" w:cs="Arial"/>
        </w:rPr>
        <w:t xml:space="preserve">(WHO) </w:t>
      </w:r>
      <w:r w:rsidR="007F30C5" w:rsidRPr="00F824DB">
        <w:rPr>
          <w:rFonts w:ascii="Arial" w:hAnsi="Arial" w:cs="Arial"/>
        </w:rPr>
        <w:t xml:space="preserve">Classification of Tumors of </w:t>
      </w:r>
      <w:proofErr w:type="spellStart"/>
      <w:r w:rsidR="007F30C5" w:rsidRPr="00F824DB">
        <w:rPr>
          <w:rFonts w:ascii="Arial" w:hAnsi="Arial" w:cs="Arial"/>
        </w:rPr>
        <w:t>H</w:t>
      </w:r>
      <w:ins w:id="23" w:author="Graca M Dores" w:date="2016-01-09T15:56:00Z">
        <w:r w:rsidR="00291891">
          <w:rPr>
            <w:rFonts w:ascii="Arial" w:hAnsi="Arial" w:cs="Arial"/>
          </w:rPr>
          <w:t>a</w:t>
        </w:r>
      </w:ins>
      <w:r w:rsidR="007F30C5" w:rsidRPr="00F824DB">
        <w:rPr>
          <w:rFonts w:ascii="Arial" w:hAnsi="Arial" w:cs="Arial"/>
        </w:rPr>
        <w:t>ematopoietic</w:t>
      </w:r>
      <w:proofErr w:type="spellEnd"/>
      <w:r w:rsidR="007F30C5" w:rsidRPr="00F824DB">
        <w:rPr>
          <w:rFonts w:ascii="Arial" w:hAnsi="Arial" w:cs="Arial"/>
        </w:rPr>
        <w:t xml:space="preserve"> and Lymphoid Tissues</w:t>
      </w:r>
      <w:del w:id="24" w:author="Graca M Dores" w:date="2016-01-09T14:09:00Z">
        <w:r w:rsidR="00AC73DF" w:rsidRPr="00060C6B">
          <w:rPr>
            <w:rFonts w:ascii="Arial" w:hAnsi="Arial" w:cs="Arial"/>
          </w:rPr>
          <w:fldChar w:fldCharType="begin"/>
        </w:r>
        <w:r w:rsidR="00B81DA7">
          <w:rPr>
            <w:rFonts w:ascii="Arial" w:hAnsi="Arial" w:cs="Arial"/>
          </w:rPr>
          <w:delInstrText xml:space="preserve"> ADDIN EN.CITE &lt;EndNote&gt;&lt;Cite&gt;&lt;Author&gt;Jaffe ES&lt;/Author&gt;&lt;Year&gt;2001&lt;/Year&gt;&lt;RecNum&gt;51&lt;/RecNum&gt;&lt;DisplayText&gt;(Jaffe ES 2001)&lt;/DisplayText&gt;&lt;record&gt;&lt;rec-number&gt;51&lt;/rec-number&gt;&lt;foreign-keys&gt;&lt;key app="EN" db-id="efa90eds9esfate5faxprazcp2ez0xtee9ee" timestamp="1415337374"&gt;51&lt;/key&gt;&lt;/foreign-keys&gt;&lt;ref-type name="Journal Article"&gt;17&lt;/ref-type&gt;&lt;contributors&gt;&lt;authors&gt;&lt;author&gt;Jaffe ES, Harris NL, Stein H, Vardiman JW eds.&lt;/author&gt;&lt;/authors&gt;&lt;/contributors&gt;&lt;titles&gt;&lt;title&gt;World Health Organization classification of tumours. Pathology and genetics of haematopoietic and lymphoid tissues&lt;/title&gt;&lt;secondary-title&gt;Lyon&lt;/secondary-title&gt;&lt;/titles&gt;&lt;periodical&gt;&lt;full-title&gt;Lyon&lt;/full-title&gt;&lt;/periodical&gt;&lt;volume&gt;IARC Press&lt;/volume&gt;&lt;dates&gt;&lt;year&gt;2001&lt;/year&gt;&lt;pub-dates&gt;&lt;date&gt; 2001&lt;/date&gt;&lt;/pub-dates&gt;&lt;/dates&gt;&lt;urls&gt;&lt;/urls&gt;&lt;/record&gt;&lt;/Cite&gt;&lt;/EndNote&gt;</w:delInstrText>
        </w:r>
        <w:r w:rsidR="00AC73DF" w:rsidRPr="00060C6B">
          <w:rPr>
            <w:rFonts w:ascii="Arial" w:hAnsi="Arial" w:cs="Arial"/>
          </w:rPr>
          <w:fldChar w:fldCharType="separate"/>
        </w:r>
        <w:r w:rsidR="00B81DA7">
          <w:rPr>
            <w:rFonts w:ascii="Arial" w:hAnsi="Arial" w:cs="Arial"/>
            <w:noProof/>
          </w:rPr>
          <w:delText>(</w:delText>
        </w:r>
        <w:r w:rsidR="00AC73DF">
          <w:fldChar w:fldCharType="begin"/>
        </w:r>
        <w:r w:rsidR="00C0390C">
          <w:delInstrText xml:space="preserve"> HYPERLINK \l "_ENREF_23" \o "Jaffe ES, 2001 #51" </w:delInstrText>
        </w:r>
        <w:r w:rsidR="00AC73DF">
          <w:fldChar w:fldCharType="separate"/>
        </w:r>
        <w:r w:rsidR="0018142B">
          <w:rPr>
            <w:rFonts w:ascii="Arial" w:hAnsi="Arial" w:cs="Arial"/>
            <w:noProof/>
          </w:rPr>
          <w:delText>Jaffe ES 2001</w:delText>
        </w:r>
        <w:r w:rsidR="00AC73DF">
          <w:rPr>
            <w:rFonts w:ascii="Arial" w:hAnsi="Arial" w:cs="Arial"/>
            <w:noProof/>
          </w:rPr>
          <w:fldChar w:fldCharType="end"/>
        </w:r>
        <w:r w:rsidR="00B81DA7">
          <w:rPr>
            <w:rFonts w:ascii="Arial" w:hAnsi="Arial" w:cs="Arial"/>
            <w:noProof/>
          </w:rPr>
          <w:delText>)</w:delText>
        </w:r>
        <w:r w:rsidR="00AC73DF" w:rsidRPr="00060C6B">
          <w:rPr>
            <w:rFonts w:ascii="Arial" w:hAnsi="Arial" w:cs="Arial"/>
          </w:rPr>
          <w:fldChar w:fldCharType="end"/>
        </w:r>
      </w:del>
      <w:ins w:id="25" w:author="Graca M Dores" w:date="2016-01-09T14:09:00Z">
        <w:r w:rsidR="00514BC0" w:rsidRPr="00F824DB">
          <w:rPr>
            <w:rFonts w:ascii="Arial" w:hAnsi="Arial" w:cs="Arial"/>
          </w:rPr>
          <w:t xml:space="preserve"> </w:t>
        </w:r>
        <w:r w:rsidR="00AC73DF" w:rsidRPr="00F824DB">
          <w:rPr>
            <w:rFonts w:ascii="Arial" w:hAnsi="Arial" w:cs="Arial"/>
          </w:rPr>
          <w:fldChar w:fldCharType="begin"/>
        </w:r>
        <w:r w:rsidR="000C3124" w:rsidRPr="00F824DB">
          <w:rPr>
            <w:rFonts w:ascii="Arial" w:hAnsi="Arial" w:cs="Arial"/>
          </w:rPr>
          <w:instrText xml:space="preserve"> ADDIN EN.CITE &lt;EndNote&gt;&lt;Cite&gt;&lt;Author&gt;Jaffe&lt;/Author&gt;&lt;Year&gt;2001&lt;/Year&gt;&lt;RecNum&gt;51&lt;/RecNum&gt;&lt;DisplayText&gt;(Jaffe&lt;style face="italic"&gt;, et al&lt;/style&gt; 2001)&lt;/DisplayText&gt;&lt;record&gt;&lt;rec-number&gt;51&lt;/rec-number&gt;&lt;foreign-keys&gt;&lt;key app="EN" db-id="efa90eds9esfate5faxprazcp2ez0xtee9ee" timestamp="1415337374"&gt;51&lt;/key&gt;&lt;/foreign-keys&gt;&lt;ref-type name="Journal Article"&gt;17&lt;/ref-type&gt;&lt;contributors&gt;&lt;authors&gt;&lt;author&gt;Jaffe, E. S.&lt;/author&gt;&lt;author&gt;Harris, N. L.&lt;/author&gt;&lt;author&gt;Stein, H.&lt;/author&gt;&lt;author&gt;Vardiman, J. W.&lt;/author&gt;&lt;/authors&gt;&lt;/contributors&gt;&lt;titles&gt;&lt;title&gt;World Health Organization classification of tumours. Pathology and genetics of haematopoietic and lymphoid tissues&lt;/title&gt;&lt;secondary-title&gt;Lyon&lt;/secondary-title&gt;&lt;/titles&gt;&lt;periodical&gt;&lt;full-title&gt;Lyon&lt;/full-title&gt;&lt;/periodical&gt;&lt;volume&gt;IARC Press&lt;/volume&gt;&lt;dates&gt;&lt;year&gt;2001&lt;/year&gt;&lt;pub-dates&gt;&lt;date&gt; 2001&lt;/date&gt;&lt;/pub-dates&gt;&lt;/dates&gt;&lt;urls&gt;&lt;/urls&gt;&lt;/record&gt;&lt;/Cite&gt;&lt;/EndNote&gt;</w:instrText>
        </w:r>
        <w:r w:rsidR="00AC73DF" w:rsidRPr="00F824DB">
          <w:rPr>
            <w:rFonts w:ascii="Arial" w:hAnsi="Arial" w:cs="Arial"/>
          </w:rPr>
          <w:fldChar w:fldCharType="separate"/>
        </w:r>
        <w:r w:rsidR="000C3124" w:rsidRPr="00F824DB">
          <w:rPr>
            <w:rFonts w:ascii="Arial" w:hAnsi="Arial" w:cs="Arial"/>
            <w:noProof/>
          </w:rPr>
          <w:t>(</w:t>
        </w:r>
        <w:r w:rsidR="00AC73DF" w:rsidRPr="00F824DB">
          <w:fldChar w:fldCharType="begin"/>
        </w:r>
        <w:r w:rsidR="00C0390C" w:rsidRPr="00F824DB">
          <w:instrText xml:space="preserve"> HYPERLINK \l "_ENREF_25" \o "Jaffe, 2001 #51" </w:instrText>
        </w:r>
        <w:r w:rsidR="00AC73DF" w:rsidRPr="00F824DB">
          <w:fldChar w:fldCharType="separate"/>
        </w:r>
        <w:r w:rsidR="0013570D" w:rsidRPr="00F824DB">
          <w:rPr>
            <w:rFonts w:ascii="Arial" w:hAnsi="Arial" w:cs="Arial"/>
            <w:noProof/>
          </w:rPr>
          <w:t>Jaffe</w:t>
        </w:r>
        <w:r w:rsidR="0013570D" w:rsidRPr="00F824DB">
          <w:rPr>
            <w:rFonts w:ascii="Arial" w:hAnsi="Arial" w:cs="Arial"/>
            <w:i/>
            <w:noProof/>
          </w:rPr>
          <w:t>, et al</w:t>
        </w:r>
        <w:r w:rsidR="0013570D" w:rsidRPr="00F824DB">
          <w:rPr>
            <w:rFonts w:ascii="Arial" w:hAnsi="Arial" w:cs="Arial"/>
            <w:noProof/>
          </w:rPr>
          <w:t xml:space="preserve"> 2001</w:t>
        </w:r>
        <w:r w:rsidR="00AC73DF" w:rsidRPr="00F824DB">
          <w:rPr>
            <w:rFonts w:ascii="Arial" w:hAnsi="Arial" w:cs="Arial"/>
            <w:noProof/>
          </w:rPr>
          <w:fldChar w:fldCharType="end"/>
        </w:r>
        <w:r w:rsidR="000C3124" w:rsidRPr="00F824DB">
          <w:rPr>
            <w:rFonts w:ascii="Arial" w:hAnsi="Arial" w:cs="Arial"/>
            <w:noProof/>
          </w:rPr>
          <w:t>)</w:t>
        </w:r>
        <w:r w:rsidR="00AC73DF" w:rsidRPr="00F824DB">
          <w:rPr>
            <w:rFonts w:ascii="Arial" w:hAnsi="Arial" w:cs="Arial"/>
          </w:rPr>
          <w:fldChar w:fldCharType="end"/>
        </w:r>
      </w:ins>
      <w:r w:rsidR="007F30C5" w:rsidRPr="00F824DB">
        <w:rPr>
          <w:rFonts w:ascii="Arial" w:hAnsi="Arial" w:cs="Arial"/>
        </w:rPr>
        <w:t xml:space="preserve"> </w:t>
      </w:r>
      <w:r w:rsidR="00394C62" w:rsidRPr="00F824DB">
        <w:rPr>
          <w:rFonts w:ascii="Arial" w:hAnsi="Arial" w:cs="Arial"/>
        </w:rPr>
        <w:t>built upon existing</w:t>
      </w:r>
      <w:r w:rsidR="007F30C5" w:rsidRPr="00F824DB">
        <w:rPr>
          <w:rFonts w:ascii="Arial" w:hAnsi="Arial" w:cs="Arial"/>
        </w:rPr>
        <w:t xml:space="preserve"> </w:t>
      </w:r>
      <w:r w:rsidR="009C04A9" w:rsidRPr="00F824DB">
        <w:rPr>
          <w:rFonts w:ascii="Arial" w:hAnsi="Arial" w:cs="Arial"/>
        </w:rPr>
        <w:t xml:space="preserve">guidelines from the Polycythemia </w:t>
      </w:r>
      <w:r w:rsidR="007F30C5" w:rsidRPr="00F824DB">
        <w:rPr>
          <w:rFonts w:ascii="Arial" w:hAnsi="Arial" w:cs="Arial"/>
        </w:rPr>
        <w:t xml:space="preserve">Vera Study </w:t>
      </w:r>
      <w:r w:rsidR="00946C10" w:rsidRPr="00F824DB">
        <w:rPr>
          <w:rFonts w:ascii="Arial" w:hAnsi="Arial" w:cs="Arial"/>
        </w:rPr>
        <w:t>G</w:t>
      </w:r>
      <w:r w:rsidR="007F30C5" w:rsidRPr="00F824DB">
        <w:rPr>
          <w:rFonts w:ascii="Arial" w:hAnsi="Arial" w:cs="Arial"/>
        </w:rPr>
        <w:t>roup</w:t>
      </w:r>
      <w:ins w:id="26" w:author="Graca M Dores" w:date="2016-01-09T14:09:00Z">
        <w:r w:rsidR="00FB2F3B" w:rsidRPr="00F824DB">
          <w:rPr>
            <w:rFonts w:ascii="Arial" w:hAnsi="Arial" w:cs="Arial"/>
          </w:rPr>
          <w:t xml:space="preserve"> </w:t>
        </w:r>
      </w:ins>
      <w:r w:rsidR="00AC73DF" w:rsidRPr="00F824DB">
        <w:rPr>
          <w:rFonts w:ascii="Arial" w:hAnsi="Arial" w:cs="Arial"/>
        </w:rPr>
        <w:fldChar w:fldCharType="begin"/>
      </w:r>
      <w:r w:rsidR="00B81DA7" w:rsidRPr="00F824DB">
        <w:rPr>
          <w:rFonts w:ascii="Arial" w:hAnsi="Arial" w:cs="Arial"/>
        </w:rPr>
        <w:instrText xml:space="preserve"> ADDIN EN.CITE &lt;EndNote&gt;&lt;Cite&gt;&lt;Author&gt;Murphy&lt;/Author&gt;&lt;Year&gt;1997&lt;/Year&gt;&lt;RecNum&gt;253&lt;/RecNum&gt;&lt;DisplayText&gt;(Murphy&lt;style face="italic"&gt;, et al&lt;/style&gt; 1997)&lt;/DisplayText&gt;&lt;record&gt;&lt;rec-number&gt;253&lt;/rec-number&gt;&lt;foreign-keys&gt;&lt;key app="EN" db-id="efa90eds9esfate5faxprazcp2ez0xtee9ee" timestamp="1432517280"&gt;253&lt;/key&gt;&lt;/foreign-keys&gt;&lt;ref-type name="Journal Article"&gt;17&lt;/ref-type&gt;&lt;contributors&gt;&lt;authors&gt;&lt;author&gt;Murphy, S.&lt;/author&gt;&lt;author&gt;Peterson, P.&lt;/author&gt;&lt;author&gt;Iland, H.&lt;/author&gt;&lt;author&gt;Laszlo, J.&lt;/author&gt;&lt;/authors&gt;&lt;/contributors&gt;&lt;auth-address&gt;Mount Sinai Medical Center, New York, NY, USA.&lt;/auth-address&gt;&lt;titles&gt;&lt;title&gt;Experience of the Polycythemia Vera Study Group with essential thrombocythemia: a final report on diagnostic criteria, survival, and leukemic transition by treatment&lt;/title&gt;&lt;secondary-title&gt;Semin Hematol&lt;/secondary-title&gt;&lt;alt-title&gt;Seminars in hematology&lt;/alt-title&gt;&lt;/titles&gt;&lt;periodical&gt;&lt;full-title&gt;Semin Hematol&lt;/full-title&gt;&lt;abbr-1&gt;Seminars in hematology&lt;/abbr-1&gt;&lt;/periodical&gt;&lt;alt-periodical&gt;&lt;full-title&gt;Semin Hematol&lt;/full-title&gt;&lt;abbr-1&gt;Seminars in hematology&lt;/abbr-1&gt;&lt;/alt-periodical&gt;&lt;pages&gt;29-39&lt;/pages&gt;&lt;volume&gt;34&lt;/volume&gt;&lt;number&gt;1&lt;/number&gt;&lt;keywords&gt;&lt;keyword&gt;Humans&lt;/keyword&gt;&lt;keyword&gt;Leukemia/etiology&lt;/keyword&gt;&lt;keyword&gt;*Thrombocytosis/complications/diagnosis/physiopathology/therapy&lt;/keyword&gt;&lt;/keywords&gt;&lt;dates&gt;&lt;year&gt;1997&lt;/year&gt;&lt;pub-dates&gt;&lt;date&gt;Jan&lt;/date&gt;&lt;/pub-dates&gt;&lt;/dates&gt;&lt;isbn&gt;0037-1963 (Print)&amp;#xD;0037-1963 (Linking)&lt;/isbn&gt;&lt;accession-num&gt;9025160&lt;/accession-num&gt;&lt;urls&gt;&lt;related-urls&gt;&lt;url&gt;http://www.ncbi.nlm.nih.gov/pubmed/9025160&lt;/url&gt;&lt;/related-urls&gt;&lt;/urls&gt;&lt;/record&gt;&lt;/Cite&gt;&lt;/EndNote&gt;</w:instrText>
      </w:r>
      <w:r w:rsidR="00AC73DF" w:rsidRPr="00F824DB">
        <w:rPr>
          <w:rFonts w:ascii="Arial" w:hAnsi="Arial" w:cs="Arial"/>
        </w:rPr>
        <w:fldChar w:fldCharType="separate"/>
      </w:r>
      <w:del w:id="27" w:author="Graca M Dores" w:date="2016-01-09T14:09:00Z">
        <w:r w:rsidR="00B81DA7">
          <w:rPr>
            <w:rFonts w:ascii="Arial" w:hAnsi="Arial" w:cs="Arial"/>
            <w:noProof/>
          </w:rPr>
          <w:delText>(</w:delText>
        </w:r>
        <w:r w:rsidR="00AC73DF">
          <w:fldChar w:fldCharType="begin"/>
        </w:r>
        <w:r w:rsidR="00C0390C">
          <w:delInstrText xml:space="preserve"> HYPERLINK \l "_ENREF_37" \o "Murphy, 1997 #253" </w:delInstrText>
        </w:r>
        <w:r w:rsidR="00AC73DF">
          <w:fldChar w:fldCharType="separate"/>
        </w:r>
        <w:r w:rsidR="0018142B">
          <w:rPr>
            <w:rFonts w:ascii="Arial" w:hAnsi="Arial" w:cs="Arial"/>
            <w:noProof/>
          </w:rPr>
          <w:delText>Murphy</w:delText>
        </w:r>
        <w:r w:rsidR="0018142B" w:rsidRPr="00B81DA7">
          <w:rPr>
            <w:rFonts w:ascii="Arial" w:hAnsi="Arial" w:cs="Arial"/>
            <w:i/>
            <w:noProof/>
          </w:rPr>
          <w:delText>, et al</w:delText>
        </w:r>
        <w:r w:rsidR="0018142B">
          <w:rPr>
            <w:rFonts w:ascii="Arial" w:hAnsi="Arial" w:cs="Arial"/>
            <w:noProof/>
          </w:rPr>
          <w:delText xml:space="preserve"> 1997</w:delText>
        </w:r>
        <w:r w:rsidR="00AC73DF">
          <w:rPr>
            <w:rFonts w:ascii="Arial" w:hAnsi="Arial" w:cs="Arial"/>
            <w:noProof/>
          </w:rPr>
          <w:fldChar w:fldCharType="end"/>
        </w:r>
        <w:r w:rsidR="00B81DA7">
          <w:rPr>
            <w:rFonts w:ascii="Arial" w:hAnsi="Arial" w:cs="Arial"/>
            <w:noProof/>
          </w:rPr>
          <w:delText>)</w:delText>
        </w:r>
      </w:del>
      <w:ins w:id="28" w:author="Graca M Dores" w:date="2016-01-09T14:09:00Z">
        <w:r w:rsidR="00B81DA7" w:rsidRPr="00F824DB">
          <w:rPr>
            <w:rFonts w:ascii="Arial" w:hAnsi="Arial" w:cs="Arial"/>
            <w:noProof/>
          </w:rPr>
          <w:t>(</w:t>
        </w:r>
        <w:r w:rsidR="00AC73DF" w:rsidRPr="00F824DB">
          <w:fldChar w:fldCharType="begin"/>
        </w:r>
        <w:r w:rsidR="00C0390C" w:rsidRPr="00F824DB">
          <w:instrText xml:space="preserve"> HYPERLINK \l "_ENREF_39" \o "Murphy, 1997 #253" </w:instrText>
        </w:r>
        <w:r w:rsidR="00AC73DF" w:rsidRPr="00F824DB">
          <w:fldChar w:fldCharType="separate"/>
        </w:r>
        <w:r w:rsidR="0013570D" w:rsidRPr="00F824DB">
          <w:rPr>
            <w:rFonts w:ascii="Arial" w:hAnsi="Arial" w:cs="Arial"/>
            <w:noProof/>
          </w:rPr>
          <w:t>Murphy</w:t>
        </w:r>
        <w:r w:rsidR="0013570D" w:rsidRPr="00F824DB">
          <w:rPr>
            <w:rFonts w:ascii="Arial" w:hAnsi="Arial" w:cs="Arial"/>
            <w:i/>
            <w:noProof/>
          </w:rPr>
          <w:t>, et al</w:t>
        </w:r>
        <w:r w:rsidR="0013570D" w:rsidRPr="00F824DB">
          <w:rPr>
            <w:rFonts w:ascii="Arial" w:hAnsi="Arial" w:cs="Arial"/>
            <w:noProof/>
          </w:rPr>
          <w:t xml:space="preserve"> 1997</w:t>
        </w:r>
        <w:r w:rsidR="00AC73DF" w:rsidRPr="00F824DB">
          <w:rPr>
            <w:rFonts w:ascii="Arial" w:hAnsi="Arial" w:cs="Arial"/>
            <w:noProof/>
          </w:rPr>
          <w:fldChar w:fldCharType="end"/>
        </w:r>
        <w:r w:rsidR="00B81DA7" w:rsidRPr="00F824DB">
          <w:rPr>
            <w:rFonts w:ascii="Arial" w:hAnsi="Arial" w:cs="Arial"/>
            <w:noProof/>
          </w:rPr>
          <w:t>)</w:t>
        </w:r>
      </w:ins>
      <w:r w:rsidR="00AC73DF" w:rsidRPr="00F824DB">
        <w:rPr>
          <w:rFonts w:ascii="Arial" w:hAnsi="Arial" w:cs="Arial"/>
        </w:rPr>
        <w:fldChar w:fldCharType="end"/>
      </w:r>
      <w:r w:rsidR="00B31063" w:rsidRPr="00F824DB">
        <w:rPr>
          <w:rFonts w:ascii="Arial" w:hAnsi="Arial" w:cs="Arial"/>
        </w:rPr>
        <w:t xml:space="preserve"> </w:t>
      </w:r>
      <w:r w:rsidR="00394C62" w:rsidRPr="00F824DB">
        <w:rPr>
          <w:rFonts w:ascii="Arial" w:hAnsi="Arial" w:cs="Arial"/>
        </w:rPr>
        <w:t>to</w:t>
      </w:r>
      <w:r w:rsidR="007F30C5" w:rsidRPr="00F824DB">
        <w:rPr>
          <w:rFonts w:ascii="Arial" w:hAnsi="Arial" w:cs="Arial"/>
        </w:rPr>
        <w:t xml:space="preserve"> define </w:t>
      </w:r>
      <w:r w:rsidR="00946C10" w:rsidRPr="00F824DB">
        <w:rPr>
          <w:rFonts w:ascii="Arial" w:hAnsi="Arial" w:cs="Arial"/>
        </w:rPr>
        <w:t>seven</w:t>
      </w:r>
      <w:r w:rsidR="007F30C5" w:rsidRPr="00F824DB">
        <w:rPr>
          <w:rFonts w:ascii="Arial" w:hAnsi="Arial" w:cs="Arial"/>
        </w:rPr>
        <w:t xml:space="preserve"> </w:t>
      </w:r>
      <w:r w:rsidR="00394C62" w:rsidRPr="00F824DB">
        <w:rPr>
          <w:rFonts w:ascii="Arial" w:hAnsi="Arial" w:cs="Arial"/>
        </w:rPr>
        <w:t>MPNs</w:t>
      </w:r>
      <w:r w:rsidR="00D76E33" w:rsidRPr="00F824DB">
        <w:rPr>
          <w:rFonts w:ascii="Arial" w:hAnsi="Arial" w:cs="Arial"/>
        </w:rPr>
        <w:t xml:space="preserve"> </w:t>
      </w:r>
      <w:r w:rsidR="00394C62" w:rsidRPr="00F824DB">
        <w:rPr>
          <w:rFonts w:ascii="Arial" w:hAnsi="Arial" w:cs="Arial"/>
        </w:rPr>
        <w:t>and four</w:t>
      </w:r>
      <w:r w:rsidR="00721D2E" w:rsidRPr="00F824DB">
        <w:rPr>
          <w:rFonts w:ascii="Arial" w:hAnsi="Arial" w:cs="Arial"/>
        </w:rPr>
        <w:t xml:space="preserve"> MDS/MP</w:t>
      </w:r>
      <w:r w:rsidR="00394C62" w:rsidRPr="00F824DB">
        <w:rPr>
          <w:rFonts w:ascii="Arial" w:hAnsi="Arial" w:cs="Arial"/>
        </w:rPr>
        <w:t>N</w:t>
      </w:r>
      <w:r w:rsidR="00721D2E" w:rsidRPr="00F824DB">
        <w:rPr>
          <w:rFonts w:ascii="Arial" w:hAnsi="Arial" w:cs="Arial"/>
        </w:rPr>
        <w:t>s</w:t>
      </w:r>
      <w:del w:id="29" w:author="Graca M Dores" w:date="2016-01-09T14:09:00Z">
        <w:r w:rsidR="007F30C5" w:rsidRPr="00060C6B">
          <w:rPr>
            <w:rFonts w:ascii="Arial" w:hAnsi="Arial" w:cs="Arial"/>
          </w:rPr>
          <w:delText>.</w:delText>
        </w:r>
        <w:r w:rsidR="00AC73DF" w:rsidRPr="00060C6B">
          <w:rPr>
            <w:rFonts w:ascii="Arial" w:hAnsi="Arial" w:cs="Arial"/>
          </w:rPr>
          <w:fldChar w:fldCharType="begin"/>
        </w:r>
        <w:r w:rsidR="00B81DA7">
          <w:rPr>
            <w:rFonts w:ascii="Arial" w:hAnsi="Arial" w:cs="Arial"/>
          </w:rPr>
          <w:delInstrText xml:space="preserve"> ADDIN EN.CITE &lt;EndNote&gt;&lt;Cite&gt;&lt;Author&gt;Jaffe ES&lt;/Author&gt;&lt;Year&gt;2001&lt;/Year&gt;&lt;RecNum&gt;51&lt;/RecNum&gt;&lt;DisplayText&gt;(Jaffe ES 2001)&lt;/DisplayText&gt;&lt;record&gt;&lt;rec-number&gt;51&lt;/rec-number&gt;&lt;foreign-keys&gt;&lt;key app="EN" db-id="efa90eds9esfate5faxprazcp2ez0xtee9ee" timestamp="1415337374"&gt;51&lt;/key&gt;&lt;/foreign-keys&gt;&lt;ref-type name="Journal Article"&gt;17&lt;/ref-type&gt;&lt;contributors&gt;&lt;authors&gt;&lt;author&gt;Jaffe ES, Harris NL, Stein H, Vardiman JW eds.&lt;/author&gt;&lt;/authors&gt;&lt;/contributors&gt;&lt;titles&gt;&lt;title&gt;World Health Organization classification of tumours. Pathology and genetics of haematopoietic and lymphoid tissues&lt;/title&gt;&lt;secondary-title&gt;Lyon&lt;/secondary-title&gt;&lt;/titles&gt;&lt;periodical&gt;&lt;full-title&gt;Lyon&lt;/full-title&gt;&lt;/periodical&gt;&lt;volume&gt;IARC Press&lt;/volume&gt;&lt;dates&gt;&lt;year&gt;2001&lt;/year&gt;&lt;pub-dates&gt;&lt;date&gt; 2001&lt;/date&gt;&lt;/pub-dates&gt;&lt;/dates&gt;&lt;urls&gt;&lt;/urls&gt;&lt;/record&gt;&lt;/Cite&gt;&lt;/EndNote&gt;</w:delInstrText>
        </w:r>
        <w:r w:rsidR="00AC73DF" w:rsidRPr="00060C6B">
          <w:rPr>
            <w:rFonts w:ascii="Arial" w:hAnsi="Arial" w:cs="Arial"/>
          </w:rPr>
          <w:fldChar w:fldCharType="separate"/>
        </w:r>
        <w:r w:rsidR="00B81DA7">
          <w:rPr>
            <w:rFonts w:ascii="Arial" w:hAnsi="Arial" w:cs="Arial"/>
            <w:noProof/>
          </w:rPr>
          <w:delText>(</w:delText>
        </w:r>
        <w:r w:rsidR="00AC73DF">
          <w:fldChar w:fldCharType="begin"/>
        </w:r>
        <w:r w:rsidR="00C0390C">
          <w:delInstrText xml:space="preserve"> HYPERLINK \l "_ENREF_23" \o "Jaffe ES, 2001 #51" </w:delInstrText>
        </w:r>
        <w:r w:rsidR="00AC73DF">
          <w:fldChar w:fldCharType="separate"/>
        </w:r>
        <w:r w:rsidR="0018142B">
          <w:rPr>
            <w:rFonts w:ascii="Arial" w:hAnsi="Arial" w:cs="Arial"/>
            <w:noProof/>
          </w:rPr>
          <w:delText>Jaffe ES 2001</w:delText>
        </w:r>
        <w:r w:rsidR="00AC73DF">
          <w:rPr>
            <w:rFonts w:ascii="Arial" w:hAnsi="Arial" w:cs="Arial"/>
            <w:noProof/>
          </w:rPr>
          <w:fldChar w:fldCharType="end"/>
        </w:r>
        <w:r w:rsidR="00B81DA7">
          <w:rPr>
            <w:rFonts w:ascii="Arial" w:hAnsi="Arial" w:cs="Arial"/>
            <w:noProof/>
          </w:rPr>
          <w:delText>)</w:delText>
        </w:r>
        <w:r w:rsidR="00AC73DF" w:rsidRPr="00060C6B">
          <w:rPr>
            <w:rFonts w:ascii="Arial" w:hAnsi="Arial" w:cs="Arial"/>
          </w:rPr>
          <w:fldChar w:fldCharType="end"/>
        </w:r>
      </w:del>
      <w:ins w:id="30" w:author="Graca M Dores" w:date="2016-01-09T14:09:00Z">
        <w:r w:rsidR="00FB2F3B" w:rsidRPr="00F824DB">
          <w:rPr>
            <w:rFonts w:ascii="Arial" w:hAnsi="Arial" w:cs="Arial"/>
          </w:rPr>
          <w:t xml:space="preserve"> </w:t>
        </w:r>
        <w:r w:rsidR="00AC73DF" w:rsidRPr="00F824DB">
          <w:rPr>
            <w:rFonts w:ascii="Arial" w:hAnsi="Arial" w:cs="Arial"/>
          </w:rPr>
          <w:fldChar w:fldCharType="begin"/>
        </w:r>
        <w:r w:rsidR="000C3124" w:rsidRPr="00F824DB">
          <w:rPr>
            <w:rFonts w:ascii="Arial" w:hAnsi="Arial" w:cs="Arial"/>
          </w:rPr>
          <w:instrText xml:space="preserve"> ADDIN EN.CITE &lt;EndNote&gt;&lt;Cite&gt;&lt;Author&gt;Jaffe&lt;/Author&gt;&lt;Year&gt;2001&lt;/Year&gt;&lt;RecNum&gt;51&lt;/RecNum&gt;&lt;DisplayText&gt;(Jaffe&lt;style face="italic"&gt;, et al&lt;/style&gt; 2001)&lt;/DisplayText&gt;&lt;record&gt;&lt;rec-number&gt;51&lt;/rec-number&gt;&lt;foreign-keys&gt;&lt;key app="EN" db-id="efa90eds9esfate5faxprazcp2ez0xtee9ee" timestamp="1415337374"&gt;51&lt;/key&gt;&lt;/foreign-keys&gt;&lt;ref-type name="Journal Article"&gt;17&lt;/ref-type&gt;&lt;contributors&gt;&lt;authors&gt;&lt;author&gt;Jaffe, E. S.&lt;/author&gt;&lt;author&gt;Harris, N. L.&lt;/author&gt;&lt;author&gt;Stein, H.&lt;/author&gt;&lt;author&gt;Vardiman, J. W.&lt;/author&gt;&lt;/authors&gt;&lt;/contributors&gt;&lt;titles&gt;&lt;title&gt;World Health Organization classification of tumours. Pathology and genetics of haematopoietic and lymphoid tissues&lt;/title&gt;&lt;secondary-title&gt;Lyon&lt;/secondary-title&gt;&lt;/titles&gt;&lt;periodical&gt;&lt;full-title&gt;Lyon&lt;/full-title&gt;&lt;/periodical&gt;&lt;volume&gt;IARC Press&lt;/volume&gt;&lt;dates&gt;&lt;year&gt;2001&lt;/year&gt;&lt;pub-dates&gt;&lt;date&gt; 2001&lt;/date&gt;&lt;/pub-dates&gt;&lt;/dates&gt;&lt;urls&gt;&lt;/urls&gt;&lt;/record&gt;&lt;/Cite&gt;&lt;/EndNote&gt;</w:instrText>
        </w:r>
        <w:r w:rsidR="00AC73DF" w:rsidRPr="00F824DB">
          <w:rPr>
            <w:rFonts w:ascii="Arial" w:hAnsi="Arial" w:cs="Arial"/>
          </w:rPr>
          <w:fldChar w:fldCharType="separate"/>
        </w:r>
        <w:r w:rsidR="000C3124" w:rsidRPr="00F824DB">
          <w:rPr>
            <w:rFonts w:ascii="Arial" w:hAnsi="Arial" w:cs="Arial"/>
            <w:noProof/>
          </w:rPr>
          <w:t>(</w:t>
        </w:r>
        <w:r w:rsidR="00AC73DF" w:rsidRPr="00F824DB">
          <w:fldChar w:fldCharType="begin"/>
        </w:r>
        <w:r w:rsidR="00C0390C" w:rsidRPr="00F824DB">
          <w:instrText xml:space="preserve"> HYPERLINK \l "_ENREF_25" \o "Jaffe, 2001 #51" </w:instrText>
        </w:r>
        <w:r w:rsidR="00AC73DF" w:rsidRPr="00F824DB">
          <w:fldChar w:fldCharType="separate"/>
        </w:r>
        <w:r w:rsidR="0013570D" w:rsidRPr="00F824DB">
          <w:rPr>
            <w:rFonts w:ascii="Arial" w:hAnsi="Arial" w:cs="Arial"/>
            <w:noProof/>
          </w:rPr>
          <w:t>Jaffe</w:t>
        </w:r>
        <w:r w:rsidR="0013570D" w:rsidRPr="00F824DB">
          <w:rPr>
            <w:rFonts w:ascii="Arial" w:hAnsi="Arial" w:cs="Arial"/>
            <w:i/>
            <w:noProof/>
          </w:rPr>
          <w:t>, et al</w:t>
        </w:r>
        <w:r w:rsidR="0013570D" w:rsidRPr="00F824DB">
          <w:rPr>
            <w:rFonts w:ascii="Arial" w:hAnsi="Arial" w:cs="Arial"/>
            <w:noProof/>
          </w:rPr>
          <w:t xml:space="preserve"> 2001</w:t>
        </w:r>
        <w:r w:rsidR="00AC73DF" w:rsidRPr="00F824DB">
          <w:rPr>
            <w:rFonts w:ascii="Arial" w:hAnsi="Arial" w:cs="Arial"/>
            <w:noProof/>
          </w:rPr>
          <w:fldChar w:fldCharType="end"/>
        </w:r>
        <w:r w:rsidR="000C3124" w:rsidRPr="00F824DB">
          <w:rPr>
            <w:rFonts w:ascii="Arial" w:hAnsi="Arial" w:cs="Arial"/>
            <w:noProof/>
          </w:rPr>
          <w:t>)</w:t>
        </w:r>
        <w:r w:rsidR="00AC73DF" w:rsidRPr="00F824DB">
          <w:rPr>
            <w:rFonts w:ascii="Arial" w:hAnsi="Arial" w:cs="Arial"/>
          </w:rPr>
          <w:fldChar w:fldCharType="end"/>
        </w:r>
        <w:r w:rsidR="00FB2F3B" w:rsidRPr="00F824DB">
          <w:rPr>
            <w:rFonts w:ascii="Arial" w:hAnsi="Arial" w:cs="Arial"/>
          </w:rPr>
          <w:t>.</w:t>
        </w:r>
      </w:ins>
      <w:r w:rsidR="00B31063" w:rsidRPr="00F824DB">
        <w:rPr>
          <w:rFonts w:ascii="Arial" w:hAnsi="Arial" w:cs="Arial"/>
        </w:rPr>
        <w:t xml:space="preserve">  </w:t>
      </w:r>
      <w:r w:rsidR="001411CD" w:rsidRPr="00F824DB">
        <w:rPr>
          <w:rFonts w:ascii="Arial" w:hAnsi="Arial" w:cs="Arial"/>
        </w:rPr>
        <w:t>While morphologic</w:t>
      </w:r>
      <w:r w:rsidR="007F30C5" w:rsidRPr="00F824DB">
        <w:rPr>
          <w:rFonts w:ascii="Arial" w:hAnsi="Arial" w:cs="Arial"/>
        </w:rPr>
        <w:t xml:space="preserve"> and clinical features remained integral to the diagnosis of </w:t>
      </w:r>
      <w:r w:rsidR="0044553C" w:rsidRPr="00F824DB">
        <w:rPr>
          <w:rFonts w:ascii="Arial" w:hAnsi="Arial" w:cs="Arial"/>
        </w:rPr>
        <w:t xml:space="preserve">each </w:t>
      </w:r>
      <w:r w:rsidR="00394C62" w:rsidRPr="00F824DB">
        <w:rPr>
          <w:rFonts w:ascii="Arial" w:hAnsi="Arial" w:cs="Arial"/>
        </w:rPr>
        <w:t>MPN</w:t>
      </w:r>
      <w:r w:rsidR="001411CD" w:rsidRPr="00F824DB">
        <w:rPr>
          <w:rFonts w:ascii="Arial" w:hAnsi="Arial" w:cs="Arial"/>
        </w:rPr>
        <w:t xml:space="preserve"> and MDS/MP</w:t>
      </w:r>
      <w:r w:rsidR="00394C62" w:rsidRPr="00F824DB">
        <w:rPr>
          <w:rFonts w:ascii="Arial" w:hAnsi="Arial" w:cs="Arial"/>
        </w:rPr>
        <w:t>N</w:t>
      </w:r>
      <w:r w:rsidR="001411CD" w:rsidRPr="00F824DB">
        <w:rPr>
          <w:rFonts w:ascii="Arial" w:hAnsi="Arial" w:cs="Arial"/>
        </w:rPr>
        <w:t xml:space="preserve"> in 2001</w:t>
      </w:r>
      <w:r w:rsidR="005E3B5A" w:rsidRPr="00F824DB">
        <w:rPr>
          <w:rFonts w:ascii="Arial" w:hAnsi="Arial" w:cs="Arial"/>
        </w:rPr>
        <w:t>,</w:t>
      </w:r>
      <w:r w:rsidR="001411CD" w:rsidRPr="00F824DB">
        <w:rPr>
          <w:rFonts w:ascii="Arial" w:hAnsi="Arial" w:cs="Arial"/>
        </w:rPr>
        <w:t xml:space="preserve"> </w:t>
      </w:r>
      <w:r w:rsidR="005E3B5A" w:rsidRPr="00F824DB">
        <w:rPr>
          <w:rFonts w:ascii="Arial" w:hAnsi="Arial" w:cs="Arial"/>
        </w:rPr>
        <w:t xml:space="preserve">the WHO </w:t>
      </w:r>
      <w:r w:rsidR="001411CD" w:rsidRPr="00F824DB">
        <w:rPr>
          <w:rFonts w:ascii="Arial" w:hAnsi="Arial" w:cs="Arial"/>
        </w:rPr>
        <w:t xml:space="preserve">classification </w:t>
      </w:r>
      <w:r w:rsidR="005E3B5A" w:rsidRPr="00F824DB">
        <w:rPr>
          <w:rFonts w:ascii="Arial" w:hAnsi="Arial" w:cs="Arial"/>
        </w:rPr>
        <w:t>incorporated genetic information into the diagnostic criteria</w:t>
      </w:r>
      <w:r w:rsidR="00721D2E" w:rsidRPr="00F824DB">
        <w:rPr>
          <w:rFonts w:ascii="Arial" w:hAnsi="Arial" w:cs="Arial"/>
        </w:rPr>
        <w:t xml:space="preserve"> of select entities</w:t>
      </w:r>
      <w:r w:rsidR="005E3B5A" w:rsidRPr="00F824DB">
        <w:rPr>
          <w:rFonts w:ascii="Arial" w:hAnsi="Arial" w:cs="Arial"/>
        </w:rPr>
        <w:t xml:space="preserve">.  Most notably, the presence of </w:t>
      </w:r>
      <w:r w:rsidR="00AC73DF" w:rsidRPr="00AC73DF">
        <w:rPr>
          <w:rFonts w:ascii="Arial" w:hAnsi="Arial" w:cs="Arial"/>
          <w:i/>
          <w:rPrChange w:id="31" w:author="Graca M Dores" w:date="2016-01-09T16:02:00Z">
            <w:rPr>
              <w:rFonts w:ascii="Arial" w:hAnsi="Arial" w:cs="Arial"/>
            </w:rPr>
          </w:rPrChange>
        </w:rPr>
        <w:t>BCR-ABL</w:t>
      </w:r>
      <w:r w:rsidR="005E3B5A" w:rsidRPr="00F824DB">
        <w:rPr>
          <w:rFonts w:ascii="Arial" w:hAnsi="Arial" w:cs="Arial"/>
        </w:rPr>
        <w:t xml:space="preserve"> </w:t>
      </w:r>
      <w:r w:rsidR="001411CD" w:rsidRPr="00F824DB">
        <w:rPr>
          <w:rFonts w:ascii="Arial" w:hAnsi="Arial" w:cs="Arial"/>
        </w:rPr>
        <w:t xml:space="preserve">“unequivocally” </w:t>
      </w:r>
      <w:r w:rsidR="006667DD" w:rsidRPr="00F824DB">
        <w:rPr>
          <w:rFonts w:ascii="Arial" w:hAnsi="Arial" w:cs="Arial"/>
        </w:rPr>
        <w:t>confirmed a</w:t>
      </w:r>
      <w:r w:rsidR="005E3B5A" w:rsidRPr="00F824DB">
        <w:rPr>
          <w:rFonts w:ascii="Arial" w:hAnsi="Arial" w:cs="Arial"/>
        </w:rPr>
        <w:t xml:space="preserve"> diagnosis of chronic </w:t>
      </w:r>
      <w:proofErr w:type="spellStart"/>
      <w:r w:rsidR="005E3B5A" w:rsidRPr="00F824DB">
        <w:rPr>
          <w:rFonts w:ascii="Arial" w:hAnsi="Arial" w:cs="Arial"/>
        </w:rPr>
        <w:t>myelogenous</w:t>
      </w:r>
      <w:proofErr w:type="spellEnd"/>
      <w:r w:rsidR="005E3B5A" w:rsidRPr="00F824DB">
        <w:rPr>
          <w:rFonts w:ascii="Arial" w:hAnsi="Arial" w:cs="Arial"/>
        </w:rPr>
        <w:t xml:space="preserve"> </w:t>
      </w:r>
      <w:proofErr w:type="spellStart"/>
      <w:r w:rsidR="005E3B5A" w:rsidRPr="00F824DB">
        <w:rPr>
          <w:rFonts w:ascii="Arial" w:hAnsi="Arial" w:cs="Arial"/>
        </w:rPr>
        <w:t>leuk</w:t>
      </w:r>
      <w:ins w:id="32" w:author="Graca M Dores" w:date="2016-01-09T15:59:00Z">
        <w:r w:rsidR="00345CC1">
          <w:rPr>
            <w:rFonts w:ascii="Arial" w:hAnsi="Arial" w:cs="Arial"/>
          </w:rPr>
          <w:t>a</w:t>
        </w:r>
      </w:ins>
      <w:r w:rsidR="005E3B5A" w:rsidRPr="00F824DB">
        <w:rPr>
          <w:rFonts w:ascii="Arial" w:hAnsi="Arial" w:cs="Arial"/>
        </w:rPr>
        <w:t>emia</w:t>
      </w:r>
      <w:proofErr w:type="spellEnd"/>
      <w:r w:rsidR="006667DD" w:rsidRPr="00F824DB">
        <w:rPr>
          <w:rFonts w:ascii="Arial" w:hAnsi="Arial" w:cs="Arial"/>
        </w:rPr>
        <w:t xml:space="preserve"> </w:t>
      </w:r>
      <w:r w:rsidR="0044553C" w:rsidRPr="00F824DB">
        <w:rPr>
          <w:rFonts w:ascii="Arial" w:hAnsi="Arial" w:cs="Arial"/>
        </w:rPr>
        <w:t>(CML)</w:t>
      </w:r>
      <w:r w:rsidR="004D6A75" w:rsidRPr="00F824DB">
        <w:rPr>
          <w:rFonts w:ascii="Arial" w:hAnsi="Arial" w:cs="Arial"/>
        </w:rPr>
        <w:t>,</w:t>
      </w:r>
      <w:r w:rsidR="0044553C" w:rsidRPr="00F824DB">
        <w:rPr>
          <w:rFonts w:ascii="Arial" w:hAnsi="Arial" w:cs="Arial"/>
        </w:rPr>
        <w:t xml:space="preserve"> </w:t>
      </w:r>
      <w:r w:rsidR="001411CD" w:rsidRPr="00F824DB">
        <w:rPr>
          <w:rFonts w:ascii="Arial" w:hAnsi="Arial" w:cs="Arial"/>
        </w:rPr>
        <w:t>and o</w:t>
      </w:r>
      <w:r w:rsidR="0044553C" w:rsidRPr="00F824DB">
        <w:rPr>
          <w:rFonts w:ascii="Arial" w:hAnsi="Arial" w:cs="Arial"/>
        </w:rPr>
        <w:t xml:space="preserve">ne of the major diagnostic criteria for polycythemia </w:t>
      </w:r>
      <w:proofErr w:type="spellStart"/>
      <w:r w:rsidR="0044553C" w:rsidRPr="00F824DB">
        <w:rPr>
          <w:rFonts w:ascii="Arial" w:hAnsi="Arial" w:cs="Arial"/>
        </w:rPr>
        <w:t>vera</w:t>
      </w:r>
      <w:proofErr w:type="spellEnd"/>
      <w:r w:rsidR="0044553C" w:rsidRPr="00F824DB">
        <w:rPr>
          <w:rFonts w:ascii="Arial" w:hAnsi="Arial" w:cs="Arial"/>
        </w:rPr>
        <w:t xml:space="preserve"> </w:t>
      </w:r>
      <w:r w:rsidR="001411CD" w:rsidRPr="00F824DB">
        <w:rPr>
          <w:rFonts w:ascii="Arial" w:hAnsi="Arial" w:cs="Arial"/>
        </w:rPr>
        <w:t>(PV) included</w:t>
      </w:r>
      <w:r w:rsidR="00C64AE9" w:rsidRPr="00F824DB">
        <w:rPr>
          <w:rFonts w:ascii="Arial" w:hAnsi="Arial" w:cs="Arial"/>
        </w:rPr>
        <w:t xml:space="preserve"> the </w:t>
      </w:r>
      <w:r w:rsidR="0044553C" w:rsidRPr="00F824DB">
        <w:rPr>
          <w:rFonts w:ascii="Arial" w:hAnsi="Arial" w:cs="Arial"/>
        </w:rPr>
        <w:t xml:space="preserve">presence of a clonal genetic marker other than </w:t>
      </w:r>
      <w:r w:rsidR="0044553C" w:rsidRPr="00F824DB">
        <w:rPr>
          <w:rFonts w:ascii="Arial" w:hAnsi="Arial" w:cs="Arial"/>
          <w:i/>
        </w:rPr>
        <w:t>BCR-ABL</w:t>
      </w:r>
      <w:r w:rsidR="006402CC" w:rsidRPr="00F824DB">
        <w:rPr>
          <w:rFonts w:ascii="Arial" w:hAnsi="Arial" w:cs="Arial"/>
          <w:i/>
        </w:rPr>
        <w:t>1</w:t>
      </w:r>
      <w:r w:rsidR="0044553C" w:rsidRPr="00F824DB">
        <w:rPr>
          <w:rFonts w:ascii="Arial" w:hAnsi="Arial" w:cs="Arial"/>
        </w:rPr>
        <w:t xml:space="preserve"> gene rearrangement</w:t>
      </w:r>
      <w:r w:rsidR="001411CD" w:rsidRPr="00F824DB">
        <w:rPr>
          <w:rFonts w:ascii="Arial" w:hAnsi="Arial" w:cs="Arial"/>
        </w:rPr>
        <w:t xml:space="preserve">. </w:t>
      </w:r>
      <w:r w:rsidR="00F133F8" w:rsidRPr="00F824DB">
        <w:rPr>
          <w:rFonts w:ascii="Arial" w:hAnsi="Arial" w:cs="Arial"/>
        </w:rPr>
        <w:t>However</w:t>
      </w:r>
      <w:r w:rsidR="00C64AE9" w:rsidRPr="00F824DB">
        <w:rPr>
          <w:rFonts w:ascii="Arial" w:hAnsi="Arial" w:cs="Arial"/>
        </w:rPr>
        <w:t>,</w:t>
      </w:r>
      <w:r w:rsidR="00F133F8" w:rsidRPr="00F824DB">
        <w:rPr>
          <w:rFonts w:ascii="Arial" w:hAnsi="Arial" w:cs="Arial"/>
        </w:rPr>
        <w:t xml:space="preserve"> in 2001</w:t>
      </w:r>
      <w:r w:rsidR="001411CD" w:rsidRPr="00F824DB">
        <w:rPr>
          <w:rFonts w:ascii="Arial" w:hAnsi="Arial" w:cs="Arial"/>
        </w:rPr>
        <w:t xml:space="preserve"> </w:t>
      </w:r>
      <w:r w:rsidR="00C64AE9" w:rsidRPr="00F824DB">
        <w:rPr>
          <w:rFonts w:ascii="Arial" w:hAnsi="Arial" w:cs="Arial"/>
        </w:rPr>
        <w:t xml:space="preserve">no chromosomal or molecular markers specific for the </w:t>
      </w:r>
      <w:r w:rsidR="00C64AE9" w:rsidRPr="00F824DB">
        <w:rPr>
          <w:rFonts w:ascii="Arial" w:hAnsi="Arial" w:cs="Arial"/>
          <w:i/>
        </w:rPr>
        <w:t>BCR-ABL</w:t>
      </w:r>
      <w:r w:rsidR="006402CC" w:rsidRPr="00F824DB">
        <w:rPr>
          <w:rFonts w:ascii="Arial" w:hAnsi="Arial" w:cs="Arial"/>
        </w:rPr>
        <w:t>-</w:t>
      </w:r>
      <w:r w:rsidR="00C64AE9" w:rsidRPr="00F824DB">
        <w:rPr>
          <w:rFonts w:ascii="Arial" w:hAnsi="Arial" w:cs="Arial"/>
        </w:rPr>
        <w:t xml:space="preserve">negative </w:t>
      </w:r>
      <w:r w:rsidR="00394C62" w:rsidRPr="00F824DB">
        <w:rPr>
          <w:rFonts w:ascii="Arial" w:hAnsi="Arial" w:cs="Arial"/>
        </w:rPr>
        <w:t>MPN</w:t>
      </w:r>
      <w:r w:rsidR="00C64AE9" w:rsidRPr="00F824DB">
        <w:rPr>
          <w:rFonts w:ascii="Arial" w:hAnsi="Arial" w:cs="Arial"/>
        </w:rPr>
        <w:t xml:space="preserve">s </w:t>
      </w:r>
      <w:r w:rsidR="00F133F8" w:rsidRPr="00F824DB">
        <w:rPr>
          <w:rFonts w:ascii="Arial" w:hAnsi="Arial" w:cs="Arial"/>
        </w:rPr>
        <w:t>had been identified</w:t>
      </w:r>
      <w:del w:id="33" w:author="Graca M Dores" w:date="2016-01-09T14:09:00Z">
        <w:r w:rsidR="001411CD" w:rsidRPr="006402CC">
          <w:rPr>
            <w:rFonts w:ascii="Arial" w:hAnsi="Arial" w:cs="Arial"/>
          </w:rPr>
          <w:delText>.</w:delText>
        </w:r>
        <w:r w:rsidR="00AC73DF" w:rsidRPr="006402CC">
          <w:rPr>
            <w:rFonts w:ascii="Arial" w:hAnsi="Arial" w:cs="Arial"/>
          </w:rPr>
          <w:fldChar w:fldCharType="begin"/>
        </w:r>
        <w:r w:rsidR="00B81DA7">
          <w:rPr>
            <w:rFonts w:ascii="Arial" w:hAnsi="Arial" w:cs="Arial"/>
          </w:rPr>
          <w:delInstrText xml:space="preserve"> ADDIN EN.CITE &lt;EndNote&gt;&lt;Cite&gt;&lt;Author&gt;Jaffe ES&lt;/Author&gt;&lt;Year&gt;2001&lt;/Year&gt;&lt;RecNum&gt;51&lt;/RecNum&gt;&lt;DisplayText&gt;(Jaffe ES 2001)&lt;/DisplayText&gt;&lt;record&gt;&lt;rec-number&gt;51&lt;/rec-number&gt;&lt;foreign-keys&gt;&lt;key app="EN" db-id="efa90eds9esfate5faxprazcp2ez0xtee9ee" timestamp="1415337374"&gt;51&lt;/key&gt;&lt;/foreign-keys&gt;&lt;ref-type name="Journal Article"&gt;17&lt;/ref-type&gt;&lt;contributors&gt;&lt;authors&gt;&lt;author&gt;Jaffe ES, Harris NL, Stein H, Vardiman JW eds.&lt;/author&gt;&lt;/authors&gt;&lt;/contributors&gt;&lt;titles&gt;&lt;title&gt;World Health Organization classification of tumours. Pathology and genetics of haematopoietic and lymphoid tissues&lt;/title&gt;&lt;secondary-title&gt;Lyon&lt;/secondary-title&gt;&lt;/titles&gt;&lt;periodical&gt;&lt;full-title&gt;Lyon&lt;/full-title&gt;&lt;/periodical&gt;&lt;volume&gt;IARC Press&lt;/volume&gt;&lt;dates&gt;&lt;year&gt;2001&lt;/year&gt;&lt;pub-dates&gt;&lt;date&gt; 2001&lt;/date&gt;&lt;/pub-dates&gt;&lt;/dates&gt;&lt;urls&gt;&lt;/urls&gt;&lt;/record&gt;&lt;/Cite&gt;&lt;/EndNote&gt;</w:delInstrText>
        </w:r>
        <w:r w:rsidR="00AC73DF" w:rsidRPr="006402CC">
          <w:rPr>
            <w:rFonts w:ascii="Arial" w:hAnsi="Arial" w:cs="Arial"/>
          </w:rPr>
          <w:fldChar w:fldCharType="separate"/>
        </w:r>
        <w:r w:rsidR="00B81DA7">
          <w:rPr>
            <w:rFonts w:ascii="Arial" w:hAnsi="Arial" w:cs="Arial"/>
            <w:noProof/>
          </w:rPr>
          <w:delText>(</w:delText>
        </w:r>
        <w:r w:rsidR="00AC73DF">
          <w:fldChar w:fldCharType="begin"/>
        </w:r>
        <w:r w:rsidR="00C0390C">
          <w:delInstrText xml:space="preserve"> HYPERLINK \l "_ENREF_23" \o "Jaffe ES, 2001 #51" </w:delInstrText>
        </w:r>
        <w:r w:rsidR="00AC73DF">
          <w:fldChar w:fldCharType="separate"/>
        </w:r>
        <w:r w:rsidR="0018142B">
          <w:rPr>
            <w:rFonts w:ascii="Arial" w:hAnsi="Arial" w:cs="Arial"/>
            <w:noProof/>
          </w:rPr>
          <w:delText>Jaffe ES 2001</w:delText>
        </w:r>
        <w:r w:rsidR="00AC73DF">
          <w:rPr>
            <w:rFonts w:ascii="Arial" w:hAnsi="Arial" w:cs="Arial"/>
            <w:noProof/>
          </w:rPr>
          <w:fldChar w:fldCharType="end"/>
        </w:r>
        <w:r w:rsidR="00B81DA7">
          <w:rPr>
            <w:rFonts w:ascii="Arial" w:hAnsi="Arial" w:cs="Arial"/>
            <w:noProof/>
          </w:rPr>
          <w:delText>)</w:delText>
        </w:r>
        <w:r w:rsidR="00AC73DF" w:rsidRPr="006402CC">
          <w:rPr>
            <w:rFonts w:ascii="Arial" w:hAnsi="Arial" w:cs="Arial"/>
          </w:rPr>
          <w:fldChar w:fldCharType="end"/>
        </w:r>
      </w:del>
      <w:ins w:id="34" w:author="Graca M Dores" w:date="2016-01-09T14:09:00Z">
        <w:r w:rsidR="00FB2F3B" w:rsidRPr="00F824DB">
          <w:rPr>
            <w:rFonts w:ascii="Arial" w:hAnsi="Arial" w:cs="Arial"/>
          </w:rPr>
          <w:t xml:space="preserve"> </w:t>
        </w:r>
        <w:r w:rsidR="00AC73DF" w:rsidRPr="00F824DB">
          <w:rPr>
            <w:rFonts w:ascii="Arial" w:hAnsi="Arial" w:cs="Arial"/>
          </w:rPr>
          <w:fldChar w:fldCharType="begin"/>
        </w:r>
        <w:r w:rsidR="000C3124" w:rsidRPr="00F824DB">
          <w:rPr>
            <w:rFonts w:ascii="Arial" w:hAnsi="Arial" w:cs="Arial"/>
          </w:rPr>
          <w:instrText xml:space="preserve"> ADDIN EN.CITE &lt;EndNote&gt;&lt;Cite&gt;&lt;Author&gt;Jaffe&lt;/Author&gt;&lt;Year&gt;2001&lt;/Year&gt;&lt;RecNum&gt;51&lt;/RecNum&gt;&lt;DisplayText&gt;(Jaffe&lt;style face="italic"&gt;, et al&lt;/style&gt; 2001)&lt;/DisplayText&gt;&lt;record&gt;&lt;rec-number&gt;51&lt;/rec-number&gt;&lt;foreign-keys&gt;&lt;key app="EN" db-id="efa90eds9esfate5faxprazcp2ez0xtee9ee" timestamp="1415337374"&gt;51&lt;/key&gt;&lt;/foreign-keys&gt;&lt;ref-type name="Journal Article"&gt;17&lt;/ref-type&gt;&lt;contributors&gt;&lt;authors&gt;&lt;author&gt;Jaffe, E. S.&lt;/author&gt;&lt;author&gt;Harris, N. L.&lt;/author&gt;&lt;author&gt;Stein, H.&lt;/author&gt;&lt;author&gt;Vardiman, J. W.&lt;/author&gt;&lt;/authors&gt;&lt;/contributors&gt;&lt;titles&gt;&lt;title&gt;World Health Organization classification of tumours. Pathology and genetics of haematopoietic and lymphoid tissues&lt;/title&gt;&lt;secondary-title&gt;Lyon&lt;/secondary-title&gt;&lt;/titles&gt;&lt;periodical&gt;&lt;full-title&gt;Lyon&lt;/full-title&gt;&lt;/periodical&gt;&lt;volume&gt;IARC Press&lt;/volume&gt;&lt;dates&gt;&lt;year&gt;2001&lt;/year&gt;&lt;pub-dates&gt;&lt;date&gt; 2001&lt;/date&gt;&lt;/pub-dates&gt;&lt;/dates&gt;&lt;urls&gt;&lt;/urls&gt;&lt;/record&gt;&lt;/Cite&gt;&lt;/EndNote&gt;</w:instrText>
        </w:r>
        <w:r w:rsidR="00AC73DF" w:rsidRPr="00F824DB">
          <w:rPr>
            <w:rFonts w:ascii="Arial" w:hAnsi="Arial" w:cs="Arial"/>
          </w:rPr>
          <w:fldChar w:fldCharType="separate"/>
        </w:r>
        <w:r w:rsidR="000C3124" w:rsidRPr="00F824DB">
          <w:rPr>
            <w:rFonts w:ascii="Arial" w:hAnsi="Arial" w:cs="Arial"/>
            <w:noProof/>
          </w:rPr>
          <w:t>(</w:t>
        </w:r>
        <w:r w:rsidR="00AC73DF" w:rsidRPr="00F824DB">
          <w:fldChar w:fldCharType="begin"/>
        </w:r>
        <w:r w:rsidR="00C0390C" w:rsidRPr="00F824DB">
          <w:instrText xml:space="preserve"> HYPERLINK \l "_ENREF_25" \o "Jaffe, 2001 #51" </w:instrText>
        </w:r>
        <w:r w:rsidR="00AC73DF" w:rsidRPr="00F824DB">
          <w:fldChar w:fldCharType="separate"/>
        </w:r>
        <w:r w:rsidR="0013570D" w:rsidRPr="00F824DB">
          <w:rPr>
            <w:rFonts w:ascii="Arial" w:hAnsi="Arial" w:cs="Arial"/>
            <w:noProof/>
          </w:rPr>
          <w:t>Jaffe</w:t>
        </w:r>
        <w:r w:rsidR="0013570D" w:rsidRPr="00F824DB">
          <w:rPr>
            <w:rFonts w:ascii="Arial" w:hAnsi="Arial" w:cs="Arial"/>
            <w:i/>
            <w:noProof/>
          </w:rPr>
          <w:t>, et al</w:t>
        </w:r>
        <w:r w:rsidR="0013570D" w:rsidRPr="00F824DB">
          <w:rPr>
            <w:rFonts w:ascii="Arial" w:hAnsi="Arial" w:cs="Arial"/>
            <w:noProof/>
          </w:rPr>
          <w:t xml:space="preserve"> 2001</w:t>
        </w:r>
        <w:r w:rsidR="00AC73DF" w:rsidRPr="00F824DB">
          <w:rPr>
            <w:rFonts w:ascii="Arial" w:hAnsi="Arial" w:cs="Arial"/>
            <w:noProof/>
          </w:rPr>
          <w:fldChar w:fldCharType="end"/>
        </w:r>
        <w:r w:rsidR="000C3124" w:rsidRPr="00F824DB">
          <w:rPr>
            <w:rFonts w:ascii="Arial" w:hAnsi="Arial" w:cs="Arial"/>
            <w:noProof/>
          </w:rPr>
          <w:t>)</w:t>
        </w:r>
        <w:r w:rsidR="00AC73DF" w:rsidRPr="00F824DB">
          <w:rPr>
            <w:rFonts w:ascii="Arial" w:hAnsi="Arial" w:cs="Arial"/>
          </w:rPr>
          <w:fldChar w:fldCharType="end"/>
        </w:r>
        <w:r w:rsidR="00FB2F3B" w:rsidRPr="00F824DB">
          <w:rPr>
            <w:rFonts w:ascii="Arial" w:hAnsi="Arial" w:cs="Arial"/>
          </w:rPr>
          <w:t>.</w:t>
        </w:r>
      </w:ins>
      <w:r w:rsidR="001411CD" w:rsidRPr="00F824DB">
        <w:rPr>
          <w:rFonts w:ascii="Arial" w:hAnsi="Arial" w:cs="Arial"/>
        </w:rPr>
        <w:t xml:space="preserve"> </w:t>
      </w:r>
    </w:p>
    <w:p w:rsidR="0008238F" w:rsidRPr="00F824DB" w:rsidRDefault="002F03B6" w:rsidP="00520E95">
      <w:pPr>
        <w:adjustRightInd w:val="0"/>
        <w:spacing w:line="480" w:lineRule="auto"/>
        <w:ind w:firstLine="720"/>
        <w:rPr>
          <w:rFonts w:ascii="Arial" w:hAnsi="Arial" w:cs="Arial"/>
        </w:rPr>
      </w:pPr>
      <w:r w:rsidRPr="00F824DB">
        <w:rPr>
          <w:rFonts w:ascii="Arial" w:hAnsi="Arial" w:cs="Arial"/>
        </w:rPr>
        <w:lastRenderedPageBreak/>
        <w:t>Classification of MPNs and MDS/MPNs further evolved with the introduction of the 2008 WHO classification</w:t>
      </w:r>
      <w:del w:id="35" w:author="Graca M Dores" w:date="2016-01-09T14:09:00Z">
        <w:r w:rsidR="000E724E">
          <w:rPr>
            <w:rFonts w:ascii="Arial" w:hAnsi="Arial" w:cs="Arial"/>
          </w:rPr>
          <w:delText>.</w:delText>
        </w:r>
        <w:r w:rsidR="00AC73DF" w:rsidRPr="006402CC">
          <w:rPr>
            <w:rFonts w:ascii="Arial" w:hAnsi="Arial" w:cs="Arial"/>
          </w:rPr>
          <w:fldChar w:fldCharType="begin"/>
        </w:r>
        <w:r w:rsidR="0018142B">
          <w:rPr>
            <w:rFonts w:ascii="Arial" w:hAnsi="Arial" w:cs="Arial"/>
          </w:rPr>
          <w:delInstrText xml:space="preserve"> ADDIN EN.CITE &lt;EndNote&gt;&lt;Cite&gt;&lt;Author&gt;Swerdlow&lt;/Author&gt;&lt;RecNum&gt;13&lt;/RecNum&gt;&lt;DisplayText&gt;(Swerdlow)&lt;/DisplayText&gt;&lt;record&gt;&lt;rec-number&gt;13&lt;/rec-number&gt;&lt;foreign-keys&gt;&lt;key app="EN" db-id="efa90eds9esfate5faxprazcp2ez0xtee9ee" timestamp="1415337374"&gt;13&lt;/key&gt;&lt;/foreign-keys&gt;&lt;ref-type name="Journal Article"&gt;17&lt;/ref-type&gt;&lt;contributors&gt;&lt;authors&gt;&lt;author&gt;Swerdlow, S.H., Campo, E., Harris, N.L., Jaffe, E.S., Pileri, S.A., Stein, H., Thiele, J., Vardiman, J.W. WHO Classification of Tumors of Haematopoetic and Lymphoid Tissue. Lyon, France: IARC Press; 2008.&lt;/author&gt;&lt;/authors&gt;&lt;/contributors&gt;&lt;titles&gt;&lt;/titles&gt;&lt;dates&gt;&lt;/dates&gt;&lt;urls&gt;&lt;/urls&gt;&lt;/record&gt;&lt;/Cite&gt;&lt;/EndNote&gt;</w:delInstrText>
        </w:r>
        <w:r w:rsidR="00AC73DF" w:rsidRPr="006402CC">
          <w:rPr>
            <w:rFonts w:ascii="Arial" w:hAnsi="Arial" w:cs="Arial"/>
          </w:rPr>
          <w:fldChar w:fldCharType="separate"/>
        </w:r>
        <w:r w:rsidR="00B81DA7">
          <w:rPr>
            <w:rFonts w:ascii="Arial" w:hAnsi="Arial" w:cs="Arial"/>
            <w:noProof/>
          </w:rPr>
          <w:delText>(</w:delText>
        </w:r>
        <w:r w:rsidR="00AC73DF">
          <w:fldChar w:fldCharType="begin"/>
        </w:r>
        <w:r w:rsidR="00C0390C">
          <w:delInstrText xml:space="preserve"> HYPERLINK \l "_ENREF_54" \o "Swerdlow,  #13" </w:delInstrText>
        </w:r>
        <w:r w:rsidR="00AC73DF">
          <w:fldChar w:fldCharType="separate"/>
        </w:r>
        <w:r w:rsidR="0018142B">
          <w:rPr>
            <w:rFonts w:ascii="Arial" w:hAnsi="Arial" w:cs="Arial"/>
            <w:noProof/>
          </w:rPr>
          <w:delText>Swerdlow</w:delText>
        </w:r>
        <w:r w:rsidR="00AC73DF">
          <w:rPr>
            <w:rFonts w:ascii="Arial" w:hAnsi="Arial" w:cs="Arial"/>
            <w:noProof/>
          </w:rPr>
          <w:fldChar w:fldCharType="end"/>
        </w:r>
        <w:r w:rsidR="00405AE1">
          <w:rPr>
            <w:rFonts w:ascii="Arial" w:hAnsi="Arial" w:cs="Arial"/>
            <w:noProof/>
          </w:rPr>
          <w:delText xml:space="preserve">, </w:delText>
        </w:r>
        <w:r w:rsidR="00405AE1" w:rsidRPr="00405AE1">
          <w:rPr>
            <w:rFonts w:ascii="Arial" w:hAnsi="Arial" w:cs="Arial"/>
            <w:i/>
            <w:noProof/>
          </w:rPr>
          <w:delText>et al</w:delText>
        </w:r>
        <w:r w:rsidR="00405AE1">
          <w:rPr>
            <w:rFonts w:ascii="Arial" w:hAnsi="Arial" w:cs="Arial"/>
            <w:noProof/>
          </w:rPr>
          <w:delText xml:space="preserve"> 2008</w:delText>
        </w:r>
        <w:r w:rsidR="00B81DA7">
          <w:rPr>
            <w:rFonts w:ascii="Arial" w:hAnsi="Arial" w:cs="Arial"/>
            <w:noProof/>
          </w:rPr>
          <w:delText>)</w:delText>
        </w:r>
        <w:r w:rsidR="00AC73DF" w:rsidRPr="006402CC">
          <w:rPr>
            <w:rFonts w:ascii="Arial" w:hAnsi="Arial" w:cs="Arial"/>
          </w:rPr>
          <w:fldChar w:fldCharType="end"/>
        </w:r>
      </w:del>
      <w:ins w:id="36" w:author="Graca M Dores" w:date="2016-01-09T14:09:00Z">
        <w:r w:rsidR="00FB2F3B" w:rsidRPr="00F824DB">
          <w:rPr>
            <w:rFonts w:ascii="Arial" w:hAnsi="Arial" w:cs="Arial"/>
          </w:rPr>
          <w:t xml:space="preserve"> </w:t>
        </w:r>
        <w:r w:rsidR="00AC73DF" w:rsidRPr="00F824DB">
          <w:rPr>
            <w:rFonts w:ascii="Arial" w:hAnsi="Arial" w:cs="Arial"/>
          </w:rPr>
          <w:fldChar w:fldCharType="begin"/>
        </w:r>
        <w:r w:rsidR="000C3124" w:rsidRPr="00F824DB">
          <w:rPr>
            <w:rFonts w:ascii="Arial" w:hAnsi="Arial" w:cs="Arial"/>
          </w:rPr>
          <w:instrText xml:space="preserve"> ADDIN EN.CITE &lt;EndNote&gt;&lt;Cite&gt;&lt;Author&gt;Swerdlow&lt;/Author&gt;&lt;RecNum&gt;13&lt;/RecNum&gt;&lt;DisplayText&gt;(Swerdlow&lt;style face="italic"&gt;, et al&lt;/style&gt; 2008)&lt;/DisplayText&gt;&lt;record&gt;&lt;rec-number&gt;13&lt;/rec-number&gt;&lt;foreign-keys&gt;&lt;key app="EN" db-id="efa90eds9esfate5faxprazcp2ez0xtee9ee" timestamp="1415337374"&gt;13&lt;/key&gt;&lt;/foreign-keys&gt;&lt;ref-type name="Journal Article"&gt;17&lt;/ref-type&gt;&lt;contributors&gt;&lt;authors&gt;&lt;author&gt;Swerdlow, S.H.&lt;/author&gt;&lt;author&gt;Campo, E.&lt;/author&gt;&lt;author&gt;Harris, N.L.&lt;/author&gt;&lt;author&gt;Jaffe, E.S.&lt;/author&gt;&lt;author&gt;Pileri, S.A.&lt;/author&gt;&lt;author&gt;Stein, H.&lt;/author&gt;&lt;author&gt;Thiele, J.&lt;/author&gt;&lt;author&gt;Vardiman, J.W.&lt;/author&gt;&lt;/authors&gt;&lt;/contributors&gt;&lt;titles&gt;&lt;title&gt;WHO Classification of Tumors of Haematopoetic and Lymphoid Tissue. Lyon, France: IARC Press&lt;/title&gt;&lt;/titles&gt;&lt;dates&gt;&lt;year&gt;2008&lt;/year&gt;&lt;/dates&gt;&lt;urls&gt;&lt;/urls&gt;&lt;/record&gt;&lt;/Cite&gt;&lt;/EndNote&gt;</w:instrText>
        </w:r>
        <w:r w:rsidR="00AC73DF" w:rsidRPr="00F824DB">
          <w:rPr>
            <w:rFonts w:ascii="Arial" w:hAnsi="Arial" w:cs="Arial"/>
          </w:rPr>
          <w:fldChar w:fldCharType="separate"/>
        </w:r>
        <w:r w:rsidR="000C3124" w:rsidRPr="00F824DB">
          <w:rPr>
            <w:rFonts w:ascii="Arial" w:hAnsi="Arial" w:cs="Arial"/>
            <w:noProof/>
          </w:rPr>
          <w:t>(</w:t>
        </w:r>
        <w:r w:rsidR="00AC73DF" w:rsidRPr="00F824DB">
          <w:fldChar w:fldCharType="begin"/>
        </w:r>
        <w:r w:rsidR="00C0390C" w:rsidRPr="00F824DB">
          <w:instrText xml:space="preserve"> HYPERLINK \l "_ENREF_58" \o "Swerdlow, 2008 #13" </w:instrText>
        </w:r>
        <w:r w:rsidR="00AC73DF" w:rsidRPr="00F824DB">
          <w:fldChar w:fldCharType="separate"/>
        </w:r>
        <w:r w:rsidR="0013570D" w:rsidRPr="00F824DB">
          <w:rPr>
            <w:rFonts w:ascii="Arial" w:hAnsi="Arial" w:cs="Arial"/>
            <w:noProof/>
          </w:rPr>
          <w:t>Swerdlow</w:t>
        </w:r>
        <w:r w:rsidR="0013570D" w:rsidRPr="00F824DB">
          <w:rPr>
            <w:rFonts w:ascii="Arial" w:hAnsi="Arial" w:cs="Arial"/>
            <w:i/>
            <w:noProof/>
          </w:rPr>
          <w:t>, et al</w:t>
        </w:r>
        <w:r w:rsidR="0013570D" w:rsidRPr="00F824DB">
          <w:rPr>
            <w:rFonts w:ascii="Arial" w:hAnsi="Arial" w:cs="Arial"/>
            <w:noProof/>
          </w:rPr>
          <w:t xml:space="preserve"> 2008</w:t>
        </w:r>
        <w:r w:rsidR="00AC73DF" w:rsidRPr="00F824DB">
          <w:rPr>
            <w:rFonts w:ascii="Arial" w:hAnsi="Arial" w:cs="Arial"/>
            <w:noProof/>
          </w:rPr>
          <w:fldChar w:fldCharType="end"/>
        </w:r>
        <w:r w:rsidR="000C3124" w:rsidRPr="00F824DB">
          <w:rPr>
            <w:rFonts w:ascii="Arial" w:hAnsi="Arial" w:cs="Arial"/>
            <w:noProof/>
          </w:rPr>
          <w:t>)</w:t>
        </w:r>
        <w:r w:rsidR="00AC73DF" w:rsidRPr="00F824DB">
          <w:rPr>
            <w:rFonts w:ascii="Arial" w:hAnsi="Arial" w:cs="Arial"/>
          </w:rPr>
          <w:fldChar w:fldCharType="end"/>
        </w:r>
        <w:r w:rsidR="00FB2F3B" w:rsidRPr="00F824DB">
          <w:rPr>
            <w:rFonts w:ascii="Arial" w:hAnsi="Arial" w:cs="Arial"/>
          </w:rPr>
          <w:t>.</w:t>
        </w:r>
      </w:ins>
      <w:r w:rsidR="000E724E" w:rsidRPr="00F824DB">
        <w:rPr>
          <w:rFonts w:ascii="Arial" w:hAnsi="Arial" w:cs="Arial"/>
        </w:rPr>
        <w:t xml:space="preserve">  Among the most important changes was the inclusion of the </w:t>
      </w:r>
      <w:r w:rsidR="00B448E5" w:rsidRPr="00F824DB">
        <w:rPr>
          <w:rFonts w:ascii="Arial" w:hAnsi="Arial" w:cs="Arial"/>
          <w:i/>
        </w:rPr>
        <w:t xml:space="preserve">JAK2 </w:t>
      </w:r>
      <w:del w:id="37" w:author="Graca M Dores" w:date="2016-01-09T14:09:00Z">
        <w:r w:rsidR="00B448E5" w:rsidRPr="00394C62">
          <w:rPr>
            <w:rFonts w:ascii="Arial" w:hAnsi="Arial" w:cs="Arial"/>
            <w:i/>
          </w:rPr>
          <w:delText>V617</w:delText>
        </w:r>
      </w:del>
      <w:ins w:id="38" w:author="Graca M Dores" w:date="2016-01-09T14:09:00Z">
        <w:r w:rsidR="00B448E5" w:rsidRPr="00F824DB">
          <w:rPr>
            <w:rFonts w:ascii="Arial" w:hAnsi="Arial" w:cs="Arial"/>
            <w:i/>
          </w:rPr>
          <w:t>V617</w:t>
        </w:r>
        <w:r w:rsidR="00080E1C" w:rsidRPr="00F824DB">
          <w:rPr>
            <w:rFonts w:ascii="Arial" w:hAnsi="Arial" w:cs="Arial"/>
            <w:i/>
          </w:rPr>
          <w:t>F</w:t>
        </w:r>
      </w:ins>
      <w:r w:rsidR="000E724E" w:rsidRPr="00F824DB">
        <w:rPr>
          <w:rFonts w:ascii="Arial" w:hAnsi="Arial" w:cs="Arial"/>
        </w:rPr>
        <w:t xml:space="preserve"> or other clonal genetic/molecular markers in the diagnostic criteria for the majority of </w:t>
      </w:r>
      <w:r w:rsidR="004A0F59" w:rsidRPr="00F824DB">
        <w:rPr>
          <w:rFonts w:ascii="Arial" w:hAnsi="Arial" w:cs="Arial"/>
          <w:i/>
        </w:rPr>
        <w:t>BCR-ABL</w:t>
      </w:r>
      <w:r w:rsidR="006402CC" w:rsidRPr="00F824DB">
        <w:rPr>
          <w:rFonts w:ascii="Arial" w:hAnsi="Arial" w:cs="Arial"/>
          <w:i/>
        </w:rPr>
        <w:t>1</w:t>
      </w:r>
      <w:r w:rsidR="004A0F59" w:rsidRPr="00F824DB">
        <w:rPr>
          <w:rFonts w:ascii="Arial" w:hAnsi="Arial" w:cs="Arial"/>
        </w:rPr>
        <w:t xml:space="preserve">-negative </w:t>
      </w:r>
      <w:r w:rsidR="00394C62" w:rsidRPr="00F824DB">
        <w:rPr>
          <w:rFonts w:ascii="Arial" w:hAnsi="Arial" w:cs="Arial"/>
        </w:rPr>
        <w:t>MPN</w:t>
      </w:r>
      <w:r w:rsidR="004A0F59" w:rsidRPr="00F824DB">
        <w:rPr>
          <w:rFonts w:ascii="Arial" w:hAnsi="Arial" w:cs="Arial"/>
        </w:rPr>
        <w:t>s and MDS/</w:t>
      </w:r>
      <w:r w:rsidR="001411CD" w:rsidRPr="00F824DB">
        <w:rPr>
          <w:rFonts w:ascii="Arial" w:hAnsi="Arial" w:cs="Arial"/>
        </w:rPr>
        <w:t>MP</w:t>
      </w:r>
      <w:r w:rsidR="00394C62" w:rsidRPr="00F824DB">
        <w:rPr>
          <w:rFonts w:ascii="Arial" w:hAnsi="Arial" w:cs="Arial"/>
        </w:rPr>
        <w:t>N</w:t>
      </w:r>
      <w:r w:rsidR="001411CD" w:rsidRPr="00F824DB">
        <w:rPr>
          <w:rFonts w:ascii="Arial" w:hAnsi="Arial" w:cs="Arial"/>
        </w:rPr>
        <w:t>s</w:t>
      </w:r>
      <w:del w:id="39" w:author="Graca M Dores" w:date="2016-01-09T14:09:00Z">
        <w:r w:rsidR="00C64AE9" w:rsidRPr="00602FDA">
          <w:rPr>
            <w:rFonts w:ascii="Arial" w:hAnsi="Arial" w:cs="Arial"/>
          </w:rPr>
          <w:delText>.</w:delText>
        </w:r>
      </w:del>
      <w:ins w:id="40" w:author="Graca M Dores" w:date="2016-01-09T14:09:00Z">
        <w:r w:rsidR="00FB2F3B" w:rsidRPr="00F824DB">
          <w:rPr>
            <w:rFonts w:ascii="Arial" w:hAnsi="Arial" w:cs="Arial"/>
          </w:rPr>
          <w:t xml:space="preserve"> </w:t>
        </w:r>
      </w:ins>
      <w:r w:rsidR="00AC73DF" w:rsidRPr="00F824DB">
        <w:rPr>
          <w:rFonts w:ascii="Arial" w:hAnsi="Arial" w:cs="Arial"/>
        </w:rPr>
        <w:fldChar w:fldCharType="begin">
          <w:fldData xml:space="preserve">PEVuZE5vdGU+PENpdGU+PEF1dGhvcj5LcmFsb3ZpY3M8L0F1dGhvcj48WWVhcj4yMDA1PC9ZZWFy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</w:fldData>
        </w:fldChar>
      </w:r>
      <w:r w:rsidR="00B81DA7" w:rsidRPr="00F824DB">
        <w:rPr>
          <w:rFonts w:ascii="Arial" w:hAnsi="Arial" w:cs="Arial"/>
        </w:rPr>
        <w:instrText xml:space="preserve"> ADDIN EN.CITE </w:instrText>
      </w:r>
      <w:r w:rsidR="00AC73DF" w:rsidRPr="00F824DB">
        <w:rPr>
          <w:rFonts w:ascii="Arial" w:hAnsi="Arial" w:cs="Arial"/>
        </w:rPr>
        <w:fldChar w:fldCharType="begin">
          <w:fldData xml:space="preserve">PEVuZE5vdGU+PENpdGU+PEF1dGhvcj5LcmFsb3ZpY3M8L0F1dGhvcj48WWVhcj4yMDA1PC9ZZWFy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</w:fldData>
        </w:fldChar>
      </w:r>
      <w:r w:rsidR="00B81DA7" w:rsidRPr="00F824DB">
        <w:rPr>
          <w:rFonts w:ascii="Arial" w:hAnsi="Arial" w:cs="Arial"/>
        </w:rPr>
        <w:instrText xml:space="preserve"> ADDIN EN.CITE.DATA </w:instrText>
      </w:r>
      <w:r w:rsidR="00AC73DF" w:rsidRPr="00F824DB">
        <w:rPr>
          <w:rFonts w:ascii="Arial" w:hAnsi="Arial" w:cs="Arial"/>
        </w:rPr>
      </w:r>
      <w:r w:rsidR="00AC73DF" w:rsidRPr="00F824DB">
        <w:rPr>
          <w:rFonts w:ascii="Arial" w:hAnsi="Arial" w:cs="Arial"/>
        </w:rPr>
        <w:fldChar w:fldCharType="end"/>
      </w:r>
      <w:r w:rsidR="00AC73DF" w:rsidRPr="00F824DB">
        <w:rPr>
          <w:rFonts w:ascii="Arial" w:hAnsi="Arial" w:cs="Arial"/>
        </w:rPr>
      </w:r>
      <w:r w:rsidR="00AC73DF" w:rsidRPr="00F824DB">
        <w:rPr>
          <w:rFonts w:ascii="Arial" w:hAnsi="Arial" w:cs="Arial"/>
        </w:rPr>
        <w:fldChar w:fldCharType="separate"/>
      </w:r>
      <w:del w:id="41" w:author="Graca M Dores" w:date="2016-01-09T14:09:00Z">
        <w:r w:rsidR="00B81DA7">
          <w:rPr>
            <w:rFonts w:ascii="Arial" w:hAnsi="Arial" w:cs="Arial"/>
            <w:noProof/>
          </w:rPr>
          <w:delText>(</w:delText>
        </w:r>
        <w:r w:rsidR="00AC73DF">
          <w:fldChar w:fldCharType="begin"/>
        </w:r>
        <w:r w:rsidR="00C0390C">
          <w:delInstrText xml:space="preserve"> HYPERLINK \l "_ENREF_24" \o "Kralovics, 2005 #229" </w:delInstrText>
        </w:r>
        <w:r w:rsidR="00AC73DF">
          <w:fldChar w:fldCharType="separate"/>
        </w:r>
        <w:r w:rsidR="0018142B">
          <w:rPr>
            <w:rFonts w:ascii="Arial" w:hAnsi="Arial" w:cs="Arial"/>
            <w:noProof/>
          </w:rPr>
          <w:delText>Kralovics</w:delText>
        </w:r>
        <w:r w:rsidR="0018142B" w:rsidRPr="00B81DA7">
          <w:rPr>
            <w:rFonts w:ascii="Arial" w:hAnsi="Arial" w:cs="Arial"/>
            <w:i/>
            <w:noProof/>
          </w:rPr>
          <w:delText>, et al</w:delText>
        </w:r>
        <w:r w:rsidR="0018142B">
          <w:rPr>
            <w:rFonts w:ascii="Arial" w:hAnsi="Arial" w:cs="Arial"/>
            <w:noProof/>
          </w:rPr>
          <w:delText xml:space="preserve"> 2005</w:delText>
        </w:r>
        <w:r w:rsidR="00AC73DF">
          <w:rPr>
            <w:rFonts w:ascii="Arial" w:hAnsi="Arial" w:cs="Arial"/>
            <w:noProof/>
          </w:rPr>
          <w:fldChar w:fldCharType="end"/>
        </w:r>
        <w:r w:rsidR="00B81DA7">
          <w:rPr>
            <w:rFonts w:ascii="Arial" w:hAnsi="Arial" w:cs="Arial"/>
            <w:noProof/>
          </w:rPr>
          <w:delText>)</w:delText>
        </w:r>
      </w:del>
      <w:ins w:id="42" w:author="Graca M Dores" w:date="2016-01-09T14:09:00Z">
        <w:r w:rsidR="00B81DA7" w:rsidRPr="00F824DB">
          <w:rPr>
            <w:rFonts w:ascii="Arial" w:hAnsi="Arial" w:cs="Arial"/>
            <w:noProof/>
          </w:rPr>
          <w:t>(</w:t>
        </w:r>
        <w:r w:rsidR="00AC73DF" w:rsidRPr="00F824DB">
          <w:fldChar w:fldCharType="begin"/>
        </w:r>
        <w:r w:rsidR="00C0390C" w:rsidRPr="00F824DB">
          <w:instrText xml:space="preserve"> HYPERLINK \l "_ENREF_26" \o "Kralovics, 2005 #229" </w:instrText>
        </w:r>
        <w:r w:rsidR="00AC73DF" w:rsidRPr="00F824DB">
          <w:fldChar w:fldCharType="separate"/>
        </w:r>
        <w:r w:rsidR="0013570D" w:rsidRPr="00F824DB">
          <w:rPr>
            <w:rFonts w:ascii="Arial" w:hAnsi="Arial" w:cs="Arial"/>
            <w:noProof/>
          </w:rPr>
          <w:t>Kralovics</w:t>
        </w:r>
        <w:r w:rsidR="0013570D" w:rsidRPr="00F824DB">
          <w:rPr>
            <w:rFonts w:ascii="Arial" w:hAnsi="Arial" w:cs="Arial"/>
            <w:i/>
            <w:noProof/>
          </w:rPr>
          <w:t>, et al</w:t>
        </w:r>
        <w:r w:rsidR="0013570D" w:rsidRPr="00F824DB">
          <w:rPr>
            <w:rFonts w:ascii="Arial" w:hAnsi="Arial" w:cs="Arial"/>
            <w:noProof/>
          </w:rPr>
          <w:t xml:space="preserve"> 2005</w:t>
        </w:r>
        <w:r w:rsidR="00AC73DF" w:rsidRPr="00F824DB">
          <w:rPr>
            <w:rFonts w:ascii="Arial" w:hAnsi="Arial" w:cs="Arial"/>
            <w:noProof/>
          </w:rPr>
          <w:fldChar w:fldCharType="end"/>
        </w:r>
        <w:r w:rsidR="00B81DA7" w:rsidRPr="00F824DB">
          <w:rPr>
            <w:rFonts w:ascii="Arial" w:hAnsi="Arial" w:cs="Arial"/>
            <w:noProof/>
          </w:rPr>
          <w:t>)</w:t>
        </w:r>
      </w:ins>
      <w:r w:rsidR="00AC73DF" w:rsidRPr="00F824DB">
        <w:rPr>
          <w:rFonts w:ascii="Arial" w:hAnsi="Arial" w:cs="Arial"/>
        </w:rPr>
        <w:fldChar w:fldCharType="end"/>
      </w:r>
      <w:ins w:id="43" w:author="Graca M Dores" w:date="2016-01-09T14:09:00Z">
        <w:r w:rsidR="00FB2F3B" w:rsidRPr="00F824DB">
          <w:rPr>
            <w:rFonts w:ascii="Arial" w:hAnsi="Arial" w:cs="Arial"/>
          </w:rPr>
          <w:t>.</w:t>
        </w:r>
      </w:ins>
      <w:r w:rsidR="00522D77" w:rsidRPr="00F824DB">
        <w:rPr>
          <w:rFonts w:ascii="Arial" w:hAnsi="Arial" w:cs="Arial"/>
        </w:rPr>
        <w:t xml:space="preserve">  </w:t>
      </w:r>
      <w:r w:rsidR="009F3306" w:rsidRPr="00F824DB">
        <w:rPr>
          <w:rFonts w:ascii="Arial" w:hAnsi="Arial" w:cs="Arial"/>
        </w:rPr>
        <w:t>O</w:t>
      </w:r>
      <w:r w:rsidR="00F133F8" w:rsidRPr="00F824DB">
        <w:rPr>
          <w:rFonts w:ascii="Arial" w:hAnsi="Arial" w:cs="Arial"/>
        </w:rPr>
        <w:t>ther changes included decreasing t</w:t>
      </w:r>
      <w:r w:rsidR="004C44BD" w:rsidRPr="00F824DB">
        <w:rPr>
          <w:rFonts w:ascii="Arial" w:hAnsi="Arial" w:cs="Arial"/>
        </w:rPr>
        <w:t>he platelet</w:t>
      </w:r>
      <w:r w:rsidR="00B92C67" w:rsidRPr="00F824DB">
        <w:rPr>
          <w:rFonts w:ascii="Arial" w:hAnsi="Arial" w:cs="Arial"/>
        </w:rPr>
        <w:t xml:space="preserve"> count</w:t>
      </w:r>
      <w:r w:rsidR="004C44BD" w:rsidRPr="00F824DB">
        <w:rPr>
          <w:rFonts w:ascii="Arial" w:hAnsi="Arial" w:cs="Arial"/>
        </w:rPr>
        <w:t xml:space="preserve"> threshold for </w:t>
      </w:r>
      <w:r w:rsidR="00273135" w:rsidRPr="00F824DB">
        <w:rPr>
          <w:rFonts w:ascii="Arial" w:hAnsi="Arial" w:cs="Arial"/>
        </w:rPr>
        <w:t xml:space="preserve">essential </w:t>
      </w:r>
      <w:proofErr w:type="spellStart"/>
      <w:r w:rsidR="00273135" w:rsidRPr="00F824DB">
        <w:rPr>
          <w:rFonts w:ascii="Arial" w:hAnsi="Arial" w:cs="Arial"/>
        </w:rPr>
        <w:t>thrombocythemia</w:t>
      </w:r>
      <w:proofErr w:type="spellEnd"/>
      <w:r w:rsidR="00273135" w:rsidRPr="00F824DB">
        <w:rPr>
          <w:rFonts w:ascii="Arial" w:hAnsi="Arial" w:cs="Arial"/>
        </w:rPr>
        <w:t xml:space="preserve"> (</w:t>
      </w:r>
      <w:r w:rsidR="00734E89" w:rsidRPr="00F824DB">
        <w:rPr>
          <w:rFonts w:ascii="Arial" w:hAnsi="Arial" w:cs="Arial"/>
        </w:rPr>
        <w:t>ET</w:t>
      </w:r>
      <w:r w:rsidR="00273135" w:rsidRPr="00F824DB">
        <w:rPr>
          <w:rFonts w:ascii="Arial" w:hAnsi="Arial" w:cs="Arial"/>
        </w:rPr>
        <w:t>)</w:t>
      </w:r>
      <w:r w:rsidR="004C44BD" w:rsidRPr="00F824DB">
        <w:rPr>
          <w:rFonts w:ascii="Arial" w:hAnsi="Arial" w:cs="Arial"/>
        </w:rPr>
        <w:t>, an</w:t>
      </w:r>
      <w:r w:rsidR="00990484" w:rsidRPr="00F824DB">
        <w:rPr>
          <w:rFonts w:ascii="Arial" w:hAnsi="Arial" w:cs="Arial"/>
        </w:rPr>
        <w:t xml:space="preserve">d changing the naming convention from </w:t>
      </w:r>
      <w:r w:rsidR="005F160D" w:rsidRPr="00F824DB">
        <w:rPr>
          <w:rFonts w:ascii="Arial" w:hAnsi="Arial" w:cs="Arial"/>
        </w:rPr>
        <w:t xml:space="preserve">chronic </w:t>
      </w:r>
      <w:proofErr w:type="spellStart"/>
      <w:r w:rsidR="005F160D" w:rsidRPr="00F824DB">
        <w:rPr>
          <w:rFonts w:ascii="Arial" w:hAnsi="Arial" w:cs="Arial"/>
        </w:rPr>
        <w:t>myeloproliferative</w:t>
      </w:r>
      <w:proofErr w:type="spellEnd"/>
      <w:r w:rsidR="005F160D" w:rsidRPr="00F824DB">
        <w:rPr>
          <w:rFonts w:ascii="Arial" w:hAnsi="Arial" w:cs="Arial"/>
        </w:rPr>
        <w:t xml:space="preserve"> disorders </w:t>
      </w:r>
      <w:r w:rsidR="004C44BD" w:rsidRPr="00F824DB">
        <w:rPr>
          <w:rFonts w:ascii="Arial" w:hAnsi="Arial" w:cs="Arial"/>
        </w:rPr>
        <w:t xml:space="preserve">to </w:t>
      </w:r>
      <w:r w:rsidR="00734E89" w:rsidRPr="00F824DB">
        <w:rPr>
          <w:rFonts w:ascii="Arial" w:hAnsi="Arial" w:cs="Arial"/>
        </w:rPr>
        <w:t>MPN</w:t>
      </w:r>
      <w:r w:rsidR="005F160D" w:rsidRPr="00F824DB">
        <w:rPr>
          <w:rFonts w:ascii="Arial" w:hAnsi="Arial" w:cs="Arial"/>
        </w:rPr>
        <w:t>s</w:t>
      </w:r>
      <w:r w:rsidR="00990484" w:rsidRPr="00F824DB">
        <w:rPr>
          <w:rFonts w:ascii="Arial" w:hAnsi="Arial" w:cs="Arial"/>
        </w:rPr>
        <w:t xml:space="preserve">, </w:t>
      </w:r>
      <w:r w:rsidR="004C44BD" w:rsidRPr="00F824DB">
        <w:rPr>
          <w:rFonts w:ascii="Arial" w:hAnsi="Arial" w:cs="Arial"/>
        </w:rPr>
        <w:t>to better reflect the malignant nature of these entities</w:t>
      </w:r>
      <w:del w:id="44" w:author="Graca M Dores" w:date="2016-01-09T14:09:00Z">
        <w:r w:rsidR="004C44BD" w:rsidRPr="006402CC">
          <w:rPr>
            <w:rFonts w:ascii="Arial" w:hAnsi="Arial" w:cs="Arial"/>
          </w:rPr>
          <w:delText>.</w:delText>
        </w:r>
        <w:r w:rsidR="00AC73DF" w:rsidRPr="006402CC">
          <w:rPr>
            <w:rFonts w:ascii="Arial" w:hAnsi="Arial" w:cs="Arial"/>
          </w:rPr>
          <w:fldChar w:fldCharType="begin"/>
        </w:r>
        <w:r w:rsidR="0018142B">
          <w:rPr>
            <w:rFonts w:ascii="Arial" w:hAnsi="Arial" w:cs="Arial"/>
          </w:rPr>
          <w:delInstrText xml:space="preserve"> ADDIN EN.CITE &lt;EndNote&gt;&lt;Cite&gt;&lt;Author&gt;Swerdlow&lt;/Author&gt;&lt;RecNum&gt;13&lt;/RecNum&gt;&lt;DisplayText&gt;(Swerdlow)&lt;/DisplayText&gt;&lt;record&gt;&lt;rec-number&gt;13&lt;/rec-number&gt;&lt;foreign-keys&gt;&lt;key app="EN" db-id="efa90eds9esfate5faxprazcp2ez0xtee9ee" timestamp="1415337374"&gt;13&lt;/key&gt;&lt;/foreign-keys&gt;&lt;ref-type name="Journal Article"&gt;17&lt;/ref-type&gt;&lt;contributors&gt;&lt;authors&gt;&lt;author&gt;Swerdlow, S.H., Campo, E., Harris, N.L., Jaffe, E.S., Pileri, S.A., Stein, H., Thiele, J., Vardiman, J.W. WHO Classification of Tumors of Haematopoetic and Lymphoid Tissue. Lyon, France: IARC Press; 2008.&lt;/author&gt;&lt;/authors&gt;&lt;/contributors&gt;&lt;titles&gt;&lt;/titles&gt;&lt;dates&gt;&lt;/dates&gt;&lt;urls&gt;&lt;/urls&gt;&lt;/record&gt;&lt;/Cite&gt;&lt;/EndNote&gt;</w:delInstrText>
        </w:r>
        <w:r w:rsidR="00AC73DF" w:rsidRPr="006402CC">
          <w:rPr>
            <w:rFonts w:ascii="Arial" w:hAnsi="Arial" w:cs="Arial"/>
          </w:rPr>
          <w:fldChar w:fldCharType="separate"/>
        </w:r>
        <w:r w:rsidR="00B81DA7">
          <w:rPr>
            <w:rFonts w:ascii="Arial" w:hAnsi="Arial" w:cs="Arial"/>
            <w:noProof/>
          </w:rPr>
          <w:delText>(</w:delText>
        </w:r>
        <w:r w:rsidR="00AC73DF">
          <w:fldChar w:fldCharType="begin"/>
        </w:r>
        <w:r w:rsidR="00C0390C">
          <w:delInstrText xml:space="preserve"> HYPERLINK \l "_ENREF_54" \o "Swerdlow,  #13" </w:delInstrText>
        </w:r>
        <w:r w:rsidR="00AC73DF">
          <w:fldChar w:fldCharType="separate"/>
        </w:r>
        <w:r w:rsidR="0018142B">
          <w:rPr>
            <w:rFonts w:ascii="Arial" w:hAnsi="Arial" w:cs="Arial"/>
            <w:noProof/>
          </w:rPr>
          <w:delText>Swerdlow</w:delText>
        </w:r>
        <w:r w:rsidR="00AC73DF">
          <w:rPr>
            <w:rFonts w:ascii="Arial" w:hAnsi="Arial" w:cs="Arial"/>
            <w:noProof/>
          </w:rPr>
          <w:fldChar w:fldCharType="end"/>
        </w:r>
        <w:r w:rsidR="00F208DC">
          <w:rPr>
            <w:rFonts w:ascii="Arial" w:hAnsi="Arial" w:cs="Arial"/>
            <w:noProof/>
          </w:rPr>
          <w:delText xml:space="preserve">, </w:delText>
        </w:r>
        <w:r w:rsidR="00F208DC" w:rsidRPr="00405AE1">
          <w:rPr>
            <w:rFonts w:ascii="Arial" w:hAnsi="Arial" w:cs="Arial"/>
            <w:i/>
            <w:noProof/>
          </w:rPr>
          <w:delText>et al</w:delText>
        </w:r>
        <w:r w:rsidR="00F208DC">
          <w:rPr>
            <w:rFonts w:ascii="Arial" w:hAnsi="Arial" w:cs="Arial"/>
            <w:noProof/>
          </w:rPr>
          <w:delText xml:space="preserve"> 2008</w:delText>
        </w:r>
        <w:r w:rsidR="00B81DA7">
          <w:rPr>
            <w:rFonts w:ascii="Arial" w:hAnsi="Arial" w:cs="Arial"/>
            <w:noProof/>
          </w:rPr>
          <w:delText>)</w:delText>
        </w:r>
        <w:r w:rsidR="00AC73DF" w:rsidRPr="006402CC">
          <w:rPr>
            <w:rFonts w:ascii="Arial" w:hAnsi="Arial" w:cs="Arial"/>
          </w:rPr>
          <w:fldChar w:fldCharType="end"/>
        </w:r>
      </w:del>
      <w:ins w:id="45" w:author="Graca M Dores" w:date="2016-01-09T14:09:00Z">
        <w:r w:rsidR="00FB2F3B" w:rsidRPr="00F824DB">
          <w:rPr>
            <w:rFonts w:ascii="Arial" w:hAnsi="Arial" w:cs="Arial"/>
          </w:rPr>
          <w:t xml:space="preserve"> </w:t>
        </w:r>
        <w:r w:rsidR="00AC73DF" w:rsidRPr="00F824DB">
          <w:rPr>
            <w:rFonts w:ascii="Arial" w:hAnsi="Arial" w:cs="Arial"/>
          </w:rPr>
          <w:fldChar w:fldCharType="begin"/>
        </w:r>
        <w:r w:rsidR="000C3124" w:rsidRPr="00F824DB">
          <w:rPr>
            <w:rFonts w:ascii="Arial" w:hAnsi="Arial" w:cs="Arial"/>
          </w:rPr>
          <w:instrText xml:space="preserve"> ADDIN EN.CITE &lt;EndNote&gt;&lt;Cite&gt;&lt;Author&gt;Swerdlow&lt;/Author&gt;&lt;RecNum&gt;13&lt;/RecNum&gt;&lt;DisplayText&gt;(Swerdlow&lt;style face="italic"&gt;, et al&lt;/style&gt; 2008)&lt;/DisplayText&gt;&lt;record&gt;&lt;rec-number&gt;13&lt;/rec-number&gt;&lt;foreign-keys&gt;&lt;key app="EN" db-id="efa90eds9esfate5faxprazcp2ez0xtee9ee" timestamp="1415337374"&gt;13&lt;/key&gt;&lt;/foreign-keys&gt;&lt;ref-type name="Journal Article"&gt;17&lt;/ref-type&gt;&lt;contributors&gt;&lt;authors&gt;&lt;author&gt;Swerdlow, S.H.&lt;/author&gt;&lt;author&gt;Campo, E.&lt;/author&gt;&lt;author&gt;Harris, N.L.&lt;/author&gt;&lt;author&gt;Jaffe, E.S.&lt;/author&gt;&lt;author&gt;Pileri, S.A.&lt;/author&gt;&lt;author&gt;Stein, H.&lt;/author&gt;&lt;author&gt;Thiele, J.&lt;/author&gt;&lt;author&gt;Vardiman, J.W.&lt;/author&gt;&lt;/authors&gt;&lt;/contributors&gt;&lt;titles&gt;&lt;title&gt;WHO Classification of Tumors of Haematopoetic and Lymphoid Tissue. Lyon, France: IARC Press&lt;/title&gt;&lt;/titles&gt;&lt;dates&gt;&lt;year&gt;2008&lt;/year&gt;&lt;/dates&gt;&lt;urls&gt;&lt;/urls&gt;&lt;/record&gt;&lt;/Cite&gt;&lt;/EndNote&gt;</w:instrText>
        </w:r>
        <w:r w:rsidR="00AC73DF" w:rsidRPr="00F824DB">
          <w:rPr>
            <w:rFonts w:ascii="Arial" w:hAnsi="Arial" w:cs="Arial"/>
          </w:rPr>
          <w:fldChar w:fldCharType="separate"/>
        </w:r>
        <w:r w:rsidR="000C3124" w:rsidRPr="00F824DB">
          <w:rPr>
            <w:rFonts w:ascii="Arial" w:hAnsi="Arial" w:cs="Arial"/>
            <w:noProof/>
          </w:rPr>
          <w:t>(</w:t>
        </w:r>
        <w:r w:rsidR="00AC73DF" w:rsidRPr="00F824DB">
          <w:fldChar w:fldCharType="begin"/>
        </w:r>
        <w:r w:rsidR="00C0390C" w:rsidRPr="00F824DB">
          <w:instrText xml:space="preserve"> HYPERLINK \l "_ENREF_58" \o "Swerdlow, 2008 #13" </w:instrText>
        </w:r>
        <w:r w:rsidR="00AC73DF" w:rsidRPr="00F824DB">
          <w:fldChar w:fldCharType="separate"/>
        </w:r>
        <w:r w:rsidR="0013570D" w:rsidRPr="00F824DB">
          <w:rPr>
            <w:rFonts w:ascii="Arial" w:hAnsi="Arial" w:cs="Arial"/>
            <w:noProof/>
          </w:rPr>
          <w:t>Swerdlow</w:t>
        </w:r>
        <w:r w:rsidR="0013570D" w:rsidRPr="00F824DB">
          <w:rPr>
            <w:rFonts w:ascii="Arial" w:hAnsi="Arial" w:cs="Arial"/>
            <w:i/>
            <w:noProof/>
          </w:rPr>
          <w:t>, et al</w:t>
        </w:r>
        <w:r w:rsidR="0013570D" w:rsidRPr="00F824DB">
          <w:rPr>
            <w:rFonts w:ascii="Arial" w:hAnsi="Arial" w:cs="Arial"/>
            <w:noProof/>
          </w:rPr>
          <w:t xml:space="preserve"> 2008</w:t>
        </w:r>
        <w:r w:rsidR="00AC73DF" w:rsidRPr="00F824DB">
          <w:rPr>
            <w:rFonts w:ascii="Arial" w:hAnsi="Arial" w:cs="Arial"/>
            <w:noProof/>
          </w:rPr>
          <w:fldChar w:fldCharType="end"/>
        </w:r>
        <w:r w:rsidR="000C3124" w:rsidRPr="00F824DB">
          <w:rPr>
            <w:rFonts w:ascii="Arial" w:hAnsi="Arial" w:cs="Arial"/>
            <w:noProof/>
          </w:rPr>
          <w:t>)</w:t>
        </w:r>
        <w:r w:rsidR="00AC73DF" w:rsidRPr="00F824DB">
          <w:rPr>
            <w:rFonts w:ascii="Arial" w:hAnsi="Arial" w:cs="Arial"/>
          </w:rPr>
          <w:fldChar w:fldCharType="end"/>
        </w:r>
        <w:r w:rsidR="00FB2F3B" w:rsidRPr="00F824DB">
          <w:rPr>
            <w:rFonts w:ascii="Arial" w:hAnsi="Arial" w:cs="Arial"/>
          </w:rPr>
          <w:t>.</w:t>
        </w:r>
      </w:ins>
      <w:r w:rsidR="004C44BD" w:rsidRPr="00F824DB">
        <w:rPr>
          <w:rFonts w:ascii="Arial" w:hAnsi="Arial" w:cs="Arial"/>
        </w:rPr>
        <w:t xml:space="preserve"> </w:t>
      </w:r>
    </w:p>
    <w:p w:rsidR="003E5BC4" w:rsidRPr="00F824DB" w:rsidRDefault="007C1A2B" w:rsidP="00914B5F">
      <w:pPr>
        <w:adjustRightInd w:val="0"/>
        <w:spacing w:line="480" w:lineRule="auto"/>
        <w:ind w:firstLine="720"/>
        <w:rPr>
          <w:rFonts w:ascii="Arial" w:hAnsi="Arial" w:cs="Arial"/>
        </w:rPr>
      </w:pPr>
      <w:r w:rsidRPr="00F824DB">
        <w:rPr>
          <w:rFonts w:ascii="Arial" w:hAnsi="Arial" w:cs="Arial"/>
        </w:rPr>
        <w:t xml:space="preserve">The International Classification of Diseases for Oncology (ICD-O) classification evolved in concert with the 2001 WHO classification.  Prior to 2001 when </w:t>
      </w:r>
      <w:r w:rsidR="003E5BC4" w:rsidRPr="00F824DB">
        <w:rPr>
          <w:rFonts w:ascii="Arial" w:hAnsi="Arial" w:cs="Arial"/>
        </w:rPr>
        <w:t>the third edition of ICD-O (</w:t>
      </w:r>
      <w:r w:rsidRPr="00F824DB">
        <w:rPr>
          <w:rFonts w:ascii="Arial" w:hAnsi="Arial" w:cs="Arial"/>
        </w:rPr>
        <w:t>ICD-O-3</w:t>
      </w:r>
      <w:r w:rsidR="003E5BC4" w:rsidRPr="00F824DB">
        <w:rPr>
          <w:rFonts w:ascii="Arial" w:hAnsi="Arial" w:cs="Arial"/>
        </w:rPr>
        <w:t>)</w:t>
      </w:r>
      <w:r w:rsidRPr="00F824DB">
        <w:rPr>
          <w:rFonts w:ascii="Arial" w:hAnsi="Arial" w:cs="Arial"/>
        </w:rPr>
        <w:t xml:space="preserve"> was adopted, </w:t>
      </w:r>
      <w:r w:rsidR="003E5BC4" w:rsidRPr="00F824DB">
        <w:rPr>
          <w:rFonts w:ascii="Arial" w:hAnsi="Arial" w:cs="Arial"/>
        </w:rPr>
        <w:t xml:space="preserve">several MPNs </w:t>
      </w:r>
      <w:r w:rsidRPr="00F824DB">
        <w:rPr>
          <w:rFonts w:ascii="Arial" w:hAnsi="Arial" w:cs="Arial"/>
        </w:rPr>
        <w:t>were not considered malignant and thus were not reportable to cancer registries</w:t>
      </w:r>
      <w:r w:rsidR="003E5BC4" w:rsidRPr="00F824DB">
        <w:rPr>
          <w:rFonts w:ascii="Arial" w:hAnsi="Arial" w:cs="Arial"/>
        </w:rPr>
        <w:t xml:space="preserve"> in the US</w:t>
      </w:r>
      <w:r w:rsidR="00F857E1" w:rsidRPr="00F824DB">
        <w:rPr>
          <w:rFonts w:ascii="Arial" w:hAnsi="Arial" w:cs="Arial"/>
        </w:rPr>
        <w:t xml:space="preserve">.  </w:t>
      </w:r>
    </w:p>
    <w:p w:rsidR="007A60BA" w:rsidRPr="00F824DB" w:rsidRDefault="00914B5F" w:rsidP="007A60BA">
      <w:pPr>
        <w:pStyle w:val="CommentText"/>
        <w:spacing w:line="480" w:lineRule="auto"/>
        <w:ind w:firstLine="720"/>
        <w:rPr>
          <w:rFonts w:ascii="Arial" w:hAnsi="Arial" w:cs="Arial"/>
          <w:bCs/>
          <w:sz w:val="24"/>
          <w:szCs w:val="24"/>
        </w:rPr>
      </w:pPr>
      <w:r w:rsidRPr="00F824DB">
        <w:rPr>
          <w:rFonts w:ascii="Arial" w:hAnsi="Arial" w:cs="Arial"/>
          <w:bCs/>
          <w:sz w:val="24"/>
          <w:szCs w:val="24"/>
        </w:rPr>
        <w:t>Population-based studies describing incidence of MPNs and MDS/MPNs limited to the current century are sparse</w:t>
      </w:r>
      <w:ins w:id="46" w:author="Graca M Dores" w:date="2016-01-09T14:09:00Z">
        <w:r w:rsidR="00FB2F3B" w:rsidRPr="00F824DB">
          <w:rPr>
            <w:rFonts w:ascii="Arial" w:hAnsi="Arial" w:cs="Arial"/>
            <w:bCs/>
            <w:sz w:val="24"/>
            <w:szCs w:val="24"/>
          </w:rPr>
          <w:t xml:space="preserve"> </w:t>
        </w:r>
      </w:ins>
      <w:r w:rsidR="00AC73DF" w:rsidRPr="00F824DB">
        <w:rPr>
          <w:rFonts w:ascii="Arial" w:hAnsi="Arial" w:cs="Arial"/>
          <w:bCs/>
          <w:sz w:val="24"/>
          <w:szCs w:val="24"/>
        </w:rPr>
        <w:fldChar w:fldCharType="begin">
          <w:fldData xml:space="preserve">PEVuZE5vdGU+PENpdGU+PEF1dGhvcj5TYW50PC9BdXRob3I+PFllYXI+MjAxMDwvWWVhcj48UmVj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</w:fldData>
        </w:fldChar>
      </w:r>
      <w:r w:rsidR="00883BBF" w:rsidRPr="00F824DB">
        <w:rPr>
          <w:rFonts w:ascii="Arial" w:hAnsi="Arial" w:cs="Arial"/>
          <w:bCs/>
          <w:sz w:val="24"/>
          <w:szCs w:val="24"/>
        </w:rPr>
        <w:instrText xml:space="preserve"> ADDIN EN.CITE </w:instrText>
      </w:r>
      <w:r w:rsidR="00AC73DF" w:rsidRPr="00F824DB">
        <w:rPr>
          <w:rFonts w:ascii="Arial" w:hAnsi="Arial" w:cs="Arial"/>
          <w:bCs/>
          <w:sz w:val="24"/>
          <w:szCs w:val="24"/>
        </w:rPr>
        <w:fldChar w:fldCharType="begin">
          <w:fldData xml:space="preserve">PEVuZE5vdGU+PENpdGU+PEF1dGhvcj5TYW50PC9BdXRob3I+PFllYXI+MjAxMDwvWWVhcj48UmVj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</w:fldData>
        </w:fldChar>
      </w:r>
      <w:r w:rsidR="00883BBF" w:rsidRPr="00F824DB">
        <w:rPr>
          <w:rFonts w:ascii="Arial" w:hAnsi="Arial" w:cs="Arial"/>
          <w:bCs/>
          <w:sz w:val="24"/>
          <w:szCs w:val="24"/>
        </w:rPr>
        <w:instrText xml:space="preserve"> ADDIN EN.CITE.DATA </w:instrText>
      </w:r>
      <w:r w:rsidR="00AC73DF" w:rsidRPr="00F824DB">
        <w:rPr>
          <w:rFonts w:ascii="Arial" w:hAnsi="Arial" w:cs="Arial"/>
          <w:bCs/>
          <w:sz w:val="24"/>
          <w:szCs w:val="24"/>
        </w:rPr>
      </w:r>
      <w:r w:rsidR="00AC73DF" w:rsidRPr="00F824DB">
        <w:rPr>
          <w:rFonts w:ascii="Arial" w:hAnsi="Arial" w:cs="Arial"/>
          <w:bCs/>
          <w:sz w:val="24"/>
          <w:szCs w:val="24"/>
        </w:rPr>
        <w:fldChar w:fldCharType="end"/>
      </w:r>
      <w:r w:rsidR="00AC73DF" w:rsidRPr="00F824DB">
        <w:rPr>
          <w:rFonts w:ascii="Arial" w:hAnsi="Arial" w:cs="Arial"/>
          <w:bCs/>
          <w:sz w:val="24"/>
          <w:szCs w:val="24"/>
        </w:rPr>
      </w:r>
      <w:r w:rsidR="00AC73DF" w:rsidRPr="00F824DB">
        <w:rPr>
          <w:rFonts w:ascii="Arial" w:hAnsi="Arial" w:cs="Arial"/>
          <w:bCs/>
          <w:sz w:val="24"/>
          <w:szCs w:val="24"/>
        </w:rPr>
        <w:fldChar w:fldCharType="separate"/>
      </w:r>
      <w:del w:id="47" w:author="Graca M Dores" w:date="2016-01-09T14:09:00Z">
        <w:r w:rsidR="00B81DA7">
          <w:rPr>
            <w:rFonts w:ascii="Arial" w:hAnsi="Arial" w:cs="Arial"/>
            <w:bCs/>
            <w:noProof/>
            <w:sz w:val="24"/>
            <w:szCs w:val="24"/>
          </w:rPr>
          <w:delText>(</w:delText>
        </w:r>
        <w:r w:rsidR="00AC73DF">
          <w:fldChar w:fldCharType="begin"/>
        </w:r>
        <w:r w:rsidR="00C0390C">
          <w:delInstrText xml:space="preserve"> HYPERLINK \l "_ENREF_48" \o "Rollison, 2008 #25" </w:delInstrText>
        </w:r>
        <w:r w:rsidR="00AC73DF">
          <w:fldChar w:fldCharType="separate"/>
        </w:r>
        <w:r w:rsidR="0018142B">
          <w:rPr>
            <w:rFonts w:ascii="Arial" w:hAnsi="Arial" w:cs="Arial"/>
            <w:bCs/>
            <w:noProof/>
            <w:sz w:val="24"/>
            <w:szCs w:val="24"/>
          </w:rPr>
          <w:delText>Rollison</w:delText>
        </w:r>
        <w:r w:rsidR="0018142B" w:rsidRPr="00B81DA7">
          <w:rPr>
            <w:rFonts w:ascii="Arial" w:hAnsi="Arial" w:cs="Arial"/>
            <w:bCs/>
            <w:i/>
            <w:noProof/>
            <w:sz w:val="24"/>
            <w:szCs w:val="24"/>
          </w:rPr>
          <w:delText>, et al</w:delText>
        </w:r>
        <w:r w:rsidR="0018142B">
          <w:rPr>
            <w:rFonts w:ascii="Arial" w:hAnsi="Arial" w:cs="Arial"/>
            <w:bCs/>
            <w:noProof/>
            <w:sz w:val="24"/>
            <w:szCs w:val="24"/>
          </w:rPr>
          <w:delText xml:space="preserve"> 2008</w:delText>
        </w:r>
        <w:r w:rsidR="00AC73DF">
          <w:rPr>
            <w:rFonts w:ascii="Arial" w:hAnsi="Arial" w:cs="Arial"/>
            <w:bCs/>
            <w:noProof/>
            <w:sz w:val="24"/>
            <w:szCs w:val="24"/>
          </w:rPr>
          <w:fldChar w:fldCharType="end"/>
        </w:r>
        <w:r w:rsidR="00B81DA7">
          <w:rPr>
            <w:rFonts w:ascii="Arial" w:hAnsi="Arial" w:cs="Arial"/>
            <w:bCs/>
            <w:noProof/>
            <w:sz w:val="24"/>
            <w:szCs w:val="24"/>
          </w:rPr>
          <w:delText xml:space="preserve">, </w:delText>
        </w:r>
        <w:r w:rsidR="00AC73DF">
          <w:fldChar w:fldCharType="begin"/>
        </w:r>
        <w:r w:rsidR="00C0390C">
          <w:delInstrText xml:space="preserve"> HYPERLINK \l "_ENREF_50" \o "Sant, 2010 #19" </w:delInstrText>
        </w:r>
        <w:r w:rsidR="00AC73DF">
          <w:fldChar w:fldCharType="separate"/>
        </w:r>
        <w:r w:rsidR="0018142B">
          <w:rPr>
            <w:rFonts w:ascii="Arial" w:hAnsi="Arial" w:cs="Arial"/>
            <w:bCs/>
            <w:noProof/>
            <w:sz w:val="24"/>
            <w:szCs w:val="24"/>
          </w:rPr>
          <w:delText>Sant</w:delText>
        </w:r>
        <w:r w:rsidR="0018142B" w:rsidRPr="00B81DA7">
          <w:rPr>
            <w:rFonts w:ascii="Arial" w:hAnsi="Arial" w:cs="Arial"/>
            <w:bCs/>
            <w:i/>
            <w:noProof/>
            <w:sz w:val="24"/>
            <w:szCs w:val="24"/>
          </w:rPr>
          <w:delText>, et al</w:delText>
        </w:r>
        <w:r w:rsidR="0018142B">
          <w:rPr>
            <w:rFonts w:ascii="Arial" w:hAnsi="Arial" w:cs="Arial"/>
            <w:bCs/>
            <w:noProof/>
            <w:sz w:val="24"/>
            <w:szCs w:val="24"/>
          </w:rPr>
          <w:delText xml:space="preserve"> 2010</w:delText>
        </w:r>
        <w:r w:rsidR="00AC73DF">
          <w:rPr>
            <w:rFonts w:ascii="Arial" w:hAnsi="Arial" w:cs="Arial"/>
            <w:bCs/>
            <w:noProof/>
            <w:sz w:val="24"/>
            <w:szCs w:val="24"/>
          </w:rPr>
          <w:fldChar w:fldCharType="end"/>
        </w:r>
        <w:r w:rsidR="00B81DA7">
          <w:rPr>
            <w:rFonts w:ascii="Arial" w:hAnsi="Arial" w:cs="Arial"/>
            <w:bCs/>
            <w:noProof/>
            <w:sz w:val="24"/>
            <w:szCs w:val="24"/>
          </w:rPr>
          <w:delText xml:space="preserve">, </w:delText>
        </w:r>
        <w:r w:rsidR="00AC73DF">
          <w:fldChar w:fldCharType="begin"/>
        </w:r>
        <w:r w:rsidR="00C0390C">
          <w:delInstrText xml:space="preserve"> HYPERLINK \l "_ENREF_53" \o "Smith, 2011 #14" </w:delInstrText>
        </w:r>
        <w:r w:rsidR="00AC73DF">
          <w:fldChar w:fldCharType="separate"/>
        </w:r>
        <w:r w:rsidR="0018142B">
          <w:rPr>
            <w:rFonts w:ascii="Arial" w:hAnsi="Arial" w:cs="Arial"/>
            <w:bCs/>
            <w:noProof/>
            <w:sz w:val="24"/>
            <w:szCs w:val="24"/>
          </w:rPr>
          <w:delText>Smith</w:delText>
        </w:r>
        <w:r w:rsidR="0018142B" w:rsidRPr="00B81DA7">
          <w:rPr>
            <w:rFonts w:ascii="Arial" w:hAnsi="Arial" w:cs="Arial"/>
            <w:bCs/>
            <w:i/>
            <w:noProof/>
            <w:sz w:val="24"/>
            <w:szCs w:val="24"/>
          </w:rPr>
          <w:delText>, et al</w:delText>
        </w:r>
        <w:r w:rsidR="0018142B">
          <w:rPr>
            <w:rFonts w:ascii="Arial" w:hAnsi="Arial" w:cs="Arial"/>
            <w:bCs/>
            <w:noProof/>
            <w:sz w:val="24"/>
            <w:szCs w:val="24"/>
          </w:rPr>
          <w:delText xml:space="preserve"> 2011</w:delText>
        </w:r>
        <w:r w:rsidR="00AC73DF">
          <w:rPr>
            <w:rFonts w:ascii="Arial" w:hAnsi="Arial" w:cs="Arial"/>
            <w:bCs/>
            <w:noProof/>
            <w:sz w:val="24"/>
            <w:szCs w:val="24"/>
          </w:rPr>
          <w:fldChar w:fldCharType="end"/>
        </w:r>
        <w:r w:rsidR="00B81DA7">
          <w:rPr>
            <w:rFonts w:ascii="Arial" w:hAnsi="Arial" w:cs="Arial"/>
            <w:bCs/>
            <w:noProof/>
            <w:sz w:val="24"/>
            <w:szCs w:val="24"/>
          </w:rPr>
          <w:delText>)</w:delText>
        </w:r>
      </w:del>
      <w:ins w:id="48" w:author="Graca M Dores" w:date="2016-01-09T14:09:00Z">
        <w:r w:rsidR="00B81DA7" w:rsidRPr="00F824DB">
          <w:rPr>
            <w:rFonts w:ascii="Arial" w:hAnsi="Arial" w:cs="Arial"/>
            <w:bCs/>
            <w:noProof/>
            <w:sz w:val="24"/>
            <w:szCs w:val="24"/>
          </w:rPr>
          <w:t>(</w:t>
        </w:r>
        <w:r w:rsidR="00AC73DF" w:rsidRPr="00F824DB">
          <w:fldChar w:fldCharType="begin"/>
        </w:r>
        <w:r w:rsidR="00C0390C" w:rsidRPr="00F824DB">
          <w:instrText xml:space="preserve"> HYPERLINK \l "_ENREF_51" \o "Rollison, 2008 #102" </w:instrText>
        </w:r>
        <w:r w:rsidR="00AC73DF" w:rsidRPr="00F824DB">
          <w:fldChar w:fldCharType="separate"/>
        </w:r>
        <w:r w:rsidR="0013570D" w:rsidRPr="00F824DB">
          <w:rPr>
            <w:rFonts w:ascii="Arial" w:hAnsi="Arial" w:cs="Arial"/>
            <w:bCs/>
            <w:noProof/>
            <w:sz w:val="24"/>
            <w:szCs w:val="24"/>
          </w:rPr>
          <w:t>Rollison</w:t>
        </w:r>
        <w:r w:rsidR="0013570D" w:rsidRPr="00F824DB">
          <w:rPr>
            <w:rFonts w:ascii="Arial" w:hAnsi="Arial" w:cs="Arial"/>
            <w:bCs/>
            <w:i/>
            <w:noProof/>
            <w:sz w:val="24"/>
            <w:szCs w:val="24"/>
          </w:rPr>
          <w:t>, et al</w:t>
        </w:r>
        <w:r w:rsidR="0013570D" w:rsidRPr="00F824DB">
          <w:rPr>
            <w:rFonts w:ascii="Arial" w:hAnsi="Arial" w:cs="Arial"/>
            <w:bCs/>
            <w:noProof/>
            <w:sz w:val="24"/>
            <w:szCs w:val="24"/>
          </w:rPr>
          <w:t xml:space="preserve"> 2008</w:t>
        </w:r>
        <w:r w:rsidR="00AC73DF" w:rsidRPr="00F824DB">
          <w:rPr>
            <w:rFonts w:ascii="Arial" w:hAnsi="Arial" w:cs="Arial"/>
            <w:bCs/>
            <w:noProof/>
            <w:sz w:val="24"/>
            <w:szCs w:val="24"/>
          </w:rPr>
          <w:fldChar w:fldCharType="end"/>
        </w:r>
        <w:r w:rsidR="00B81DA7" w:rsidRPr="00F824DB">
          <w:rPr>
            <w:rFonts w:ascii="Arial" w:hAnsi="Arial" w:cs="Arial"/>
            <w:bCs/>
            <w:noProof/>
            <w:sz w:val="24"/>
            <w:szCs w:val="24"/>
          </w:rPr>
          <w:t xml:space="preserve">, </w:t>
        </w:r>
        <w:r w:rsidR="00AC73DF" w:rsidRPr="00F824DB">
          <w:fldChar w:fldCharType="begin"/>
        </w:r>
        <w:r w:rsidR="00C0390C" w:rsidRPr="00F824DB">
          <w:instrText xml:space="preserve"> HYPERLINK \l "_ENREF_53" \o "Sant, 2010 #96" </w:instrText>
        </w:r>
        <w:r w:rsidR="00AC73DF" w:rsidRPr="00F824DB">
          <w:fldChar w:fldCharType="separate"/>
        </w:r>
        <w:r w:rsidR="0013570D" w:rsidRPr="00F824DB">
          <w:rPr>
            <w:rFonts w:ascii="Arial" w:hAnsi="Arial" w:cs="Arial"/>
            <w:bCs/>
            <w:noProof/>
            <w:sz w:val="24"/>
            <w:szCs w:val="24"/>
          </w:rPr>
          <w:t>Sant</w:t>
        </w:r>
        <w:r w:rsidR="0013570D" w:rsidRPr="00F824DB">
          <w:rPr>
            <w:rFonts w:ascii="Arial" w:hAnsi="Arial" w:cs="Arial"/>
            <w:bCs/>
            <w:i/>
            <w:noProof/>
            <w:sz w:val="24"/>
            <w:szCs w:val="24"/>
          </w:rPr>
          <w:t>, et al</w:t>
        </w:r>
        <w:r w:rsidR="0013570D" w:rsidRPr="00F824DB">
          <w:rPr>
            <w:rFonts w:ascii="Arial" w:hAnsi="Arial" w:cs="Arial"/>
            <w:bCs/>
            <w:noProof/>
            <w:sz w:val="24"/>
            <w:szCs w:val="24"/>
          </w:rPr>
          <w:t xml:space="preserve"> 2010</w:t>
        </w:r>
        <w:r w:rsidR="00AC73DF" w:rsidRPr="00F824DB">
          <w:rPr>
            <w:rFonts w:ascii="Arial" w:hAnsi="Arial" w:cs="Arial"/>
            <w:bCs/>
            <w:noProof/>
            <w:sz w:val="24"/>
            <w:szCs w:val="24"/>
          </w:rPr>
          <w:fldChar w:fldCharType="end"/>
        </w:r>
        <w:r w:rsidR="00B81DA7" w:rsidRPr="00F824DB">
          <w:rPr>
            <w:rFonts w:ascii="Arial" w:hAnsi="Arial" w:cs="Arial"/>
            <w:bCs/>
            <w:noProof/>
            <w:sz w:val="24"/>
            <w:szCs w:val="24"/>
          </w:rPr>
          <w:t xml:space="preserve">, </w:t>
        </w:r>
        <w:r w:rsidR="00AC73DF" w:rsidRPr="00F824DB">
          <w:fldChar w:fldCharType="begin"/>
        </w:r>
        <w:r w:rsidR="00C0390C" w:rsidRPr="00F824DB">
          <w:instrText xml:space="preserve"> HYPERLINK \l "_ENREF_56" \o "Smith, 2011 #91" </w:instrText>
        </w:r>
        <w:r w:rsidR="00AC73DF" w:rsidRPr="00F824DB">
          <w:fldChar w:fldCharType="separate"/>
        </w:r>
        <w:r w:rsidR="0013570D" w:rsidRPr="00F824DB">
          <w:rPr>
            <w:rFonts w:ascii="Arial" w:hAnsi="Arial" w:cs="Arial"/>
            <w:bCs/>
            <w:noProof/>
            <w:sz w:val="24"/>
            <w:szCs w:val="24"/>
          </w:rPr>
          <w:t>Smith</w:t>
        </w:r>
        <w:r w:rsidR="0013570D" w:rsidRPr="00F824DB">
          <w:rPr>
            <w:rFonts w:ascii="Arial" w:hAnsi="Arial" w:cs="Arial"/>
            <w:bCs/>
            <w:i/>
            <w:noProof/>
            <w:sz w:val="24"/>
            <w:szCs w:val="24"/>
          </w:rPr>
          <w:t>, et al</w:t>
        </w:r>
        <w:r w:rsidR="0013570D" w:rsidRPr="00F824DB">
          <w:rPr>
            <w:rFonts w:ascii="Arial" w:hAnsi="Arial" w:cs="Arial"/>
            <w:bCs/>
            <w:noProof/>
            <w:sz w:val="24"/>
            <w:szCs w:val="24"/>
          </w:rPr>
          <w:t xml:space="preserve"> 2011</w:t>
        </w:r>
        <w:r w:rsidR="00AC73DF" w:rsidRPr="00F824DB">
          <w:rPr>
            <w:rFonts w:ascii="Arial" w:hAnsi="Arial" w:cs="Arial"/>
            <w:bCs/>
            <w:noProof/>
            <w:sz w:val="24"/>
            <w:szCs w:val="24"/>
          </w:rPr>
          <w:fldChar w:fldCharType="end"/>
        </w:r>
        <w:r w:rsidR="00B81DA7" w:rsidRPr="00F824DB">
          <w:rPr>
            <w:rFonts w:ascii="Arial" w:hAnsi="Arial" w:cs="Arial"/>
            <w:bCs/>
            <w:noProof/>
            <w:sz w:val="24"/>
            <w:szCs w:val="24"/>
          </w:rPr>
          <w:t>)</w:t>
        </w:r>
      </w:ins>
      <w:r w:rsidR="00AC73DF" w:rsidRPr="00F824DB">
        <w:rPr>
          <w:rFonts w:ascii="Arial" w:hAnsi="Arial" w:cs="Arial"/>
          <w:bCs/>
          <w:sz w:val="24"/>
          <w:szCs w:val="24"/>
        </w:rPr>
        <w:fldChar w:fldCharType="end"/>
      </w:r>
      <w:r w:rsidRPr="00F824DB">
        <w:rPr>
          <w:rFonts w:ascii="Arial" w:hAnsi="Arial" w:cs="Arial"/>
          <w:bCs/>
          <w:sz w:val="24"/>
          <w:szCs w:val="24"/>
        </w:rPr>
        <w:t xml:space="preserve"> and few include data subsequent to 2005</w:t>
      </w:r>
      <w:del w:id="49" w:author="Graca M Dores" w:date="2016-01-09T14:09:00Z">
        <w:r w:rsidR="00235CF0">
          <w:rPr>
            <w:rFonts w:ascii="Arial" w:hAnsi="Arial" w:cs="Arial"/>
            <w:bCs/>
            <w:sz w:val="24"/>
            <w:szCs w:val="24"/>
          </w:rPr>
          <w:delText>,</w:delText>
        </w:r>
      </w:del>
      <w:ins w:id="50" w:author="Graca M Dores" w:date="2016-01-09T14:09:00Z">
        <w:r w:rsidR="00FB2F3B" w:rsidRPr="00F824DB">
          <w:rPr>
            <w:rFonts w:ascii="Arial" w:hAnsi="Arial" w:cs="Arial"/>
            <w:bCs/>
            <w:sz w:val="24"/>
            <w:szCs w:val="24"/>
          </w:rPr>
          <w:t xml:space="preserve"> </w:t>
        </w:r>
      </w:ins>
      <w:r w:rsidR="00AC73DF" w:rsidRPr="00F824DB">
        <w:rPr>
          <w:rFonts w:ascii="Arial" w:hAnsi="Arial" w:cs="Arial"/>
          <w:bCs/>
          <w:sz w:val="24"/>
          <w:szCs w:val="24"/>
        </w:rPr>
        <w:fldChar w:fldCharType="begin">
          <w:fldData xml:space="preserve">PEVuZE5vdGU+PENpdGU+PEF1dGhvcj5TbWl0aDwvQXV0aG9yPjxZZWFyPjIwMTE8L1llYXI+PFJl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=
</w:fldData>
        </w:fldChar>
      </w:r>
      <w:r w:rsidR="00883BBF" w:rsidRPr="00F824DB">
        <w:rPr>
          <w:rFonts w:ascii="Arial" w:hAnsi="Arial" w:cs="Arial"/>
          <w:bCs/>
          <w:sz w:val="24"/>
          <w:szCs w:val="24"/>
        </w:rPr>
        <w:instrText xml:space="preserve"> ADDIN EN.CITE </w:instrText>
      </w:r>
      <w:r w:rsidR="00AC73DF" w:rsidRPr="00F824DB">
        <w:rPr>
          <w:rFonts w:ascii="Arial" w:hAnsi="Arial" w:cs="Arial"/>
          <w:bCs/>
          <w:sz w:val="24"/>
          <w:szCs w:val="24"/>
        </w:rPr>
        <w:fldChar w:fldCharType="begin">
          <w:fldData xml:space="preserve">PEVuZE5vdGU+PENpdGU+PEF1dGhvcj5TbWl0aDwvQXV0aG9yPjxZZWFyPjIwMTE8L1llYXI+PFJl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=
</w:fldData>
        </w:fldChar>
      </w:r>
      <w:r w:rsidR="00883BBF" w:rsidRPr="00F824DB">
        <w:rPr>
          <w:rFonts w:ascii="Arial" w:hAnsi="Arial" w:cs="Arial"/>
          <w:bCs/>
          <w:sz w:val="24"/>
          <w:szCs w:val="24"/>
        </w:rPr>
        <w:instrText xml:space="preserve"> ADDIN EN.CITE.DATA </w:instrText>
      </w:r>
      <w:r w:rsidR="00AC73DF" w:rsidRPr="00F824DB">
        <w:rPr>
          <w:rFonts w:ascii="Arial" w:hAnsi="Arial" w:cs="Arial"/>
          <w:bCs/>
          <w:sz w:val="24"/>
          <w:szCs w:val="24"/>
        </w:rPr>
      </w:r>
      <w:r w:rsidR="00AC73DF" w:rsidRPr="00F824DB">
        <w:rPr>
          <w:rFonts w:ascii="Arial" w:hAnsi="Arial" w:cs="Arial"/>
          <w:bCs/>
          <w:sz w:val="24"/>
          <w:szCs w:val="24"/>
        </w:rPr>
        <w:fldChar w:fldCharType="end"/>
      </w:r>
      <w:r w:rsidR="00AC73DF" w:rsidRPr="00F824DB">
        <w:rPr>
          <w:rFonts w:ascii="Arial" w:hAnsi="Arial" w:cs="Arial"/>
          <w:bCs/>
          <w:sz w:val="24"/>
          <w:szCs w:val="24"/>
        </w:rPr>
      </w:r>
      <w:r w:rsidR="00AC73DF" w:rsidRPr="00F824DB">
        <w:rPr>
          <w:rFonts w:ascii="Arial" w:hAnsi="Arial" w:cs="Arial"/>
          <w:bCs/>
          <w:sz w:val="24"/>
          <w:szCs w:val="24"/>
        </w:rPr>
        <w:fldChar w:fldCharType="separate"/>
      </w:r>
      <w:del w:id="51" w:author="Graca M Dores" w:date="2016-01-09T14:09:00Z">
        <w:r w:rsidR="00B81DA7">
          <w:rPr>
            <w:rFonts w:ascii="Arial" w:hAnsi="Arial" w:cs="Arial"/>
            <w:bCs/>
            <w:noProof/>
            <w:sz w:val="24"/>
            <w:szCs w:val="24"/>
          </w:rPr>
          <w:delText>(</w:delText>
        </w:r>
        <w:r w:rsidR="00AC73DF">
          <w:fldChar w:fldCharType="begin"/>
        </w:r>
        <w:r w:rsidR="00C0390C">
          <w:delInstrText xml:space="preserve"> HYPERLINK \l "_ENREF_53" \o "Smith, 2011 #14" </w:delInstrText>
        </w:r>
        <w:r w:rsidR="00AC73DF">
          <w:fldChar w:fldCharType="separate"/>
        </w:r>
        <w:r w:rsidR="0018142B">
          <w:rPr>
            <w:rFonts w:ascii="Arial" w:hAnsi="Arial" w:cs="Arial"/>
            <w:bCs/>
            <w:noProof/>
            <w:sz w:val="24"/>
            <w:szCs w:val="24"/>
          </w:rPr>
          <w:delText>Smith</w:delText>
        </w:r>
        <w:r w:rsidR="0018142B" w:rsidRPr="00B81DA7">
          <w:rPr>
            <w:rFonts w:ascii="Arial" w:hAnsi="Arial" w:cs="Arial"/>
            <w:bCs/>
            <w:i/>
            <w:noProof/>
            <w:sz w:val="24"/>
            <w:szCs w:val="24"/>
          </w:rPr>
          <w:delText>, et al</w:delText>
        </w:r>
        <w:r w:rsidR="0018142B">
          <w:rPr>
            <w:rFonts w:ascii="Arial" w:hAnsi="Arial" w:cs="Arial"/>
            <w:bCs/>
            <w:noProof/>
            <w:sz w:val="24"/>
            <w:szCs w:val="24"/>
          </w:rPr>
          <w:delText xml:space="preserve"> 2011</w:delText>
        </w:r>
        <w:r w:rsidR="00AC73DF">
          <w:rPr>
            <w:rFonts w:ascii="Arial" w:hAnsi="Arial" w:cs="Arial"/>
            <w:bCs/>
            <w:noProof/>
            <w:sz w:val="24"/>
            <w:szCs w:val="24"/>
          </w:rPr>
          <w:fldChar w:fldCharType="end"/>
        </w:r>
        <w:r w:rsidR="00B81DA7">
          <w:rPr>
            <w:rFonts w:ascii="Arial" w:hAnsi="Arial" w:cs="Arial"/>
            <w:bCs/>
            <w:noProof/>
            <w:sz w:val="24"/>
            <w:szCs w:val="24"/>
          </w:rPr>
          <w:delText>)</w:delText>
        </w:r>
      </w:del>
      <w:ins w:id="52" w:author="Graca M Dores" w:date="2016-01-09T14:09:00Z">
        <w:r w:rsidR="00B81DA7" w:rsidRPr="00F824DB">
          <w:rPr>
            <w:rFonts w:ascii="Arial" w:hAnsi="Arial" w:cs="Arial"/>
            <w:bCs/>
            <w:noProof/>
            <w:sz w:val="24"/>
            <w:szCs w:val="24"/>
          </w:rPr>
          <w:t>(</w:t>
        </w:r>
        <w:r w:rsidR="00AC73DF" w:rsidRPr="00F824DB">
          <w:fldChar w:fldCharType="begin"/>
        </w:r>
        <w:r w:rsidR="00C0390C" w:rsidRPr="00F824DB">
          <w:instrText xml:space="preserve"> HYPERLINK \l "_ENREF_56" \o "Smith, 2011 #91" </w:instrText>
        </w:r>
        <w:r w:rsidR="00AC73DF" w:rsidRPr="00F824DB">
          <w:fldChar w:fldCharType="separate"/>
        </w:r>
        <w:r w:rsidR="0013570D" w:rsidRPr="00F824DB">
          <w:rPr>
            <w:rFonts w:ascii="Arial" w:hAnsi="Arial" w:cs="Arial"/>
            <w:bCs/>
            <w:noProof/>
            <w:sz w:val="24"/>
            <w:szCs w:val="24"/>
          </w:rPr>
          <w:t>Smith</w:t>
        </w:r>
        <w:r w:rsidR="0013570D" w:rsidRPr="00F824DB">
          <w:rPr>
            <w:rFonts w:ascii="Arial" w:hAnsi="Arial" w:cs="Arial"/>
            <w:bCs/>
            <w:i/>
            <w:noProof/>
            <w:sz w:val="24"/>
            <w:szCs w:val="24"/>
          </w:rPr>
          <w:t>, et al</w:t>
        </w:r>
        <w:r w:rsidR="0013570D" w:rsidRPr="00F824DB">
          <w:rPr>
            <w:rFonts w:ascii="Arial" w:hAnsi="Arial" w:cs="Arial"/>
            <w:bCs/>
            <w:noProof/>
            <w:sz w:val="24"/>
            <w:szCs w:val="24"/>
          </w:rPr>
          <w:t xml:space="preserve"> 2011</w:t>
        </w:r>
        <w:r w:rsidR="00AC73DF" w:rsidRPr="00F824DB">
          <w:rPr>
            <w:rFonts w:ascii="Arial" w:hAnsi="Arial" w:cs="Arial"/>
            <w:bCs/>
            <w:noProof/>
            <w:sz w:val="24"/>
            <w:szCs w:val="24"/>
          </w:rPr>
          <w:fldChar w:fldCharType="end"/>
        </w:r>
        <w:r w:rsidR="00B81DA7" w:rsidRPr="00F824DB">
          <w:rPr>
            <w:rFonts w:ascii="Arial" w:hAnsi="Arial" w:cs="Arial"/>
            <w:bCs/>
            <w:noProof/>
            <w:sz w:val="24"/>
            <w:szCs w:val="24"/>
          </w:rPr>
          <w:t>)</w:t>
        </w:r>
      </w:ins>
      <w:r w:rsidR="00AC73DF" w:rsidRPr="00F824DB">
        <w:rPr>
          <w:rFonts w:ascii="Arial" w:hAnsi="Arial" w:cs="Arial"/>
          <w:bCs/>
          <w:sz w:val="24"/>
          <w:szCs w:val="24"/>
        </w:rPr>
        <w:fldChar w:fldCharType="end"/>
      </w:r>
      <w:r w:rsidR="00235CF0" w:rsidRPr="00F824DB">
        <w:rPr>
          <w:rFonts w:ascii="Arial" w:hAnsi="Arial" w:cs="Arial"/>
          <w:bCs/>
          <w:sz w:val="24"/>
          <w:szCs w:val="24"/>
        </w:rPr>
        <w:t xml:space="preserve"> when </w:t>
      </w:r>
      <w:r w:rsidR="00235CF0" w:rsidRPr="00F824DB">
        <w:rPr>
          <w:rFonts w:ascii="Arial" w:hAnsi="Arial" w:cs="Arial"/>
          <w:bCs/>
          <w:i/>
          <w:sz w:val="24"/>
          <w:szCs w:val="24"/>
        </w:rPr>
        <w:t xml:space="preserve">JAK2 </w:t>
      </w:r>
      <w:del w:id="53" w:author="Graca M Dores" w:date="2016-01-09T14:09:00Z">
        <w:r w:rsidR="00235CF0" w:rsidRPr="00235CF0">
          <w:rPr>
            <w:rFonts w:ascii="Arial" w:hAnsi="Arial" w:cs="Arial"/>
            <w:bCs/>
            <w:i/>
            <w:sz w:val="24"/>
            <w:szCs w:val="24"/>
          </w:rPr>
          <w:delText>V617</w:delText>
        </w:r>
      </w:del>
      <w:ins w:id="54" w:author="Graca M Dores" w:date="2016-01-09T14:09:00Z">
        <w:r w:rsidR="00235CF0" w:rsidRPr="00F824DB">
          <w:rPr>
            <w:rFonts w:ascii="Arial" w:hAnsi="Arial" w:cs="Arial"/>
            <w:bCs/>
            <w:i/>
            <w:sz w:val="24"/>
            <w:szCs w:val="24"/>
          </w:rPr>
          <w:t>V617</w:t>
        </w:r>
        <w:r w:rsidR="00080E1C" w:rsidRPr="00F824DB">
          <w:rPr>
            <w:rFonts w:ascii="Arial" w:hAnsi="Arial" w:cs="Arial"/>
            <w:bCs/>
            <w:i/>
            <w:sz w:val="24"/>
            <w:szCs w:val="24"/>
          </w:rPr>
          <w:t>F</w:t>
        </w:r>
      </w:ins>
      <w:r w:rsidR="00235CF0" w:rsidRPr="00F824DB">
        <w:rPr>
          <w:rFonts w:ascii="Arial" w:hAnsi="Arial" w:cs="Arial"/>
          <w:bCs/>
          <w:sz w:val="24"/>
          <w:szCs w:val="24"/>
        </w:rPr>
        <w:t xml:space="preserve"> mutation testing became available.</w:t>
      </w:r>
      <w:r w:rsidR="00235CF0">
        <w:rPr>
          <w:rFonts w:ascii="Arial" w:hAnsi="Arial" w:cs="Arial"/>
          <w:bCs/>
          <w:sz w:val="24"/>
          <w:szCs w:val="24"/>
        </w:rPr>
        <w:t xml:space="preserve"> </w:t>
      </w:r>
      <w:r w:rsidR="00235CF0" w:rsidRPr="00F824DB">
        <w:rPr>
          <w:rFonts w:ascii="Arial" w:hAnsi="Arial" w:cs="Arial"/>
          <w:bCs/>
          <w:sz w:val="24"/>
          <w:szCs w:val="24"/>
        </w:rPr>
        <w:t xml:space="preserve"> </w:t>
      </w:r>
      <w:r w:rsidR="00A21F50" w:rsidRPr="00F824DB">
        <w:rPr>
          <w:rFonts w:ascii="Arial" w:hAnsi="Arial" w:cs="Arial"/>
          <w:sz w:val="24"/>
          <w:szCs w:val="24"/>
        </w:rPr>
        <w:t xml:space="preserve">To gain insight into the </w:t>
      </w:r>
      <w:r w:rsidR="00E3285A" w:rsidRPr="00F824DB">
        <w:rPr>
          <w:rFonts w:ascii="Arial" w:hAnsi="Arial" w:cs="Arial"/>
          <w:sz w:val="24"/>
          <w:szCs w:val="24"/>
        </w:rPr>
        <w:t xml:space="preserve">patterns of occurrence </w:t>
      </w:r>
      <w:r w:rsidR="00A21F50" w:rsidRPr="00F824DB">
        <w:rPr>
          <w:rFonts w:ascii="Arial" w:hAnsi="Arial" w:cs="Arial"/>
          <w:sz w:val="24"/>
          <w:szCs w:val="24"/>
        </w:rPr>
        <w:t xml:space="preserve">of MPNs and MDS/MPNs </w:t>
      </w:r>
      <w:r w:rsidR="00E3285A" w:rsidRPr="00F824DB">
        <w:rPr>
          <w:rFonts w:ascii="Arial" w:hAnsi="Arial" w:cs="Arial"/>
          <w:sz w:val="24"/>
          <w:szCs w:val="24"/>
        </w:rPr>
        <w:t>by age, sex, r</w:t>
      </w:r>
      <w:r w:rsidR="00F857E1" w:rsidRPr="00F824DB">
        <w:rPr>
          <w:rFonts w:ascii="Arial" w:hAnsi="Arial" w:cs="Arial"/>
          <w:sz w:val="24"/>
          <w:szCs w:val="24"/>
        </w:rPr>
        <w:t>ace/ethnicity, and calendar year;</w:t>
      </w:r>
      <w:r w:rsidR="00A21F50" w:rsidRPr="00F824DB">
        <w:rPr>
          <w:rFonts w:ascii="Arial" w:hAnsi="Arial" w:cs="Arial"/>
          <w:sz w:val="24"/>
          <w:szCs w:val="24"/>
        </w:rPr>
        <w:t xml:space="preserve"> identify susceptible populations</w:t>
      </w:r>
      <w:r w:rsidR="00F857E1" w:rsidRPr="00F824DB">
        <w:rPr>
          <w:rFonts w:ascii="Arial" w:hAnsi="Arial" w:cs="Arial"/>
          <w:sz w:val="24"/>
          <w:szCs w:val="24"/>
        </w:rPr>
        <w:t>;</w:t>
      </w:r>
      <w:r w:rsidR="00A21F50" w:rsidRPr="00F824DB">
        <w:rPr>
          <w:rFonts w:ascii="Arial" w:hAnsi="Arial" w:cs="Arial"/>
          <w:sz w:val="24"/>
          <w:szCs w:val="24"/>
        </w:rPr>
        <w:t xml:space="preserve"> and provide a </w:t>
      </w:r>
      <w:r w:rsidR="00E3285A" w:rsidRPr="00F824DB">
        <w:rPr>
          <w:rFonts w:ascii="Arial" w:hAnsi="Arial" w:cs="Arial"/>
          <w:sz w:val="24"/>
          <w:szCs w:val="24"/>
        </w:rPr>
        <w:t>population-based</w:t>
      </w:r>
      <w:r w:rsidR="00A21F50" w:rsidRPr="00F824DB">
        <w:rPr>
          <w:rFonts w:ascii="Arial" w:hAnsi="Arial" w:cs="Arial"/>
          <w:sz w:val="24"/>
          <w:szCs w:val="24"/>
        </w:rPr>
        <w:t xml:space="preserve"> </w:t>
      </w:r>
      <w:r w:rsidR="00D13804" w:rsidRPr="00F824DB">
        <w:rPr>
          <w:rFonts w:ascii="Arial" w:hAnsi="Arial" w:cs="Arial"/>
          <w:sz w:val="24"/>
          <w:szCs w:val="24"/>
        </w:rPr>
        <w:t>assessment of patient survival</w:t>
      </w:r>
      <w:r w:rsidR="00F857E1" w:rsidRPr="00F824DB">
        <w:rPr>
          <w:rFonts w:ascii="Arial" w:hAnsi="Arial" w:cs="Arial"/>
          <w:sz w:val="24"/>
          <w:szCs w:val="24"/>
        </w:rPr>
        <w:t>;</w:t>
      </w:r>
      <w:r w:rsidR="00D13804" w:rsidRPr="00F824DB">
        <w:rPr>
          <w:rFonts w:ascii="Arial" w:hAnsi="Arial" w:cs="Arial"/>
          <w:sz w:val="24"/>
          <w:szCs w:val="24"/>
        </w:rPr>
        <w:t xml:space="preserve"> we used data from the Surveillance, Epidemiology and End Results </w:t>
      </w:r>
      <w:r w:rsidR="00446A12" w:rsidRPr="00F824DB">
        <w:rPr>
          <w:rFonts w:ascii="Arial" w:hAnsi="Arial" w:cs="Arial"/>
          <w:sz w:val="24"/>
          <w:szCs w:val="24"/>
        </w:rPr>
        <w:t>(</w:t>
      </w:r>
      <w:r w:rsidR="00D13804" w:rsidRPr="00F824DB">
        <w:rPr>
          <w:rFonts w:ascii="Arial" w:hAnsi="Arial" w:cs="Arial"/>
          <w:sz w:val="24"/>
          <w:szCs w:val="24"/>
        </w:rPr>
        <w:t xml:space="preserve">SEER) Program to describe incidence </w:t>
      </w:r>
      <w:r w:rsidR="00273135" w:rsidRPr="00F824DB">
        <w:rPr>
          <w:rFonts w:ascii="Arial" w:hAnsi="Arial" w:cs="Arial"/>
          <w:sz w:val="24"/>
          <w:szCs w:val="24"/>
        </w:rPr>
        <w:t xml:space="preserve">of MPNs and MDS/MPNs </w:t>
      </w:r>
      <w:r w:rsidR="00D13804" w:rsidRPr="00F824DB">
        <w:rPr>
          <w:rFonts w:ascii="Arial" w:hAnsi="Arial" w:cs="Arial"/>
          <w:sz w:val="24"/>
          <w:szCs w:val="24"/>
        </w:rPr>
        <w:t>and patient survival</w:t>
      </w:r>
      <w:r w:rsidR="00F857E1" w:rsidRPr="00F824DB">
        <w:rPr>
          <w:rFonts w:ascii="Arial" w:hAnsi="Arial" w:cs="Arial"/>
          <w:sz w:val="24"/>
          <w:szCs w:val="24"/>
        </w:rPr>
        <w:t xml:space="preserve"> </w:t>
      </w:r>
      <w:r w:rsidR="00F857E1" w:rsidRPr="00F824DB">
        <w:rPr>
          <w:rFonts w:ascii="Arial" w:hAnsi="Arial" w:cs="Arial"/>
          <w:bCs/>
          <w:sz w:val="24"/>
          <w:szCs w:val="24"/>
        </w:rPr>
        <w:t>in the US during the early 21</w:t>
      </w:r>
      <w:r w:rsidR="00F857E1" w:rsidRPr="00F824DB">
        <w:rPr>
          <w:rFonts w:ascii="Arial" w:hAnsi="Arial" w:cs="Arial"/>
          <w:bCs/>
          <w:sz w:val="24"/>
          <w:szCs w:val="24"/>
          <w:vertAlign w:val="superscript"/>
        </w:rPr>
        <w:t>st</w:t>
      </w:r>
      <w:r w:rsidR="00F857E1" w:rsidRPr="00F824DB">
        <w:rPr>
          <w:rFonts w:ascii="Arial" w:hAnsi="Arial" w:cs="Arial"/>
          <w:bCs/>
          <w:sz w:val="24"/>
          <w:szCs w:val="24"/>
        </w:rPr>
        <w:t xml:space="preserve"> century</w:t>
      </w:r>
      <w:r w:rsidR="00A21F50" w:rsidRPr="00F824DB">
        <w:rPr>
          <w:rFonts w:ascii="Arial" w:hAnsi="Arial" w:cs="Arial"/>
          <w:bCs/>
          <w:sz w:val="24"/>
          <w:szCs w:val="24"/>
        </w:rPr>
        <w:t>.</w:t>
      </w:r>
      <w:r w:rsidR="00522D77" w:rsidRPr="00F824DB">
        <w:rPr>
          <w:rFonts w:ascii="Arial" w:hAnsi="Arial" w:cs="Arial"/>
          <w:bCs/>
          <w:sz w:val="24"/>
          <w:szCs w:val="24"/>
        </w:rPr>
        <w:t xml:space="preserve"> </w:t>
      </w:r>
    </w:p>
    <w:p w:rsidR="007A60BA" w:rsidRPr="00F824DB" w:rsidRDefault="007A60BA" w:rsidP="007A60BA">
      <w:pPr>
        <w:pStyle w:val="CommentText"/>
        <w:spacing w:line="480" w:lineRule="auto"/>
        <w:rPr>
          <w:rFonts w:ascii="Arial" w:hAnsi="Arial" w:cs="Arial"/>
          <w:bCs/>
          <w:sz w:val="24"/>
          <w:szCs w:val="24"/>
        </w:rPr>
      </w:pPr>
    </w:p>
    <w:p w:rsidR="000E7779" w:rsidRPr="00F824DB" w:rsidRDefault="00CD5577" w:rsidP="007A60BA">
      <w:pPr>
        <w:pStyle w:val="CommentText"/>
        <w:spacing w:line="480" w:lineRule="auto"/>
        <w:rPr>
          <w:rFonts w:ascii="Arial" w:hAnsi="Arial" w:cs="Arial"/>
          <w:sz w:val="24"/>
          <w:szCs w:val="24"/>
        </w:rPr>
      </w:pPr>
      <w:r w:rsidRPr="00F824DB">
        <w:rPr>
          <w:rFonts w:ascii="Arial" w:hAnsi="Arial" w:cs="Arial"/>
          <w:b/>
          <w:sz w:val="24"/>
          <w:szCs w:val="24"/>
        </w:rPr>
        <w:t>Methods</w:t>
      </w:r>
    </w:p>
    <w:p w:rsidR="000E7779" w:rsidRPr="00F824DB" w:rsidRDefault="00BD5A24" w:rsidP="000E7779">
      <w:pPr>
        <w:spacing w:line="480" w:lineRule="auto"/>
        <w:ind w:firstLine="720"/>
        <w:rPr>
          <w:rFonts w:ascii="Arial" w:hAnsi="Arial" w:cs="Arial"/>
        </w:rPr>
      </w:pPr>
      <w:r w:rsidRPr="00F824DB">
        <w:rPr>
          <w:rFonts w:ascii="Arial" w:hAnsi="Arial" w:cs="Arial"/>
        </w:rPr>
        <w:t>A summary of the evolution of the MPN</w:t>
      </w:r>
      <w:r w:rsidR="002A6DBB" w:rsidRPr="00F824DB">
        <w:rPr>
          <w:rFonts w:ascii="Arial" w:hAnsi="Arial" w:cs="Arial"/>
        </w:rPr>
        <w:t>s</w:t>
      </w:r>
      <w:r w:rsidRPr="00F824DB">
        <w:rPr>
          <w:rFonts w:ascii="Arial" w:hAnsi="Arial" w:cs="Arial"/>
        </w:rPr>
        <w:t xml:space="preserve"> and MDS/MPN</w:t>
      </w:r>
      <w:r w:rsidR="002A6DBB" w:rsidRPr="00F824DB">
        <w:rPr>
          <w:rFonts w:ascii="Arial" w:hAnsi="Arial" w:cs="Arial"/>
        </w:rPr>
        <w:t>s</w:t>
      </w:r>
      <w:r w:rsidRPr="00F824DB">
        <w:rPr>
          <w:rFonts w:ascii="Arial" w:hAnsi="Arial" w:cs="Arial"/>
        </w:rPr>
        <w:t xml:space="preserve"> </w:t>
      </w:r>
      <w:r w:rsidR="00DF61F1" w:rsidRPr="00F824DB">
        <w:rPr>
          <w:rFonts w:ascii="Arial" w:hAnsi="Arial" w:cs="Arial"/>
        </w:rPr>
        <w:t xml:space="preserve">according to </w:t>
      </w:r>
      <w:r w:rsidR="002A6DBB" w:rsidRPr="00F824DB">
        <w:rPr>
          <w:rFonts w:ascii="Arial" w:hAnsi="Arial" w:cs="Arial"/>
        </w:rPr>
        <w:t xml:space="preserve">the </w:t>
      </w:r>
      <w:r w:rsidRPr="00F824DB">
        <w:rPr>
          <w:rFonts w:ascii="Arial" w:hAnsi="Arial" w:cs="Arial"/>
        </w:rPr>
        <w:t xml:space="preserve">WHO and ICD-O-3 classifications is detailed in Table 1.  </w:t>
      </w:r>
      <w:r w:rsidR="000E7779" w:rsidRPr="00F824DB">
        <w:rPr>
          <w:rFonts w:ascii="Arial" w:hAnsi="Arial" w:cs="Arial"/>
        </w:rPr>
        <w:t xml:space="preserve">We assessed all </w:t>
      </w:r>
      <w:r w:rsidRPr="00F824DB">
        <w:rPr>
          <w:rFonts w:ascii="Arial" w:hAnsi="Arial" w:cs="Arial"/>
        </w:rPr>
        <w:t xml:space="preserve">malignant </w:t>
      </w:r>
      <w:r w:rsidR="000E7779" w:rsidRPr="00F824DB">
        <w:rPr>
          <w:rFonts w:ascii="Arial" w:hAnsi="Arial" w:cs="Arial"/>
        </w:rPr>
        <w:t xml:space="preserve">cases of MPNs and </w:t>
      </w:r>
      <w:r w:rsidR="00202998" w:rsidRPr="00F824DB">
        <w:rPr>
          <w:rFonts w:ascii="Arial" w:hAnsi="Arial" w:cs="Arial"/>
        </w:rPr>
        <w:t>MDS</w:t>
      </w:r>
      <w:r w:rsidR="007821B6" w:rsidRPr="00F824DB">
        <w:rPr>
          <w:rFonts w:ascii="Arial" w:hAnsi="Arial" w:cs="Arial"/>
        </w:rPr>
        <w:t>/MPNs</w:t>
      </w:r>
      <w:r w:rsidR="000E7779" w:rsidRPr="00F824DB">
        <w:rPr>
          <w:rFonts w:ascii="Arial" w:hAnsi="Arial" w:cs="Arial"/>
        </w:rPr>
        <w:t xml:space="preserve"> diagnosed among </w:t>
      </w:r>
      <w:r w:rsidR="00F913A7" w:rsidRPr="00F824DB">
        <w:rPr>
          <w:rFonts w:ascii="Arial" w:hAnsi="Arial" w:cs="Arial"/>
        </w:rPr>
        <w:t xml:space="preserve">residents of </w:t>
      </w:r>
      <w:r w:rsidR="000E7779" w:rsidRPr="00F824DB">
        <w:rPr>
          <w:rFonts w:ascii="Arial" w:hAnsi="Arial" w:cs="Arial"/>
        </w:rPr>
        <w:t xml:space="preserve">18 cancer registry areas of the National Cancer Institute’s </w:t>
      </w:r>
      <w:r w:rsidR="00711A1D" w:rsidRPr="00F824DB">
        <w:rPr>
          <w:rFonts w:ascii="Arial" w:hAnsi="Arial" w:cs="Arial"/>
        </w:rPr>
        <w:t xml:space="preserve">(NCI) </w:t>
      </w:r>
      <w:r w:rsidR="000E7779" w:rsidRPr="00F824DB">
        <w:rPr>
          <w:rFonts w:ascii="Arial" w:hAnsi="Arial" w:cs="Arial"/>
        </w:rPr>
        <w:t>Surveillance, Epidemiology and End Results (SEER-18) Program during 2001-201</w:t>
      </w:r>
      <w:r w:rsidR="00904056" w:rsidRPr="00F824DB">
        <w:rPr>
          <w:rFonts w:ascii="Arial" w:hAnsi="Arial" w:cs="Arial"/>
        </w:rPr>
        <w:t>2</w:t>
      </w:r>
      <w:r w:rsidR="000E7779" w:rsidRPr="00F824DB">
        <w:rPr>
          <w:rFonts w:ascii="Arial" w:hAnsi="Arial" w:cs="Arial"/>
        </w:rPr>
        <w:t xml:space="preserve">.  </w:t>
      </w:r>
      <w:ins w:id="55" w:author="Graca M Dores" w:date="2016-01-09T14:09:00Z">
        <w:r w:rsidR="00101A0C" w:rsidRPr="00F824DB">
          <w:rPr>
            <w:rFonts w:ascii="Arial" w:hAnsi="Arial" w:cs="Arial"/>
          </w:rPr>
          <w:t xml:space="preserve">An in-depth description of the SEER Program, including data quality and reliability methods, can be found at </w:t>
        </w:r>
        <w:r w:rsidR="00AC73DF" w:rsidRPr="00F824DB">
          <w:fldChar w:fldCharType="begin"/>
        </w:r>
        <w:r w:rsidR="00C0390C" w:rsidRPr="00F824DB">
          <w:instrText xml:space="preserve"> HYPERLINK "http://www.seer.cancer.gov" </w:instrText>
        </w:r>
        <w:r w:rsidR="00AC73DF" w:rsidRPr="00F824DB">
          <w:fldChar w:fldCharType="separate"/>
        </w:r>
        <w:r w:rsidR="00101A0C" w:rsidRPr="00F824DB">
          <w:rPr>
            <w:rStyle w:val="Hyperlink"/>
            <w:rFonts w:ascii="Arial" w:hAnsi="Arial" w:cs="Arial"/>
            <w:color w:val="auto"/>
          </w:rPr>
          <w:t>www.seer.cancer.gov</w:t>
        </w:r>
        <w:r w:rsidR="00AC73DF" w:rsidRPr="00F824DB">
          <w:rPr>
            <w:rStyle w:val="Hyperlink"/>
            <w:rFonts w:ascii="Arial" w:hAnsi="Arial" w:cs="Arial"/>
            <w:color w:val="auto"/>
          </w:rPr>
          <w:fldChar w:fldCharType="end"/>
        </w:r>
        <w:r w:rsidR="00101A0C" w:rsidRPr="00F824DB">
          <w:rPr>
            <w:rFonts w:ascii="Arial" w:hAnsi="Arial" w:cs="Arial"/>
          </w:rPr>
          <w:t xml:space="preserve">.  In </w:t>
        </w:r>
        <w:proofErr w:type="spellStart"/>
        <w:r w:rsidR="00101A0C" w:rsidRPr="00F824DB">
          <w:rPr>
            <w:rFonts w:ascii="Arial" w:hAnsi="Arial" w:cs="Arial"/>
          </w:rPr>
          <w:t>brief</w:t>
        </w:r>
        <w:proofErr w:type="gramStart"/>
        <w:r w:rsidR="00101A0C" w:rsidRPr="00F824DB">
          <w:rPr>
            <w:rFonts w:ascii="Arial" w:hAnsi="Arial" w:cs="Arial"/>
          </w:rPr>
          <w:t>,</w:t>
        </w:r>
      </w:ins>
      <w:commentRangeStart w:id="56"/>
      <w:ins w:id="57" w:author="temp" w:date="2016-01-17T09:20:00Z">
        <w:r w:rsidR="008304A3">
          <w:rPr>
            <w:rFonts w:ascii="Arial" w:hAnsi="Arial" w:cs="Arial"/>
          </w:rPr>
          <w:t>a</w:t>
        </w:r>
        <w:commentRangeEnd w:id="56"/>
        <w:proofErr w:type="spellEnd"/>
        <w:proofErr w:type="gramEnd"/>
        <w:r w:rsidR="008304A3">
          <w:rPr>
            <w:rStyle w:val="CommentReference"/>
          </w:rPr>
          <w:commentReference w:id="56"/>
        </w:r>
      </w:ins>
      <w:ins w:id="58" w:author="Graca M Dores" w:date="2016-01-09T14:09:00Z">
        <w:r w:rsidR="00101A0C" w:rsidRPr="00F824DB">
          <w:rPr>
            <w:rFonts w:ascii="Arial" w:hAnsi="Arial" w:cs="Arial"/>
            <w:sz w:val="22"/>
            <w:szCs w:val="22"/>
          </w:rPr>
          <w:t xml:space="preserve"> </w:t>
        </w:r>
      </w:ins>
      <w:r w:rsidR="000E7779" w:rsidRPr="00F824DB">
        <w:rPr>
          <w:rFonts w:ascii="Arial" w:hAnsi="Arial" w:cs="Arial"/>
        </w:rPr>
        <w:t>SEER-18 represents approximately 2</w:t>
      </w:r>
      <w:ins w:id="59" w:author="Graca M Dores" w:date="2016-01-09T17:32:00Z">
        <w:r w:rsidR="00DB746A">
          <w:rPr>
            <w:rFonts w:ascii="Arial" w:hAnsi="Arial" w:cs="Arial"/>
          </w:rPr>
          <w:t>7.8</w:t>
        </w:r>
      </w:ins>
      <w:del w:id="60" w:author="Graca M Dores" w:date="2016-01-09T17:32:00Z">
        <w:r w:rsidR="000E7779" w:rsidRPr="00F824DB" w:rsidDel="00DB746A">
          <w:rPr>
            <w:rFonts w:ascii="Arial" w:hAnsi="Arial" w:cs="Arial"/>
          </w:rPr>
          <w:delText>6</w:delText>
        </w:r>
      </w:del>
      <w:r w:rsidR="000E7779" w:rsidRPr="00F824DB">
        <w:rPr>
          <w:rFonts w:ascii="Arial" w:hAnsi="Arial" w:cs="Arial"/>
        </w:rPr>
        <w:t>% of the US population and includes the registries in eight states (Connecticut, Hawaii, Iowa, Kentucky, Louisiana, New Jersey, New Mexico, and Utah</w:t>
      </w:r>
      <w:r w:rsidR="000E724E" w:rsidRPr="00F824DB">
        <w:rPr>
          <w:rFonts w:ascii="Arial" w:hAnsi="Arial" w:cs="Arial"/>
        </w:rPr>
        <w:t xml:space="preserve">); </w:t>
      </w:r>
      <w:r w:rsidR="000E7779" w:rsidRPr="00F824DB">
        <w:rPr>
          <w:rFonts w:ascii="Arial" w:hAnsi="Arial" w:cs="Arial"/>
        </w:rPr>
        <w:t>six metropolitan areas (Atlanta, Georgia; Detroit, Michigan; Los Angeles, San Francisco-Oakland, and San Jose-Monterey, C</w:t>
      </w:r>
      <w:r w:rsidR="00263680" w:rsidRPr="00F824DB">
        <w:rPr>
          <w:rFonts w:ascii="Arial" w:hAnsi="Arial" w:cs="Arial"/>
        </w:rPr>
        <w:t>alifornia</w:t>
      </w:r>
      <w:r w:rsidR="000E7779" w:rsidRPr="00F824DB">
        <w:rPr>
          <w:rFonts w:ascii="Arial" w:hAnsi="Arial" w:cs="Arial"/>
        </w:rPr>
        <w:t>; Seattle-Puget Sound, Washington</w:t>
      </w:r>
      <w:r w:rsidR="000E724E" w:rsidRPr="00F824DB">
        <w:rPr>
          <w:rFonts w:ascii="Arial" w:hAnsi="Arial" w:cs="Arial"/>
        </w:rPr>
        <w:t xml:space="preserve">); </w:t>
      </w:r>
      <w:r w:rsidR="007821B6" w:rsidRPr="00F824DB">
        <w:rPr>
          <w:rFonts w:ascii="Arial" w:hAnsi="Arial" w:cs="Arial"/>
        </w:rPr>
        <w:t xml:space="preserve">the areas of </w:t>
      </w:r>
      <w:r w:rsidR="00904056" w:rsidRPr="00F824DB">
        <w:rPr>
          <w:rFonts w:ascii="Arial" w:hAnsi="Arial" w:cs="Arial"/>
        </w:rPr>
        <w:t>G</w:t>
      </w:r>
      <w:r w:rsidR="007821B6" w:rsidRPr="00F824DB">
        <w:rPr>
          <w:rFonts w:ascii="Arial" w:hAnsi="Arial" w:cs="Arial"/>
        </w:rPr>
        <w:t>reater California</w:t>
      </w:r>
      <w:r w:rsidR="00F913A7" w:rsidRPr="00F824DB">
        <w:rPr>
          <w:rFonts w:ascii="Arial" w:hAnsi="Arial" w:cs="Arial"/>
        </w:rPr>
        <w:t>,</w:t>
      </w:r>
      <w:r w:rsidR="000E7779" w:rsidRPr="00F824DB">
        <w:rPr>
          <w:rFonts w:ascii="Arial" w:hAnsi="Arial" w:cs="Arial"/>
        </w:rPr>
        <w:t xml:space="preserve"> </w:t>
      </w:r>
      <w:r w:rsidR="00202998" w:rsidRPr="00F824DB">
        <w:rPr>
          <w:rFonts w:ascii="Arial" w:hAnsi="Arial" w:cs="Arial"/>
        </w:rPr>
        <w:t>R</w:t>
      </w:r>
      <w:r w:rsidR="000E7779" w:rsidRPr="00F824DB">
        <w:rPr>
          <w:rFonts w:ascii="Arial" w:hAnsi="Arial" w:cs="Arial"/>
        </w:rPr>
        <w:t xml:space="preserve">ural Georgia, </w:t>
      </w:r>
      <w:r w:rsidR="00202998" w:rsidRPr="00F824DB">
        <w:rPr>
          <w:rFonts w:ascii="Arial" w:hAnsi="Arial" w:cs="Arial"/>
        </w:rPr>
        <w:t>Greater</w:t>
      </w:r>
      <w:r w:rsidR="00F913A7" w:rsidRPr="00F824DB">
        <w:rPr>
          <w:rFonts w:ascii="Arial" w:hAnsi="Arial" w:cs="Arial"/>
        </w:rPr>
        <w:t xml:space="preserve"> Georgia</w:t>
      </w:r>
      <w:r w:rsidR="000E724E" w:rsidRPr="00F824DB">
        <w:rPr>
          <w:rFonts w:ascii="Arial" w:hAnsi="Arial" w:cs="Arial"/>
        </w:rPr>
        <w:t>;</w:t>
      </w:r>
      <w:r w:rsidR="00F913A7" w:rsidRPr="00F824DB">
        <w:rPr>
          <w:rFonts w:ascii="Arial" w:hAnsi="Arial" w:cs="Arial"/>
        </w:rPr>
        <w:t xml:space="preserve"> </w:t>
      </w:r>
      <w:r w:rsidR="000E7779" w:rsidRPr="00F824DB">
        <w:rPr>
          <w:rFonts w:ascii="Arial" w:hAnsi="Arial" w:cs="Arial"/>
        </w:rPr>
        <w:t xml:space="preserve">and the Alaska Native Tumor Registry.  For </w:t>
      </w:r>
      <w:r w:rsidR="00711A1D" w:rsidRPr="00F824DB">
        <w:rPr>
          <w:rFonts w:ascii="Arial" w:hAnsi="Arial" w:cs="Arial"/>
        </w:rPr>
        <w:t xml:space="preserve">specified </w:t>
      </w:r>
      <w:r w:rsidR="000E7779" w:rsidRPr="00F824DB">
        <w:rPr>
          <w:rFonts w:ascii="Arial" w:hAnsi="Arial" w:cs="Arial"/>
        </w:rPr>
        <w:t>analyses</w:t>
      </w:r>
      <w:r w:rsidR="00224319" w:rsidRPr="00F824DB">
        <w:rPr>
          <w:rFonts w:ascii="Arial" w:hAnsi="Arial" w:cs="Arial"/>
        </w:rPr>
        <w:t xml:space="preserve"> </w:t>
      </w:r>
      <w:r w:rsidR="00711A1D" w:rsidRPr="00F824DB">
        <w:rPr>
          <w:rFonts w:ascii="Arial" w:hAnsi="Arial" w:cs="Arial"/>
        </w:rPr>
        <w:t>by calendar year</w:t>
      </w:r>
      <w:r w:rsidR="000E7779" w:rsidRPr="00F824DB">
        <w:rPr>
          <w:rFonts w:ascii="Arial" w:hAnsi="Arial" w:cs="Arial"/>
        </w:rPr>
        <w:t>, we utilized SEER-17 (</w:t>
      </w:r>
      <w:r w:rsidR="000E724E" w:rsidRPr="00F824DB">
        <w:rPr>
          <w:rFonts w:ascii="Arial" w:hAnsi="Arial" w:cs="Arial"/>
        </w:rPr>
        <w:t>excluding</w:t>
      </w:r>
      <w:r w:rsidR="000E7779" w:rsidRPr="00F824DB">
        <w:rPr>
          <w:rFonts w:ascii="Arial" w:hAnsi="Arial" w:cs="Arial"/>
        </w:rPr>
        <w:t xml:space="preserve"> Greater Georgia</w:t>
      </w:r>
      <w:r w:rsidR="000E724E" w:rsidRPr="00F824DB">
        <w:rPr>
          <w:rFonts w:ascii="Arial" w:hAnsi="Arial" w:cs="Arial"/>
        </w:rPr>
        <w:t>, which only officially entered the SEER program in 2010</w:t>
      </w:r>
      <w:r w:rsidR="000E7779" w:rsidRPr="00F824DB">
        <w:rPr>
          <w:rFonts w:ascii="Arial" w:hAnsi="Arial" w:cs="Arial"/>
        </w:rPr>
        <w:t>)</w:t>
      </w:r>
      <w:r w:rsidR="000E724E" w:rsidRPr="00F824DB">
        <w:rPr>
          <w:rFonts w:ascii="Arial" w:hAnsi="Arial" w:cs="Arial"/>
        </w:rPr>
        <w:t>.</w:t>
      </w:r>
    </w:p>
    <w:p w:rsidR="0043018F" w:rsidRPr="00F824DB" w:rsidRDefault="0043018F" w:rsidP="000E7779">
      <w:pPr>
        <w:spacing w:line="480" w:lineRule="auto"/>
        <w:rPr>
          <w:rFonts w:ascii="Arial" w:hAnsi="Arial" w:cs="Arial"/>
          <w:i/>
        </w:rPr>
      </w:pPr>
    </w:p>
    <w:p w:rsidR="000E7779" w:rsidRPr="00F824DB" w:rsidRDefault="000E7779" w:rsidP="000E7779">
      <w:pPr>
        <w:spacing w:line="480" w:lineRule="auto"/>
        <w:rPr>
          <w:rFonts w:ascii="Arial" w:hAnsi="Arial" w:cs="Arial"/>
          <w:i/>
        </w:rPr>
      </w:pPr>
      <w:r w:rsidRPr="00F824DB">
        <w:rPr>
          <w:rFonts w:ascii="Arial" w:hAnsi="Arial" w:cs="Arial"/>
          <w:i/>
        </w:rPr>
        <w:t>Disease classification</w:t>
      </w:r>
    </w:p>
    <w:p w:rsidR="000E7779" w:rsidRPr="00F824DB" w:rsidRDefault="000E7779" w:rsidP="00BB3C15">
      <w:pPr>
        <w:spacing w:line="480" w:lineRule="auto"/>
        <w:rPr>
          <w:rFonts w:ascii="Arial" w:hAnsi="Arial" w:cs="Arial"/>
        </w:rPr>
      </w:pPr>
      <w:r w:rsidRPr="00F824DB">
        <w:rPr>
          <w:rFonts w:ascii="Arial" w:hAnsi="Arial" w:cs="Arial"/>
        </w:rPr>
        <w:tab/>
      </w:r>
      <w:r w:rsidR="000B7FA1" w:rsidRPr="00F824DB">
        <w:rPr>
          <w:rFonts w:ascii="Arial" w:hAnsi="Arial" w:cs="Arial"/>
        </w:rPr>
        <w:t>T</w:t>
      </w:r>
      <w:r w:rsidR="00D8312C" w:rsidRPr="00F824DB">
        <w:rPr>
          <w:rFonts w:ascii="Arial" w:hAnsi="Arial" w:cs="Arial"/>
        </w:rPr>
        <w:t>he SEER Program began utilizing the ICD-O-3 for coding information on tumor histology and topography</w:t>
      </w:r>
      <w:r w:rsidR="000B7FA1" w:rsidRPr="00F824DB">
        <w:rPr>
          <w:rFonts w:ascii="Arial" w:hAnsi="Arial" w:cs="Arial"/>
        </w:rPr>
        <w:t xml:space="preserve"> in 2001</w:t>
      </w:r>
      <w:del w:id="61" w:author="Graca M Dores" w:date="2016-01-09T14:09:00Z">
        <w:r w:rsidR="00D8312C" w:rsidRPr="006402CC">
          <w:rPr>
            <w:rFonts w:ascii="Arial" w:hAnsi="Arial" w:cs="Arial"/>
          </w:rPr>
          <w:delText>.</w:delText>
        </w:r>
      </w:del>
      <w:ins w:id="62" w:author="Graca M Dores" w:date="2016-01-09T14:09:00Z">
        <w:r w:rsidR="00514BC0" w:rsidRPr="00F824DB">
          <w:rPr>
            <w:rFonts w:ascii="Arial" w:hAnsi="Arial" w:cs="Arial"/>
          </w:rPr>
          <w:t xml:space="preserve"> </w:t>
        </w:r>
      </w:ins>
      <w:r w:rsidR="00AC73DF" w:rsidRPr="00F824DB">
        <w:rPr>
          <w:rFonts w:ascii="Arial" w:hAnsi="Arial" w:cs="Arial"/>
        </w:rPr>
        <w:fldChar w:fldCharType="begin"/>
      </w:r>
      <w:r w:rsidR="00B81DA7" w:rsidRPr="00F824DB">
        <w:rPr>
          <w:rFonts w:ascii="Arial" w:hAnsi="Arial" w:cs="Arial"/>
        </w:rPr>
        <w:instrText xml:space="preserve"> ADDIN EN.CITE &lt;EndNote&gt;&lt;Cite&gt;&lt;Author&gt;Fritz&lt;/Author&gt;&lt;Year&gt;2000&lt;/Year&gt;&lt;RecNum&gt;1&lt;/RecNum&gt;&lt;DisplayText&gt;(Fritz&lt;style face="italic"&gt;, et al&lt;/style&gt; 2000)&lt;/DisplayText&gt;&lt;record&gt;&lt;rec-number&gt;1&lt;/rec-number&gt;&lt;foreign-keys&gt;&lt;key app="EN" db-id="efa90eds9esfate5faxprazcp2ez0xtee9ee" timestamp="0"&gt;1&lt;/key&gt;&lt;/foreign-keys&gt;&lt;ref-type name="Edited Book"&gt;28&lt;/ref-type&gt;&lt;contributors&gt;&lt;authors&gt;&lt;author&gt;Fritz, A.&lt;/author&gt;&lt;author&gt;Percy, C.&lt;/author&gt;&lt;author&gt;Jack, A.&lt;/author&gt;&lt;author&gt;Shanmugaratnam, K. &lt;/author&gt;&lt;author&gt;Sobin, L.&lt;/author&gt;&lt;author&gt;Parkin, D. M. &lt;/author&gt;&lt;author&gt;Whelan, S.&lt;/author&gt;&lt;/authors&gt;&lt;/contributors&gt;&lt;titles&gt;&lt;title&gt;International Classification of Diseases for Oncology&lt;/title&gt;&lt;/titles&gt;&lt;edition&gt;3rd&lt;/edition&gt;&lt;dates&gt;&lt;year&gt;2000&lt;/year&gt;&lt;/dates&gt;&lt;pub-location&gt;Geneva, Switzerland&lt;/pub-location&gt;&lt;publisher&gt;World Health Organization&lt;/publisher&gt;&lt;urls&gt;&lt;/urls&gt;&lt;/record&gt;&lt;/Cite&gt;&lt;/EndNote&gt;</w:instrText>
      </w:r>
      <w:r w:rsidR="00AC73DF" w:rsidRPr="00F824DB">
        <w:rPr>
          <w:rFonts w:ascii="Arial" w:hAnsi="Arial" w:cs="Arial"/>
        </w:rPr>
        <w:fldChar w:fldCharType="separate"/>
      </w:r>
      <w:r w:rsidR="00B81DA7" w:rsidRPr="00F824DB">
        <w:rPr>
          <w:rFonts w:ascii="Arial" w:hAnsi="Arial" w:cs="Arial"/>
          <w:noProof/>
        </w:rPr>
        <w:t>(</w:t>
      </w:r>
      <w:hyperlink w:anchor="_ENREF_19" w:tooltip="Fritz, 2000 #1" w:history="1">
        <w:r w:rsidR="0013570D" w:rsidRPr="00F824DB">
          <w:rPr>
            <w:rFonts w:ascii="Arial" w:hAnsi="Arial" w:cs="Arial"/>
            <w:noProof/>
          </w:rPr>
          <w:t>Fritz</w:t>
        </w:r>
        <w:r w:rsidR="0013570D" w:rsidRPr="00F824DB">
          <w:rPr>
            <w:rFonts w:ascii="Arial" w:hAnsi="Arial" w:cs="Arial"/>
            <w:i/>
            <w:noProof/>
          </w:rPr>
          <w:t>, et al</w:t>
        </w:r>
        <w:r w:rsidR="0013570D" w:rsidRPr="00F824DB">
          <w:rPr>
            <w:rFonts w:ascii="Arial" w:hAnsi="Arial" w:cs="Arial"/>
            <w:noProof/>
          </w:rPr>
          <w:t xml:space="preserve"> 2000</w:t>
        </w:r>
      </w:hyperlink>
      <w:r w:rsidR="00B81DA7" w:rsidRPr="00F824DB">
        <w:rPr>
          <w:rFonts w:ascii="Arial" w:hAnsi="Arial" w:cs="Arial"/>
          <w:noProof/>
        </w:rPr>
        <w:t>)</w:t>
      </w:r>
      <w:r w:rsidR="00AC73DF" w:rsidRPr="00F824DB">
        <w:rPr>
          <w:rFonts w:ascii="Arial" w:hAnsi="Arial" w:cs="Arial"/>
        </w:rPr>
        <w:fldChar w:fldCharType="end"/>
      </w:r>
      <w:ins w:id="63" w:author="Graca M Dores" w:date="2016-01-09T14:09:00Z">
        <w:r w:rsidR="00514BC0" w:rsidRPr="00F824DB">
          <w:rPr>
            <w:rFonts w:ascii="Arial" w:hAnsi="Arial" w:cs="Arial"/>
          </w:rPr>
          <w:t>.</w:t>
        </w:r>
      </w:ins>
      <w:r w:rsidR="00D8312C" w:rsidRPr="00F824DB">
        <w:rPr>
          <w:rFonts w:ascii="Arial" w:hAnsi="Arial" w:cs="Arial"/>
        </w:rPr>
        <w:t xml:space="preserve">  We included all </w:t>
      </w:r>
      <w:r w:rsidR="000B7FA1" w:rsidRPr="00F824DB">
        <w:rPr>
          <w:rFonts w:ascii="Arial" w:hAnsi="Arial" w:cs="Arial"/>
        </w:rPr>
        <w:t>MPNs and MDS/MPNs</w:t>
      </w:r>
      <w:r w:rsidR="00D8312C" w:rsidRPr="00F824DB">
        <w:rPr>
          <w:rFonts w:ascii="Arial" w:hAnsi="Arial" w:cs="Arial"/>
        </w:rPr>
        <w:t xml:space="preserve"> </w:t>
      </w:r>
      <w:r w:rsidR="00BB3C15" w:rsidRPr="00F824DB">
        <w:rPr>
          <w:rFonts w:ascii="Arial" w:hAnsi="Arial" w:cs="Arial"/>
        </w:rPr>
        <w:t>with an ICD-O-3 behavior code of “/3” (malignant behavior)</w:t>
      </w:r>
      <w:r w:rsidR="000B7FA1" w:rsidRPr="00F824DB">
        <w:rPr>
          <w:rFonts w:ascii="Arial" w:hAnsi="Arial" w:cs="Arial"/>
        </w:rPr>
        <w:t>, as specified in Table 1</w:t>
      </w:r>
      <w:r w:rsidR="00DF112C" w:rsidRPr="00F824DB">
        <w:rPr>
          <w:rFonts w:ascii="Arial" w:hAnsi="Arial" w:cs="Arial"/>
        </w:rPr>
        <w:t>, and to the extent possible, categorized disease entities according to the 2008 WHO classification</w:t>
      </w:r>
      <w:r w:rsidR="000B7FA1" w:rsidRPr="00F824DB">
        <w:rPr>
          <w:rFonts w:ascii="Arial" w:hAnsi="Arial" w:cs="Arial"/>
        </w:rPr>
        <w:t xml:space="preserve">.  </w:t>
      </w:r>
    </w:p>
    <w:p w:rsidR="005855E2" w:rsidRPr="00F824DB" w:rsidRDefault="005855E2" w:rsidP="000E7779">
      <w:pPr>
        <w:spacing w:line="480" w:lineRule="auto"/>
        <w:rPr>
          <w:rFonts w:ascii="Arial" w:hAnsi="Arial" w:cs="Arial"/>
          <w:i/>
        </w:rPr>
      </w:pPr>
    </w:p>
    <w:p w:rsidR="000E7779" w:rsidRPr="00F824DB" w:rsidRDefault="000E7779" w:rsidP="000E7779">
      <w:pPr>
        <w:spacing w:line="480" w:lineRule="auto"/>
        <w:rPr>
          <w:rFonts w:ascii="Arial" w:hAnsi="Arial" w:cs="Arial"/>
          <w:i/>
        </w:rPr>
      </w:pPr>
      <w:r w:rsidRPr="00F824DB">
        <w:rPr>
          <w:rFonts w:ascii="Arial" w:hAnsi="Arial" w:cs="Arial"/>
          <w:i/>
        </w:rPr>
        <w:t>Incidence</w:t>
      </w:r>
    </w:p>
    <w:p w:rsidR="000E7779" w:rsidRPr="00F824DB" w:rsidRDefault="000E7779" w:rsidP="000E7779">
      <w:pPr>
        <w:spacing w:line="480" w:lineRule="auto"/>
        <w:ind w:firstLine="720"/>
        <w:rPr>
          <w:rFonts w:ascii="Arial" w:hAnsi="Arial" w:cs="Arial"/>
        </w:rPr>
      </w:pPr>
      <w:r w:rsidRPr="00F824DB">
        <w:rPr>
          <w:rFonts w:ascii="Arial" w:hAnsi="Arial" w:cs="Arial"/>
        </w:rPr>
        <w:t xml:space="preserve">We calculated incidence rates (IRs), IR ratios (IRRs) and associated 95% confidence intervals </w:t>
      </w:r>
      <w:r w:rsidR="006B125D" w:rsidRPr="00F824DB">
        <w:rPr>
          <w:rFonts w:ascii="Arial" w:hAnsi="Arial" w:cs="Arial"/>
        </w:rPr>
        <w:t xml:space="preserve">(CI) </w:t>
      </w:r>
      <w:r w:rsidR="006461C4" w:rsidRPr="00F824DB">
        <w:rPr>
          <w:rFonts w:ascii="Arial" w:hAnsi="Arial" w:cs="Arial"/>
        </w:rPr>
        <w:t>for each MPN and MDS/MPN entity</w:t>
      </w:r>
      <w:r w:rsidRPr="00F824DB">
        <w:rPr>
          <w:rFonts w:ascii="Arial" w:hAnsi="Arial" w:cs="Arial"/>
        </w:rPr>
        <w:t xml:space="preserve"> using SEER*Stat (version </w:t>
      </w:r>
      <w:r w:rsidR="0096594B" w:rsidRPr="00F824DB">
        <w:rPr>
          <w:rFonts w:ascii="Arial" w:hAnsi="Arial" w:cs="Arial"/>
        </w:rPr>
        <w:t>8.2</w:t>
      </w:r>
      <w:r w:rsidRPr="00F824DB">
        <w:rPr>
          <w:rFonts w:ascii="Arial" w:hAnsi="Arial" w:cs="Arial"/>
        </w:rPr>
        <w:t>.</w:t>
      </w:r>
      <w:r w:rsidR="0096594B" w:rsidRPr="00F824DB">
        <w:rPr>
          <w:rFonts w:ascii="Arial" w:hAnsi="Arial" w:cs="Arial"/>
        </w:rPr>
        <w:t>1</w:t>
      </w:r>
      <w:r w:rsidRPr="00F824DB">
        <w:rPr>
          <w:rFonts w:ascii="Arial" w:hAnsi="Arial" w:cs="Arial"/>
        </w:rPr>
        <w:t xml:space="preserve">).  All IRs were age-adjusted </w:t>
      </w:r>
      <w:r w:rsidR="00916E8B" w:rsidRPr="00F824DB">
        <w:rPr>
          <w:rFonts w:ascii="Arial" w:hAnsi="Arial" w:cs="Arial"/>
        </w:rPr>
        <w:t xml:space="preserve">using the 2000 US population standard </w:t>
      </w:r>
      <w:r w:rsidRPr="00F824DB">
        <w:rPr>
          <w:rFonts w:ascii="Arial" w:hAnsi="Arial" w:cs="Arial"/>
        </w:rPr>
        <w:t xml:space="preserve">and expressed per one million person-years (PY).  We assessed IRs overall and according to </w:t>
      </w:r>
      <w:r w:rsidR="00E52128" w:rsidRPr="00F824DB">
        <w:rPr>
          <w:rFonts w:ascii="Arial" w:hAnsi="Arial" w:cs="Arial"/>
        </w:rPr>
        <w:t>sex</w:t>
      </w:r>
      <w:r w:rsidRPr="00F824DB">
        <w:rPr>
          <w:rFonts w:ascii="Arial" w:hAnsi="Arial" w:cs="Arial"/>
        </w:rPr>
        <w:t>, race</w:t>
      </w:r>
      <w:r w:rsidR="00D041DB" w:rsidRPr="00F824DB">
        <w:rPr>
          <w:rFonts w:ascii="Arial" w:hAnsi="Arial" w:cs="Arial"/>
        </w:rPr>
        <w:t>/ethnicity</w:t>
      </w:r>
      <w:r w:rsidRPr="00F824DB">
        <w:rPr>
          <w:rFonts w:ascii="Arial" w:hAnsi="Arial" w:cs="Arial"/>
        </w:rPr>
        <w:t>, calendar year</w:t>
      </w:r>
      <w:r w:rsidR="0084041E" w:rsidRPr="00F824DB">
        <w:rPr>
          <w:rFonts w:ascii="Arial" w:hAnsi="Arial" w:cs="Arial"/>
        </w:rPr>
        <w:t xml:space="preserve"> of diagnosis</w:t>
      </w:r>
      <w:r w:rsidR="00484697" w:rsidRPr="00F824DB">
        <w:rPr>
          <w:rFonts w:ascii="Arial" w:hAnsi="Arial" w:cs="Arial"/>
        </w:rPr>
        <w:t>, and method of diagnostic confirmation</w:t>
      </w:r>
      <w:r w:rsidRPr="00F824DB">
        <w:rPr>
          <w:rFonts w:ascii="Arial" w:hAnsi="Arial" w:cs="Arial"/>
        </w:rPr>
        <w:t xml:space="preserve">.  Age-specific IRs </w:t>
      </w:r>
      <w:r w:rsidR="00743715" w:rsidRPr="00F824DB">
        <w:rPr>
          <w:rFonts w:ascii="Arial" w:hAnsi="Arial" w:cs="Arial"/>
        </w:rPr>
        <w:t xml:space="preserve">were </w:t>
      </w:r>
      <w:r w:rsidRPr="00F824DB">
        <w:rPr>
          <w:rFonts w:ascii="Arial" w:hAnsi="Arial" w:cs="Arial"/>
        </w:rPr>
        <w:t xml:space="preserve">calculated and depicted </w:t>
      </w:r>
      <w:r w:rsidR="00743715" w:rsidRPr="00F824DB">
        <w:rPr>
          <w:rFonts w:ascii="Arial" w:hAnsi="Arial" w:cs="Arial"/>
        </w:rPr>
        <w:t xml:space="preserve">(plotted at the midpoint of the age group and at 93 years for the oldest age group) </w:t>
      </w:r>
      <w:r w:rsidRPr="00F824DB">
        <w:rPr>
          <w:rFonts w:ascii="Arial" w:hAnsi="Arial" w:cs="Arial"/>
        </w:rPr>
        <w:t>on a log-linear scale, as previously described</w:t>
      </w:r>
      <w:del w:id="64" w:author="Graca M Dores" w:date="2016-01-09T14:09:00Z">
        <w:r w:rsidR="00743715" w:rsidRPr="006402CC">
          <w:rPr>
            <w:rFonts w:ascii="Arial" w:hAnsi="Arial" w:cs="Arial"/>
          </w:rPr>
          <w:delText>.</w:delText>
        </w:r>
      </w:del>
      <w:ins w:id="65" w:author="Graca M Dores" w:date="2016-01-09T14:09:00Z">
        <w:r w:rsidR="00514BC0" w:rsidRPr="00F824DB">
          <w:rPr>
            <w:rFonts w:ascii="Arial" w:hAnsi="Arial" w:cs="Arial"/>
          </w:rPr>
          <w:t xml:space="preserve"> </w:t>
        </w:r>
      </w:ins>
      <w:r w:rsidR="00AC73DF" w:rsidRPr="00F824DB">
        <w:rPr>
          <w:rFonts w:ascii="Arial" w:hAnsi="Arial" w:cs="Arial"/>
        </w:rPr>
        <w:fldChar w:fldCharType="begin"/>
      </w:r>
      <w:r w:rsidR="00B81DA7" w:rsidRPr="00F824DB">
        <w:rPr>
          <w:rFonts w:ascii="Arial" w:hAnsi="Arial" w:cs="Arial"/>
        </w:rPr>
        <w:instrText xml:space="preserve"> ADDIN EN.CITE &lt;EndNote&gt;&lt;Cite&gt;&lt;Author&gt;Devesa&lt;/Author&gt;&lt;Year&gt;1995&lt;/Year&gt;&lt;RecNum&gt;5&lt;/RecNum&gt;&lt;DisplayText&gt;(Devesa&lt;style face="italic"&gt;, et al&lt;/style&gt; 1995)&lt;/DisplayText&gt;&lt;record&gt;&lt;rec-number&gt;5&lt;/rec-number&gt;&lt;foreign-keys&gt;&lt;key app="EN" db-id="efa90eds9esfate5faxprazcp2ez0xtee9ee" timestamp="0"&gt;5&lt;/key&gt;&lt;/foreign-keys&gt;&lt;ref-type name="Journal Article"&gt;17&lt;/ref-type&gt;&lt;contributors&gt;&lt;authors&gt;&lt;author&gt;Devesa, S. S.&lt;/author&gt;&lt;author&gt;Donaldson, J.&lt;/author&gt;&lt;author&gt;Fears, T.&lt;/author&gt;&lt;/authors&gt;&lt;/contributors&gt;&lt;auth-address&gt;Biostatistics Branch, Epidemiology and Biostatistics Program, National Cancer Institute, Bethesda, MD 20892-7368.&lt;/auth-address&gt;&lt;titles&gt;&lt;title&gt;Graphical presentation of trends in rates&lt;/title&gt;&lt;secondary-title&gt;Am J Epidemiol&lt;/secondary-title&gt;&lt;/titles&gt;&lt;periodical&gt;&lt;full-title&gt;Am J Epidemiol&lt;/full-title&gt;&lt;abbr-1&gt;American journal of epidemiology&lt;/abbr-1&gt;&lt;/periodical&gt;&lt;pages&gt;300-4&lt;/pages&gt;&lt;volume&gt;141&lt;/volume&gt;&lt;number&gt;4&lt;/number&gt;&lt;keywords&gt;&lt;keyword&gt;*Epidemiologic Methods&lt;/keyword&gt;&lt;keyword&gt;Female&lt;/keyword&gt;&lt;keyword&gt;Humans&lt;/keyword&gt;&lt;keyword&gt;*Incidence&lt;/keyword&gt;&lt;keyword&gt;Male&lt;/keyword&gt;&lt;keyword&gt;*Models, Statistical&lt;/keyword&gt;&lt;keyword&gt;Mortality/*trends&lt;/keyword&gt;&lt;/keywords&gt;&lt;dates&gt;&lt;year&gt;1995&lt;/year&gt;&lt;pub-dates&gt;&lt;date&gt;Feb 15&lt;/date&gt;&lt;/pub-dates&gt;&lt;/dates&gt;&lt;accession-num&gt;7840107&lt;/accession-num&gt;&lt;urls&gt;&lt;related-urls&gt;&lt;url&gt;http://www.ncbi.nlm.nih.gov/entrez/query.fcgi?cmd=Retrieve&amp;amp;db=PubMed&amp;amp;dopt=Citation&amp;amp;list_uids=7840107 &lt;/url&gt;&lt;/related-urls&gt;&lt;/urls&gt;&lt;/record&gt;&lt;/Cite&gt;&lt;/EndNote&gt;</w:instrText>
      </w:r>
      <w:r w:rsidR="00AC73DF" w:rsidRPr="00F824DB">
        <w:rPr>
          <w:rFonts w:ascii="Arial" w:hAnsi="Arial" w:cs="Arial"/>
        </w:rPr>
        <w:fldChar w:fldCharType="separate"/>
      </w:r>
      <w:r w:rsidR="00B81DA7" w:rsidRPr="00F824DB">
        <w:rPr>
          <w:rFonts w:ascii="Arial" w:hAnsi="Arial" w:cs="Arial"/>
          <w:noProof/>
        </w:rPr>
        <w:t>(</w:t>
      </w:r>
      <w:hyperlink w:anchor="_ENREF_15" w:tooltip="Devesa, 1995 #5" w:history="1">
        <w:r w:rsidR="0013570D" w:rsidRPr="00F824DB">
          <w:rPr>
            <w:rFonts w:ascii="Arial" w:hAnsi="Arial" w:cs="Arial"/>
            <w:noProof/>
          </w:rPr>
          <w:t>Devesa</w:t>
        </w:r>
        <w:r w:rsidR="0013570D" w:rsidRPr="00F824DB">
          <w:rPr>
            <w:rFonts w:ascii="Arial" w:hAnsi="Arial" w:cs="Arial"/>
            <w:i/>
            <w:noProof/>
          </w:rPr>
          <w:t>, et al</w:t>
        </w:r>
        <w:r w:rsidR="0013570D" w:rsidRPr="00F824DB">
          <w:rPr>
            <w:rFonts w:ascii="Arial" w:hAnsi="Arial" w:cs="Arial"/>
            <w:noProof/>
          </w:rPr>
          <w:t xml:space="preserve"> 1995</w:t>
        </w:r>
      </w:hyperlink>
      <w:r w:rsidR="00B81DA7" w:rsidRPr="00F824DB">
        <w:rPr>
          <w:rFonts w:ascii="Arial" w:hAnsi="Arial" w:cs="Arial"/>
          <w:noProof/>
        </w:rPr>
        <w:t>)</w:t>
      </w:r>
      <w:r w:rsidR="00AC73DF" w:rsidRPr="00F824DB">
        <w:rPr>
          <w:rFonts w:ascii="Arial" w:hAnsi="Arial" w:cs="Arial"/>
        </w:rPr>
        <w:fldChar w:fldCharType="end"/>
      </w:r>
      <w:ins w:id="66" w:author="Graca M Dores" w:date="2016-01-09T14:09:00Z">
        <w:r w:rsidR="00514BC0" w:rsidRPr="00F824DB">
          <w:rPr>
            <w:rFonts w:ascii="Arial" w:hAnsi="Arial" w:cs="Arial"/>
          </w:rPr>
          <w:t>.</w:t>
        </w:r>
      </w:ins>
      <w:r w:rsidR="00743715" w:rsidRPr="00F824DB">
        <w:rPr>
          <w:rFonts w:ascii="Arial" w:hAnsi="Arial" w:cs="Arial"/>
        </w:rPr>
        <w:t xml:space="preserve"> </w:t>
      </w:r>
      <w:r w:rsidR="00025DA5" w:rsidRPr="00F824DB">
        <w:rPr>
          <w:rFonts w:ascii="Arial" w:hAnsi="Arial" w:cs="Arial"/>
        </w:rPr>
        <w:t xml:space="preserve"> </w:t>
      </w:r>
    </w:p>
    <w:p w:rsidR="00F04787" w:rsidRPr="00F824DB" w:rsidRDefault="00F04787" w:rsidP="000E7779">
      <w:pPr>
        <w:spacing w:line="480" w:lineRule="auto"/>
        <w:rPr>
          <w:rFonts w:ascii="Arial" w:hAnsi="Arial" w:cs="Arial"/>
          <w:i/>
        </w:rPr>
      </w:pPr>
    </w:p>
    <w:p w:rsidR="000E7779" w:rsidRPr="00F824DB" w:rsidRDefault="00711A1D" w:rsidP="000E7779">
      <w:pPr>
        <w:spacing w:line="480" w:lineRule="auto"/>
        <w:rPr>
          <w:rFonts w:ascii="Arial" w:hAnsi="Arial" w:cs="Arial"/>
          <w:i/>
        </w:rPr>
      </w:pPr>
      <w:r w:rsidRPr="00F824DB">
        <w:rPr>
          <w:rFonts w:ascii="Arial" w:hAnsi="Arial" w:cs="Arial"/>
          <w:i/>
        </w:rPr>
        <w:t>D</w:t>
      </w:r>
      <w:r w:rsidR="000E7779" w:rsidRPr="00F824DB">
        <w:rPr>
          <w:rFonts w:ascii="Arial" w:hAnsi="Arial" w:cs="Arial"/>
          <w:i/>
        </w:rPr>
        <w:t xml:space="preserve">elayed </w:t>
      </w:r>
      <w:commentRangeStart w:id="67"/>
      <w:r w:rsidR="000E7779" w:rsidRPr="00F824DB">
        <w:rPr>
          <w:rFonts w:ascii="Arial" w:hAnsi="Arial" w:cs="Arial"/>
          <w:i/>
        </w:rPr>
        <w:t>reporting</w:t>
      </w:r>
      <w:commentRangeEnd w:id="67"/>
      <w:r w:rsidR="00BD1D6E">
        <w:rPr>
          <w:rStyle w:val="CommentReference"/>
        </w:rPr>
        <w:commentReference w:id="67"/>
      </w:r>
    </w:p>
    <w:p w:rsidR="000E7779" w:rsidRPr="00F824DB" w:rsidRDefault="000E7779" w:rsidP="000E7779">
      <w:pPr>
        <w:spacing w:line="480" w:lineRule="auto"/>
        <w:ind w:firstLine="720"/>
        <w:rPr>
          <w:rFonts w:ascii="Arial" w:hAnsi="Arial" w:cs="Arial"/>
        </w:rPr>
      </w:pPr>
      <w:r w:rsidRPr="00F824DB">
        <w:rPr>
          <w:rFonts w:ascii="Arial" w:hAnsi="Arial" w:cs="Arial"/>
        </w:rPr>
        <w:t xml:space="preserve">The SEER Program allows </w:t>
      </w:r>
      <w:r w:rsidR="0096594B" w:rsidRPr="00F824DB">
        <w:rPr>
          <w:rFonts w:ascii="Arial" w:hAnsi="Arial" w:cs="Arial"/>
        </w:rPr>
        <w:t xml:space="preserve">22 months between the end of the diagnosis year and the time </w:t>
      </w:r>
      <w:r w:rsidR="00E54863" w:rsidRPr="00F824DB">
        <w:rPr>
          <w:rFonts w:ascii="Arial" w:hAnsi="Arial" w:cs="Arial"/>
        </w:rPr>
        <w:t>cancers are</w:t>
      </w:r>
      <w:r w:rsidR="0096594B" w:rsidRPr="00F824DB">
        <w:rPr>
          <w:rFonts w:ascii="Arial" w:hAnsi="Arial" w:cs="Arial"/>
        </w:rPr>
        <w:t xml:space="preserve"> reported to</w:t>
      </w:r>
      <w:r w:rsidRPr="00F824DB">
        <w:rPr>
          <w:rFonts w:ascii="Arial" w:hAnsi="Arial" w:cs="Arial"/>
        </w:rPr>
        <w:t xml:space="preserve"> NCI</w:t>
      </w:r>
      <w:del w:id="68" w:author="Graca M Dores" w:date="2016-01-09T14:09:00Z">
        <w:r w:rsidRPr="007B7ED2">
          <w:rPr>
            <w:rFonts w:ascii="Arial" w:hAnsi="Arial" w:cs="Arial"/>
          </w:rPr>
          <w:delText>.</w:delText>
        </w:r>
        <w:r w:rsidR="00AC73DF" w:rsidRPr="007B7ED2">
          <w:rPr>
            <w:rFonts w:ascii="Arial" w:hAnsi="Arial" w:cs="Arial"/>
          </w:rPr>
          <w:fldChar w:fldCharType="begin"/>
        </w:r>
        <w:r w:rsidR="00B81DA7">
          <w:rPr>
            <w:rFonts w:ascii="Arial" w:hAnsi="Arial" w:cs="Arial"/>
          </w:rPr>
          <w:delInstrText xml:space="preserve"> ADDIN EN.CITE &lt;EndNote&gt;&lt;Cite&gt;&lt;Author&gt;Howlader N&lt;/Author&gt;&lt;RecNum&gt;237&lt;/RecNum&gt;&lt;DisplayText&gt;(&lt;style font="Times New Roman" size="12"&gt;Howlader N&lt;/style&gt;)&lt;/DisplayText&gt;&lt;record&gt;&lt;rec-number&gt;237&lt;/rec-number&gt;&lt;foreign-keys&gt;&lt;key app="EN" db-id="efa90eds9esfate5faxprazcp2ez0xtee9ee" timestamp="1432515012"&gt;237&lt;/key&gt;&lt;/foreign-keys&gt;&lt;ref-type name="Journal Article"&gt;17&lt;/ref-type&gt;&lt;contributors&gt;&lt;authors&gt;&lt;author&gt;&lt;style face="normal" font="Times New Roman" size="12"&gt;Howlader N, Noone AM, Krapcho M, Garshell J, Miller D, Altekruse SF, Kosary CL, Yu M, Ruhl J, Tatalovich Z,Mariotto A, Lewis DR, Chen HS, Feuer EJ, Cronin KA (eds). SEER Cancer Statistics Review, 1975-2012, National Cancer Institute. Bethesda, MD, &lt;/style&gt;&lt;style face="underline" font="Times New Roman" size="12"&gt;http://seer.cancer.gov/csr/1975_2012/ &amp;lt;/csr/1975_2012/&amp;gt;&lt;/style&gt;&lt;style face="normal" font="Times New Roman" size="12"&gt;, based on November 2014 SEER data submission, posted to the SEER web site, April 2015.&lt;/style&gt;&lt;/author&gt;&lt;/authors&gt;&lt;/contributors&gt;&lt;titles&gt;&lt;/titles&gt;&lt;dates&gt;&lt;/dates&gt;&lt;urls&gt;&lt;/urls&gt;&lt;/record&gt;&lt;/Cite&gt;&lt;/EndNote&gt;</w:delInstrText>
        </w:r>
        <w:r w:rsidR="00AC73DF" w:rsidRPr="007B7ED2">
          <w:rPr>
            <w:rFonts w:ascii="Arial" w:hAnsi="Arial" w:cs="Arial"/>
          </w:rPr>
          <w:fldChar w:fldCharType="separate"/>
        </w:r>
        <w:r w:rsidR="00B81DA7">
          <w:rPr>
            <w:rFonts w:ascii="Arial" w:hAnsi="Arial" w:cs="Arial"/>
            <w:noProof/>
          </w:rPr>
          <w:delText>(</w:delText>
        </w:r>
        <w:r w:rsidR="00AC73DF">
          <w:fldChar w:fldCharType="begin"/>
        </w:r>
        <w:r w:rsidR="00C0390C">
          <w:delInstrText xml:space="preserve"> HYPERLINK \l "_ENREF_21" \o "Howlader N,  #237" </w:delInstrText>
        </w:r>
        <w:r w:rsidR="00AC73DF">
          <w:fldChar w:fldCharType="separate"/>
        </w:r>
        <w:r w:rsidR="0018142B" w:rsidRPr="00B81DA7">
          <w:rPr>
            <w:noProof/>
          </w:rPr>
          <w:delText>Howlader N</w:delText>
        </w:r>
        <w:r w:rsidR="00AC73DF">
          <w:rPr>
            <w:noProof/>
          </w:rPr>
          <w:fldChar w:fldCharType="end"/>
        </w:r>
        <w:r w:rsidR="00B81DA7">
          <w:rPr>
            <w:rFonts w:ascii="Arial" w:hAnsi="Arial" w:cs="Arial"/>
            <w:noProof/>
          </w:rPr>
          <w:delText>)</w:delText>
        </w:r>
        <w:r w:rsidR="00AC73DF" w:rsidRPr="007B7ED2">
          <w:rPr>
            <w:rFonts w:ascii="Arial" w:hAnsi="Arial" w:cs="Arial"/>
          </w:rPr>
          <w:fldChar w:fldCharType="end"/>
        </w:r>
      </w:del>
      <w:ins w:id="69" w:author="Graca M Dores" w:date="2016-01-09T14:09:00Z">
        <w:r w:rsidR="00514BC0" w:rsidRPr="00F824DB">
          <w:rPr>
            <w:rFonts w:ascii="Arial" w:hAnsi="Arial" w:cs="Arial"/>
          </w:rPr>
          <w:t xml:space="preserve"> </w:t>
        </w:r>
        <w:r w:rsidR="00AC73DF" w:rsidRPr="00F824DB">
          <w:rPr>
            <w:rFonts w:ascii="Arial" w:hAnsi="Arial" w:cs="Arial"/>
          </w:rPr>
          <w:fldChar w:fldCharType="begin">
            <w:fldData xml:space="preserve">PEVuZE5vdGU+PENpdGU+PEF1dGhvcj5Ib3dsYWRlcjwvQXV0aG9yPjxSZWNOdW0+MjM3PC9SZWNO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</w:fldData>
          </w:fldChar>
        </w:r>
        <w:r w:rsidR="000437D6" w:rsidRPr="00F824DB">
          <w:rPr>
            <w:rFonts w:ascii="Arial" w:hAnsi="Arial" w:cs="Arial"/>
          </w:rPr>
          <w:instrText xml:space="preserve"> ADDIN EN.CITE </w:instrText>
        </w:r>
        <w:r w:rsidR="00AC73DF" w:rsidRPr="00F824DB">
          <w:rPr>
            <w:rFonts w:ascii="Arial" w:hAnsi="Arial" w:cs="Arial"/>
          </w:rPr>
          <w:fldChar w:fldCharType="begin">
            <w:fldData xml:space="preserve">PEVuZE5vdGU+PENpdGU+PEF1dGhvcj5Ib3dsYWRlcjwvQXV0aG9yPjxSZWNOdW0+MjM3PC9SZWNO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</w:fldData>
          </w:fldChar>
        </w:r>
        <w:r w:rsidR="000437D6" w:rsidRPr="00F824DB">
          <w:rPr>
            <w:rFonts w:ascii="Arial" w:hAnsi="Arial" w:cs="Arial"/>
          </w:rPr>
          <w:instrText xml:space="preserve"> ADDIN EN.CITE.DATA </w:instrText>
        </w:r>
        <w:r w:rsidR="00AC73DF" w:rsidRPr="00F824DB">
          <w:rPr>
            <w:rFonts w:ascii="Arial" w:hAnsi="Arial" w:cs="Arial"/>
          </w:rPr>
        </w:r>
        <w:r w:rsidR="00AC73DF" w:rsidRPr="00F824DB">
          <w:rPr>
            <w:rFonts w:ascii="Arial" w:hAnsi="Arial" w:cs="Arial"/>
          </w:rPr>
          <w:fldChar w:fldCharType="end"/>
        </w:r>
        <w:r w:rsidR="00AC73DF" w:rsidRPr="00F824DB">
          <w:rPr>
            <w:rFonts w:ascii="Arial" w:hAnsi="Arial" w:cs="Arial"/>
          </w:rPr>
        </w:r>
        <w:r w:rsidR="00AC73DF" w:rsidRPr="00F824DB">
          <w:rPr>
            <w:rFonts w:ascii="Arial" w:hAnsi="Arial" w:cs="Arial"/>
          </w:rPr>
          <w:fldChar w:fldCharType="separate"/>
        </w:r>
        <w:r w:rsidR="000437D6" w:rsidRPr="00F824DB">
          <w:rPr>
            <w:rFonts w:ascii="Arial" w:hAnsi="Arial" w:cs="Arial"/>
            <w:noProof/>
          </w:rPr>
          <w:t>(</w:t>
        </w:r>
        <w:r w:rsidR="00AC73DF" w:rsidRPr="00F824DB">
          <w:fldChar w:fldCharType="begin"/>
        </w:r>
        <w:r w:rsidR="00C0390C" w:rsidRPr="00F824DB">
          <w:instrText xml:space="preserve"> HYPERLINK \l "_ENREF_23" \o "Howlader, 2015 #237" </w:instrText>
        </w:r>
        <w:r w:rsidR="00AC73DF" w:rsidRPr="00F824DB">
          <w:fldChar w:fldCharType="separate"/>
        </w:r>
        <w:r w:rsidR="0013570D" w:rsidRPr="00F824DB">
          <w:rPr>
            <w:rFonts w:ascii="Arial" w:hAnsi="Arial" w:cs="Arial"/>
            <w:noProof/>
          </w:rPr>
          <w:t>Howlader</w:t>
        </w:r>
        <w:r w:rsidR="0013570D" w:rsidRPr="00F824DB">
          <w:rPr>
            <w:rFonts w:ascii="Arial" w:hAnsi="Arial" w:cs="Arial"/>
            <w:i/>
            <w:noProof/>
          </w:rPr>
          <w:t>, et al</w:t>
        </w:r>
        <w:r w:rsidR="0013570D" w:rsidRPr="00F824DB">
          <w:rPr>
            <w:rFonts w:ascii="Arial" w:hAnsi="Arial" w:cs="Arial"/>
            <w:noProof/>
          </w:rPr>
          <w:t xml:space="preserve"> 2015</w:t>
        </w:r>
        <w:r w:rsidR="00AC73DF" w:rsidRPr="00F824DB">
          <w:rPr>
            <w:rFonts w:ascii="Arial" w:hAnsi="Arial" w:cs="Arial"/>
            <w:noProof/>
          </w:rPr>
          <w:fldChar w:fldCharType="end"/>
        </w:r>
        <w:r w:rsidR="000437D6" w:rsidRPr="00F824DB">
          <w:rPr>
            <w:rFonts w:ascii="Arial" w:hAnsi="Arial" w:cs="Arial"/>
            <w:noProof/>
          </w:rPr>
          <w:t>)</w:t>
        </w:r>
        <w:r w:rsidR="00AC73DF" w:rsidRPr="00F824DB">
          <w:rPr>
            <w:rFonts w:ascii="Arial" w:hAnsi="Arial" w:cs="Arial"/>
          </w:rPr>
          <w:fldChar w:fldCharType="end"/>
        </w:r>
        <w:r w:rsidR="00514BC0" w:rsidRPr="00F824DB">
          <w:rPr>
            <w:rFonts w:ascii="Arial" w:hAnsi="Arial" w:cs="Arial"/>
          </w:rPr>
          <w:t>.</w:t>
        </w:r>
      </w:ins>
      <w:r w:rsidR="00996CE6" w:rsidRPr="00F824DB">
        <w:rPr>
          <w:rFonts w:ascii="Arial" w:hAnsi="Arial" w:cs="Arial"/>
        </w:rPr>
        <w:t xml:space="preserve"> </w:t>
      </w:r>
      <w:r w:rsidRPr="00F824DB">
        <w:rPr>
          <w:rFonts w:ascii="Arial" w:hAnsi="Arial" w:cs="Arial"/>
        </w:rPr>
        <w:t xml:space="preserve"> If case information becomes available </w:t>
      </w:r>
      <w:r w:rsidR="002A535A" w:rsidRPr="00F824DB">
        <w:rPr>
          <w:rFonts w:ascii="Arial" w:hAnsi="Arial" w:cs="Arial"/>
        </w:rPr>
        <w:t>after</w:t>
      </w:r>
      <w:r w:rsidRPr="00F824DB">
        <w:rPr>
          <w:rFonts w:ascii="Arial" w:hAnsi="Arial" w:cs="Arial"/>
        </w:rPr>
        <w:t xml:space="preserve"> this period, the data </w:t>
      </w:r>
      <w:r w:rsidR="007B797E" w:rsidRPr="00F824DB">
        <w:rPr>
          <w:rFonts w:ascii="Arial" w:hAnsi="Arial" w:cs="Arial"/>
        </w:rPr>
        <w:t xml:space="preserve">are </w:t>
      </w:r>
      <w:r w:rsidRPr="00F824DB">
        <w:rPr>
          <w:rFonts w:ascii="Arial" w:hAnsi="Arial" w:cs="Arial"/>
        </w:rPr>
        <w:t xml:space="preserve">collected by the registries and reported to NCI </w:t>
      </w:r>
      <w:r w:rsidR="00361972" w:rsidRPr="00F824DB">
        <w:rPr>
          <w:rFonts w:ascii="Arial" w:hAnsi="Arial" w:cs="Arial"/>
        </w:rPr>
        <w:t>i</w:t>
      </w:r>
      <w:r w:rsidRPr="00F824DB">
        <w:rPr>
          <w:rFonts w:ascii="Arial" w:hAnsi="Arial" w:cs="Arial"/>
        </w:rPr>
        <w:t xml:space="preserve">n a subsequent data submission.  The addition of cases after the standard </w:t>
      </w:r>
      <w:r w:rsidR="00E54863" w:rsidRPr="00F824DB">
        <w:rPr>
          <w:rFonts w:ascii="Arial" w:hAnsi="Arial" w:cs="Arial"/>
        </w:rPr>
        <w:t>22-month</w:t>
      </w:r>
      <w:r w:rsidRPr="00F824DB">
        <w:rPr>
          <w:rFonts w:ascii="Arial" w:hAnsi="Arial" w:cs="Arial"/>
        </w:rPr>
        <w:t xml:space="preserve"> delay is termed “reporting delay</w:t>
      </w:r>
      <w:r w:rsidR="00AE23D6" w:rsidRPr="00F824DB">
        <w:rPr>
          <w:rFonts w:ascii="Arial" w:hAnsi="Arial" w:cs="Arial"/>
        </w:rPr>
        <w:t>,</w:t>
      </w:r>
      <w:r w:rsidRPr="00F824DB">
        <w:rPr>
          <w:rFonts w:ascii="Arial" w:hAnsi="Arial" w:cs="Arial"/>
        </w:rPr>
        <w:t xml:space="preserve">” </w:t>
      </w:r>
      <w:r w:rsidR="00361972" w:rsidRPr="00F824DB">
        <w:rPr>
          <w:rFonts w:ascii="Arial" w:hAnsi="Arial" w:cs="Arial"/>
        </w:rPr>
        <w:t>which</w:t>
      </w:r>
      <w:r w:rsidRPr="00F824DB">
        <w:rPr>
          <w:rFonts w:ascii="Arial" w:hAnsi="Arial" w:cs="Arial"/>
        </w:rPr>
        <w:t xml:space="preserve"> may lead to </w:t>
      </w:r>
      <w:r w:rsidR="00361972" w:rsidRPr="00F824DB">
        <w:rPr>
          <w:rFonts w:ascii="Arial" w:hAnsi="Arial" w:cs="Arial"/>
        </w:rPr>
        <w:t xml:space="preserve">initial </w:t>
      </w:r>
      <w:r w:rsidRPr="00F824DB">
        <w:rPr>
          <w:rFonts w:ascii="Arial" w:hAnsi="Arial" w:cs="Arial"/>
        </w:rPr>
        <w:t>underestimation of incidence rates</w:t>
      </w:r>
      <w:del w:id="70" w:author="Graca M Dores" w:date="2016-01-09T14:09:00Z">
        <w:r w:rsidRPr="006402CC">
          <w:rPr>
            <w:rFonts w:ascii="Arial" w:hAnsi="Arial" w:cs="Arial"/>
          </w:rPr>
          <w:delText>.</w:delText>
        </w:r>
      </w:del>
      <w:ins w:id="71" w:author="Graca M Dores" w:date="2016-01-09T14:09:00Z">
        <w:r w:rsidR="00514BC0" w:rsidRPr="00F824DB">
          <w:rPr>
            <w:rFonts w:ascii="Arial" w:hAnsi="Arial" w:cs="Arial"/>
          </w:rPr>
          <w:t xml:space="preserve"> </w:t>
        </w:r>
      </w:ins>
      <w:r w:rsidR="00AC73DF" w:rsidRPr="00F824DB">
        <w:rPr>
          <w:rFonts w:ascii="Arial" w:hAnsi="Arial" w:cs="Arial"/>
        </w:rPr>
        <w:fldChar w:fldCharType="begin">
          <w:fldData xml:space="preserve">PEVuZE5vdGU+PENpdGU+PEF1dGhvcj5DbGVnZzwvQXV0aG9yPjxZZWFyPjIwMDI8L1llYXI+PFJl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==
</w:fldData>
        </w:fldChar>
      </w:r>
      <w:r w:rsidR="00883BBF" w:rsidRPr="00F824DB">
        <w:rPr>
          <w:rFonts w:ascii="Arial" w:hAnsi="Arial" w:cs="Arial"/>
        </w:rPr>
        <w:instrText xml:space="preserve"> ADDIN EN.CITE </w:instrText>
      </w:r>
      <w:r w:rsidR="00AC73DF" w:rsidRPr="00F824DB">
        <w:rPr>
          <w:rFonts w:ascii="Arial" w:hAnsi="Arial" w:cs="Arial"/>
        </w:rPr>
        <w:fldChar w:fldCharType="begin">
          <w:fldData xml:space="preserve">PEVuZE5vdGU+PENpdGU+PEF1dGhvcj5DbGVnZzwvQXV0aG9yPjxZZWFyPjIwMDI8L1llYXI+PFJl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==
</w:fldData>
        </w:fldChar>
      </w:r>
      <w:r w:rsidR="00883BBF" w:rsidRPr="00F824DB">
        <w:rPr>
          <w:rFonts w:ascii="Arial" w:hAnsi="Arial" w:cs="Arial"/>
        </w:rPr>
        <w:instrText xml:space="preserve"> ADDIN EN.CITE.DATA </w:instrText>
      </w:r>
      <w:r w:rsidR="00AC73DF" w:rsidRPr="00F824DB">
        <w:rPr>
          <w:rFonts w:ascii="Arial" w:hAnsi="Arial" w:cs="Arial"/>
        </w:rPr>
      </w:r>
      <w:r w:rsidR="00AC73DF" w:rsidRPr="00F824DB">
        <w:rPr>
          <w:rFonts w:ascii="Arial" w:hAnsi="Arial" w:cs="Arial"/>
        </w:rPr>
        <w:fldChar w:fldCharType="end"/>
      </w:r>
      <w:r w:rsidR="00AC73DF" w:rsidRPr="00F824DB">
        <w:rPr>
          <w:rFonts w:ascii="Arial" w:hAnsi="Arial" w:cs="Arial"/>
        </w:rPr>
      </w:r>
      <w:r w:rsidR="00AC73DF" w:rsidRPr="00F824DB">
        <w:rPr>
          <w:rFonts w:ascii="Arial" w:hAnsi="Arial" w:cs="Arial"/>
        </w:rPr>
        <w:fldChar w:fldCharType="separate"/>
      </w:r>
      <w:del w:id="72" w:author="Graca M Dores" w:date="2016-01-09T14:09:00Z">
        <w:r w:rsidR="00B81DA7">
          <w:rPr>
            <w:rFonts w:ascii="Arial" w:hAnsi="Arial" w:cs="Arial"/>
            <w:noProof/>
          </w:rPr>
          <w:delText>(</w:delText>
        </w:r>
        <w:r w:rsidR="00AC73DF">
          <w:fldChar w:fldCharType="begin"/>
        </w:r>
        <w:r w:rsidR="00C0390C">
          <w:delInstrText xml:space="preserve"> HYPERLINK \l "_ENREF_11" \o "Clegg, 2002 #8" </w:delInstrText>
        </w:r>
        <w:r w:rsidR="00AC73DF">
          <w:fldChar w:fldCharType="separate"/>
        </w:r>
        <w:r w:rsidR="0018142B">
          <w:rPr>
            <w:rFonts w:ascii="Arial" w:hAnsi="Arial" w:cs="Arial"/>
            <w:noProof/>
          </w:rPr>
          <w:delText>Clegg</w:delText>
        </w:r>
        <w:r w:rsidR="0018142B" w:rsidRPr="00B81DA7">
          <w:rPr>
            <w:rFonts w:ascii="Arial" w:hAnsi="Arial" w:cs="Arial"/>
            <w:i/>
            <w:noProof/>
          </w:rPr>
          <w:delText>, et al</w:delText>
        </w:r>
        <w:r w:rsidR="0018142B">
          <w:rPr>
            <w:rFonts w:ascii="Arial" w:hAnsi="Arial" w:cs="Arial"/>
            <w:noProof/>
          </w:rPr>
          <w:delText xml:space="preserve"> 2002</w:delText>
        </w:r>
        <w:r w:rsidR="00AC73DF">
          <w:rPr>
            <w:rFonts w:ascii="Arial" w:hAnsi="Arial" w:cs="Arial"/>
            <w:noProof/>
          </w:rPr>
          <w:fldChar w:fldCharType="end"/>
        </w:r>
        <w:r w:rsidR="00B81DA7">
          <w:rPr>
            <w:rFonts w:ascii="Arial" w:hAnsi="Arial" w:cs="Arial"/>
            <w:noProof/>
          </w:rPr>
          <w:delText>)</w:delText>
        </w:r>
      </w:del>
      <w:ins w:id="73" w:author="Graca M Dores" w:date="2016-01-09T14:09:00Z">
        <w:r w:rsidR="00B81DA7" w:rsidRPr="00F824DB">
          <w:rPr>
            <w:rFonts w:ascii="Arial" w:hAnsi="Arial" w:cs="Arial"/>
            <w:noProof/>
          </w:rPr>
          <w:t>(</w:t>
        </w:r>
        <w:r w:rsidR="00AC73DF" w:rsidRPr="00F824DB">
          <w:fldChar w:fldCharType="begin"/>
        </w:r>
        <w:r w:rsidR="00C0390C" w:rsidRPr="00F824DB">
          <w:instrText xml:space="preserve"> HYPERLINK \l "_ENREF_11" \o "Clegg, 2002 #100" </w:instrText>
        </w:r>
        <w:r w:rsidR="00AC73DF" w:rsidRPr="00F824DB">
          <w:fldChar w:fldCharType="separate"/>
        </w:r>
        <w:r w:rsidR="0013570D" w:rsidRPr="00F824DB">
          <w:rPr>
            <w:rFonts w:ascii="Arial" w:hAnsi="Arial" w:cs="Arial"/>
            <w:noProof/>
          </w:rPr>
          <w:t>Clegg</w:t>
        </w:r>
        <w:r w:rsidR="0013570D" w:rsidRPr="00F824DB">
          <w:rPr>
            <w:rFonts w:ascii="Arial" w:hAnsi="Arial" w:cs="Arial"/>
            <w:i/>
            <w:noProof/>
          </w:rPr>
          <w:t>, et al</w:t>
        </w:r>
        <w:r w:rsidR="0013570D" w:rsidRPr="00F824DB">
          <w:rPr>
            <w:rFonts w:ascii="Arial" w:hAnsi="Arial" w:cs="Arial"/>
            <w:noProof/>
          </w:rPr>
          <w:t xml:space="preserve"> 2002</w:t>
        </w:r>
        <w:r w:rsidR="00AC73DF" w:rsidRPr="00F824DB">
          <w:rPr>
            <w:rFonts w:ascii="Arial" w:hAnsi="Arial" w:cs="Arial"/>
            <w:noProof/>
          </w:rPr>
          <w:fldChar w:fldCharType="end"/>
        </w:r>
        <w:r w:rsidR="00B81DA7" w:rsidRPr="00F824DB">
          <w:rPr>
            <w:rFonts w:ascii="Arial" w:hAnsi="Arial" w:cs="Arial"/>
            <w:noProof/>
          </w:rPr>
          <w:t>)</w:t>
        </w:r>
      </w:ins>
      <w:r w:rsidR="00AC73DF" w:rsidRPr="00F824DB">
        <w:rPr>
          <w:rFonts w:ascii="Arial" w:hAnsi="Arial" w:cs="Arial"/>
        </w:rPr>
        <w:fldChar w:fldCharType="end"/>
      </w:r>
      <w:ins w:id="74" w:author="Graca M Dores" w:date="2016-01-09T14:09:00Z">
        <w:r w:rsidR="00514BC0" w:rsidRPr="00F824DB">
          <w:rPr>
            <w:rFonts w:ascii="Arial" w:hAnsi="Arial" w:cs="Arial"/>
          </w:rPr>
          <w:t>.</w:t>
        </w:r>
        <w:r w:rsidRPr="00F824DB">
          <w:rPr>
            <w:rFonts w:ascii="Arial" w:hAnsi="Arial" w:cs="Arial"/>
          </w:rPr>
          <w:t xml:space="preserve"> </w:t>
        </w:r>
        <w:r w:rsidR="00E54863" w:rsidRPr="00F824DB">
          <w:rPr>
            <w:rFonts w:ascii="Arial" w:hAnsi="Arial" w:cs="Arial"/>
          </w:rPr>
          <w:t xml:space="preserve"> </w:t>
        </w:r>
        <w:r w:rsidR="00EC08CF" w:rsidRPr="00F824DB">
          <w:rPr>
            <w:rFonts w:ascii="Arial" w:hAnsi="Arial" w:cs="Arial"/>
            <w:bCs/>
          </w:rPr>
          <w:t>We speculated that new cancer registry reporting requirements in the U.S. for some MPNs and MDS/MPNs in 2001 might be associated with delayed case ascertainment.</w:t>
        </w:r>
      </w:ins>
      <w:r w:rsidR="00EC08CF" w:rsidRPr="00F824DB">
        <w:rPr>
          <w:rFonts w:ascii="Arial" w:hAnsi="Arial" w:cs="Arial"/>
          <w:bCs/>
        </w:rPr>
        <w:t xml:space="preserve">  </w:t>
      </w:r>
      <w:r w:rsidRPr="00F824DB">
        <w:rPr>
          <w:rFonts w:ascii="Arial" w:hAnsi="Arial" w:cs="Arial"/>
        </w:rPr>
        <w:t xml:space="preserve">Reporting delays related to changes in outpatient practice patterns </w:t>
      </w:r>
      <w:ins w:id="75" w:author="Graca M Dores" w:date="2016-01-09T14:09:00Z">
        <w:r w:rsidR="00EC08CF" w:rsidRPr="00F824DB">
          <w:rPr>
            <w:rFonts w:ascii="Arial" w:hAnsi="Arial" w:cs="Arial"/>
          </w:rPr>
          <w:t xml:space="preserve">also </w:t>
        </w:r>
      </w:ins>
      <w:r w:rsidRPr="00F824DB">
        <w:rPr>
          <w:rFonts w:ascii="Arial" w:hAnsi="Arial" w:cs="Arial"/>
        </w:rPr>
        <w:t>have been reported for melanoma</w:t>
      </w:r>
      <w:ins w:id="76" w:author="Graca M Dores" w:date="2016-01-09T14:09:00Z">
        <w:r w:rsidR="00514BC0" w:rsidRPr="00F824DB">
          <w:rPr>
            <w:rFonts w:ascii="Arial" w:hAnsi="Arial" w:cs="Arial"/>
          </w:rPr>
          <w:t xml:space="preserve"> </w:t>
        </w:r>
      </w:ins>
      <w:r w:rsidR="00AC73DF" w:rsidRPr="00F824DB">
        <w:rPr>
          <w:rFonts w:ascii="Arial" w:hAnsi="Arial" w:cs="Arial"/>
        </w:rPr>
        <w:fldChar w:fldCharType="begin">
          <w:fldData xml:space="preserve">PEVuZE5vdGU+PENpdGU+PEF1dGhvcj5DbGVnZzwvQXV0aG9yPjxZZWFyPjIwMDI8L1llYXI+PFJl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==
</w:fldData>
        </w:fldChar>
      </w:r>
      <w:r w:rsidR="00883BBF" w:rsidRPr="00F824DB">
        <w:rPr>
          <w:rFonts w:ascii="Arial" w:hAnsi="Arial" w:cs="Arial"/>
        </w:rPr>
        <w:instrText xml:space="preserve"> ADDIN EN.CITE </w:instrText>
      </w:r>
      <w:r w:rsidR="00AC73DF" w:rsidRPr="00F824DB">
        <w:rPr>
          <w:rFonts w:ascii="Arial" w:hAnsi="Arial" w:cs="Arial"/>
        </w:rPr>
        <w:fldChar w:fldCharType="begin">
          <w:fldData xml:space="preserve">PEVuZE5vdGU+PENpdGU+PEF1dGhvcj5DbGVnZzwvQXV0aG9yPjxZZWFyPjIwMDI8L1llYXI+PFJl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==
</w:fldData>
        </w:fldChar>
      </w:r>
      <w:r w:rsidR="00883BBF" w:rsidRPr="00F824DB">
        <w:rPr>
          <w:rFonts w:ascii="Arial" w:hAnsi="Arial" w:cs="Arial"/>
        </w:rPr>
        <w:instrText xml:space="preserve"> ADDIN EN.CITE.DATA </w:instrText>
      </w:r>
      <w:r w:rsidR="00AC73DF" w:rsidRPr="00F824DB">
        <w:rPr>
          <w:rFonts w:ascii="Arial" w:hAnsi="Arial" w:cs="Arial"/>
        </w:rPr>
      </w:r>
      <w:r w:rsidR="00AC73DF" w:rsidRPr="00F824DB">
        <w:rPr>
          <w:rFonts w:ascii="Arial" w:hAnsi="Arial" w:cs="Arial"/>
        </w:rPr>
        <w:fldChar w:fldCharType="end"/>
      </w:r>
      <w:r w:rsidR="00AC73DF" w:rsidRPr="00F824DB">
        <w:rPr>
          <w:rFonts w:ascii="Arial" w:hAnsi="Arial" w:cs="Arial"/>
        </w:rPr>
      </w:r>
      <w:r w:rsidR="00AC73DF" w:rsidRPr="00F824DB">
        <w:rPr>
          <w:rFonts w:ascii="Arial" w:hAnsi="Arial" w:cs="Arial"/>
        </w:rPr>
        <w:fldChar w:fldCharType="separate"/>
      </w:r>
      <w:del w:id="77" w:author="Graca M Dores" w:date="2016-01-09T14:09:00Z">
        <w:r w:rsidR="00B81DA7">
          <w:rPr>
            <w:rFonts w:ascii="Arial" w:hAnsi="Arial" w:cs="Arial"/>
            <w:noProof/>
          </w:rPr>
          <w:delText>(</w:delText>
        </w:r>
        <w:r w:rsidR="00AC73DF">
          <w:fldChar w:fldCharType="begin"/>
        </w:r>
        <w:r w:rsidR="00C0390C">
          <w:delInstrText xml:space="preserve"> HYPERLINK \l "_ENREF_11" \o "Clegg, 2002 #8" </w:delInstrText>
        </w:r>
        <w:r w:rsidR="00AC73DF">
          <w:fldChar w:fldCharType="separate"/>
        </w:r>
        <w:r w:rsidR="0018142B">
          <w:rPr>
            <w:rFonts w:ascii="Arial" w:hAnsi="Arial" w:cs="Arial"/>
            <w:noProof/>
          </w:rPr>
          <w:delText>Clegg</w:delText>
        </w:r>
        <w:r w:rsidR="0018142B" w:rsidRPr="00B81DA7">
          <w:rPr>
            <w:rFonts w:ascii="Arial" w:hAnsi="Arial" w:cs="Arial"/>
            <w:i/>
            <w:noProof/>
          </w:rPr>
          <w:delText>, et al</w:delText>
        </w:r>
        <w:r w:rsidR="0018142B">
          <w:rPr>
            <w:rFonts w:ascii="Arial" w:hAnsi="Arial" w:cs="Arial"/>
            <w:noProof/>
          </w:rPr>
          <w:delText xml:space="preserve"> 2002</w:delText>
        </w:r>
        <w:r w:rsidR="00AC73DF">
          <w:rPr>
            <w:rFonts w:ascii="Arial" w:hAnsi="Arial" w:cs="Arial"/>
            <w:noProof/>
          </w:rPr>
          <w:fldChar w:fldCharType="end"/>
        </w:r>
        <w:r w:rsidR="00B81DA7">
          <w:rPr>
            <w:rFonts w:ascii="Arial" w:hAnsi="Arial" w:cs="Arial"/>
            <w:noProof/>
          </w:rPr>
          <w:delText>)</w:delText>
        </w:r>
      </w:del>
      <w:ins w:id="78" w:author="Graca M Dores" w:date="2016-01-09T14:09:00Z">
        <w:r w:rsidR="00B81DA7" w:rsidRPr="00F824DB">
          <w:rPr>
            <w:rFonts w:ascii="Arial" w:hAnsi="Arial" w:cs="Arial"/>
            <w:noProof/>
          </w:rPr>
          <w:t>(</w:t>
        </w:r>
        <w:r w:rsidR="00AC73DF" w:rsidRPr="00F824DB">
          <w:fldChar w:fldCharType="begin"/>
        </w:r>
        <w:r w:rsidR="00C0390C" w:rsidRPr="00F824DB">
          <w:instrText xml:space="preserve"> HYPERLINK \l "_ENREF_11" \o "Clegg, 2002 #100" </w:instrText>
        </w:r>
        <w:r w:rsidR="00AC73DF" w:rsidRPr="00F824DB">
          <w:fldChar w:fldCharType="separate"/>
        </w:r>
        <w:r w:rsidR="0013570D" w:rsidRPr="00F824DB">
          <w:rPr>
            <w:rFonts w:ascii="Arial" w:hAnsi="Arial" w:cs="Arial"/>
            <w:noProof/>
          </w:rPr>
          <w:t>Clegg</w:t>
        </w:r>
        <w:r w:rsidR="0013570D" w:rsidRPr="00F824DB">
          <w:rPr>
            <w:rFonts w:ascii="Arial" w:hAnsi="Arial" w:cs="Arial"/>
            <w:i/>
            <w:noProof/>
          </w:rPr>
          <w:t>, et al</w:t>
        </w:r>
        <w:r w:rsidR="0013570D" w:rsidRPr="00F824DB">
          <w:rPr>
            <w:rFonts w:ascii="Arial" w:hAnsi="Arial" w:cs="Arial"/>
            <w:noProof/>
          </w:rPr>
          <w:t xml:space="preserve"> 2002</w:t>
        </w:r>
        <w:r w:rsidR="00AC73DF" w:rsidRPr="00F824DB">
          <w:rPr>
            <w:rFonts w:ascii="Arial" w:hAnsi="Arial" w:cs="Arial"/>
            <w:noProof/>
          </w:rPr>
          <w:fldChar w:fldCharType="end"/>
        </w:r>
        <w:r w:rsidR="00B81DA7" w:rsidRPr="00F824DB">
          <w:rPr>
            <w:rFonts w:ascii="Arial" w:hAnsi="Arial" w:cs="Arial"/>
            <w:noProof/>
          </w:rPr>
          <w:t>)</w:t>
        </w:r>
      </w:ins>
      <w:r w:rsidR="00AC73DF" w:rsidRPr="00F824DB">
        <w:rPr>
          <w:rFonts w:ascii="Arial" w:hAnsi="Arial" w:cs="Arial"/>
        </w:rPr>
        <w:fldChar w:fldCharType="end"/>
      </w:r>
      <w:r w:rsidRPr="00F824DB">
        <w:rPr>
          <w:rFonts w:ascii="Arial" w:hAnsi="Arial" w:cs="Arial"/>
        </w:rPr>
        <w:t xml:space="preserve"> and chronic lymphocytic </w:t>
      </w:r>
      <w:proofErr w:type="spellStart"/>
      <w:r w:rsidRPr="00F824DB">
        <w:rPr>
          <w:rFonts w:ascii="Arial" w:hAnsi="Arial" w:cs="Arial"/>
        </w:rPr>
        <w:t>leuk</w:t>
      </w:r>
      <w:ins w:id="79" w:author="Graca M Dores" w:date="2016-01-09T15:59:00Z">
        <w:r w:rsidR="00345CC1">
          <w:rPr>
            <w:rFonts w:ascii="Arial" w:hAnsi="Arial" w:cs="Arial"/>
          </w:rPr>
          <w:t>a</w:t>
        </w:r>
      </w:ins>
      <w:r w:rsidRPr="00F824DB">
        <w:rPr>
          <w:rFonts w:ascii="Arial" w:hAnsi="Arial" w:cs="Arial"/>
        </w:rPr>
        <w:t>emia</w:t>
      </w:r>
      <w:proofErr w:type="spellEnd"/>
      <w:r w:rsidRPr="00F824DB">
        <w:rPr>
          <w:rFonts w:ascii="Arial" w:hAnsi="Arial" w:cs="Arial"/>
        </w:rPr>
        <w:t xml:space="preserve"> (CLL</w:t>
      </w:r>
      <w:del w:id="80" w:author="Graca M Dores" w:date="2016-01-09T14:09:00Z">
        <w:r w:rsidRPr="006402CC">
          <w:rPr>
            <w:rFonts w:ascii="Arial" w:hAnsi="Arial" w:cs="Arial"/>
          </w:rPr>
          <w:delText>).</w:delText>
        </w:r>
      </w:del>
      <w:ins w:id="81" w:author="Graca M Dores" w:date="2016-01-09T14:09:00Z">
        <w:r w:rsidRPr="00F824DB">
          <w:rPr>
            <w:rFonts w:ascii="Arial" w:hAnsi="Arial" w:cs="Arial"/>
          </w:rPr>
          <w:t>)</w:t>
        </w:r>
        <w:r w:rsidR="00514BC0" w:rsidRPr="00F824DB">
          <w:rPr>
            <w:rFonts w:ascii="Arial" w:hAnsi="Arial" w:cs="Arial"/>
          </w:rPr>
          <w:t xml:space="preserve"> </w:t>
        </w:r>
      </w:ins>
      <w:r w:rsidR="00AC73DF" w:rsidRPr="00F824DB">
        <w:rPr>
          <w:rFonts w:ascii="Arial" w:hAnsi="Arial" w:cs="Arial"/>
        </w:rPr>
        <w:fldChar w:fldCharType="begin">
          <w:fldData xml:space="preserve">PEVuZE5vdGU+PENpdGU+PEF1dGhvcj5Eb3JlczwvQXV0aG9yPjxZZWFyPjIwMDc8L1llYXI+PFJl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=
</w:fldData>
        </w:fldChar>
      </w:r>
      <w:r w:rsidR="00883BBF" w:rsidRPr="00F824DB">
        <w:rPr>
          <w:rFonts w:ascii="Arial" w:hAnsi="Arial" w:cs="Arial"/>
        </w:rPr>
        <w:instrText xml:space="preserve"> ADDIN EN.CITE </w:instrText>
      </w:r>
      <w:r w:rsidR="00AC73DF" w:rsidRPr="00F824DB">
        <w:rPr>
          <w:rFonts w:ascii="Arial" w:hAnsi="Arial" w:cs="Arial"/>
        </w:rPr>
        <w:fldChar w:fldCharType="begin">
          <w:fldData xml:space="preserve">PEVuZE5vdGU+PENpdGU+PEF1dGhvcj5Eb3JlczwvQXV0aG9yPjxZZWFyPjIwMDc8L1llYXI+PFJl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=
</w:fldData>
        </w:fldChar>
      </w:r>
      <w:r w:rsidR="00883BBF" w:rsidRPr="00F824DB">
        <w:rPr>
          <w:rFonts w:ascii="Arial" w:hAnsi="Arial" w:cs="Arial"/>
        </w:rPr>
        <w:instrText xml:space="preserve"> ADDIN EN.CITE.DATA </w:instrText>
      </w:r>
      <w:r w:rsidR="00AC73DF" w:rsidRPr="00F824DB">
        <w:rPr>
          <w:rFonts w:ascii="Arial" w:hAnsi="Arial" w:cs="Arial"/>
        </w:rPr>
      </w:r>
      <w:r w:rsidR="00AC73DF" w:rsidRPr="00F824DB">
        <w:rPr>
          <w:rFonts w:ascii="Arial" w:hAnsi="Arial" w:cs="Arial"/>
        </w:rPr>
        <w:fldChar w:fldCharType="end"/>
      </w:r>
      <w:r w:rsidR="00AC73DF" w:rsidRPr="00F824DB">
        <w:rPr>
          <w:rFonts w:ascii="Arial" w:hAnsi="Arial" w:cs="Arial"/>
        </w:rPr>
      </w:r>
      <w:r w:rsidR="00AC73DF" w:rsidRPr="00F824DB">
        <w:rPr>
          <w:rFonts w:ascii="Arial" w:hAnsi="Arial" w:cs="Arial"/>
        </w:rPr>
        <w:fldChar w:fldCharType="separate"/>
      </w:r>
      <w:del w:id="82" w:author="Graca M Dores" w:date="2016-01-09T14:09:00Z">
        <w:r w:rsidR="00B81DA7">
          <w:rPr>
            <w:rFonts w:ascii="Arial" w:hAnsi="Arial" w:cs="Arial"/>
            <w:noProof/>
          </w:rPr>
          <w:delText>(</w:delText>
        </w:r>
        <w:r w:rsidR="00AC73DF">
          <w:fldChar w:fldCharType="begin"/>
        </w:r>
        <w:r w:rsidR="00C0390C">
          <w:delInstrText xml:space="preserve"> HYPERLINK \l "_ENREF_16" \o "Dores, 2007 #6" </w:delInstrText>
        </w:r>
        <w:r w:rsidR="00AC73DF">
          <w:fldChar w:fldCharType="separate"/>
        </w:r>
        <w:r w:rsidR="0018142B">
          <w:rPr>
            <w:rFonts w:ascii="Arial" w:hAnsi="Arial" w:cs="Arial"/>
            <w:noProof/>
          </w:rPr>
          <w:delText>Dores</w:delText>
        </w:r>
        <w:r w:rsidR="0018142B" w:rsidRPr="00B81DA7">
          <w:rPr>
            <w:rFonts w:ascii="Arial" w:hAnsi="Arial" w:cs="Arial"/>
            <w:i/>
            <w:noProof/>
          </w:rPr>
          <w:delText>, et al</w:delText>
        </w:r>
        <w:r w:rsidR="0018142B">
          <w:rPr>
            <w:rFonts w:ascii="Arial" w:hAnsi="Arial" w:cs="Arial"/>
            <w:noProof/>
          </w:rPr>
          <w:delText xml:space="preserve"> 2007</w:delText>
        </w:r>
        <w:r w:rsidR="00AC73DF">
          <w:rPr>
            <w:rFonts w:ascii="Arial" w:hAnsi="Arial" w:cs="Arial"/>
            <w:noProof/>
          </w:rPr>
          <w:fldChar w:fldCharType="end"/>
        </w:r>
        <w:r w:rsidR="00B81DA7">
          <w:rPr>
            <w:rFonts w:ascii="Arial" w:hAnsi="Arial" w:cs="Arial"/>
            <w:noProof/>
          </w:rPr>
          <w:delText>)</w:delText>
        </w:r>
      </w:del>
      <w:ins w:id="83" w:author="Graca M Dores" w:date="2016-01-09T14:09:00Z">
        <w:r w:rsidR="00B81DA7" w:rsidRPr="00F824DB">
          <w:rPr>
            <w:rFonts w:ascii="Arial" w:hAnsi="Arial" w:cs="Arial"/>
            <w:noProof/>
          </w:rPr>
          <w:t>(</w:t>
        </w:r>
        <w:r w:rsidR="00AC73DF" w:rsidRPr="00F824DB">
          <w:fldChar w:fldCharType="begin"/>
        </w:r>
        <w:r w:rsidR="00C0390C" w:rsidRPr="00F824DB">
          <w:instrText xml:space="preserve"> HYPERLINK \l "_ENREF_16" \o "Dores, 2007 #99" </w:instrText>
        </w:r>
        <w:r w:rsidR="00AC73DF" w:rsidRPr="00F824DB">
          <w:fldChar w:fldCharType="separate"/>
        </w:r>
        <w:r w:rsidR="0013570D" w:rsidRPr="00F824DB">
          <w:rPr>
            <w:rFonts w:ascii="Arial" w:hAnsi="Arial" w:cs="Arial"/>
            <w:noProof/>
          </w:rPr>
          <w:t>Dores</w:t>
        </w:r>
        <w:r w:rsidR="0013570D" w:rsidRPr="00F824DB">
          <w:rPr>
            <w:rFonts w:ascii="Arial" w:hAnsi="Arial" w:cs="Arial"/>
            <w:i/>
            <w:noProof/>
          </w:rPr>
          <w:t>, et al</w:t>
        </w:r>
        <w:r w:rsidR="0013570D" w:rsidRPr="00F824DB">
          <w:rPr>
            <w:rFonts w:ascii="Arial" w:hAnsi="Arial" w:cs="Arial"/>
            <w:noProof/>
          </w:rPr>
          <w:t xml:space="preserve"> 2007</w:t>
        </w:r>
        <w:r w:rsidR="00AC73DF" w:rsidRPr="00F824DB">
          <w:rPr>
            <w:rFonts w:ascii="Arial" w:hAnsi="Arial" w:cs="Arial"/>
            <w:noProof/>
          </w:rPr>
          <w:fldChar w:fldCharType="end"/>
        </w:r>
        <w:r w:rsidR="00B81DA7" w:rsidRPr="00F824DB">
          <w:rPr>
            <w:rFonts w:ascii="Arial" w:hAnsi="Arial" w:cs="Arial"/>
            <w:noProof/>
          </w:rPr>
          <w:t>)</w:t>
        </w:r>
      </w:ins>
      <w:r w:rsidR="00AC73DF" w:rsidRPr="00F824DB">
        <w:rPr>
          <w:rFonts w:ascii="Arial" w:hAnsi="Arial" w:cs="Arial"/>
        </w:rPr>
        <w:fldChar w:fldCharType="end"/>
      </w:r>
      <w:ins w:id="84" w:author="Graca M Dores" w:date="2016-01-09T14:09:00Z">
        <w:r w:rsidR="00514BC0" w:rsidRPr="00F824DB">
          <w:rPr>
            <w:rFonts w:ascii="Arial" w:hAnsi="Arial" w:cs="Arial"/>
          </w:rPr>
          <w:t>.</w:t>
        </w:r>
      </w:ins>
      <w:r w:rsidR="00514BC0" w:rsidRPr="00F824DB">
        <w:rPr>
          <w:rFonts w:ascii="Arial" w:hAnsi="Arial" w:cs="Arial"/>
        </w:rPr>
        <w:t xml:space="preserve"> </w:t>
      </w:r>
      <w:r w:rsidRPr="00F824DB">
        <w:rPr>
          <w:rFonts w:ascii="Arial" w:hAnsi="Arial" w:cs="Arial"/>
        </w:rPr>
        <w:t xml:space="preserve">Similar to CLL, MPNs are </w:t>
      </w:r>
      <w:r w:rsidRPr="00F824DB">
        <w:rPr>
          <w:rFonts w:ascii="Arial" w:hAnsi="Arial" w:cs="Arial"/>
        </w:rPr>
        <w:lastRenderedPageBreak/>
        <w:t xml:space="preserve">often diagnosed in the outpatient setting and </w:t>
      </w:r>
      <w:r w:rsidR="00F4263B" w:rsidRPr="00F824DB">
        <w:rPr>
          <w:rFonts w:ascii="Arial" w:hAnsi="Arial" w:cs="Arial"/>
        </w:rPr>
        <w:t>may</w:t>
      </w:r>
      <w:r w:rsidRPr="00F824DB">
        <w:rPr>
          <w:rFonts w:ascii="Arial" w:hAnsi="Arial" w:cs="Arial"/>
        </w:rPr>
        <w:t xml:space="preserve"> not require histologic confirmation to establish a diagnosis</w:t>
      </w:r>
      <w:del w:id="85" w:author="Graca M Dores" w:date="2016-01-09T14:09:00Z">
        <w:r w:rsidR="00581BB8">
          <w:rPr>
            <w:rFonts w:ascii="Arial" w:hAnsi="Arial" w:cs="Arial"/>
          </w:rPr>
          <w:delText>.</w:delText>
        </w:r>
        <w:r w:rsidR="00AC73DF">
          <w:rPr>
            <w:rFonts w:ascii="Arial" w:hAnsi="Arial" w:cs="Arial"/>
          </w:rPr>
          <w:fldChar w:fldCharType="begin"/>
        </w:r>
        <w:r w:rsidR="0018142B">
          <w:rPr>
            <w:rFonts w:ascii="Arial" w:hAnsi="Arial" w:cs="Arial"/>
          </w:rPr>
          <w:delInstrText xml:space="preserve"> ADDIN EN.CITE &lt;EndNote&gt;&lt;Cite&gt;&lt;Author&gt;Jaffe ES&lt;/Author&gt;&lt;Year&gt;2001&lt;/Year&gt;&lt;RecNum&gt;51&lt;/RecNum&gt;&lt;DisplayText&gt;(Jaffe ES 2001, Swerdlow)&lt;/DisplayText&gt;&lt;record&gt;&lt;rec-number&gt;51&lt;/rec-number&gt;&lt;foreign-keys&gt;&lt;key app="EN" db-id="efa90eds9esfate5faxprazcp2ez0xtee9ee" timestamp="1415337374"&gt;51&lt;/key&gt;&lt;/foreign-keys&gt;&lt;ref-type name="Journal Article"&gt;17&lt;/ref-type&gt;&lt;contributors&gt;&lt;authors&gt;&lt;author&gt;Jaffe ES, Harris NL, Stein H, Vardiman JW eds.&lt;/author&gt;&lt;/authors&gt;&lt;/contributors&gt;&lt;titles&gt;&lt;title&gt;World Health Organization classification of tumours. Pathology and genetics of haematopoietic and lymphoid tissues&lt;/title&gt;&lt;secondary-title&gt;Lyon&lt;/secondary-title&gt;&lt;/titles&gt;&lt;periodical&gt;&lt;full-title&gt;Lyon&lt;/full-title&gt;&lt;/periodical&gt;&lt;volume&gt;IARC Press&lt;/volume&gt;&lt;dates&gt;&lt;year&gt;2001&lt;/year&gt;&lt;pub-dates&gt;&lt;date&gt; 2001&lt;/date&gt;&lt;/pub-dates&gt;&lt;/dates&gt;&lt;urls&gt;&lt;/urls&gt;&lt;/record&gt;&lt;/Cite&gt;&lt;Cite&gt;&lt;Author&gt;Swerdlow&lt;/Author&gt;&lt;RecNum&gt;13&lt;/RecNum&gt;&lt;record&gt;&lt;rec-number&gt;13&lt;/rec-number&gt;&lt;foreign-keys&gt;&lt;key app="EN" db-id="efa90eds9esfate5faxprazcp2ez0xtee9ee" timestamp="1415337374"&gt;13&lt;/key&gt;&lt;/foreign-keys&gt;&lt;ref-type name="Journal Article"&gt;17&lt;/ref-type&gt;&lt;contributors&gt;&lt;authors&gt;&lt;author&gt;Swerdlow, S.H., Campo, E., Harris, N.L., Jaffe, E.S., Pileri, S.A., Stein, H., Thiele, J., Vardiman, J.W. WHO Classification of Tumors of Haematopoetic and Lymphoid Tissue. Lyon, France: IARC Press; 2008.&lt;/author&gt;&lt;/authors&gt;&lt;/contributors&gt;&lt;titles&gt;&lt;/titles&gt;&lt;dates&gt;&lt;/dates&gt;&lt;urls&gt;&lt;/urls&gt;&lt;/record&gt;&lt;/Cite&gt;&lt;/EndNote&gt;</w:delInstrText>
        </w:r>
        <w:r w:rsidR="00AC73DF">
          <w:rPr>
            <w:rFonts w:ascii="Arial" w:hAnsi="Arial" w:cs="Arial"/>
          </w:rPr>
          <w:fldChar w:fldCharType="separate"/>
        </w:r>
        <w:r w:rsidR="00B81DA7">
          <w:rPr>
            <w:rFonts w:ascii="Arial" w:hAnsi="Arial" w:cs="Arial"/>
            <w:noProof/>
          </w:rPr>
          <w:delText>(</w:delText>
        </w:r>
        <w:r w:rsidR="00AC73DF">
          <w:fldChar w:fldCharType="begin"/>
        </w:r>
        <w:r w:rsidR="00C0390C">
          <w:delInstrText xml:space="preserve"> HYPERLINK \l "_ENREF_23" \o "Jaffe ES, 2001 #51" </w:delInstrText>
        </w:r>
        <w:r w:rsidR="00AC73DF">
          <w:fldChar w:fldCharType="separate"/>
        </w:r>
        <w:r w:rsidR="0018142B">
          <w:rPr>
            <w:rFonts w:ascii="Arial" w:hAnsi="Arial" w:cs="Arial"/>
            <w:noProof/>
          </w:rPr>
          <w:delText>Jaffe ES 2001</w:delText>
        </w:r>
        <w:r w:rsidR="00AC73DF">
          <w:rPr>
            <w:rFonts w:ascii="Arial" w:hAnsi="Arial" w:cs="Arial"/>
            <w:noProof/>
          </w:rPr>
          <w:fldChar w:fldCharType="end"/>
        </w:r>
        <w:r w:rsidR="00B81DA7">
          <w:rPr>
            <w:rFonts w:ascii="Arial" w:hAnsi="Arial" w:cs="Arial"/>
            <w:noProof/>
          </w:rPr>
          <w:delText xml:space="preserve">, </w:delText>
        </w:r>
        <w:r w:rsidR="00AC73DF">
          <w:fldChar w:fldCharType="begin"/>
        </w:r>
        <w:r w:rsidR="00C0390C">
          <w:delInstrText xml:space="preserve"> HYPERLINK \l "_ENREF_54" \o "Swerdlow,  #13" </w:delInstrText>
        </w:r>
        <w:r w:rsidR="00AC73DF">
          <w:fldChar w:fldCharType="separate"/>
        </w:r>
        <w:r w:rsidR="0018142B">
          <w:rPr>
            <w:rFonts w:ascii="Arial" w:hAnsi="Arial" w:cs="Arial"/>
            <w:noProof/>
          </w:rPr>
          <w:delText>Swerdlow</w:delText>
        </w:r>
        <w:r w:rsidR="00AC73DF">
          <w:rPr>
            <w:rFonts w:ascii="Arial" w:hAnsi="Arial" w:cs="Arial"/>
            <w:noProof/>
          </w:rPr>
          <w:fldChar w:fldCharType="end"/>
        </w:r>
        <w:r w:rsidR="00B81DA7">
          <w:rPr>
            <w:rFonts w:ascii="Arial" w:hAnsi="Arial" w:cs="Arial"/>
            <w:noProof/>
          </w:rPr>
          <w:delText>)</w:delText>
        </w:r>
        <w:r w:rsidR="00AC73DF">
          <w:rPr>
            <w:rFonts w:ascii="Arial" w:hAnsi="Arial" w:cs="Arial"/>
          </w:rPr>
          <w:fldChar w:fldCharType="end"/>
        </w:r>
      </w:del>
      <w:ins w:id="86" w:author="Graca M Dores" w:date="2016-01-09T14:09:00Z">
        <w:r w:rsidR="00514BC0" w:rsidRPr="00F824DB">
          <w:rPr>
            <w:rFonts w:ascii="Arial" w:hAnsi="Arial" w:cs="Arial"/>
          </w:rPr>
          <w:t xml:space="preserve"> </w:t>
        </w:r>
        <w:r w:rsidR="00AC73DF" w:rsidRPr="00F824DB">
          <w:rPr>
            <w:rFonts w:ascii="Arial" w:hAnsi="Arial" w:cs="Arial"/>
          </w:rPr>
          <w:fldChar w:fldCharType="begin"/>
        </w:r>
        <w:r w:rsidR="000C3124" w:rsidRPr="00F824DB">
          <w:rPr>
            <w:rFonts w:ascii="Arial" w:hAnsi="Arial" w:cs="Arial"/>
          </w:rPr>
          <w:instrText xml:space="preserve"> ADDIN EN.CITE &lt;EndNote&gt;&lt;Cite&gt;&lt;Author&gt;Jaffe&lt;/Author&gt;&lt;Year&gt;2001&lt;/Year&gt;&lt;RecNum&gt;51&lt;/RecNum&gt;&lt;DisplayText&gt;(Jaffe&lt;style face="italic"&gt;, et al&lt;/style&gt; 2001, Swerdlow&lt;style face="italic"&gt;, et al&lt;/style&gt; 2008)&lt;/DisplayText&gt;&lt;record&gt;&lt;rec-number&gt;51&lt;/rec-number&gt;&lt;foreign-keys&gt;&lt;key app="EN" db-id="efa90eds9esfate5faxprazcp2ez0xtee9ee" timestamp="1415337374"&gt;51&lt;/key&gt;&lt;/foreign-keys&gt;&lt;ref-type name="Journal Article"&gt;17&lt;/ref-type&gt;&lt;contributors&gt;&lt;authors&gt;&lt;author&gt;Jaffe, E. S.&lt;/author&gt;&lt;author&gt;Harris, N. L.&lt;/author&gt;&lt;author&gt;Stein, H.&lt;/author&gt;&lt;author&gt;Vardiman, J. W.&lt;/author&gt;&lt;/authors&gt;&lt;/contributors&gt;&lt;titles&gt;&lt;title&gt;World Health Organization classification of tumours. Pathology and genetics of haematopoietic and lymphoid tissues&lt;/title&gt;&lt;secondary-title&gt;Lyon&lt;/secondary-title&gt;&lt;/titles&gt;&lt;periodical&gt;&lt;full-title&gt;Lyon&lt;/full-title&gt;&lt;/periodical&gt;&lt;volume&gt;IARC Press&lt;/volume&gt;&lt;dates&gt;&lt;year&gt;2001&lt;/year&gt;&lt;pub-dates&gt;&lt;date&gt; 2001&lt;/date&gt;&lt;/pub-dates&gt;&lt;/dates&gt;&lt;urls&gt;&lt;/urls&gt;&lt;/record&gt;&lt;/Cite&gt;&lt;Cite&gt;&lt;Author&gt;Swerdlow&lt;/Author&gt;&lt;RecNum&gt;13&lt;/RecNum&gt;&lt;record&gt;&lt;rec-number&gt;13&lt;/rec-number&gt;&lt;foreign-keys&gt;&lt;key app="EN" db-id="efa90eds9esfate5faxprazcp2ez0xtee9ee" timestamp="1415337374"&gt;13&lt;/key&gt;&lt;/foreign-keys&gt;&lt;ref-type name="Journal Article"&gt;17&lt;/ref-type&gt;&lt;contributors&gt;&lt;authors&gt;&lt;author&gt;Swerdlow, S.H.&lt;/author&gt;&lt;author&gt;Campo, E.&lt;/author&gt;&lt;author&gt;Harris, N.L.&lt;/author&gt;&lt;author&gt;Jaffe, E.S.&lt;/author&gt;&lt;author&gt;Pileri, S.A.&lt;/author&gt;&lt;author&gt;Stein, H.&lt;/author&gt;&lt;author&gt;Thiele, J.&lt;/author&gt;&lt;author&gt;Vardiman, J.W.&lt;/author&gt;&lt;/authors&gt;&lt;/contributors&gt;&lt;titles&gt;&lt;title&gt;WHO Classification of Tumors of Haematopoetic and Lymphoid Tissue. Lyon, France: IARC Press&lt;/title&gt;&lt;/titles&gt;&lt;dates&gt;&lt;year&gt;2008&lt;/year&gt;&lt;/dates&gt;&lt;urls&gt;&lt;/urls&gt;&lt;/record&gt;&lt;/Cite&gt;&lt;/EndNote&gt;</w:instrText>
        </w:r>
        <w:r w:rsidR="00AC73DF" w:rsidRPr="00F824DB">
          <w:rPr>
            <w:rFonts w:ascii="Arial" w:hAnsi="Arial" w:cs="Arial"/>
          </w:rPr>
          <w:fldChar w:fldCharType="separate"/>
        </w:r>
        <w:r w:rsidR="000C3124" w:rsidRPr="00F824DB">
          <w:rPr>
            <w:rFonts w:ascii="Arial" w:hAnsi="Arial" w:cs="Arial"/>
            <w:noProof/>
          </w:rPr>
          <w:t>(</w:t>
        </w:r>
        <w:r w:rsidR="00AC73DF" w:rsidRPr="00F824DB">
          <w:fldChar w:fldCharType="begin"/>
        </w:r>
        <w:r w:rsidR="00C0390C" w:rsidRPr="00F824DB">
          <w:instrText xml:space="preserve"> HYPERLINK \l "_ENREF_25" \o "Jaffe, 2001 #51" </w:instrText>
        </w:r>
        <w:r w:rsidR="00AC73DF" w:rsidRPr="00F824DB">
          <w:fldChar w:fldCharType="separate"/>
        </w:r>
        <w:r w:rsidR="0013570D" w:rsidRPr="00F824DB">
          <w:rPr>
            <w:rFonts w:ascii="Arial" w:hAnsi="Arial" w:cs="Arial"/>
            <w:noProof/>
          </w:rPr>
          <w:t>Jaffe</w:t>
        </w:r>
        <w:r w:rsidR="0013570D" w:rsidRPr="00F824DB">
          <w:rPr>
            <w:rFonts w:ascii="Arial" w:hAnsi="Arial" w:cs="Arial"/>
            <w:i/>
            <w:noProof/>
          </w:rPr>
          <w:t>, et al</w:t>
        </w:r>
        <w:r w:rsidR="0013570D" w:rsidRPr="00F824DB">
          <w:rPr>
            <w:rFonts w:ascii="Arial" w:hAnsi="Arial" w:cs="Arial"/>
            <w:noProof/>
          </w:rPr>
          <w:t xml:space="preserve"> 2001</w:t>
        </w:r>
        <w:r w:rsidR="00AC73DF" w:rsidRPr="00F824DB">
          <w:rPr>
            <w:rFonts w:ascii="Arial" w:hAnsi="Arial" w:cs="Arial"/>
            <w:noProof/>
          </w:rPr>
          <w:fldChar w:fldCharType="end"/>
        </w:r>
        <w:r w:rsidR="000C3124" w:rsidRPr="00F824DB">
          <w:rPr>
            <w:rFonts w:ascii="Arial" w:hAnsi="Arial" w:cs="Arial"/>
            <w:noProof/>
          </w:rPr>
          <w:t xml:space="preserve">, </w:t>
        </w:r>
        <w:r w:rsidR="00AC73DF" w:rsidRPr="00F824DB">
          <w:fldChar w:fldCharType="begin"/>
        </w:r>
        <w:r w:rsidR="00C0390C" w:rsidRPr="00F824DB">
          <w:instrText xml:space="preserve"> HYPERLINK \l "_ENREF_58" \o "Swerdlow, 2008 #13" </w:instrText>
        </w:r>
        <w:r w:rsidR="00AC73DF" w:rsidRPr="00F824DB">
          <w:fldChar w:fldCharType="separate"/>
        </w:r>
        <w:r w:rsidR="0013570D" w:rsidRPr="00F824DB">
          <w:rPr>
            <w:rFonts w:ascii="Arial" w:hAnsi="Arial" w:cs="Arial"/>
            <w:noProof/>
          </w:rPr>
          <w:t>Swerdlow</w:t>
        </w:r>
        <w:r w:rsidR="0013570D" w:rsidRPr="00F824DB">
          <w:rPr>
            <w:rFonts w:ascii="Arial" w:hAnsi="Arial" w:cs="Arial"/>
            <w:i/>
            <w:noProof/>
          </w:rPr>
          <w:t>, et al</w:t>
        </w:r>
        <w:r w:rsidR="0013570D" w:rsidRPr="00F824DB">
          <w:rPr>
            <w:rFonts w:ascii="Arial" w:hAnsi="Arial" w:cs="Arial"/>
            <w:noProof/>
          </w:rPr>
          <w:t xml:space="preserve"> 2008</w:t>
        </w:r>
        <w:r w:rsidR="00AC73DF" w:rsidRPr="00F824DB">
          <w:rPr>
            <w:rFonts w:ascii="Arial" w:hAnsi="Arial" w:cs="Arial"/>
            <w:noProof/>
          </w:rPr>
          <w:fldChar w:fldCharType="end"/>
        </w:r>
        <w:r w:rsidR="000C3124" w:rsidRPr="00F824DB">
          <w:rPr>
            <w:rFonts w:ascii="Arial" w:hAnsi="Arial" w:cs="Arial"/>
            <w:noProof/>
          </w:rPr>
          <w:t>)</w:t>
        </w:r>
        <w:r w:rsidR="00AC73DF" w:rsidRPr="00F824DB">
          <w:rPr>
            <w:rFonts w:ascii="Arial" w:hAnsi="Arial" w:cs="Arial"/>
          </w:rPr>
          <w:fldChar w:fldCharType="end"/>
        </w:r>
        <w:r w:rsidR="00514BC0" w:rsidRPr="00F824DB">
          <w:rPr>
            <w:rFonts w:ascii="Arial" w:hAnsi="Arial" w:cs="Arial"/>
          </w:rPr>
          <w:t xml:space="preserve">. </w:t>
        </w:r>
      </w:ins>
      <w:r w:rsidR="00581BB8" w:rsidRPr="00F824DB">
        <w:rPr>
          <w:rFonts w:ascii="Arial" w:hAnsi="Arial" w:cs="Arial"/>
        </w:rPr>
        <w:t xml:space="preserve"> </w:t>
      </w:r>
      <w:r w:rsidR="00B93999" w:rsidRPr="00F824DB">
        <w:rPr>
          <w:rFonts w:ascii="Arial" w:hAnsi="Arial" w:cs="Arial"/>
        </w:rPr>
        <w:t>Additionally, because features of MPNs and MDS/MPNs overlap</w:t>
      </w:r>
      <w:r w:rsidR="00F4263B" w:rsidRPr="00F824DB">
        <w:rPr>
          <w:rFonts w:ascii="Arial" w:hAnsi="Arial" w:cs="Arial"/>
        </w:rPr>
        <w:t xml:space="preserve"> and evolve</w:t>
      </w:r>
      <w:r w:rsidR="00B93999" w:rsidRPr="00F824DB">
        <w:rPr>
          <w:rFonts w:ascii="Arial" w:hAnsi="Arial" w:cs="Arial"/>
        </w:rPr>
        <w:t xml:space="preserve">, precise disease classification may be difficult initially but may become apparent over time.  </w:t>
      </w:r>
      <w:r w:rsidRPr="00F824DB">
        <w:rPr>
          <w:rFonts w:ascii="Arial" w:hAnsi="Arial" w:cs="Arial"/>
        </w:rPr>
        <w:t xml:space="preserve">To evaluate whether IRs of MPNs were affected by reporting delays, using SEER-17 we calculated IRs </w:t>
      </w:r>
      <w:r w:rsidR="00361972" w:rsidRPr="00F824DB">
        <w:rPr>
          <w:rFonts w:ascii="Arial" w:hAnsi="Arial" w:cs="Arial"/>
        </w:rPr>
        <w:t>for</w:t>
      </w:r>
      <w:r w:rsidRPr="00F824DB">
        <w:rPr>
          <w:rFonts w:ascii="Arial" w:hAnsi="Arial" w:cs="Arial"/>
        </w:rPr>
        <w:t xml:space="preserve"> cases diagnosed during 2001-2002, 2003-2004, 2005-2006, 2007-2008, 2009-2010</w:t>
      </w:r>
      <w:r w:rsidR="00E54863" w:rsidRPr="00F824DB">
        <w:rPr>
          <w:rFonts w:ascii="Arial" w:hAnsi="Arial" w:cs="Arial"/>
        </w:rPr>
        <w:t>, and 2011-2012</w:t>
      </w:r>
      <w:r w:rsidRPr="00F824DB">
        <w:rPr>
          <w:rFonts w:ascii="Arial" w:hAnsi="Arial" w:cs="Arial"/>
        </w:rPr>
        <w:t xml:space="preserve"> using data from the November 201</w:t>
      </w:r>
      <w:r w:rsidR="00E54863" w:rsidRPr="00F824DB">
        <w:rPr>
          <w:rFonts w:ascii="Arial" w:hAnsi="Arial" w:cs="Arial"/>
        </w:rPr>
        <w:t>4</w:t>
      </w:r>
      <w:r w:rsidRPr="00F824DB">
        <w:rPr>
          <w:rFonts w:ascii="Arial" w:hAnsi="Arial" w:cs="Arial"/>
        </w:rPr>
        <w:t xml:space="preserve"> submission file and compared these IRs to those </w:t>
      </w:r>
      <w:r w:rsidR="00361972" w:rsidRPr="00F824DB">
        <w:rPr>
          <w:rFonts w:ascii="Arial" w:hAnsi="Arial" w:cs="Arial"/>
        </w:rPr>
        <w:t>based on</w:t>
      </w:r>
      <w:r w:rsidRPr="00F824DB">
        <w:rPr>
          <w:rFonts w:ascii="Arial" w:hAnsi="Arial" w:cs="Arial"/>
        </w:rPr>
        <w:t xml:space="preserve"> cases diagnosed during these time periods as reported in the November 201</w:t>
      </w:r>
      <w:r w:rsidR="00E54863" w:rsidRPr="00F824DB">
        <w:rPr>
          <w:rFonts w:ascii="Arial" w:hAnsi="Arial" w:cs="Arial"/>
        </w:rPr>
        <w:t>2</w:t>
      </w:r>
      <w:r w:rsidRPr="00F824DB">
        <w:rPr>
          <w:rFonts w:ascii="Arial" w:hAnsi="Arial" w:cs="Arial"/>
        </w:rPr>
        <w:t>, November 20</w:t>
      </w:r>
      <w:r w:rsidR="00E54863" w:rsidRPr="00F824DB">
        <w:rPr>
          <w:rFonts w:ascii="Arial" w:hAnsi="Arial" w:cs="Arial"/>
        </w:rPr>
        <w:t>1</w:t>
      </w:r>
      <w:r w:rsidRPr="00F824DB">
        <w:rPr>
          <w:rFonts w:ascii="Arial" w:hAnsi="Arial" w:cs="Arial"/>
        </w:rPr>
        <w:t>0</w:t>
      </w:r>
      <w:r w:rsidR="00E54863" w:rsidRPr="00F824DB">
        <w:rPr>
          <w:rFonts w:ascii="Arial" w:hAnsi="Arial" w:cs="Arial"/>
        </w:rPr>
        <w:t>, and November 2008</w:t>
      </w:r>
      <w:r w:rsidRPr="00F824DB">
        <w:rPr>
          <w:rFonts w:ascii="Arial" w:hAnsi="Arial" w:cs="Arial"/>
        </w:rPr>
        <w:t xml:space="preserve"> data submission files. </w:t>
      </w:r>
    </w:p>
    <w:p w:rsidR="001C5839" w:rsidRPr="00F824DB" w:rsidRDefault="001C5839" w:rsidP="000E7779">
      <w:pPr>
        <w:spacing w:line="480" w:lineRule="auto"/>
        <w:rPr>
          <w:rFonts w:ascii="Arial" w:hAnsi="Arial" w:cs="Arial"/>
          <w:i/>
        </w:rPr>
      </w:pPr>
    </w:p>
    <w:p w:rsidR="000E7779" w:rsidRPr="00F824DB" w:rsidRDefault="000E7779" w:rsidP="000E7779">
      <w:pPr>
        <w:spacing w:line="480" w:lineRule="auto"/>
        <w:rPr>
          <w:rFonts w:ascii="Arial" w:hAnsi="Arial" w:cs="Arial"/>
          <w:i/>
        </w:rPr>
      </w:pPr>
      <w:r w:rsidRPr="00F824DB">
        <w:rPr>
          <w:rFonts w:ascii="Arial" w:hAnsi="Arial" w:cs="Arial"/>
          <w:i/>
        </w:rPr>
        <w:t>Survival</w:t>
      </w:r>
    </w:p>
    <w:p w:rsidR="000E7779" w:rsidRPr="00F824DB" w:rsidRDefault="000E7779" w:rsidP="00D962DF">
      <w:pPr>
        <w:spacing w:line="480" w:lineRule="auto"/>
        <w:ind w:firstLine="720"/>
        <w:rPr>
          <w:rFonts w:ascii="Arial" w:hAnsi="Arial" w:cs="Arial"/>
        </w:rPr>
      </w:pPr>
      <w:r w:rsidRPr="00F824DB">
        <w:rPr>
          <w:rFonts w:ascii="Arial" w:hAnsi="Arial" w:cs="Arial"/>
        </w:rPr>
        <w:t xml:space="preserve">We utilized the SEER*Stat Survival Session to estimate 5-year relative survival (RS) and 95% CIs. </w:t>
      </w:r>
      <w:ins w:id="87" w:author="Graca M Dores" w:date="2016-01-09T14:09:00Z">
        <w:r w:rsidR="007D6525" w:rsidRPr="00F824DB">
          <w:rPr>
            <w:rFonts w:ascii="Arial" w:hAnsi="Arial" w:cs="Arial"/>
          </w:rPr>
          <w:t xml:space="preserve"> </w:t>
        </w:r>
        <w:r w:rsidR="007C0CBA" w:rsidRPr="00F824DB">
          <w:rPr>
            <w:rFonts w:ascii="Arial" w:hAnsi="Arial" w:cs="Arial"/>
          </w:rPr>
          <w:t xml:space="preserve">RS provides a measure of the likelihood of survival from MPN or MDS/MPN in the </w:t>
        </w:r>
        <w:r w:rsidR="007C0CBA" w:rsidRPr="00E61AF3">
          <w:rPr>
            <w:rFonts w:ascii="Arial" w:hAnsi="Arial" w:cs="Arial"/>
          </w:rPr>
          <w:t xml:space="preserve">absence of other causes of death by comparing the observed survival proportion among individuals with MPN or MDS/MPN with the survival of a similar (same sex, age, and race) hypothetical “cancer-free” </w:t>
        </w:r>
        <w:r w:rsidR="003359A1" w:rsidRPr="00E61AF3">
          <w:rPr>
            <w:rFonts w:ascii="Arial" w:hAnsi="Arial" w:cs="Arial"/>
          </w:rPr>
          <w:t xml:space="preserve">U.S. </w:t>
        </w:r>
        <w:r w:rsidR="007C0CBA" w:rsidRPr="00E61AF3">
          <w:rPr>
            <w:rFonts w:ascii="Arial" w:hAnsi="Arial" w:cs="Arial"/>
          </w:rPr>
          <w:t>populatio</w:t>
        </w:r>
        <w:r w:rsidR="005159D9" w:rsidRPr="00E61AF3">
          <w:rPr>
            <w:rFonts w:ascii="Arial" w:hAnsi="Arial" w:cs="Arial"/>
          </w:rPr>
          <w:t xml:space="preserve">n </w:t>
        </w:r>
        <w:r w:rsidR="00AC73DF" w:rsidRPr="00E61AF3">
          <w:rPr>
            <w:rFonts w:ascii="Arial" w:hAnsi="Arial" w:cs="Arial"/>
          </w:rPr>
          <w:fldChar w:fldCharType="begin">
            <w:fldData xml:space="preserve">PEVuZE5vdGU+PENpdGU+PEF1dGhvcj5Ib3dsYWRlcjwvQXV0aG9yPjxZZWFyPjIwMTU8L1llYXI+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==
</w:fldData>
          </w:fldChar>
        </w:r>
        <w:r w:rsidR="00C868E0" w:rsidRPr="00E61AF3">
          <w:rPr>
            <w:rFonts w:ascii="Arial" w:hAnsi="Arial" w:cs="Arial"/>
          </w:rPr>
          <w:instrText xml:space="preserve"> ADDIN EN.CITE </w:instrText>
        </w:r>
        <w:r w:rsidR="00AC73DF" w:rsidRPr="00E61AF3">
          <w:rPr>
            <w:rFonts w:ascii="Arial" w:hAnsi="Arial" w:cs="Arial"/>
          </w:rPr>
          <w:fldChar w:fldCharType="begin">
            <w:fldData xml:space="preserve">PEVuZE5vdGU+PENpdGU+PEF1dGhvcj5Ib3dsYWRlcjwvQXV0aG9yPjxZZWFyPjIwMTU8L1llYXI+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==
</w:fldData>
          </w:fldChar>
        </w:r>
        <w:r w:rsidR="00C868E0" w:rsidRPr="00E61AF3">
          <w:rPr>
            <w:rFonts w:ascii="Arial" w:hAnsi="Arial" w:cs="Arial"/>
          </w:rPr>
          <w:instrText xml:space="preserve"> ADDIN EN.CITE.DATA </w:instrText>
        </w:r>
        <w:r w:rsidR="00AC73DF" w:rsidRPr="00E61AF3">
          <w:rPr>
            <w:rFonts w:ascii="Arial" w:hAnsi="Arial" w:cs="Arial"/>
          </w:rPr>
        </w:r>
        <w:r w:rsidR="00AC73DF" w:rsidRPr="00E61AF3">
          <w:rPr>
            <w:rFonts w:ascii="Arial" w:hAnsi="Arial" w:cs="Arial"/>
          </w:rPr>
          <w:fldChar w:fldCharType="end"/>
        </w:r>
        <w:r w:rsidR="00AC73DF" w:rsidRPr="00E61AF3">
          <w:rPr>
            <w:rFonts w:ascii="Arial" w:hAnsi="Arial" w:cs="Arial"/>
          </w:rPr>
        </w:r>
        <w:r w:rsidR="00AC73DF" w:rsidRPr="00E61AF3">
          <w:rPr>
            <w:rFonts w:ascii="Arial" w:hAnsi="Arial" w:cs="Arial"/>
          </w:rPr>
          <w:fldChar w:fldCharType="separate"/>
        </w:r>
        <w:r w:rsidR="00C868E0" w:rsidRPr="00E61AF3">
          <w:rPr>
            <w:rFonts w:ascii="Arial" w:hAnsi="Arial" w:cs="Arial"/>
            <w:noProof/>
          </w:rPr>
          <w:t>(</w:t>
        </w:r>
        <w:r w:rsidR="00AC73DF" w:rsidRPr="00E61AF3">
          <w:rPr>
            <w:rFonts w:ascii="Arial" w:hAnsi="Arial" w:cs="Arial"/>
          </w:rPr>
          <w:fldChar w:fldCharType="begin"/>
        </w:r>
        <w:r w:rsidR="00C0390C" w:rsidRPr="00E61AF3">
          <w:rPr>
            <w:rFonts w:ascii="Arial" w:hAnsi="Arial" w:cs="Arial"/>
          </w:rPr>
          <w:instrText xml:space="preserve"> HYPERLINK \l "_ENREF_23" \o "Howlader, 2015 #237" </w:instrText>
        </w:r>
        <w:r w:rsidR="00AC73DF" w:rsidRPr="00E61AF3">
          <w:rPr>
            <w:rFonts w:ascii="Arial" w:hAnsi="Arial" w:cs="Arial"/>
          </w:rPr>
          <w:fldChar w:fldCharType="separate"/>
        </w:r>
        <w:r w:rsidR="0013570D" w:rsidRPr="00E61AF3">
          <w:rPr>
            <w:rFonts w:ascii="Arial" w:hAnsi="Arial" w:cs="Arial"/>
            <w:noProof/>
          </w:rPr>
          <w:t>Howlader</w:t>
        </w:r>
        <w:r w:rsidR="0013570D" w:rsidRPr="00E61AF3">
          <w:rPr>
            <w:rFonts w:ascii="Arial" w:hAnsi="Arial" w:cs="Arial"/>
            <w:i/>
            <w:noProof/>
          </w:rPr>
          <w:t>, et al</w:t>
        </w:r>
        <w:r w:rsidR="0013570D" w:rsidRPr="00E61AF3">
          <w:rPr>
            <w:rFonts w:ascii="Arial" w:hAnsi="Arial" w:cs="Arial"/>
            <w:noProof/>
          </w:rPr>
          <w:t xml:space="preserve"> 2015</w:t>
        </w:r>
        <w:r w:rsidR="00AC73DF" w:rsidRPr="00E61AF3">
          <w:rPr>
            <w:rFonts w:ascii="Arial" w:hAnsi="Arial" w:cs="Arial"/>
            <w:noProof/>
          </w:rPr>
          <w:fldChar w:fldCharType="end"/>
        </w:r>
        <w:r w:rsidR="00C868E0" w:rsidRPr="00E61AF3">
          <w:rPr>
            <w:rFonts w:ascii="Arial" w:hAnsi="Arial" w:cs="Arial"/>
            <w:noProof/>
          </w:rPr>
          <w:t>)</w:t>
        </w:r>
        <w:r w:rsidR="00AC73DF" w:rsidRPr="00E61AF3">
          <w:rPr>
            <w:rFonts w:ascii="Arial" w:hAnsi="Arial" w:cs="Arial"/>
          </w:rPr>
          <w:fldChar w:fldCharType="end"/>
        </w:r>
        <w:r w:rsidR="007C0CBA" w:rsidRPr="00E61AF3">
          <w:rPr>
            <w:rFonts w:ascii="Arial" w:hAnsi="Arial" w:cs="Arial"/>
          </w:rPr>
          <w:t>. The actuarial or life table method is used to calculate the observed</w:t>
        </w:r>
        <w:r w:rsidR="007C0CBA" w:rsidRPr="00F824DB">
          <w:rPr>
            <w:rFonts w:ascii="Arial" w:hAnsi="Arial" w:cs="Arial"/>
          </w:rPr>
          <w:t xml:space="preserve"> survival rate, with the assumption that cancer deaths represent a negligible proportion of all deaths.</w:t>
        </w:r>
        <w:r w:rsidR="00034864" w:rsidRPr="00F824DB">
          <w:rPr>
            <w:rFonts w:ascii="Arial" w:hAnsi="Arial" w:cs="Arial"/>
          </w:rPr>
          <w:t xml:space="preserve">  Therefore, </w:t>
        </w:r>
      </w:ins>
      <w:r w:rsidR="00CF6FE8" w:rsidRPr="00F824DB">
        <w:rPr>
          <w:rFonts w:ascii="Arial" w:hAnsi="Arial" w:cs="Arial"/>
        </w:rPr>
        <w:t>R</w:t>
      </w:r>
      <w:r w:rsidR="00A705F1" w:rsidRPr="00F824DB">
        <w:rPr>
          <w:rFonts w:ascii="Arial" w:hAnsi="Arial" w:cs="Arial"/>
        </w:rPr>
        <w:t>S</w:t>
      </w:r>
      <w:r w:rsidR="00CF6FE8" w:rsidRPr="00F824DB">
        <w:rPr>
          <w:rFonts w:ascii="Arial" w:hAnsi="Arial" w:cs="Arial"/>
        </w:rPr>
        <w:t xml:space="preserve"> represents the proportion of observed MPN and MDS/MPN survivors compared to the proportion of expected survivors</w:t>
      </w:r>
      <w:r w:rsidR="00185078" w:rsidRPr="00F824DB">
        <w:rPr>
          <w:rFonts w:ascii="Arial" w:hAnsi="Arial" w:cs="Arial"/>
        </w:rPr>
        <w:t xml:space="preserve"> </w:t>
      </w:r>
      <w:r w:rsidR="00235CF0" w:rsidRPr="00F824DB">
        <w:rPr>
          <w:rFonts w:ascii="Arial" w:hAnsi="Arial" w:cs="Arial"/>
        </w:rPr>
        <w:t xml:space="preserve">in the population </w:t>
      </w:r>
      <w:r w:rsidR="005D5E02" w:rsidRPr="00F824DB">
        <w:rPr>
          <w:rFonts w:ascii="Arial" w:hAnsi="Arial" w:cs="Arial"/>
        </w:rPr>
        <w:t>expressed as a percentage</w:t>
      </w:r>
      <w:r w:rsidR="00CF6FE8" w:rsidRPr="00F824DB">
        <w:rPr>
          <w:rFonts w:ascii="Arial" w:hAnsi="Arial" w:cs="Arial"/>
        </w:rPr>
        <w:t xml:space="preserve">.  </w:t>
      </w:r>
      <w:r w:rsidRPr="00F824DB">
        <w:rPr>
          <w:rFonts w:ascii="Arial" w:hAnsi="Arial" w:cs="Arial"/>
        </w:rPr>
        <w:t>We included all cases of MPNs and MDS/MPNs diagnosed in SEER-18 during 2001-201</w:t>
      </w:r>
      <w:r w:rsidR="00D470FB" w:rsidRPr="00F824DB">
        <w:rPr>
          <w:rFonts w:ascii="Arial" w:hAnsi="Arial" w:cs="Arial"/>
        </w:rPr>
        <w:t>1</w:t>
      </w:r>
      <w:r w:rsidRPr="00F824DB">
        <w:rPr>
          <w:rFonts w:ascii="Arial" w:hAnsi="Arial" w:cs="Arial"/>
        </w:rPr>
        <w:t xml:space="preserve"> and actively follow</w:t>
      </w:r>
      <w:r w:rsidR="00D470FB" w:rsidRPr="00F824DB">
        <w:rPr>
          <w:rFonts w:ascii="Arial" w:hAnsi="Arial" w:cs="Arial"/>
        </w:rPr>
        <w:t>ed for vital status through 2012</w:t>
      </w:r>
      <w:r w:rsidRPr="00F824DB">
        <w:rPr>
          <w:rFonts w:ascii="Arial" w:hAnsi="Arial" w:cs="Arial"/>
        </w:rPr>
        <w:t xml:space="preserve">.  Among </w:t>
      </w:r>
      <w:r w:rsidR="00922263" w:rsidRPr="00F824DB">
        <w:rPr>
          <w:rFonts w:ascii="Arial" w:hAnsi="Arial" w:cs="Arial"/>
        </w:rPr>
        <w:t xml:space="preserve">40 </w:t>
      </w:r>
      <w:r w:rsidR="002E0480" w:rsidRPr="00F824DB">
        <w:rPr>
          <w:rFonts w:ascii="Arial" w:hAnsi="Arial" w:cs="Arial"/>
        </w:rPr>
        <w:t>810</w:t>
      </w:r>
      <w:r w:rsidRPr="00F824DB">
        <w:rPr>
          <w:rFonts w:ascii="Arial" w:hAnsi="Arial" w:cs="Arial"/>
        </w:rPr>
        <w:t xml:space="preserve"> </w:t>
      </w:r>
      <w:r w:rsidRPr="00F824DB">
        <w:rPr>
          <w:rFonts w:ascii="Arial" w:hAnsi="Arial" w:cs="Arial"/>
        </w:rPr>
        <w:lastRenderedPageBreak/>
        <w:t>individuals with MPNs</w:t>
      </w:r>
      <w:r w:rsidR="002E0480" w:rsidRPr="00F824DB">
        <w:rPr>
          <w:rFonts w:ascii="Arial" w:hAnsi="Arial" w:cs="Arial"/>
        </w:rPr>
        <w:t xml:space="preserve"> and MDS/MPNs</w:t>
      </w:r>
      <w:r w:rsidRPr="00F824DB">
        <w:rPr>
          <w:rFonts w:ascii="Arial" w:hAnsi="Arial" w:cs="Arial"/>
        </w:rPr>
        <w:t xml:space="preserve">, </w:t>
      </w:r>
      <w:r w:rsidR="007821B6" w:rsidRPr="00F824DB">
        <w:rPr>
          <w:rFonts w:ascii="Arial" w:hAnsi="Arial" w:cs="Arial"/>
        </w:rPr>
        <w:t xml:space="preserve">we excluded individuals </w:t>
      </w:r>
      <w:r w:rsidRPr="00F824DB">
        <w:rPr>
          <w:rFonts w:ascii="Arial" w:hAnsi="Arial" w:cs="Arial"/>
        </w:rPr>
        <w:t>diagnosed by death certificate only (n=3</w:t>
      </w:r>
      <w:r w:rsidR="002E0480" w:rsidRPr="00F824DB">
        <w:rPr>
          <w:rFonts w:ascii="Arial" w:hAnsi="Arial" w:cs="Arial"/>
        </w:rPr>
        <w:t xml:space="preserve">94), </w:t>
      </w:r>
      <w:r w:rsidR="005320AB" w:rsidRPr="00F824DB">
        <w:rPr>
          <w:rFonts w:ascii="Arial" w:hAnsi="Arial" w:cs="Arial"/>
        </w:rPr>
        <w:t>with</w:t>
      </w:r>
      <w:r w:rsidRPr="00F824DB">
        <w:rPr>
          <w:rFonts w:ascii="Arial" w:hAnsi="Arial" w:cs="Arial"/>
        </w:rPr>
        <w:t xml:space="preserve"> unknown age </w:t>
      </w:r>
      <w:r w:rsidR="005320AB" w:rsidRPr="00F824DB">
        <w:rPr>
          <w:rFonts w:ascii="Arial" w:hAnsi="Arial" w:cs="Arial"/>
        </w:rPr>
        <w:t xml:space="preserve">or age </w:t>
      </w:r>
      <w:r w:rsidR="00600E9B" w:rsidRPr="00F824DB">
        <w:rPr>
          <w:rFonts w:ascii="Arial" w:hAnsi="Arial" w:cs="Arial"/>
        </w:rPr>
        <w:t>not included in the expected survival table</w:t>
      </w:r>
      <w:r w:rsidRPr="00F824DB">
        <w:rPr>
          <w:rFonts w:ascii="Arial" w:hAnsi="Arial" w:cs="Arial"/>
        </w:rPr>
        <w:t xml:space="preserve"> (n=</w:t>
      </w:r>
      <w:r w:rsidR="002E0480" w:rsidRPr="00F824DB">
        <w:rPr>
          <w:rFonts w:ascii="Arial" w:hAnsi="Arial" w:cs="Arial"/>
        </w:rPr>
        <w:t>2</w:t>
      </w:r>
      <w:r w:rsidR="00E64BBA" w:rsidRPr="00F824DB">
        <w:rPr>
          <w:rFonts w:ascii="Arial" w:hAnsi="Arial" w:cs="Arial"/>
        </w:rPr>
        <w:t xml:space="preserve">6), </w:t>
      </w:r>
      <w:r w:rsidRPr="00F824DB">
        <w:rPr>
          <w:rFonts w:ascii="Arial" w:hAnsi="Arial" w:cs="Arial"/>
        </w:rPr>
        <w:t>alive with unknown survival time (n=1</w:t>
      </w:r>
      <w:r w:rsidR="005B75CE" w:rsidRPr="00F824DB">
        <w:rPr>
          <w:rFonts w:ascii="Arial" w:hAnsi="Arial" w:cs="Arial"/>
        </w:rPr>
        <w:t>2</w:t>
      </w:r>
      <w:r w:rsidRPr="00F824DB">
        <w:rPr>
          <w:rFonts w:ascii="Arial" w:hAnsi="Arial" w:cs="Arial"/>
        </w:rPr>
        <w:t>4)</w:t>
      </w:r>
      <w:r w:rsidR="00E64BBA" w:rsidRPr="00F824DB">
        <w:rPr>
          <w:rFonts w:ascii="Arial" w:hAnsi="Arial" w:cs="Arial"/>
        </w:rPr>
        <w:t>, or excluded from the Research Database (n=88)</w:t>
      </w:r>
      <w:r w:rsidRPr="00F824DB">
        <w:rPr>
          <w:rFonts w:ascii="Arial" w:hAnsi="Arial" w:cs="Arial"/>
        </w:rPr>
        <w:t xml:space="preserve">.  </w:t>
      </w:r>
      <w:r w:rsidR="004F399A" w:rsidRPr="00F824DB">
        <w:rPr>
          <w:rFonts w:ascii="Arial" w:hAnsi="Arial" w:cs="Arial"/>
        </w:rPr>
        <w:t>T</w:t>
      </w:r>
      <w:r w:rsidR="006C3515" w:rsidRPr="00F824DB">
        <w:rPr>
          <w:rFonts w:ascii="Arial" w:hAnsi="Arial" w:cs="Arial"/>
        </w:rPr>
        <w:t xml:space="preserve">o minimize bias in survival estimates, we included patients with multiple primary cancers. </w:t>
      </w:r>
      <w:r w:rsidR="00BD40E7" w:rsidRPr="00F824DB">
        <w:rPr>
          <w:rFonts w:ascii="Arial" w:hAnsi="Arial" w:cs="Arial"/>
        </w:rPr>
        <w:t xml:space="preserve"> </w:t>
      </w:r>
      <w:r w:rsidR="00600E9B" w:rsidRPr="00F824DB">
        <w:rPr>
          <w:rFonts w:ascii="Arial" w:hAnsi="Arial" w:cs="Arial"/>
        </w:rPr>
        <w:t xml:space="preserve">Four individuals were excluded due to having had a prior diagnosis of MPN or MDS/MPN.  </w:t>
      </w:r>
      <w:r w:rsidR="00041239" w:rsidRPr="00F824DB">
        <w:rPr>
          <w:rFonts w:ascii="Arial" w:hAnsi="Arial" w:cs="Arial"/>
        </w:rPr>
        <w:t>Thus,</w:t>
      </w:r>
      <w:r w:rsidRPr="00F824DB">
        <w:rPr>
          <w:rFonts w:ascii="Arial" w:hAnsi="Arial" w:cs="Arial"/>
        </w:rPr>
        <w:t xml:space="preserve"> </w:t>
      </w:r>
      <w:r w:rsidR="00600E9B" w:rsidRPr="00F824DB">
        <w:rPr>
          <w:rFonts w:ascii="Arial" w:hAnsi="Arial" w:cs="Arial"/>
        </w:rPr>
        <w:t xml:space="preserve">the </w:t>
      </w:r>
      <w:r w:rsidR="00D962DF" w:rsidRPr="00F824DB">
        <w:rPr>
          <w:rFonts w:ascii="Arial" w:hAnsi="Arial" w:cs="Arial"/>
        </w:rPr>
        <w:t>survival analysi</w:t>
      </w:r>
      <w:r w:rsidRPr="00F824DB">
        <w:rPr>
          <w:rFonts w:ascii="Arial" w:hAnsi="Arial" w:cs="Arial"/>
        </w:rPr>
        <w:t xml:space="preserve">s was </w:t>
      </w:r>
      <w:r w:rsidR="005167CD" w:rsidRPr="00F824DB">
        <w:rPr>
          <w:rFonts w:ascii="Arial" w:hAnsi="Arial" w:cs="Arial"/>
        </w:rPr>
        <w:t>based on</w:t>
      </w:r>
      <w:r w:rsidRPr="00F824DB">
        <w:rPr>
          <w:rFonts w:ascii="Arial" w:hAnsi="Arial" w:cs="Arial"/>
        </w:rPr>
        <w:t xml:space="preserve"> </w:t>
      </w:r>
      <w:r w:rsidR="00D962DF" w:rsidRPr="00F824DB">
        <w:rPr>
          <w:rFonts w:ascii="Arial" w:hAnsi="Arial" w:cs="Arial"/>
        </w:rPr>
        <w:t>40</w:t>
      </w:r>
      <w:r w:rsidR="00922263" w:rsidRPr="00F824DB">
        <w:rPr>
          <w:rFonts w:ascii="Arial" w:hAnsi="Arial" w:cs="Arial"/>
        </w:rPr>
        <w:t xml:space="preserve"> </w:t>
      </w:r>
      <w:r w:rsidR="00D962DF" w:rsidRPr="00F824DB">
        <w:rPr>
          <w:rFonts w:ascii="Arial" w:hAnsi="Arial" w:cs="Arial"/>
        </w:rPr>
        <w:t>174</w:t>
      </w:r>
      <w:r w:rsidRPr="00F824DB">
        <w:rPr>
          <w:rFonts w:ascii="Arial" w:hAnsi="Arial" w:cs="Arial"/>
        </w:rPr>
        <w:t xml:space="preserve"> individuals with MPNs</w:t>
      </w:r>
      <w:r w:rsidR="00D962DF" w:rsidRPr="00F824DB">
        <w:rPr>
          <w:rFonts w:ascii="Arial" w:hAnsi="Arial" w:cs="Arial"/>
        </w:rPr>
        <w:t xml:space="preserve"> or MDS/MPNs</w:t>
      </w:r>
      <w:r w:rsidRPr="00F824DB">
        <w:rPr>
          <w:rFonts w:ascii="Arial" w:hAnsi="Arial" w:cs="Arial"/>
        </w:rPr>
        <w:t xml:space="preserve">.  We calculated </w:t>
      </w:r>
      <w:r w:rsidR="00711A1D" w:rsidRPr="00F824DB">
        <w:rPr>
          <w:rFonts w:ascii="Arial" w:hAnsi="Arial" w:cs="Arial"/>
        </w:rPr>
        <w:t>RS</w:t>
      </w:r>
      <w:r w:rsidRPr="00F824DB">
        <w:rPr>
          <w:rFonts w:ascii="Arial" w:hAnsi="Arial" w:cs="Arial"/>
        </w:rPr>
        <w:t xml:space="preserve"> for each disease entity overall and according to </w:t>
      </w:r>
      <w:r w:rsidR="00BA6698" w:rsidRPr="00F824DB">
        <w:rPr>
          <w:rFonts w:ascii="Arial" w:hAnsi="Arial" w:cs="Arial"/>
        </w:rPr>
        <w:t xml:space="preserve">sex and </w:t>
      </w:r>
      <w:r w:rsidRPr="00F824DB">
        <w:rPr>
          <w:rFonts w:ascii="Arial" w:hAnsi="Arial" w:cs="Arial"/>
        </w:rPr>
        <w:t>age</w:t>
      </w:r>
      <w:r w:rsidR="0084041E" w:rsidRPr="00F824DB">
        <w:rPr>
          <w:rFonts w:ascii="Arial" w:hAnsi="Arial" w:cs="Arial"/>
        </w:rPr>
        <w:t xml:space="preserve"> at diagnosis</w:t>
      </w:r>
      <w:r w:rsidRPr="00F824DB">
        <w:rPr>
          <w:rFonts w:ascii="Arial" w:hAnsi="Arial" w:cs="Arial"/>
        </w:rPr>
        <w:t xml:space="preserve">.  </w:t>
      </w:r>
    </w:p>
    <w:p w:rsidR="007971BF" w:rsidRPr="00F824DB" w:rsidRDefault="007971BF" w:rsidP="000E7779">
      <w:pPr>
        <w:spacing w:line="480" w:lineRule="auto"/>
        <w:rPr>
          <w:rFonts w:ascii="Arial" w:hAnsi="Arial" w:cs="Arial"/>
          <w:b/>
        </w:rPr>
      </w:pPr>
    </w:p>
    <w:p w:rsidR="000E7779" w:rsidRPr="00F824DB" w:rsidRDefault="00CD5577" w:rsidP="000E7779">
      <w:pPr>
        <w:spacing w:line="480" w:lineRule="auto"/>
        <w:rPr>
          <w:rFonts w:ascii="Arial" w:hAnsi="Arial" w:cs="Arial"/>
        </w:rPr>
      </w:pPr>
      <w:r w:rsidRPr="00F824DB">
        <w:rPr>
          <w:rFonts w:ascii="Arial" w:hAnsi="Arial" w:cs="Arial"/>
          <w:b/>
        </w:rPr>
        <w:t>Results</w:t>
      </w:r>
    </w:p>
    <w:p w:rsidR="00A75090" w:rsidRPr="00F824DB" w:rsidRDefault="00A75090" w:rsidP="00A75090">
      <w:pPr>
        <w:spacing w:line="480" w:lineRule="auto"/>
        <w:rPr>
          <w:rFonts w:ascii="Arial" w:hAnsi="Arial" w:cs="Arial"/>
          <w:i/>
        </w:rPr>
      </w:pPr>
      <w:r w:rsidRPr="00F824DB">
        <w:rPr>
          <w:rFonts w:ascii="Arial" w:hAnsi="Arial" w:cs="Arial"/>
          <w:i/>
        </w:rPr>
        <w:t xml:space="preserve">Overall incidence </w:t>
      </w:r>
    </w:p>
    <w:p w:rsidR="00C95FC4" w:rsidRPr="00F824DB" w:rsidRDefault="006354D6" w:rsidP="00A75090">
      <w:pPr>
        <w:spacing w:line="480" w:lineRule="auto"/>
        <w:ind w:firstLine="720"/>
        <w:rPr>
          <w:rFonts w:ascii="Arial" w:hAnsi="Arial" w:cs="Arial"/>
        </w:rPr>
      </w:pPr>
      <w:r w:rsidRPr="00F824DB">
        <w:rPr>
          <w:rFonts w:ascii="Arial" w:hAnsi="Arial" w:cs="Arial"/>
        </w:rPr>
        <w:t>During 2001-20</w:t>
      </w:r>
      <w:r w:rsidR="00146B2F" w:rsidRPr="00F824DB">
        <w:rPr>
          <w:rFonts w:ascii="Arial" w:hAnsi="Arial" w:cs="Arial"/>
        </w:rPr>
        <w:t>12</w:t>
      </w:r>
      <w:r w:rsidRPr="00F824DB">
        <w:rPr>
          <w:rFonts w:ascii="Arial" w:hAnsi="Arial" w:cs="Arial"/>
        </w:rPr>
        <w:t xml:space="preserve">, there were </w:t>
      </w:r>
      <w:r w:rsidR="00922263" w:rsidRPr="00F824DB">
        <w:rPr>
          <w:rFonts w:ascii="Arial" w:hAnsi="Arial" w:cs="Arial"/>
        </w:rPr>
        <w:t xml:space="preserve">31 </w:t>
      </w:r>
      <w:r w:rsidR="00146B2F" w:rsidRPr="00F824DB">
        <w:rPr>
          <w:rFonts w:ascii="Arial" w:hAnsi="Arial" w:cs="Arial"/>
        </w:rPr>
        <w:t>904</w:t>
      </w:r>
      <w:r w:rsidRPr="00F824DB">
        <w:rPr>
          <w:rFonts w:ascii="Arial" w:hAnsi="Arial" w:cs="Arial"/>
        </w:rPr>
        <w:t xml:space="preserve"> cases of </w:t>
      </w:r>
      <w:r w:rsidR="00922263" w:rsidRPr="00F824DB">
        <w:rPr>
          <w:rFonts w:ascii="Arial" w:hAnsi="Arial" w:cs="Arial"/>
        </w:rPr>
        <w:t xml:space="preserve">MPNs and 4 </w:t>
      </w:r>
      <w:r w:rsidR="00146B2F" w:rsidRPr="00F824DB">
        <w:rPr>
          <w:rFonts w:ascii="Arial" w:hAnsi="Arial" w:cs="Arial"/>
        </w:rPr>
        <w:t>102 cases of MDS/MPNs</w:t>
      </w:r>
      <w:r w:rsidRPr="00F824DB">
        <w:rPr>
          <w:rFonts w:ascii="Arial" w:hAnsi="Arial" w:cs="Arial"/>
        </w:rPr>
        <w:t xml:space="preserve"> diagnosed among residents of the 18 SEER registries</w:t>
      </w:r>
      <w:r w:rsidR="00CF5E87" w:rsidRPr="00F824DB">
        <w:rPr>
          <w:rFonts w:ascii="Arial" w:hAnsi="Arial" w:cs="Arial"/>
        </w:rPr>
        <w:t xml:space="preserve"> (Table 2)</w:t>
      </w:r>
      <w:r w:rsidRPr="00F824DB">
        <w:rPr>
          <w:rFonts w:ascii="Arial" w:hAnsi="Arial" w:cs="Arial"/>
        </w:rPr>
        <w:t xml:space="preserve">.  </w:t>
      </w:r>
      <w:r w:rsidR="0084041E" w:rsidRPr="00F824DB">
        <w:rPr>
          <w:rFonts w:ascii="Arial" w:hAnsi="Arial" w:cs="Arial"/>
        </w:rPr>
        <w:t xml:space="preserve">Age-adjusted </w:t>
      </w:r>
      <w:r w:rsidR="000E7779" w:rsidRPr="00F824DB">
        <w:rPr>
          <w:rFonts w:ascii="Arial" w:hAnsi="Arial" w:cs="Arial"/>
        </w:rPr>
        <w:t>IRs for MPNs were highest for PV (IR=10.</w:t>
      </w:r>
      <w:r w:rsidR="00146B2F" w:rsidRPr="00F824DB">
        <w:rPr>
          <w:rFonts w:ascii="Arial" w:hAnsi="Arial" w:cs="Arial"/>
        </w:rPr>
        <w:t>9</w:t>
      </w:r>
      <w:r w:rsidR="0084041E" w:rsidRPr="00F824DB">
        <w:rPr>
          <w:rFonts w:ascii="Arial" w:hAnsi="Arial" w:cs="Arial"/>
        </w:rPr>
        <w:t xml:space="preserve"> per </w:t>
      </w:r>
      <w:r w:rsidR="00146B2F" w:rsidRPr="00F824DB">
        <w:rPr>
          <w:rFonts w:ascii="Arial" w:hAnsi="Arial" w:cs="Arial"/>
        </w:rPr>
        <w:t xml:space="preserve">one </w:t>
      </w:r>
      <w:r w:rsidR="0084041E" w:rsidRPr="00F824DB">
        <w:rPr>
          <w:rFonts w:ascii="Arial" w:hAnsi="Arial" w:cs="Arial"/>
        </w:rPr>
        <w:t>million person-years</w:t>
      </w:r>
      <w:r w:rsidR="000E7779" w:rsidRPr="00F824DB">
        <w:rPr>
          <w:rFonts w:ascii="Arial" w:hAnsi="Arial" w:cs="Arial"/>
        </w:rPr>
        <w:t xml:space="preserve">) and </w:t>
      </w:r>
      <w:r w:rsidR="00146B2F" w:rsidRPr="00F824DB">
        <w:rPr>
          <w:rFonts w:ascii="Arial" w:hAnsi="Arial" w:cs="Arial"/>
        </w:rPr>
        <w:t>ET (IR=9.6</w:t>
      </w:r>
      <w:r w:rsidR="00711A1D" w:rsidRPr="00F824DB">
        <w:rPr>
          <w:rFonts w:ascii="Arial" w:hAnsi="Arial" w:cs="Arial"/>
        </w:rPr>
        <w:t>);</w:t>
      </w:r>
      <w:r w:rsidR="000E7779" w:rsidRPr="00F824DB">
        <w:rPr>
          <w:rFonts w:ascii="Arial" w:hAnsi="Arial" w:cs="Arial"/>
        </w:rPr>
        <w:t xml:space="preserve"> intermediate for</w:t>
      </w:r>
      <w:r w:rsidR="00A75090" w:rsidRPr="00F824DB">
        <w:rPr>
          <w:rFonts w:ascii="Arial" w:hAnsi="Arial" w:cs="Arial"/>
        </w:rPr>
        <w:t xml:space="preserve"> MPN</w:t>
      </w:r>
      <w:r w:rsidR="000C76F5" w:rsidRPr="00F824DB">
        <w:rPr>
          <w:rFonts w:ascii="Arial" w:hAnsi="Arial" w:cs="Arial"/>
        </w:rPr>
        <w:t>-</w:t>
      </w:r>
      <w:r w:rsidR="00A75090" w:rsidRPr="00F824DB">
        <w:rPr>
          <w:rFonts w:ascii="Arial" w:hAnsi="Arial" w:cs="Arial"/>
        </w:rPr>
        <w:t>unclassifiable (IR=4.8),</w:t>
      </w:r>
      <w:r w:rsidR="000E7779" w:rsidRPr="00F824DB">
        <w:rPr>
          <w:rFonts w:ascii="Arial" w:hAnsi="Arial" w:cs="Arial"/>
        </w:rPr>
        <w:t xml:space="preserve"> </w:t>
      </w:r>
      <w:r w:rsidR="00146B2F" w:rsidRPr="00F824DB">
        <w:rPr>
          <w:rFonts w:ascii="Arial" w:hAnsi="Arial" w:cs="Arial"/>
          <w:i/>
        </w:rPr>
        <w:t>BCR-ABL1</w:t>
      </w:r>
      <w:r w:rsidR="00146B2F" w:rsidRPr="00F824DB">
        <w:rPr>
          <w:rFonts w:ascii="Arial" w:hAnsi="Arial" w:cs="Arial"/>
        </w:rPr>
        <w:t>-positive CML (IR=3.3)</w:t>
      </w:r>
      <w:r w:rsidR="00711A1D" w:rsidRPr="00F824DB">
        <w:rPr>
          <w:rFonts w:ascii="Arial" w:hAnsi="Arial" w:cs="Arial"/>
        </w:rPr>
        <w:t>,</w:t>
      </w:r>
      <w:r w:rsidR="00146B2F" w:rsidRPr="00F824DB">
        <w:rPr>
          <w:rFonts w:ascii="Arial" w:hAnsi="Arial" w:cs="Arial"/>
        </w:rPr>
        <w:t xml:space="preserve"> and P</w:t>
      </w:r>
      <w:r w:rsidR="000E7779" w:rsidRPr="00F824DB">
        <w:rPr>
          <w:rFonts w:ascii="Arial" w:hAnsi="Arial" w:cs="Arial"/>
        </w:rPr>
        <w:t>MF (IR=</w:t>
      </w:r>
      <w:r w:rsidR="00146B2F" w:rsidRPr="00F824DB">
        <w:rPr>
          <w:rFonts w:ascii="Arial" w:hAnsi="Arial" w:cs="Arial"/>
        </w:rPr>
        <w:t>3.1</w:t>
      </w:r>
      <w:r w:rsidR="00711A1D" w:rsidRPr="00F824DB">
        <w:rPr>
          <w:rFonts w:ascii="Arial" w:hAnsi="Arial" w:cs="Arial"/>
        </w:rPr>
        <w:t>);</w:t>
      </w:r>
      <w:r w:rsidR="000E7779" w:rsidRPr="00F824DB">
        <w:rPr>
          <w:rFonts w:ascii="Arial" w:hAnsi="Arial" w:cs="Arial"/>
        </w:rPr>
        <w:t xml:space="preserve"> and lowest for </w:t>
      </w:r>
      <w:r w:rsidR="00146B2F" w:rsidRPr="00F824DB">
        <w:rPr>
          <w:rFonts w:ascii="Arial" w:hAnsi="Arial" w:cs="Arial"/>
        </w:rPr>
        <w:t xml:space="preserve">chronic </w:t>
      </w:r>
      <w:proofErr w:type="spellStart"/>
      <w:r w:rsidR="00146B2F" w:rsidRPr="00F824DB">
        <w:rPr>
          <w:rFonts w:ascii="Arial" w:hAnsi="Arial" w:cs="Arial"/>
        </w:rPr>
        <w:t>neutrophilic</w:t>
      </w:r>
      <w:proofErr w:type="spellEnd"/>
      <w:r w:rsidR="00146B2F" w:rsidRPr="00F824DB">
        <w:rPr>
          <w:rFonts w:ascii="Arial" w:hAnsi="Arial" w:cs="Arial"/>
        </w:rPr>
        <w:t xml:space="preserve"> </w:t>
      </w:r>
      <w:proofErr w:type="spellStart"/>
      <w:r w:rsidR="00146B2F" w:rsidRPr="00F824DB">
        <w:rPr>
          <w:rFonts w:ascii="Arial" w:hAnsi="Arial" w:cs="Arial"/>
        </w:rPr>
        <w:t>leuk</w:t>
      </w:r>
      <w:ins w:id="88" w:author="Graca M Dores" w:date="2016-01-09T15:59:00Z">
        <w:r w:rsidR="00345CC1">
          <w:rPr>
            <w:rFonts w:ascii="Arial" w:hAnsi="Arial" w:cs="Arial"/>
          </w:rPr>
          <w:t>a</w:t>
        </w:r>
      </w:ins>
      <w:r w:rsidR="00146B2F" w:rsidRPr="00F824DB">
        <w:rPr>
          <w:rFonts w:ascii="Arial" w:hAnsi="Arial" w:cs="Arial"/>
        </w:rPr>
        <w:t>emia</w:t>
      </w:r>
      <w:proofErr w:type="spellEnd"/>
      <w:r w:rsidR="00146B2F" w:rsidRPr="00F824DB">
        <w:rPr>
          <w:rFonts w:ascii="Arial" w:hAnsi="Arial" w:cs="Arial"/>
        </w:rPr>
        <w:t xml:space="preserve">, chronic eosinophilic </w:t>
      </w:r>
      <w:proofErr w:type="spellStart"/>
      <w:r w:rsidR="00146B2F" w:rsidRPr="00F824DB">
        <w:rPr>
          <w:rFonts w:ascii="Arial" w:hAnsi="Arial" w:cs="Arial"/>
        </w:rPr>
        <w:t>leuk</w:t>
      </w:r>
      <w:ins w:id="89" w:author="Graca M Dores" w:date="2016-01-09T15:59:00Z">
        <w:r w:rsidR="00345CC1">
          <w:rPr>
            <w:rFonts w:ascii="Arial" w:hAnsi="Arial" w:cs="Arial"/>
          </w:rPr>
          <w:t>a</w:t>
        </w:r>
      </w:ins>
      <w:r w:rsidR="00146B2F" w:rsidRPr="00F824DB">
        <w:rPr>
          <w:rFonts w:ascii="Arial" w:hAnsi="Arial" w:cs="Arial"/>
        </w:rPr>
        <w:t>emia</w:t>
      </w:r>
      <w:proofErr w:type="spellEnd"/>
      <w:r w:rsidR="000E7779" w:rsidRPr="00F824DB">
        <w:rPr>
          <w:rFonts w:ascii="Arial" w:hAnsi="Arial" w:cs="Arial"/>
        </w:rPr>
        <w:t xml:space="preserve">, </w:t>
      </w:r>
      <w:r w:rsidR="00146B2F" w:rsidRPr="00F824DB">
        <w:rPr>
          <w:rFonts w:ascii="Arial" w:hAnsi="Arial" w:cs="Arial"/>
        </w:rPr>
        <w:t xml:space="preserve">and </w:t>
      </w:r>
      <w:proofErr w:type="spellStart"/>
      <w:r w:rsidR="000E7779" w:rsidRPr="00F824DB">
        <w:rPr>
          <w:rFonts w:ascii="Arial" w:hAnsi="Arial" w:cs="Arial"/>
        </w:rPr>
        <w:t>mastocytosis</w:t>
      </w:r>
      <w:proofErr w:type="spellEnd"/>
      <w:r w:rsidR="000E7779" w:rsidRPr="00F824DB">
        <w:rPr>
          <w:rFonts w:ascii="Arial" w:hAnsi="Arial" w:cs="Arial"/>
        </w:rPr>
        <w:t xml:space="preserve"> (IRs 0.1-0.4).  Among the MDS/MPNs, </w:t>
      </w:r>
      <w:r w:rsidR="008906E2" w:rsidRPr="00F824DB">
        <w:rPr>
          <w:rFonts w:ascii="Arial" w:hAnsi="Arial" w:cs="Arial"/>
        </w:rPr>
        <w:t xml:space="preserve">rates were highest for </w:t>
      </w:r>
      <w:r w:rsidR="00A75090" w:rsidRPr="00F824DB">
        <w:rPr>
          <w:rFonts w:ascii="Arial" w:hAnsi="Arial" w:cs="Arial"/>
        </w:rPr>
        <w:t xml:space="preserve">chronic </w:t>
      </w:r>
      <w:proofErr w:type="spellStart"/>
      <w:r w:rsidR="00A75090" w:rsidRPr="00F824DB">
        <w:rPr>
          <w:rFonts w:ascii="Arial" w:hAnsi="Arial" w:cs="Arial"/>
        </w:rPr>
        <w:t>myelomonocytic</w:t>
      </w:r>
      <w:proofErr w:type="spellEnd"/>
      <w:r w:rsidR="00A75090" w:rsidRPr="00F824DB">
        <w:rPr>
          <w:rFonts w:ascii="Arial" w:hAnsi="Arial" w:cs="Arial"/>
        </w:rPr>
        <w:t xml:space="preserve"> </w:t>
      </w:r>
      <w:proofErr w:type="spellStart"/>
      <w:r w:rsidR="00A75090" w:rsidRPr="00F824DB">
        <w:rPr>
          <w:rFonts w:ascii="Arial" w:hAnsi="Arial" w:cs="Arial"/>
        </w:rPr>
        <w:t>leuk</w:t>
      </w:r>
      <w:ins w:id="90" w:author="Graca M Dores" w:date="2016-01-09T15:59:00Z">
        <w:r w:rsidR="00345CC1">
          <w:rPr>
            <w:rFonts w:ascii="Arial" w:hAnsi="Arial" w:cs="Arial"/>
          </w:rPr>
          <w:t>a</w:t>
        </w:r>
      </w:ins>
      <w:r w:rsidR="00A75090" w:rsidRPr="00F824DB">
        <w:rPr>
          <w:rFonts w:ascii="Arial" w:hAnsi="Arial" w:cs="Arial"/>
        </w:rPr>
        <w:t>emia</w:t>
      </w:r>
      <w:proofErr w:type="spellEnd"/>
      <w:r w:rsidR="00A75090" w:rsidRPr="00F824DB">
        <w:rPr>
          <w:rFonts w:ascii="Arial" w:hAnsi="Arial" w:cs="Arial"/>
        </w:rPr>
        <w:t xml:space="preserve"> (</w:t>
      </w:r>
      <w:r w:rsidR="000E7779" w:rsidRPr="00F824DB">
        <w:rPr>
          <w:rFonts w:ascii="Arial" w:hAnsi="Arial" w:cs="Arial"/>
        </w:rPr>
        <w:t>CMML</w:t>
      </w:r>
      <w:r w:rsidR="00337E71" w:rsidRPr="00F824DB">
        <w:rPr>
          <w:rFonts w:ascii="Arial" w:hAnsi="Arial" w:cs="Arial"/>
        </w:rPr>
        <w:t>, IR=4.1</w:t>
      </w:r>
      <w:r w:rsidR="00A75090" w:rsidRPr="00F824DB">
        <w:rPr>
          <w:rFonts w:ascii="Arial" w:hAnsi="Arial" w:cs="Arial"/>
        </w:rPr>
        <w:t>)</w:t>
      </w:r>
      <w:r w:rsidR="000E7779" w:rsidRPr="00F824DB">
        <w:rPr>
          <w:rFonts w:ascii="Arial" w:hAnsi="Arial" w:cs="Arial"/>
        </w:rPr>
        <w:t xml:space="preserve"> and </w:t>
      </w:r>
      <w:r w:rsidR="008906E2" w:rsidRPr="00F824DB">
        <w:rPr>
          <w:rFonts w:ascii="Arial" w:hAnsi="Arial" w:cs="Arial"/>
        </w:rPr>
        <w:t xml:space="preserve">very low for </w:t>
      </w:r>
      <w:r w:rsidR="000E7779" w:rsidRPr="00F824DB">
        <w:rPr>
          <w:rFonts w:ascii="Arial" w:hAnsi="Arial" w:cs="Arial"/>
          <w:i/>
        </w:rPr>
        <w:t>BCR-ABL1</w:t>
      </w:r>
      <w:r w:rsidR="000E7779" w:rsidRPr="00F824DB">
        <w:rPr>
          <w:rFonts w:ascii="Arial" w:hAnsi="Arial" w:cs="Arial"/>
        </w:rPr>
        <w:t xml:space="preserve">-negative CML and juvenile </w:t>
      </w:r>
      <w:proofErr w:type="spellStart"/>
      <w:r w:rsidR="00A75090" w:rsidRPr="00F824DB">
        <w:rPr>
          <w:rFonts w:ascii="Arial" w:hAnsi="Arial" w:cs="Arial"/>
        </w:rPr>
        <w:t>myelomonocytic</w:t>
      </w:r>
      <w:proofErr w:type="spellEnd"/>
      <w:r w:rsidR="00A75090" w:rsidRPr="00F824DB">
        <w:rPr>
          <w:rFonts w:ascii="Arial" w:hAnsi="Arial" w:cs="Arial"/>
        </w:rPr>
        <w:t xml:space="preserve"> </w:t>
      </w:r>
      <w:proofErr w:type="spellStart"/>
      <w:r w:rsidR="00A75090" w:rsidRPr="00F824DB">
        <w:rPr>
          <w:rFonts w:ascii="Arial" w:hAnsi="Arial" w:cs="Arial"/>
        </w:rPr>
        <w:t>leuk</w:t>
      </w:r>
      <w:ins w:id="91" w:author="Graca M Dores" w:date="2016-01-09T15:59:00Z">
        <w:r w:rsidR="00345CC1">
          <w:rPr>
            <w:rFonts w:ascii="Arial" w:hAnsi="Arial" w:cs="Arial"/>
          </w:rPr>
          <w:t>a</w:t>
        </w:r>
      </w:ins>
      <w:r w:rsidR="00A75090" w:rsidRPr="00F824DB">
        <w:rPr>
          <w:rFonts w:ascii="Arial" w:hAnsi="Arial" w:cs="Arial"/>
        </w:rPr>
        <w:t>emia</w:t>
      </w:r>
      <w:proofErr w:type="spellEnd"/>
      <w:r w:rsidR="00A75090" w:rsidRPr="00F824DB">
        <w:rPr>
          <w:rFonts w:ascii="Arial" w:hAnsi="Arial" w:cs="Arial"/>
        </w:rPr>
        <w:t xml:space="preserve"> </w:t>
      </w:r>
      <w:r w:rsidR="000E7779" w:rsidRPr="00F824DB">
        <w:rPr>
          <w:rFonts w:ascii="Arial" w:hAnsi="Arial" w:cs="Arial"/>
        </w:rPr>
        <w:t xml:space="preserve">(IRs=0.1).  </w:t>
      </w:r>
    </w:p>
    <w:p w:rsidR="00A75090" w:rsidRPr="00F824DB" w:rsidRDefault="00A75090" w:rsidP="000E7779">
      <w:pPr>
        <w:spacing w:line="480" w:lineRule="auto"/>
        <w:rPr>
          <w:rFonts w:ascii="Arial" w:hAnsi="Arial" w:cs="Arial"/>
        </w:rPr>
      </w:pPr>
    </w:p>
    <w:p w:rsidR="003521AB" w:rsidRPr="00F824DB" w:rsidRDefault="003521AB" w:rsidP="003521AB">
      <w:pPr>
        <w:spacing w:line="480" w:lineRule="auto"/>
        <w:rPr>
          <w:rFonts w:ascii="Arial" w:hAnsi="Arial" w:cs="Arial"/>
          <w:i/>
        </w:rPr>
      </w:pPr>
      <w:r w:rsidRPr="00F824DB">
        <w:rPr>
          <w:rFonts w:ascii="Arial" w:hAnsi="Arial" w:cs="Arial"/>
          <w:i/>
        </w:rPr>
        <w:t>Incidence rates by age and sex</w:t>
      </w:r>
    </w:p>
    <w:p w:rsidR="003521AB" w:rsidRPr="00F824DB" w:rsidRDefault="003521AB" w:rsidP="003521AB">
      <w:pPr>
        <w:spacing w:line="480" w:lineRule="auto"/>
        <w:ind w:firstLine="720"/>
        <w:rPr>
          <w:rFonts w:ascii="Arial" w:hAnsi="Arial" w:cs="Arial"/>
        </w:rPr>
      </w:pPr>
      <w:r w:rsidRPr="00F824DB">
        <w:rPr>
          <w:rFonts w:ascii="Arial" w:hAnsi="Arial" w:cs="Arial"/>
        </w:rPr>
        <w:t xml:space="preserve">The overall IR of each MPN and MDS/MPN subtype generally was significantly higher among males than females, with IRs ranging from &gt;14% to &gt;100% higher among </w:t>
      </w:r>
      <w:r w:rsidRPr="00F824DB">
        <w:rPr>
          <w:rFonts w:ascii="Arial" w:hAnsi="Arial" w:cs="Arial"/>
        </w:rPr>
        <w:lastRenderedPageBreak/>
        <w:t>males (Table 2).  ET was the only entity with significantly lower IR among males than females, (male-to-female IRR=0.80</w:t>
      </w:r>
      <w:del w:id="92" w:author="Graca M Dores" w:date="2016-01-09T14:09:00Z">
        <w:r w:rsidR="00B30A91" w:rsidRPr="006402CC">
          <w:rPr>
            <w:rFonts w:ascii="Arial" w:hAnsi="Arial" w:cs="Arial"/>
          </w:rPr>
          <w:delText>).</w:delText>
        </w:r>
      </w:del>
      <w:ins w:id="93" w:author="Graca M Dores" w:date="2016-01-09T14:09:00Z">
        <w:r w:rsidRPr="00F824DB">
          <w:rPr>
            <w:rFonts w:ascii="Arial" w:hAnsi="Arial" w:cs="Arial"/>
          </w:rPr>
          <w:t>; 95% CI 0.77-0.83).</w:t>
        </w:r>
      </w:ins>
      <w:r w:rsidRPr="00F824DB">
        <w:rPr>
          <w:rFonts w:ascii="Arial" w:hAnsi="Arial" w:cs="Arial"/>
        </w:rPr>
        <w:t xml:space="preserve">  Among the more common entities, </w:t>
      </w:r>
      <w:r w:rsidRPr="00F824DB">
        <w:rPr>
          <w:rFonts w:ascii="Arial" w:hAnsi="Arial" w:cs="Arial"/>
          <w:i/>
        </w:rPr>
        <w:t>BCR-ABL1</w:t>
      </w:r>
      <w:r w:rsidRPr="00F824DB">
        <w:rPr>
          <w:rFonts w:ascii="Arial" w:hAnsi="Arial" w:cs="Arial"/>
        </w:rPr>
        <w:t>-positive CML</w:t>
      </w:r>
      <w:del w:id="94" w:author="Graca M Dores" w:date="2016-01-09T14:09:00Z">
        <w:r w:rsidR="000E7779" w:rsidRPr="006402CC">
          <w:rPr>
            <w:rFonts w:ascii="Arial" w:hAnsi="Arial" w:cs="Arial"/>
          </w:rPr>
          <w:delText>,</w:delText>
        </w:r>
      </w:del>
      <w:ins w:id="95" w:author="Graca M Dores" w:date="2016-01-09T14:09:00Z">
        <w:r w:rsidRPr="00F824DB">
          <w:rPr>
            <w:rFonts w:ascii="Arial" w:hAnsi="Arial" w:cs="Arial"/>
          </w:rPr>
          <w:t xml:space="preserve"> (IRR=1.40; 95% CI 1.30-1.50),</w:t>
        </w:r>
      </w:ins>
      <w:r w:rsidRPr="00F824DB">
        <w:rPr>
          <w:rFonts w:ascii="Arial" w:hAnsi="Arial" w:cs="Arial"/>
        </w:rPr>
        <w:t xml:space="preserve"> PV</w:t>
      </w:r>
      <w:del w:id="96" w:author="Graca M Dores" w:date="2016-01-09T14:09:00Z">
        <w:r w:rsidR="00C408C3" w:rsidRPr="006402CC">
          <w:rPr>
            <w:rFonts w:ascii="Arial" w:hAnsi="Arial" w:cs="Arial"/>
          </w:rPr>
          <w:delText>,</w:delText>
        </w:r>
      </w:del>
      <w:ins w:id="97" w:author="Graca M Dores" w:date="2016-01-09T14:09:00Z">
        <w:r w:rsidRPr="00F824DB">
          <w:rPr>
            <w:rFonts w:ascii="Arial" w:hAnsi="Arial" w:cs="Arial"/>
          </w:rPr>
          <w:t xml:space="preserve"> (IRR=1.64; 95% CI 1.57-1.70),</w:t>
        </w:r>
      </w:ins>
      <w:r w:rsidRPr="00F824DB">
        <w:rPr>
          <w:rFonts w:ascii="Arial" w:hAnsi="Arial" w:cs="Arial"/>
        </w:rPr>
        <w:t xml:space="preserve"> and CML-not otherwise specified (NOS</w:t>
      </w:r>
      <w:ins w:id="98" w:author="Graca M Dores" w:date="2016-01-09T14:09:00Z">
        <w:r w:rsidRPr="00F824DB">
          <w:rPr>
            <w:rFonts w:ascii="Arial" w:hAnsi="Arial" w:cs="Arial"/>
          </w:rPr>
          <w:t>) (IRR=1.56; 95% CI 1.49-1.63</w:t>
        </w:r>
      </w:ins>
      <w:r w:rsidRPr="00F824DB">
        <w:rPr>
          <w:rFonts w:ascii="Arial" w:hAnsi="Arial" w:cs="Arial"/>
        </w:rPr>
        <w:t xml:space="preserve">) predominated among males across nearly the entire age spectrum (Figure 1).  PMF, MPN-unclassifiable, and CMML occurred rarely among the youngest age groups, and the male predominance was most apparent only after mid to later life.  The female predominance for ET was most notable at ages &lt;60 years.  Among males and females, rates increased exponentially with increasing age until the oldest age group for most entities shown, with the pace most rapid for CMML and least rapid for </w:t>
      </w:r>
      <w:r w:rsidRPr="00F824DB">
        <w:rPr>
          <w:rFonts w:ascii="Arial" w:hAnsi="Arial" w:cs="Arial"/>
          <w:i/>
        </w:rPr>
        <w:t>BCR-ABL1</w:t>
      </w:r>
      <w:r w:rsidRPr="00F824DB">
        <w:rPr>
          <w:rFonts w:ascii="Arial" w:hAnsi="Arial" w:cs="Arial"/>
        </w:rPr>
        <w:t>-positive CML.</w:t>
      </w:r>
    </w:p>
    <w:p w:rsidR="009E1824" w:rsidRPr="00F824DB" w:rsidRDefault="009E1824" w:rsidP="000E7779">
      <w:pPr>
        <w:spacing w:line="480" w:lineRule="auto"/>
        <w:rPr>
          <w:rFonts w:ascii="Arial" w:hAnsi="Arial" w:cs="Arial"/>
        </w:rPr>
      </w:pPr>
    </w:p>
    <w:p w:rsidR="003521AB" w:rsidRPr="00F824DB" w:rsidRDefault="003521AB" w:rsidP="003521AB">
      <w:pPr>
        <w:spacing w:line="480" w:lineRule="auto"/>
        <w:rPr>
          <w:rFonts w:ascii="Arial" w:hAnsi="Arial" w:cs="Arial"/>
          <w:i/>
        </w:rPr>
      </w:pPr>
      <w:r w:rsidRPr="00F824DB">
        <w:rPr>
          <w:rFonts w:ascii="Arial" w:hAnsi="Arial" w:cs="Arial"/>
          <w:i/>
        </w:rPr>
        <w:t>Incidence rates by race/ethnicity</w:t>
      </w:r>
    </w:p>
    <w:p w:rsidR="003521AB" w:rsidRPr="00F824DB" w:rsidRDefault="003521AB" w:rsidP="003521AB">
      <w:pPr>
        <w:spacing w:line="480" w:lineRule="auto"/>
        <w:ind w:firstLine="720"/>
        <w:rPr>
          <w:rFonts w:ascii="Arial" w:hAnsi="Arial" w:cs="Arial"/>
        </w:rPr>
      </w:pPr>
      <w:r w:rsidRPr="00F824DB">
        <w:rPr>
          <w:rFonts w:ascii="Arial" w:hAnsi="Arial" w:cs="Arial"/>
        </w:rPr>
        <w:t xml:space="preserve">All specified MPNs, MDS/MPNs, and CML-NOS rates were lower among Hispanic whites than non-Hispanic whites (Table 3).  With the exception of chronic eosinophilic </w:t>
      </w:r>
      <w:proofErr w:type="spellStart"/>
      <w:r w:rsidRPr="00F824DB">
        <w:rPr>
          <w:rFonts w:ascii="Arial" w:hAnsi="Arial" w:cs="Arial"/>
        </w:rPr>
        <w:t>leuk</w:t>
      </w:r>
      <w:ins w:id="99" w:author="Graca M Dores" w:date="2016-01-09T15:59:00Z">
        <w:r w:rsidR="00345CC1">
          <w:rPr>
            <w:rFonts w:ascii="Arial" w:hAnsi="Arial" w:cs="Arial"/>
          </w:rPr>
          <w:t>a</w:t>
        </w:r>
      </w:ins>
      <w:r w:rsidRPr="00F824DB">
        <w:rPr>
          <w:rFonts w:ascii="Arial" w:hAnsi="Arial" w:cs="Arial"/>
        </w:rPr>
        <w:t>emia</w:t>
      </w:r>
      <w:proofErr w:type="spellEnd"/>
      <w:r w:rsidRPr="00F824DB">
        <w:rPr>
          <w:rFonts w:ascii="Arial" w:hAnsi="Arial" w:cs="Arial"/>
        </w:rPr>
        <w:t xml:space="preserve"> having a similar incidence among non-Hispanic whites </w:t>
      </w:r>
      <w:ins w:id="100" w:author="Graca M Dores" w:date="2016-01-09T14:09:00Z">
        <w:r w:rsidRPr="00F824DB">
          <w:rPr>
            <w:rFonts w:ascii="Arial" w:hAnsi="Arial" w:cs="Arial"/>
          </w:rPr>
          <w:t xml:space="preserve">(IRR=0.75; 95% CI 0.51-1.07) </w:t>
        </w:r>
      </w:ins>
      <w:r w:rsidRPr="00F824DB">
        <w:rPr>
          <w:rFonts w:ascii="Arial" w:hAnsi="Arial" w:cs="Arial"/>
        </w:rPr>
        <w:t>and Asians/Pacific Islanders (APIs</w:t>
      </w:r>
      <w:ins w:id="101" w:author="Graca M Dores" w:date="2016-01-09T14:09:00Z">
        <w:r w:rsidRPr="00F824DB">
          <w:rPr>
            <w:rFonts w:ascii="Arial" w:hAnsi="Arial" w:cs="Arial"/>
          </w:rPr>
          <w:t>) (IRR=1.12; 95% CI 0.77-1.60</w:t>
        </w:r>
      </w:ins>
      <w:r w:rsidRPr="00F824DB">
        <w:rPr>
          <w:rFonts w:ascii="Arial" w:hAnsi="Arial" w:cs="Arial"/>
        </w:rPr>
        <w:t xml:space="preserve">), all other MPN IRs were significantly lower among APIs.  In contrast, IRs of ET, chronic eosinophilic </w:t>
      </w:r>
      <w:proofErr w:type="spellStart"/>
      <w:r w:rsidRPr="00F824DB">
        <w:rPr>
          <w:rFonts w:ascii="Arial" w:hAnsi="Arial" w:cs="Arial"/>
        </w:rPr>
        <w:t>leuk</w:t>
      </w:r>
      <w:ins w:id="102" w:author="Graca M Dores" w:date="2016-01-09T16:00:00Z">
        <w:r w:rsidR="00345CC1">
          <w:rPr>
            <w:rFonts w:ascii="Arial" w:hAnsi="Arial" w:cs="Arial"/>
          </w:rPr>
          <w:t>a</w:t>
        </w:r>
      </w:ins>
      <w:r w:rsidRPr="00F824DB">
        <w:rPr>
          <w:rFonts w:ascii="Arial" w:hAnsi="Arial" w:cs="Arial"/>
        </w:rPr>
        <w:t>emia</w:t>
      </w:r>
      <w:proofErr w:type="spellEnd"/>
      <w:r w:rsidRPr="00F824DB">
        <w:rPr>
          <w:rFonts w:ascii="Arial" w:hAnsi="Arial" w:cs="Arial"/>
        </w:rPr>
        <w:t xml:space="preserve">, MPN-unclassifiable, and CML-NOS were 18%, 60%, 19%, and 8% higher among blacks than non-Hispanic whites; </w:t>
      </w:r>
      <w:r w:rsidRPr="00F824DB">
        <w:rPr>
          <w:rFonts w:ascii="Arial" w:hAnsi="Arial" w:cs="Arial"/>
          <w:i/>
        </w:rPr>
        <w:t>BCR-ABL1</w:t>
      </w:r>
      <w:r w:rsidRPr="00F824DB">
        <w:rPr>
          <w:rFonts w:ascii="Arial" w:hAnsi="Arial" w:cs="Arial"/>
        </w:rPr>
        <w:t>-positive CML occurred approximately equally</w:t>
      </w:r>
      <w:del w:id="103" w:author="Graca M Dores" w:date="2016-01-09T14:09:00Z">
        <w:r w:rsidR="000E7779" w:rsidRPr="006402CC">
          <w:rPr>
            <w:rFonts w:ascii="Arial" w:hAnsi="Arial" w:cs="Arial"/>
          </w:rPr>
          <w:delText>;</w:delText>
        </w:r>
      </w:del>
      <w:ins w:id="104" w:author="Graca M Dores" w:date="2016-01-09T14:09:00Z">
        <w:r w:rsidRPr="00F824DB">
          <w:rPr>
            <w:rFonts w:ascii="Arial" w:hAnsi="Arial" w:cs="Arial"/>
          </w:rPr>
          <w:t xml:space="preserve"> (IRR=0.91</w:t>
        </w:r>
      </w:ins>
      <w:ins w:id="105" w:author="Graca M Dores" w:date="2016-01-09T16:14:00Z">
        <w:r w:rsidR="00E61AF3">
          <w:rPr>
            <w:rFonts w:ascii="Arial" w:hAnsi="Arial" w:cs="Arial"/>
          </w:rPr>
          <w:t>; 95% CI 0.81-1.03</w:t>
        </w:r>
      </w:ins>
      <w:ins w:id="106" w:author="Graca M Dores" w:date="2016-01-09T14:09:00Z">
        <w:r w:rsidRPr="00F824DB">
          <w:rPr>
            <w:rFonts w:ascii="Arial" w:hAnsi="Arial" w:cs="Arial"/>
          </w:rPr>
          <w:t>);</w:t>
        </w:r>
      </w:ins>
      <w:r w:rsidRPr="00F824DB">
        <w:rPr>
          <w:rFonts w:ascii="Arial" w:hAnsi="Arial" w:cs="Arial"/>
        </w:rPr>
        <w:t xml:space="preserve"> and only PV</w:t>
      </w:r>
      <w:del w:id="107" w:author="Graca M Dores" w:date="2016-01-09T14:09:00Z">
        <w:r w:rsidR="000E7779" w:rsidRPr="006402CC">
          <w:rPr>
            <w:rFonts w:ascii="Arial" w:hAnsi="Arial" w:cs="Arial"/>
          </w:rPr>
          <w:delText>,</w:delText>
        </w:r>
      </w:del>
      <w:ins w:id="108" w:author="Graca M Dores" w:date="2016-01-09T14:09:00Z">
        <w:r w:rsidRPr="00F824DB">
          <w:rPr>
            <w:rFonts w:ascii="Arial" w:hAnsi="Arial" w:cs="Arial"/>
          </w:rPr>
          <w:t xml:space="preserve"> (IRR 0.61; 95% CI 0.57-0.66),</w:t>
        </w:r>
      </w:ins>
      <w:r w:rsidRPr="00F824DB">
        <w:rPr>
          <w:rFonts w:ascii="Arial" w:hAnsi="Arial" w:cs="Arial"/>
        </w:rPr>
        <w:t xml:space="preserve"> PMF</w:t>
      </w:r>
      <w:del w:id="109" w:author="Graca M Dores" w:date="2016-01-09T14:09:00Z">
        <w:r w:rsidR="000E7779" w:rsidRPr="006402CC">
          <w:rPr>
            <w:rFonts w:ascii="Arial" w:hAnsi="Arial" w:cs="Arial"/>
          </w:rPr>
          <w:delText>,</w:delText>
        </w:r>
      </w:del>
      <w:ins w:id="110" w:author="Graca M Dores" w:date="2016-01-09T14:09:00Z">
        <w:r w:rsidRPr="00F824DB">
          <w:rPr>
            <w:rFonts w:ascii="Arial" w:hAnsi="Arial" w:cs="Arial"/>
          </w:rPr>
          <w:t xml:space="preserve"> (IRR 0.73; 95% CI 0.63-0.8</w:t>
        </w:r>
      </w:ins>
      <w:ins w:id="111" w:author="Graca M Dores" w:date="2016-01-09T16:15:00Z">
        <w:r w:rsidR="00E61AF3">
          <w:rPr>
            <w:rFonts w:ascii="Arial" w:hAnsi="Arial" w:cs="Arial"/>
          </w:rPr>
          <w:t>4</w:t>
        </w:r>
      </w:ins>
      <w:ins w:id="112" w:author="Graca M Dores" w:date="2016-01-09T14:09:00Z">
        <w:r w:rsidRPr="00F824DB">
          <w:rPr>
            <w:rFonts w:ascii="Arial" w:hAnsi="Arial" w:cs="Arial"/>
          </w:rPr>
          <w:t>),</w:t>
        </w:r>
      </w:ins>
      <w:r w:rsidRPr="00F824DB">
        <w:rPr>
          <w:rFonts w:ascii="Arial" w:hAnsi="Arial" w:cs="Arial"/>
        </w:rPr>
        <w:t xml:space="preserve"> </w:t>
      </w:r>
      <w:proofErr w:type="spellStart"/>
      <w:r w:rsidRPr="00F824DB">
        <w:rPr>
          <w:rFonts w:ascii="Arial" w:hAnsi="Arial" w:cs="Arial"/>
        </w:rPr>
        <w:t>mastocytosis</w:t>
      </w:r>
      <w:proofErr w:type="spellEnd"/>
      <w:r w:rsidRPr="00F824DB">
        <w:rPr>
          <w:rFonts w:ascii="Arial" w:hAnsi="Arial" w:cs="Arial"/>
        </w:rPr>
        <w:t xml:space="preserve">, and CMML IRs were significantly lower among blacks than non-Hispanic whites.  </w:t>
      </w:r>
    </w:p>
    <w:p w:rsidR="000B7EC3" w:rsidRPr="00F824DB" w:rsidRDefault="000B7EC3" w:rsidP="000E7779">
      <w:pPr>
        <w:spacing w:line="480" w:lineRule="auto"/>
        <w:rPr>
          <w:rFonts w:ascii="Arial" w:hAnsi="Arial" w:cs="Arial"/>
        </w:rPr>
      </w:pPr>
    </w:p>
    <w:p w:rsidR="00062D5E" w:rsidRPr="00F824DB" w:rsidRDefault="00A95373" w:rsidP="000E7779">
      <w:pPr>
        <w:spacing w:line="480" w:lineRule="auto"/>
        <w:rPr>
          <w:rFonts w:ascii="Arial" w:hAnsi="Arial" w:cs="Arial"/>
          <w:i/>
        </w:rPr>
      </w:pPr>
      <w:r w:rsidRPr="00F824DB">
        <w:rPr>
          <w:rFonts w:ascii="Arial" w:hAnsi="Arial" w:cs="Arial"/>
          <w:i/>
        </w:rPr>
        <w:t>D</w:t>
      </w:r>
      <w:r w:rsidR="00062D5E" w:rsidRPr="00F824DB">
        <w:rPr>
          <w:rFonts w:ascii="Arial" w:hAnsi="Arial" w:cs="Arial"/>
          <w:i/>
        </w:rPr>
        <w:t xml:space="preserve">elayed </w:t>
      </w:r>
      <w:commentRangeStart w:id="113"/>
      <w:r w:rsidR="00BF5FA6" w:rsidRPr="00F824DB">
        <w:rPr>
          <w:rFonts w:ascii="Arial" w:hAnsi="Arial" w:cs="Arial"/>
          <w:i/>
        </w:rPr>
        <w:t>r</w:t>
      </w:r>
      <w:r w:rsidR="00062D5E" w:rsidRPr="00F824DB">
        <w:rPr>
          <w:rFonts w:ascii="Arial" w:hAnsi="Arial" w:cs="Arial"/>
          <w:i/>
        </w:rPr>
        <w:t>eporting</w:t>
      </w:r>
      <w:commentRangeEnd w:id="113"/>
      <w:r w:rsidR="004C29B6">
        <w:rPr>
          <w:rStyle w:val="CommentReference"/>
        </w:rPr>
        <w:commentReference w:id="113"/>
      </w:r>
    </w:p>
    <w:p w:rsidR="00C95FC4" w:rsidRPr="00F824DB" w:rsidRDefault="000E7779" w:rsidP="000B7EC3">
      <w:pPr>
        <w:spacing w:line="480" w:lineRule="auto"/>
        <w:ind w:firstLine="720"/>
        <w:rPr>
          <w:rFonts w:ascii="Arial" w:hAnsi="Arial" w:cs="Arial"/>
        </w:rPr>
      </w:pPr>
      <w:del w:id="114" w:author="Graca M Dores" w:date="2016-01-09T14:09:00Z">
        <w:r w:rsidRPr="006402CC">
          <w:rPr>
            <w:rFonts w:ascii="Arial" w:hAnsi="Arial" w:cs="Arial"/>
          </w:rPr>
          <w:delText xml:space="preserve">Delayed reporting was most evident for PV, ET, and </w:delText>
        </w:r>
        <w:r w:rsidR="000B7EC3" w:rsidRPr="006402CC">
          <w:rPr>
            <w:rFonts w:ascii="Arial" w:hAnsi="Arial" w:cs="Arial"/>
          </w:rPr>
          <w:delText>P</w:delText>
        </w:r>
        <w:r w:rsidR="00BD40E7">
          <w:rPr>
            <w:rFonts w:ascii="Arial" w:hAnsi="Arial" w:cs="Arial"/>
          </w:rPr>
          <w:delText>MF</w:delText>
        </w:r>
        <w:r w:rsidRPr="006402CC">
          <w:rPr>
            <w:rFonts w:ascii="Arial" w:hAnsi="Arial" w:cs="Arial"/>
          </w:rPr>
          <w:delText xml:space="preserve"> (Figure 2, Supplementary Table </w:delText>
        </w:r>
        <w:r w:rsidR="00220893" w:rsidRPr="006402CC">
          <w:rPr>
            <w:rFonts w:ascii="Arial" w:hAnsi="Arial" w:cs="Arial"/>
          </w:rPr>
          <w:delText>1</w:delText>
        </w:r>
        <w:r w:rsidRPr="006402CC">
          <w:rPr>
            <w:rFonts w:ascii="Arial" w:hAnsi="Arial" w:cs="Arial"/>
          </w:rPr>
          <w:delText xml:space="preserve">). </w:delText>
        </w:r>
      </w:del>
      <w:ins w:id="115" w:author="Graca M Dores" w:date="2016-01-09T14:09:00Z">
        <w:r w:rsidR="00585EF5" w:rsidRPr="00F824DB">
          <w:rPr>
            <w:rFonts w:ascii="Arial" w:hAnsi="Arial" w:cs="Arial"/>
          </w:rPr>
          <w:t xml:space="preserve">While the follow-up interval was short and limited to 2001-2012, </w:t>
        </w:r>
        <w:r w:rsidR="003521AB" w:rsidRPr="00F824DB">
          <w:rPr>
            <w:rFonts w:ascii="Arial" w:hAnsi="Arial" w:cs="Arial"/>
          </w:rPr>
          <w:t>some findings</w:t>
        </w:r>
        <w:r w:rsidR="00585EF5" w:rsidRPr="00F824DB">
          <w:rPr>
            <w:rFonts w:ascii="Arial" w:hAnsi="Arial" w:cs="Arial"/>
          </w:rPr>
          <w:t xml:space="preserve"> were notable. </w:t>
        </w:r>
      </w:ins>
      <w:ins w:id="116" w:author="Graca M Dores" w:date="2016-01-09T16:18:00Z">
        <w:r w:rsidR="00E61AF3">
          <w:rPr>
            <w:rFonts w:ascii="Arial" w:hAnsi="Arial" w:cs="Arial"/>
          </w:rPr>
          <w:t xml:space="preserve"> </w:t>
        </w:r>
      </w:ins>
      <w:ins w:id="117" w:author="Graca M Dores" w:date="2016-01-09T14:09:00Z">
        <w:r w:rsidR="00585EF5" w:rsidRPr="00F824DB">
          <w:rPr>
            <w:rFonts w:ascii="Arial" w:hAnsi="Arial" w:cs="Arial"/>
          </w:rPr>
          <w:t xml:space="preserve">The incidence of PV peaked in 2003-2004 and progressively decreased thereafter (Figure 2). </w:t>
        </w:r>
      </w:ins>
      <w:ins w:id="118" w:author="Graca M Dores" w:date="2016-01-09T16:17:00Z">
        <w:r w:rsidR="00E61AF3">
          <w:rPr>
            <w:rFonts w:ascii="Arial" w:hAnsi="Arial" w:cs="Arial"/>
          </w:rPr>
          <w:t xml:space="preserve"> </w:t>
        </w:r>
      </w:ins>
      <w:ins w:id="119" w:author="Graca M Dores" w:date="2016-01-09T14:09:00Z">
        <w:r w:rsidR="00585EF5" w:rsidRPr="00F824DB">
          <w:rPr>
            <w:rFonts w:ascii="Arial" w:hAnsi="Arial" w:cs="Arial"/>
          </w:rPr>
          <w:t>In contrast, IRs for ET markedly increased after 2003-2004, with a sugg</w:t>
        </w:r>
        <w:r w:rsidR="003521AB" w:rsidRPr="00F824DB">
          <w:rPr>
            <w:rFonts w:ascii="Arial" w:hAnsi="Arial" w:cs="Arial"/>
          </w:rPr>
          <w:t xml:space="preserve">estion of decrease after 2008. </w:t>
        </w:r>
      </w:ins>
      <w:ins w:id="120" w:author="Graca M Dores" w:date="2016-01-09T16:17:00Z">
        <w:r w:rsidR="00E61AF3">
          <w:rPr>
            <w:rFonts w:ascii="Arial" w:hAnsi="Arial" w:cs="Arial"/>
          </w:rPr>
          <w:t xml:space="preserve"> </w:t>
        </w:r>
      </w:ins>
      <w:ins w:id="121" w:author="Graca M Dores" w:date="2016-01-09T14:09:00Z">
        <w:r w:rsidR="00585EF5" w:rsidRPr="00F824DB">
          <w:rPr>
            <w:rFonts w:ascii="Arial" w:hAnsi="Arial" w:cs="Arial"/>
            <w:i/>
          </w:rPr>
          <w:t>BCR-ABL1</w:t>
        </w:r>
        <w:r w:rsidR="00585EF5" w:rsidRPr="00F824DB">
          <w:rPr>
            <w:rFonts w:ascii="Arial" w:hAnsi="Arial" w:cs="Arial"/>
          </w:rPr>
          <w:t>-positive CML IRs increased progressively over the study period, while, CML-NOS</w:t>
        </w:r>
        <w:r w:rsidR="003521AB" w:rsidRPr="00F824DB">
          <w:rPr>
            <w:rFonts w:ascii="Arial" w:hAnsi="Arial" w:cs="Arial"/>
          </w:rPr>
          <w:t xml:space="preserve"> rates decreased. </w:t>
        </w:r>
        <w:r w:rsidR="00585EF5" w:rsidRPr="00F824DB">
          <w:rPr>
            <w:rFonts w:ascii="Arial" w:hAnsi="Arial" w:cs="Arial"/>
          </w:rPr>
          <w:t xml:space="preserve">PMF, CMML, and MPN-unclassifiable IRs remained relatively stable over time, although rising IRs are suggested beginning in 2011-2012 and additional follow-up will be needed to clarify this observation. </w:t>
        </w:r>
      </w:ins>
      <w:ins w:id="122" w:author="Graca M Dores" w:date="2016-01-09T16:17:00Z">
        <w:r w:rsidR="00E61AF3">
          <w:rPr>
            <w:rFonts w:ascii="Arial" w:hAnsi="Arial" w:cs="Arial"/>
          </w:rPr>
          <w:t xml:space="preserve"> </w:t>
        </w:r>
      </w:ins>
      <w:ins w:id="123" w:author="Graca M Dores" w:date="2016-01-09T14:09:00Z">
        <w:r w:rsidRPr="00F824DB">
          <w:rPr>
            <w:rFonts w:ascii="Arial" w:hAnsi="Arial" w:cs="Arial"/>
          </w:rPr>
          <w:t xml:space="preserve">Delayed reporting was most evident for PV, ET, and </w:t>
        </w:r>
        <w:r w:rsidR="000B7EC3" w:rsidRPr="00F824DB">
          <w:rPr>
            <w:rFonts w:ascii="Arial" w:hAnsi="Arial" w:cs="Arial"/>
          </w:rPr>
          <w:t>P</w:t>
        </w:r>
        <w:r w:rsidR="00BD40E7" w:rsidRPr="00F824DB">
          <w:rPr>
            <w:rFonts w:ascii="Arial" w:hAnsi="Arial" w:cs="Arial"/>
          </w:rPr>
          <w:t>MF</w:t>
        </w:r>
        <w:r w:rsidRPr="00F824DB">
          <w:rPr>
            <w:rFonts w:ascii="Arial" w:hAnsi="Arial" w:cs="Arial"/>
          </w:rPr>
          <w:t xml:space="preserve"> (Figure 2, Supplementary Table </w:t>
        </w:r>
        <w:r w:rsidR="00220893" w:rsidRPr="00F824DB">
          <w:rPr>
            <w:rFonts w:ascii="Arial" w:hAnsi="Arial" w:cs="Arial"/>
          </w:rPr>
          <w:t>1</w:t>
        </w:r>
        <w:r w:rsidRPr="00F824DB">
          <w:rPr>
            <w:rFonts w:ascii="Arial" w:hAnsi="Arial" w:cs="Arial"/>
          </w:rPr>
          <w:t>).</w:t>
        </w:r>
      </w:ins>
      <w:r w:rsidRPr="00F824DB">
        <w:rPr>
          <w:rFonts w:ascii="Arial" w:hAnsi="Arial" w:cs="Arial"/>
        </w:rPr>
        <w:t xml:space="preserve"> In contrast, </w:t>
      </w:r>
      <w:r w:rsidRPr="00F824DB">
        <w:rPr>
          <w:rFonts w:ascii="Arial" w:hAnsi="Arial" w:cs="Arial"/>
          <w:i/>
        </w:rPr>
        <w:t>BCR-ABL1</w:t>
      </w:r>
      <w:r w:rsidRPr="00F824DB">
        <w:rPr>
          <w:rFonts w:ascii="Arial" w:hAnsi="Arial" w:cs="Arial"/>
        </w:rPr>
        <w:t xml:space="preserve">-positive CML and CMML </w:t>
      </w:r>
      <w:r w:rsidR="00134742" w:rsidRPr="00F824DB">
        <w:rPr>
          <w:rFonts w:ascii="Arial" w:hAnsi="Arial" w:cs="Arial"/>
        </w:rPr>
        <w:t>rates did</w:t>
      </w:r>
      <w:r w:rsidRPr="00F824DB">
        <w:rPr>
          <w:rFonts w:ascii="Arial" w:hAnsi="Arial" w:cs="Arial"/>
        </w:rPr>
        <w:t xml:space="preserve"> not </w:t>
      </w:r>
      <w:r w:rsidR="00134742" w:rsidRPr="00F824DB">
        <w:rPr>
          <w:rFonts w:ascii="Arial" w:hAnsi="Arial" w:cs="Arial"/>
        </w:rPr>
        <w:t>show</w:t>
      </w:r>
      <w:r w:rsidR="00396ADB" w:rsidRPr="00F824DB">
        <w:rPr>
          <w:rFonts w:ascii="Arial" w:hAnsi="Arial" w:cs="Arial"/>
        </w:rPr>
        <w:t xml:space="preserve"> </w:t>
      </w:r>
      <w:r w:rsidRPr="00F824DB">
        <w:rPr>
          <w:rFonts w:ascii="Arial" w:hAnsi="Arial" w:cs="Arial"/>
        </w:rPr>
        <w:t xml:space="preserve">any significant delayed reporting </w:t>
      </w:r>
      <w:r w:rsidR="00134742" w:rsidRPr="00F824DB">
        <w:rPr>
          <w:rFonts w:ascii="Arial" w:hAnsi="Arial" w:cs="Arial"/>
        </w:rPr>
        <w:t>effects</w:t>
      </w:r>
      <w:r w:rsidRPr="00F824DB">
        <w:rPr>
          <w:rFonts w:ascii="Arial" w:hAnsi="Arial" w:cs="Arial"/>
        </w:rPr>
        <w:t>.</w:t>
      </w:r>
      <w:r w:rsidR="00396ADB" w:rsidRPr="00F824DB">
        <w:rPr>
          <w:rFonts w:ascii="Arial" w:hAnsi="Arial" w:cs="Arial"/>
        </w:rPr>
        <w:t xml:space="preserve"> </w:t>
      </w:r>
    </w:p>
    <w:p w:rsidR="00396ADB" w:rsidRPr="00F824DB" w:rsidRDefault="00396ADB" w:rsidP="000B7EC3">
      <w:pPr>
        <w:spacing w:line="480" w:lineRule="auto"/>
        <w:ind w:firstLine="720"/>
        <w:rPr>
          <w:rFonts w:ascii="Arial" w:hAnsi="Arial" w:cs="Arial"/>
        </w:rPr>
      </w:pPr>
    </w:p>
    <w:p w:rsidR="00C95FC4" w:rsidRPr="00F824DB" w:rsidRDefault="00062D5E" w:rsidP="00F97AE7">
      <w:pPr>
        <w:spacing w:line="480" w:lineRule="auto"/>
        <w:rPr>
          <w:rFonts w:ascii="Arial" w:hAnsi="Arial" w:cs="Arial"/>
          <w:i/>
        </w:rPr>
      </w:pPr>
      <w:r w:rsidRPr="00F824DB">
        <w:rPr>
          <w:rFonts w:ascii="Arial" w:hAnsi="Arial" w:cs="Arial"/>
          <w:i/>
        </w:rPr>
        <w:t xml:space="preserve">Method of </w:t>
      </w:r>
      <w:r w:rsidR="00BF5FA6" w:rsidRPr="00F824DB">
        <w:rPr>
          <w:rFonts w:ascii="Arial" w:hAnsi="Arial" w:cs="Arial"/>
          <w:i/>
        </w:rPr>
        <w:t>d</w:t>
      </w:r>
      <w:r w:rsidRPr="00F824DB">
        <w:rPr>
          <w:rFonts w:ascii="Arial" w:hAnsi="Arial" w:cs="Arial"/>
          <w:i/>
        </w:rPr>
        <w:t xml:space="preserve">iagnosis </w:t>
      </w:r>
      <w:r w:rsidR="00BF5FA6" w:rsidRPr="00F824DB">
        <w:rPr>
          <w:rFonts w:ascii="Arial" w:hAnsi="Arial" w:cs="Arial"/>
          <w:i/>
        </w:rPr>
        <w:t>a</w:t>
      </w:r>
      <w:r w:rsidRPr="00F824DB">
        <w:rPr>
          <w:rFonts w:ascii="Arial" w:hAnsi="Arial" w:cs="Arial"/>
          <w:i/>
        </w:rPr>
        <w:t xml:space="preserve">ccording to </w:t>
      </w:r>
      <w:r w:rsidR="00BF5FA6" w:rsidRPr="00F824DB">
        <w:rPr>
          <w:rFonts w:ascii="Arial" w:hAnsi="Arial" w:cs="Arial"/>
          <w:i/>
        </w:rPr>
        <w:t>t</w:t>
      </w:r>
      <w:r w:rsidRPr="00F824DB">
        <w:rPr>
          <w:rFonts w:ascii="Arial" w:hAnsi="Arial" w:cs="Arial"/>
          <w:i/>
        </w:rPr>
        <w:t xml:space="preserve">ime </w:t>
      </w:r>
      <w:r w:rsidR="00BF5FA6" w:rsidRPr="00F824DB">
        <w:rPr>
          <w:rFonts w:ascii="Arial" w:hAnsi="Arial" w:cs="Arial"/>
          <w:i/>
        </w:rPr>
        <w:t>p</w:t>
      </w:r>
      <w:r w:rsidRPr="00F824DB">
        <w:rPr>
          <w:rFonts w:ascii="Arial" w:hAnsi="Arial" w:cs="Arial"/>
          <w:i/>
        </w:rPr>
        <w:t>eriod</w:t>
      </w:r>
    </w:p>
    <w:p w:rsidR="00F97AE7" w:rsidRPr="00F824DB" w:rsidRDefault="008D5DB7" w:rsidP="008E65EB">
      <w:pPr>
        <w:spacing w:line="480" w:lineRule="auto"/>
        <w:ind w:firstLine="720"/>
        <w:rPr>
          <w:rFonts w:ascii="Arial" w:hAnsi="Arial" w:cs="Arial"/>
        </w:rPr>
      </w:pPr>
      <w:r w:rsidRPr="00F824DB">
        <w:rPr>
          <w:rFonts w:ascii="Arial" w:hAnsi="Arial" w:cs="Arial"/>
        </w:rPr>
        <w:t>In the</w:t>
      </w:r>
      <w:r w:rsidR="001F1B45" w:rsidRPr="00F824DB">
        <w:rPr>
          <w:rFonts w:ascii="Arial" w:hAnsi="Arial" w:cs="Arial"/>
        </w:rPr>
        <w:t xml:space="preserve"> </w:t>
      </w:r>
      <w:r w:rsidRPr="00F824DB">
        <w:rPr>
          <w:rFonts w:ascii="Arial" w:hAnsi="Arial" w:cs="Arial"/>
        </w:rPr>
        <w:t xml:space="preserve">2001 and 2008 </w:t>
      </w:r>
      <w:r w:rsidR="001F1B45" w:rsidRPr="00F824DB">
        <w:rPr>
          <w:rFonts w:ascii="Arial" w:hAnsi="Arial" w:cs="Arial"/>
        </w:rPr>
        <w:t>WHO classification</w:t>
      </w:r>
      <w:r w:rsidRPr="00F824DB">
        <w:rPr>
          <w:rFonts w:ascii="Arial" w:hAnsi="Arial" w:cs="Arial"/>
        </w:rPr>
        <w:t>s</w:t>
      </w:r>
      <w:r w:rsidR="001F1B45" w:rsidRPr="00F824DB">
        <w:rPr>
          <w:rFonts w:ascii="Arial" w:hAnsi="Arial" w:cs="Arial"/>
        </w:rPr>
        <w:t xml:space="preserve">, the presence of </w:t>
      </w:r>
      <w:r w:rsidRPr="00F824DB">
        <w:rPr>
          <w:rFonts w:ascii="Arial" w:hAnsi="Arial" w:cs="Arial"/>
        </w:rPr>
        <w:t xml:space="preserve">a </w:t>
      </w:r>
      <w:r w:rsidR="001F1B45" w:rsidRPr="00F824DB">
        <w:rPr>
          <w:rFonts w:ascii="Arial" w:hAnsi="Arial" w:cs="Arial"/>
        </w:rPr>
        <w:t xml:space="preserve">clonal marker </w:t>
      </w:r>
      <w:r w:rsidRPr="00F824DB">
        <w:rPr>
          <w:rFonts w:ascii="Arial" w:hAnsi="Arial" w:cs="Arial"/>
        </w:rPr>
        <w:t>was a maj</w:t>
      </w:r>
      <w:r w:rsidR="00CB17B2" w:rsidRPr="00F824DB">
        <w:rPr>
          <w:rFonts w:ascii="Arial" w:hAnsi="Arial" w:cs="Arial"/>
        </w:rPr>
        <w:t>or diagnostic criteria for PV, and</w:t>
      </w:r>
      <w:r w:rsidRPr="00F824DB">
        <w:rPr>
          <w:rFonts w:ascii="Arial" w:hAnsi="Arial" w:cs="Arial"/>
        </w:rPr>
        <w:t xml:space="preserve"> </w:t>
      </w:r>
      <w:r w:rsidR="001F1B45" w:rsidRPr="00F824DB">
        <w:rPr>
          <w:rFonts w:ascii="Arial" w:hAnsi="Arial" w:cs="Arial"/>
        </w:rPr>
        <w:t xml:space="preserve">bone marrow biopsy </w:t>
      </w:r>
      <w:r w:rsidRPr="00F824DB">
        <w:rPr>
          <w:rFonts w:ascii="Arial" w:hAnsi="Arial" w:cs="Arial"/>
        </w:rPr>
        <w:t>became nonessential</w:t>
      </w:r>
      <w:r w:rsidR="001F1B45" w:rsidRPr="00F824DB">
        <w:rPr>
          <w:rFonts w:ascii="Arial" w:hAnsi="Arial" w:cs="Arial"/>
        </w:rPr>
        <w:t xml:space="preserve"> if other criteria w</w:t>
      </w:r>
      <w:r w:rsidRPr="00F824DB">
        <w:rPr>
          <w:rFonts w:ascii="Arial" w:hAnsi="Arial" w:cs="Arial"/>
        </w:rPr>
        <w:t xml:space="preserve">ere </w:t>
      </w:r>
      <w:r w:rsidR="001F1B45" w:rsidRPr="00F824DB">
        <w:rPr>
          <w:rFonts w:ascii="Arial" w:hAnsi="Arial" w:cs="Arial"/>
        </w:rPr>
        <w:t>fulfilled</w:t>
      </w:r>
      <w:del w:id="124" w:author="Graca M Dores" w:date="2016-01-09T14:09:00Z">
        <w:r w:rsidR="00EC07E7">
          <w:rPr>
            <w:rFonts w:ascii="Arial" w:hAnsi="Arial" w:cs="Arial"/>
          </w:rPr>
          <w:delText>.</w:delText>
        </w:r>
        <w:r w:rsidR="00AC73DF">
          <w:rPr>
            <w:rFonts w:ascii="Arial" w:hAnsi="Arial" w:cs="Arial"/>
          </w:rPr>
          <w:fldChar w:fldCharType="begin"/>
        </w:r>
        <w:r w:rsidR="0018142B">
          <w:rPr>
            <w:rFonts w:ascii="Arial" w:hAnsi="Arial" w:cs="Arial"/>
          </w:rPr>
          <w:delInstrText xml:space="preserve"> ADDIN EN.CITE &lt;EndNote&gt;&lt;Cite&gt;&lt;Author&gt;Swerdlow&lt;/Author&gt;&lt;RecNum&gt;13&lt;/RecNum&gt;&lt;DisplayText&gt;(Jaffe ES 2001, Swerdlow)&lt;/DisplayText&gt;&lt;record&gt;&lt;rec-number&gt;13&lt;/rec-number&gt;&lt;foreign-keys&gt;&lt;key app="EN" db-id="efa90eds9esfate5faxprazcp2ez0xtee9ee" timestamp="1415337374"&gt;13&lt;/key&gt;&lt;/foreign-keys&gt;&lt;ref-type name="Journal Article"&gt;17&lt;/ref-type&gt;&lt;contributors&gt;&lt;authors&gt;&lt;author&gt;Swerdlow, S.H., Campo, E., Harris, N.L., Jaffe, E.S., Pileri, S.A., Stein, H., Thiele, J., Vardiman, J.W. WHO Classification of Tumors of Haematopoetic and Lymphoid Tissue. Lyon, France: IARC Press; 2008.&lt;/author&gt;&lt;/authors&gt;&lt;/contributors&gt;&lt;titles&gt;&lt;/titles&gt;&lt;dates&gt;&lt;/dates&gt;&lt;urls&gt;&lt;/urls&gt;&lt;/record&gt;&lt;/Cite&gt;&lt;Cite&gt;&lt;Author&gt;Jaffe ES&lt;/Author&gt;&lt;Year&gt;2001&lt;/Year&gt;&lt;RecNum&gt;51&lt;/RecNum&gt;&lt;record&gt;&lt;rec-number&gt;51&lt;/rec-number&gt;&lt;foreign-keys&gt;&lt;key app="EN" db-id="efa90eds9esfate5faxprazcp2ez0xtee9ee" timestamp="1415337374"&gt;51&lt;/key&gt;&lt;/foreign-keys&gt;&lt;ref-type name="Journal Article"&gt;17&lt;/ref-type&gt;&lt;contributors&gt;&lt;authors&gt;&lt;author&gt;Jaffe ES, Harris NL, Stein H, Vardiman JW eds.&lt;/author&gt;&lt;/authors&gt;&lt;/contributors&gt;&lt;titles&gt;&lt;title&gt;World Health Organization classification of tumours. Pathology and genetics of haematopoietic and lymphoid tissues&lt;/title&gt;&lt;secondary-title&gt;Lyon&lt;/secondary-title&gt;&lt;/titles&gt;&lt;periodical&gt;&lt;full-title&gt;Lyon&lt;/full-title&gt;&lt;/periodical&gt;&lt;volume&gt;IARC Press&lt;/volume&gt;&lt;dates&gt;&lt;year&gt;2001&lt;/year&gt;&lt;pub-dates&gt;&lt;date&gt; 2001&lt;/date&gt;&lt;/pub-dates&gt;&lt;/dates&gt;&lt;urls&gt;&lt;/urls&gt;&lt;/record&gt;&lt;/Cite&gt;&lt;/EndNote&gt;</w:delInstrText>
        </w:r>
        <w:r w:rsidR="00AC73DF">
          <w:rPr>
            <w:rFonts w:ascii="Arial" w:hAnsi="Arial" w:cs="Arial"/>
          </w:rPr>
          <w:fldChar w:fldCharType="separate"/>
        </w:r>
        <w:r w:rsidR="00B81DA7">
          <w:rPr>
            <w:rFonts w:ascii="Arial" w:hAnsi="Arial" w:cs="Arial"/>
            <w:noProof/>
          </w:rPr>
          <w:delText>(</w:delText>
        </w:r>
        <w:r w:rsidR="00AC73DF">
          <w:fldChar w:fldCharType="begin"/>
        </w:r>
        <w:r w:rsidR="00C0390C">
          <w:delInstrText xml:space="preserve"> HYPERLINK \l "_ENREF_23" \o "Jaffe ES, 2001 #51" </w:delInstrText>
        </w:r>
        <w:r w:rsidR="00AC73DF">
          <w:fldChar w:fldCharType="separate"/>
        </w:r>
        <w:r w:rsidR="0018142B">
          <w:rPr>
            <w:rFonts w:ascii="Arial" w:hAnsi="Arial" w:cs="Arial"/>
            <w:noProof/>
          </w:rPr>
          <w:delText>Jaffe ES 2001</w:delText>
        </w:r>
        <w:r w:rsidR="00AC73DF">
          <w:rPr>
            <w:rFonts w:ascii="Arial" w:hAnsi="Arial" w:cs="Arial"/>
            <w:noProof/>
          </w:rPr>
          <w:fldChar w:fldCharType="end"/>
        </w:r>
        <w:r w:rsidR="00B81DA7">
          <w:rPr>
            <w:rFonts w:ascii="Arial" w:hAnsi="Arial" w:cs="Arial"/>
            <w:noProof/>
          </w:rPr>
          <w:delText xml:space="preserve">, </w:delText>
        </w:r>
        <w:r w:rsidR="00AC73DF">
          <w:fldChar w:fldCharType="begin"/>
        </w:r>
        <w:r w:rsidR="00C0390C">
          <w:delInstrText xml:space="preserve"> HYPERLINK \l "_ENREF_54" \o "Swerdlow,  #13" </w:delInstrText>
        </w:r>
        <w:r w:rsidR="00AC73DF">
          <w:fldChar w:fldCharType="separate"/>
        </w:r>
        <w:r w:rsidR="0018142B">
          <w:rPr>
            <w:rFonts w:ascii="Arial" w:hAnsi="Arial" w:cs="Arial"/>
            <w:noProof/>
          </w:rPr>
          <w:delText>Swerdlow</w:delText>
        </w:r>
        <w:r w:rsidR="00AC73DF">
          <w:rPr>
            <w:rFonts w:ascii="Arial" w:hAnsi="Arial" w:cs="Arial"/>
            <w:noProof/>
          </w:rPr>
          <w:fldChar w:fldCharType="end"/>
        </w:r>
        <w:r w:rsidR="00991496">
          <w:rPr>
            <w:rFonts w:ascii="Arial" w:hAnsi="Arial" w:cs="Arial"/>
            <w:noProof/>
          </w:rPr>
          <w:delText xml:space="preserve">, </w:delText>
        </w:r>
        <w:r w:rsidR="00991496" w:rsidRPr="00405AE1">
          <w:rPr>
            <w:rFonts w:ascii="Arial" w:hAnsi="Arial" w:cs="Arial"/>
            <w:i/>
            <w:noProof/>
          </w:rPr>
          <w:delText>et al</w:delText>
        </w:r>
        <w:r w:rsidR="00991496">
          <w:rPr>
            <w:rFonts w:ascii="Arial" w:hAnsi="Arial" w:cs="Arial"/>
            <w:noProof/>
          </w:rPr>
          <w:delText xml:space="preserve"> 2008</w:delText>
        </w:r>
        <w:r w:rsidR="00B81DA7">
          <w:rPr>
            <w:rFonts w:ascii="Arial" w:hAnsi="Arial" w:cs="Arial"/>
            <w:noProof/>
          </w:rPr>
          <w:delText>)</w:delText>
        </w:r>
        <w:r w:rsidR="00AC73DF">
          <w:rPr>
            <w:rFonts w:ascii="Arial" w:hAnsi="Arial" w:cs="Arial"/>
          </w:rPr>
          <w:fldChar w:fldCharType="end"/>
        </w:r>
      </w:del>
      <w:ins w:id="125" w:author="Graca M Dores" w:date="2016-01-09T14:09:00Z">
        <w:r w:rsidR="003E4311" w:rsidRPr="00F824DB">
          <w:rPr>
            <w:rFonts w:ascii="Arial" w:hAnsi="Arial" w:cs="Arial"/>
          </w:rPr>
          <w:t xml:space="preserve"> </w:t>
        </w:r>
        <w:r w:rsidR="00AC73DF" w:rsidRPr="00F824DB">
          <w:rPr>
            <w:rFonts w:ascii="Arial" w:hAnsi="Arial" w:cs="Arial"/>
          </w:rPr>
          <w:fldChar w:fldCharType="begin"/>
        </w:r>
        <w:r w:rsidR="000C3124" w:rsidRPr="00F824DB">
          <w:rPr>
            <w:rFonts w:ascii="Arial" w:hAnsi="Arial" w:cs="Arial"/>
          </w:rPr>
          <w:instrText xml:space="preserve"> ADDIN EN.CITE &lt;EndNote&gt;&lt;Cite&gt;&lt;Author&gt;Swerdlow&lt;/Author&gt;&lt;RecNum&gt;13&lt;/RecNum&gt;&lt;DisplayText&gt;(Jaffe&lt;style face="italic"&gt;, et al&lt;/style&gt; 2001, Swerdlow&lt;style face="italic"&gt;, et al&lt;/style&gt; 2008)&lt;/DisplayText&gt;&lt;record&gt;&lt;rec-number&gt;13&lt;/rec-number&gt;&lt;foreign-keys&gt;&lt;key app="EN" db-id="efa90eds9esfate5faxprazcp2ez0xtee9ee" timestamp="1415337374"&gt;13&lt;/key&gt;&lt;/foreign-keys&gt;&lt;ref-type name="Journal Article"&gt;17&lt;/ref-type&gt;&lt;contributors&gt;&lt;authors&gt;&lt;author&gt;Swerdlow, S.H.&lt;/author&gt;&lt;author&gt;Campo, E.&lt;/author&gt;&lt;author&gt;Harris, N.L.&lt;/author&gt;&lt;author&gt;Jaffe, E.S.&lt;/author&gt;&lt;author&gt;Pileri, S.A.&lt;/author&gt;&lt;author&gt;Stein, H.&lt;/author&gt;&lt;author&gt;Thiele, J.&lt;/author&gt;&lt;author&gt;Vardiman, J.W.&lt;/author&gt;&lt;/authors&gt;&lt;/contributors&gt;&lt;titles&gt;&lt;title&gt;WHO Classification of Tumors of Haematopoetic and Lymphoid Tissue. Lyon, France: IARC Press&lt;/title&gt;&lt;/titles&gt;&lt;dates&gt;&lt;year&gt;2008&lt;/year&gt;&lt;/dates&gt;&lt;urls&gt;&lt;/urls&gt;&lt;/record&gt;&lt;/Cite&gt;&lt;Cite&gt;&lt;Author&gt;Jaffe&lt;/Author&gt;&lt;Year&gt;2001&lt;/Year&gt;&lt;RecNum&gt;51&lt;/RecNum&gt;&lt;record&gt;&lt;rec-number&gt;51&lt;/rec-number&gt;&lt;foreign-keys&gt;&lt;key app="EN" db-id="efa90eds9esfate5faxprazcp2ez0xtee9ee" timestamp="1415337374"&gt;51&lt;/key&gt;&lt;/foreign-keys&gt;&lt;ref-type name="Journal Article"&gt;17&lt;/ref-type&gt;&lt;contributors&gt;&lt;authors&gt;&lt;author&gt;Jaffe, E. S.&lt;/author&gt;&lt;author&gt;Harris, N. L.&lt;/author&gt;&lt;author&gt;Stein, H.&lt;/author&gt;&lt;author&gt;Vardiman, J. W.&lt;/author&gt;&lt;/authors&gt;&lt;/contributors&gt;&lt;titles&gt;&lt;title&gt;World Health Organization classification of tumours. Pathology and genetics of haematopoietic and lymphoid tissues&lt;/title&gt;&lt;secondary-title&gt;Lyon&lt;/secondary-title&gt;&lt;/titles&gt;&lt;periodical&gt;&lt;full-title&gt;Lyon&lt;/full-title&gt;&lt;/periodical&gt;&lt;volume&gt;IARC Press&lt;/volume&gt;&lt;dates&gt;&lt;year&gt;2001&lt;/year&gt;&lt;pub-dates&gt;&lt;date&gt; 2001&lt;/date&gt;&lt;/pub-dates&gt;&lt;/dates&gt;&lt;urls&gt;&lt;/urls&gt;&lt;/record&gt;&lt;/Cite&gt;&lt;/EndNote&gt;</w:instrText>
        </w:r>
        <w:r w:rsidR="00AC73DF" w:rsidRPr="00F824DB">
          <w:rPr>
            <w:rFonts w:ascii="Arial" w:hAnsi="Arial" w:cs="Arial"/>
          </w:rPr>
          <w:fldChar w:fldCharType="separate"/>
        </w:r>
        <w:r w:rsidR="000C3124" w:rsidRPr="00F824DB">
          <w:rPr>
            <w:rFonts w:ascii="Arial" w:hAnsi="Arial" w:cs="Arial"/>
            <w:noProof/>
          </w:rPr>
          <w:t>(</w:t>
        </w:r>
        <w:r w:rsidR="00AC73DF" w:rsidRPr="00F824DB">
          <w:fldChar w:fldCharType="begin"/>
        </w:r>
        <w:r w:rsidR="00C0390C" w:rsidRPr="00F824DB">
          <w:instrText xml:space="preserve"> HYPERLINK \l "_ENREF_25" \o "Jaffe, 2001 #51" </w:instrText>
        </w:r>
        <w:r w:rsidR="00AC73DF" w:rsidRPr="00F824DB">
          <w:fldChar w:fldCharType="separate"/>
        </w:r>
        <w:r w:rsidR="0013570D" w:rsidRPr="00F824DB">
          <w:rPr>
            <w:rFonts w:ascii="Arial" w:hAnsi="Arial" w:cs="Arial"/>
            <w:noProof/>
          </w:rPr>
          <w:t>Jaffe</w:t>
        </w:r>
        <w:r w:rsidR="0013570D" w:rsidRPr="00F824DB">
          <w:rPr>
            <w:rFonts w:ascii="Arial" w:hAnsi="Arial" w:cs="Arial"/>
            <w:i/>
            <w:noProof/>
          </w:rPr>
          <w:t>, et al</w:t>
        </w:r>
        <w:r w:rsidR="0013570D" w:rsidRPr="00F824DB">
          <w:rPr>
            <w:rFonts w:ascii="Arial" w:hAnsi="Arial" w:cs="Arial"/>
            <w:noProof/>
          </w:rPr>
          <w:t xml:space="preserve"> 2001</w:t>
        </w:r>
        <w:r w:rsidR="00AC73DF" w:rsidRPr="00F824DB">
          <w:rPr>
            <w:rFonts w:ascii="Arial" w:hAnsi="Arial" w:cs="Arial"/>
            <w:noProof/>
          </w:rPr>
          <w:fldChar w:fldCharType="end"/>
        </w:r>
        <w:r w:rsidR="000C3124" w:rsidRPr="00F824DB">
          <w:rPr>
            <w:rFonts w:ascii="Arial" w:hAnsi="Arial" w:cs="Arial"/>
            <w:noProof/>
          </w:rPr>
          <w:t xml:space="preserve">, </w:t>
        </w:r>
        <w:r w:rsidR="00AC73DF" w:rsidRPr="00F824DB">
          <w:fldChar w:fldCharType="begin"/>
        </w:r>
        <w:r w:rsidR="00C0390C" w:rsidRPr="00F824DB">
          <w:instrText xml:space="preserve"> HYPERLINK \l "_ENREF_58" \o "Swerdlow, 2008 #13" </w:instrText>
        </w:r>
        <w:r w:rsidR="00AC73DF" w:rsidRPr="00F824DB">
          <w:fldChar w:fldCharType="separate"/>
        </w:r>
        <w:r w:rsidR="0013570D" w:rsidRPr="00F824DB">
          <w:rPr>
            <w:rFonts w:ascii="Arial" w:hAnsi="Arial" w:cs="Arial"/>
            <w:noProof/>
          </w:rPr>
          <w:t>Swerdlow</w:t>
        </w:r>
        <w:r w:rsidR="0013570D" w:rsidRPr="00F824DB">
          <w:rPr>
            <w:rFonts w:ascii="Arial" w:hAnsi="Arial" w:cs="Arial"/>
            <w:i/>
            <w:noProof/>
          </w:rPr>
          <w:t>, et al</w:t>
        </w:r>
        <w:r w:rsidR="0013570D" w:rsidRPr="00F824DB">
          <w:rPr>
            <w:rFonts w:ascii="Arial" w:hAnsi="Arial" w:cs="Arial"/>
            <w:noProof/>
          </w:rPr>
          <w:t xml:space="preserve"> 2008</w:t>
        </w:r>
        <w:r w:rsidR="00AC73DF" w:rsidRPr="00F824DB">
          <w:rPr>
            <w:rFonts w:ascii="Arial" w:hAnsi="Arial" w:cs="Arial"/>
            <w:noProof/>
          </w:rPr>
          <w:fldChar w:fldCharType="end"/>
        </w:r>
        <w:r w:rsidR="000C3124" w:rsidRPr="00F824DB">
          <w:rPr>
            <w:rFonts w:ascii="Arial" w:hAnsi="Arial" w:cs="Arial"/>
            <w:noProof/>
          </w:rPr>
          <w:t>)</w:t>
        </w:r>
        <w:r w:rsidR="00AC73DF" w:rsidRPr="00F824DB">
          <w:rPr>
            <w:rFonts w:ascii="Arial" w:hAnsi="Arial" w:cs="Arial"/>
          </w:rPr>
          <w:fldChar w:fldCharType="end"/>
        </w:r>
        <w:r w:rsidR="003E4311" w:rsidRPr="00F824DB">
          <w:rPr>
            <w:rFonts w:ascii="Arial" w:hAnsi="Arial" w:cs="Arial"/>
          </w:rPr>
          <w:t>.</w:t>
        </w:r>
      </w:ins>
      <w:r w:rsidR="003E4311" w:rsidRPr="00F824DB">
        <w:rPr>
          <w:rFonts w:ascii="Arial" w:hAnsi="Arial" w:cs="Arial"/>
        </w:rPr>
        <w:t xml:space="preserve"> </w:t>
      </w:r>
      <w:r w:rsidRPr="00F824DB">
        <w:rPr>
          <w:rFonts w:ascii="Arial" w:hAnsi="Arial" w:cs="Arial"/>
        </w:rPr>
        <w:t>In contrast, while clonal markers were incorporated into the diagnostic algorithms of other MPNs, bone marrow biopsy remained an ess</w:t>
      </w:r>
      <w:r w:rsidR="003521AB" w:rsidRPr="00F824DB">
        <w:rPr>
          <w:rFonts w:ascii="Arial" w:hAnsi="Arial" w:cs="Arial"/>
        </w:rPr>
        <w:t xml:space="preserve">ential component of diagnosis. </w:t>
      </w:r>
      <w:r>
        <w:rPr>
          <w:rFonts w:ascii="Arial" w:hAnsi="Arial" w:cs="Arial"/>
        </w:rPr>
        <w:t xml:space="preserve"> </w:t>
      </w:r>
      <w:r w:rsidR="00E46ACE" w:rsidRPr="00F824DB">
        <w:rPr>
          <w:rFonts w:ascii="Arial" w:hAnsi="Arial" w:cs="Arial"/>
        </w:rPr>
        <w:t>T</w:t>
      </w:r>
      <w:r w:rsidR="00E819C0" w:rsidRPr="00F824DB">
        <w:rPr>
          <w:rFonts w:ascii="Arial" w:hAnsi="Arial" w:cs="Arial"/>
        </w:rPr>
        <w:t xml:space="preserve">o </w:t>
      </w:r>
      <w:r w:rsidR="00A95373" w:rsidRPr="00F824DB">
        <w:rPr>
          <w:rFonts w:ascii="Arial" w:hAnsi="Arial" w:cs="Arial"/>
        </w:rPr>
        <w:t>assess the effect</w:t>
      </w:r>
      <w:r w:rsidR="000E7779" w:rsidRPr="00F824DB">
        <w:rPr>
          <w:rFonts w:ascii="Arial" w:hAnsi="Arial" w:cs="Arial"/>
        </w:rPr>
        <w:t xml:space="preserve"> of </w:t>
      </w:r>
      <w:r w:rsidR="000E7779" w:rsidRPr="00F824DB">
        <w:rPr>
          <w:rFonts w:ascii="Arial" w:hAnsi="Arial" w:cs="Arial"/>
          <w:i/>
        </w:rPr>
        <w:t xml:space="preserve">JAK2 </w:t>
      </w:r>
      <w:del w:id="126" w:author="Graca M Dores" w:date="2016-01-09T14:09:00Z">
        <w:r w:rsidR="000E7779" w:rsidRPr="006402CC">
          <w:rPr>
            <w:rFonts w:ascii="Arial" w:hAnsi="Arial" w:cs="Arial"/>
            <w:i/>
          </w:rPr>
          <w:delText>V617</w:delText>
        </w:r>
      </w:del>
      <w:ins w:id="127" w:author="Graca M Dores" w:date="2016-01-09T14:09:00Z">
        <w:r w:rsidR="000E7779" w:rsidRPr="00F824DB">
          <w:rPr>
            <w:rFonts w:ascii="Arial" w:hAnsi="Arial" w:cs="Arial"/>
            <w:i/>
          </w:rPr>
          <w:t>V617</w:t>
        </w:r>
        <w:r w:rsidR="003E4311" w:rsidRPr="00F824DB">
          <w:rPr>
            <w:rFonts w:ascii="Arial" w:hAnsi="Arial" w:cs="Arial"/>
            <w:i/>
          </w:rPr>
          <w:t>F</w:t>
        </w:r>
      </w:ins>
      <w:r w:rsidR="000E7779" w:rsidRPr="00F824DB">
        <w:rPr>
          <w:rFonts w:ascii="Arial" w:hAnsi="Arial" w:cs="Arial"/>
        </w:rPr>
        <w:t xml:space="preserve"> mutation testing </w:t>
      </w:r>
      <w:r w:rsidR="00A95373" w:rsidRPr="00F824DB">
        <w:rPr>
          <w:rFonts w:ascii="Arial" w:hAnsi="Arial" w:cs="Arial"/>
        </w:rPr>
        <w:t xml:space="preserve">introduced </w:t>
      </w:r>
      <w:r w:rsidR="000E7779" w:rsidRPr="00F824DB">
        <w:rPr>
          <w:rFonts w:ascii="Arial" w:hAnsi="Arial" w:cs="Arial"/>
        </w:rPr>
        <w:t>in 2005</w:t>
      </w:r>
      <w:r w:rsidR="00A95373" w:rsidRPr="00F824DB">
        <w:rPr>
          <w:rFonts w:ascii="Arial" w:hAnsi="Arial" w:cs="Arial"/>
        </w:rPr>
        <w:t xml:space="preserve">, </w:t>
      </w:r>
      <w:r w:rsidR="000E7779" w:rsidRPr="00F824DB">
        <w:rPr>
          <w:rFonts w:ascii="Arial" w:hAnsi="Arial" w:cs="Arial"/>
        </w:rPr>
        <w:t xml:space="preserve">we </w:t>
      </w:r>
      <w:r w:rsidR="00235CF0" w:rsidRPr="00F824DB">
        <w:rPr>
          <w:rFonts w:ascii="Arial" w:hAnsi="Arial" w:cs="Arial"/>
        </w:rPr>
        <w:t>evaluat</w:t>
      </w:r>
      <w:r w:rsidR="000E7779" w:rsidRPr="00F824DB">
        <w:rPr>
          <w:rFonts w:ascii="Arial" w:hAnsi="Arial" w:cs="Arial"/>
        </w:rPr>
        <w:t xml:space="preserve">ed the </w:t>
      </w:r>
      <w:r w:rsidR="001E5619" w:rsidRPr="00F824DB">
        <w:rPr>
          <w:rFonts w:ascii="Arial" w:hAnsi="Arial" w:cs="Arial"/>
        </w:rPr>
        <w:t xml:space="preserve">method </w:t>
      </w:r>
      <w:r w:rsidR="000E7779" w:rsidRPr="00F824DB">
        <w:rPr>
          <w:rFonts w:ascii="Arial" w:hAnsi="Arial" w:cs="Arial"/>
        </w:rPr>
        <w:t xml:space="preserve">of diagnostic confirmation for each entity </w:t>
      </w:r>
      <w:r w:rsidR="00ED1CDC" w:rsidRPr="00F824DB">
        <w:rPr>
          <w:rFonts w:ascii="Arial" w:hAnsi="Arial" w:cs="Arial"/>
        </w:rPr>
        <w:t xml:space="preserve">prior to 2005, </w:t>
      </w:r>
      <w:r w:rsidR="00252650" w:rsidRPr="00F824DB">
        <w:rPr>
          <w:rFonts w:ascii="Arial" w:hAnsi="Arial" w:cs="Arial"/>
        </w:rPr>
        <w:t>early use of</w:t>
      </w:r>
      <w:r w:rsidR="00ED1CDC" w:rsidRPr="00F824DB">
        <w:rPr>
          <w:rFonts w:ascii="Arial" w:hAnsi="Arial" w:cs="Arial"/>
        </w:rPr>
        <w:t xml:space="preserve"> </w:t>
      </w:r>
      <w:r w:rsidR="007971BF" w:rsidRPr="00F824DB">
        <w:rPr>
          <w:rFonts w:ascii="Arial" w:hAnsi="Arial" w:cs="Arial"/>
          <w:i/>
        </w:rPr>
        <w:t xml:space="preserve">JAK2 </w:t>
      </w:r>
      <w:del w:id="128" w:author="Graca M Dores" w:date="2016-01-09T14:09:00Z">
        <w:r w:rsidR="007971BF" w:rsidRPr="006402CC">
          <w:rPr>
            <w:rFonts w:ascii="Arial" w:hAnsi="Arial" w:cs="Arial"/>
            <w:i/>
          </w:rPr>
          <w:delText>V617</w:delText>
        </w:r>
      </w:del>
      <w:ins w:id="129" w:author="Graca M Dores" w:date="2016-01-09T14:09:00Z">
        <w:r w:rsidR="007971BF" w:rsidRPr="00F824DB">
          <w:rPr>
            <w:rFonts w:ascii="Arial" w:hAnsi="Arial" w:cs="Arial"/>
            <w:i/>
          </w:rPr>
          <w:t>V617</w:t>
        </w:r>
        <w:r w:rsidR="003E4311" w:rsidRPr="00F824DB">
          <w:rPr>
            <w:rFonts w:ascii="Arial" w:hAnsi="Arial" w:cs="Arial"/>
            <w:i/>
          </w:rPr>
          <w:t>F</w:t>
        </w:r>
      </w:ins>
      <w:r w:rsidR="007971BF" w:rsidRPr="00F824DB">
        <w:rPr>
          <w:rFonts w:ascii="Arial" w:hAnsi="Arial" w:cs="Arial"/>
        </w:rPr>
        <w:t xml:space="preserve"> </w:t>
      </w:r>
      <w:r w:rsidR="00ED1CDC" w:rsidRPr="00F824DB">
        <w:rPr>
          <w:rFonts w:ascii="Arial" w:hAnsi="Arial" w:cs="Arial"/>
        </w:rPr>
        <w:t>testing</w:t>
      </w:r>
      <w:r w:rsidR="00A95373" w:rsidRPr="00F824DB">
        <w:rPr>
          <w:rFonts w:ascii="Arial" w:hAnsi="Arial" w:cs="Arial"/>
        </w:rPr>
        <w:t xml:space="preserve"> during 2005-2008, </w:t>
      </w:r>
      <w:r w:rsidR="00ED1CDC" w:rsidRPr="00F824DB">
        <w:rPr>
          <w:rFonts w:ascii="Arial" w:hAnsi="Arial" w:cs="Arial"/>
        </w:rPr>
        <w:t xml:space="preserve">and </w:t>
      </w:r>
      <w:r w:rsidR="00A95373" w:rsidRPr="00F824DB">
        <w:rPr>
          <w:rFonts w:ascii="Arial" w:hAnsi="Arial" w:cs="Arial"/>
        </w:rPr>
        <w:t xml:space="preserve">broader use </w:t>
      </w:r>
      <w:r w:rsidR="00A95373" w:rsidRPr="00F824DB">
        <w:rPr>
          <w:rFonts w:ascii="Arial" w:hAnsi="Arial" w:cs="Arial"/>
        </w:rPr>
        <w:lastRenderedPageBreak/>
        <w:t xml:space="preserve">of </w:t>
      </w:r>
      <w:r w:rsidR="007971BF" w:rsidRPr="00F824DB">
        <w:rPr>
          <w:rFonts w:ascii="Arial" w:hAnsi="Arial" w:cs="Arial"/>
          <w:i/>
        </w:rPr>
        <w:t xml:space="preserve">JAK2 </w:t>
      </w:r>
      <w:del w:id="130" w:author="Graca M Dores" w:date="2016-01-09T14:09:00Z">
        <w:r w:rsidR="007971BF" w:rsidRPr="006402CC">
          <w:rPr>
            <w:rFonts w:ascii="Arial" w:hAnsi="Arial" w:cs="Arial"/>
            <w:i/>
          </w:rPr>
          <w:delText>V617</w:delText>
        </w:r>
      </w:del>
      <w:ins w:id="131" w:author="Graca M Dores" w:date="2016-01-09T14:09:00Z">
        <w:r w:rsidR="007971BF" w:rsidRPr="00F824DB">
          <w:rPr>
            <w:rFonts w:ascii="Arial" w:hAnsi="Arial" w:cs="Arial"/>
            <w:i/>
          </w:rPr>
          <w:t>V617</w:t>
        </w:r>
        <w:r w:rsidR="003E4311" w:rsidRPr="00F824DB">
          <w:rPr>
            <w:rFonts w:ascii="Arial" w:hAnsi="Arial" w:cs="Arial"/>
            <w:i/>
          </w:rPr>
          <w:t>F</w:t>
        </w:r>
      </w:ins>
      <w:r w:rsidR="007971BF" w:rsidRPr="00F824DB">
        <w:rPr>
          <w:rFonts w:ascii="Arial" w:hAnsi="Arial" w:cs="Arial"/>
        </w:rPr>
        <w:t xml:space="preserve"> </w:t>
      </w:r>
      <w:r w:rsidR="00ED1CDC" w:rsidRPr="00F824DB">
        <w:rPr>
          <w:rFonts w:ascii="Arial" w:hAnsi="Arial" w:cs="Arial"/>
        </w:rPr>
        <w:t xml:space="preserve">mutation testing </w:t>
      </w:r>
      <w:r w:rsidR="00A95373" w:rsidRPr="00F824DB">
        <w:rPr>
          <w:rFonts w:ascii="Arial" w:hAnsi="Arial" w:cs="Arial"/>
        </w:rPr>
        <w:t xml:space="preserve">in 2009-2012 </w:t>
      </w:r>
      <w:r w:rsidR="000E7779" w:rsidRPr="00F824DB">
        <w:rPr>
          <w:rFonts w:ascii="Arial" w:hAnsi="Arial" w:cs="Arial"/>
        </w:rPr>
        <w:t xml:space="preserve">(Supplementary </w:t>
      </w:r>
      <w:r w:rsidR="00396ADB" w:rsidRPr="00F824DB">
        <w:rPr>
          <w:rFonts w:ascii="Arial" w:hAnsi="Arial" w:cs="Arial"/>
        </w:rPr>
        <w:t>Figure</w:t>
      </w:r>
      <w:del w:id="132" w:author="Graca M Dores" w:date="2016-01-09T14:09:00Z">
        <w:r w:rsidR="000E7779" w:rsidRPr="006402CC">
          <w:rPr>
            <w:rFonts w:ascii="Arial" w:hAnsi="Arial" w:cs="Arial"/>
          </w:rPr>
          <w:delText>).</w:delText>
        </w:r>
      </w:del>
      <w:ins w:id="133" w:author="Graca M Dores" w:date="2016-01-09T14:09:00Z">
        <w:r w:rsidR="00514679" w:rsidRPr="00F824DB">
          <w:rPr>
            <w:rFonts w:ascii="Arial" w:hAnsi="Arial" w:cs="Arial"/>
          </w:rPr>
          <w:t xml:space="preserve"> and Supplementary Table 2</w:t>
        </w:r>
        <w:r w:rsidR="000E7779" w:rsidRPr="00F824DB">
          <w:rPr>
            <w:rFonts w:ascii="Arial" w:hAnsi="Arial" w:cs="Arial"/>
          </w:rPr>
          <w:t>).</w:t>
        </w:r>
      </w:ins>
      <w:r w:rsidR="000E7779" w:rsidRPr="00F824DB">
        <w:rPr>
          <w:rFonts w:ascii="Arial" w:hAnsi="Arial" w:cs="Arial"/>
        </w:rPr>
        <w:t xml:space="preserve">  </w:t>
      </w:r>
      <w:r w:rsidR="00E15FCD" w:rsidRPr="00F824DB">
        <w:rPr>
          <w:rFonts w:ascii="Arial" w:hAnsi="Arial" w:cs="Arial"/>
        </w:rPr>
        <w:t>Because</w:t>
      </w:r>
      <w:r w:rsidR="006144FD" w:rsidRPr="00F824DB">
        <w:rPr>
          <w:rFonts w:ascii="Arial" w:hAnsi="Arial" w:cs="Arial"/>
        </w:rPr>
        <w:t xml:space="preserve"> information on </w:t>
      </w:r>
      <w:r w:rsidR="006144FD" w:rsidRPr="00F824DB">
        <w:rPr>
          <w:rFonts w:ascii="Arial" w:hAnsi="Arial" w:cs="Arial"/>
          <w:i/>
        </w:rPr>
        <w:t xml:space="preserve">JAK2 </w:t>
      </w:r>
      <w:del w:id="134" w:author="Graca M Dores" w:date="2016-01-09T14:09:00Z">
        <w:r w:rsidR="006144FD" w:rsidRPr="006402CC">
          <w:rPr>
            <w:rFonts w:ascii="Arial" w:hAnsi="Arial" w:cs="Arial"/>
            <w:i/>
          </w:rPr>
          <w:delText>V617</w:delText>
        </w:r>
      </w:del>
      <w:ins w:id="135" w:author="Graca M Dores" w:date="2016-01-09T14:09:00Z">
        <w:r w:rsidR="006144FD" w:rsidRPr="00F824DB">
          <w:rPr>
            <w:rFonts w:ascii="Arial" w:hAnsi="Arial" w:cs="Arial"/>
            <w:i/>
          </w:rPr>
          <w:t>V617</w:t>
        </w:r>
        <w:r w:rsidR="003E4311" w:rsidRPr="00F824DB">
          <w:rPr>
            <w:rFonts w:ascii="Arial" w:hAnsi="Arial" w:cs="Arial"/>
            <w:i/>
          </w:rPr>
          <w:t>F</w:t>
        </w:r>
      </w:ins>
      <w:r w:rsidR="006144FD" w:rsidRPr="00F824DB">
        <w:rPr>
          <w:rFonts w:ascii="Arial" w:hAnsi="Arial" w:cs="Arial"/>
        </w:rPr>
        <w:t xml:space="preserve"> mutation testing is not available in the SEER Program</w:t>
      </w:r>
      <w:ins w:id="136" w:author="Graca M Dores" w:date="2016-01-09T16:19:00Z">
        <w:r w:rsidR="006E1C18">
          <w:rPr>
            <w:rFonts w:ascii="Arial" w:hAnsi="Arial" w:cs="Arial"/>
          </w:rPr>
          <w:t xml:space="preserve"> prior to </w:t>
        </w:r>
      </w:ins>
      <w:ins w:id="137" w:author="Graca M Dores" w:date="2016-01-09T16:20:00Z">
        <w:r w:rsidR="006E1C18">
          <w:rPr>
            <w:rFonts w:ascii="Arial" w:hAnsi="Arial" w:cs="Arial"/>
          </w:rPr>
          <w:t>2010</w:t>
        </w:r>
      </w:ins>
      <w:r w:rsidR="006144FD" w:rsidRPr="00F824DB">
        <w:rPr>
          <w:rFonts w:ascii="Arial" w:hAnsi="Arial" w:cs="Arial"/>
        </w:rPr>
        <w:t>, we utiliz</w:t>
      </w:r>
      <w:r w:rsidR="00AD741B" w:rsidRPr="00F824DB">
        <w:rPr>
          <w:rFonts w:ascii="Arial" w:hAnsi="Arial" w:cs="Arial"/>
        </w:rPr>
        <w:t>ed calendar year as a surrogate</w:t>
      </w:r>
      <w:r w:rsidR="006144FD" w:rsidRPr="00F824DB">
        <w:rPr>
          <w:rFonts w:ascii="Arial" w:hAnsi="Arial" w:cs="Arial"/>
        </w:rPr>
        <w:t xml:space="preserve">.  </w:t>
      </w:r>
      <w:r w:rsidR="001E5619" w:rsidRPr="00F824DB">
        <w:rPr>
          <w:rFonts w:ascii="Arial" w:hAnsi="Arial" w:cs="Arial"/>
        </w:rPr>
        <w:t>T</w:t>
      </w:r>
      <w:r w:rsidR="000E7779" w:rsidRPr="00F824DB">
        <w:rPr>
          <w:rFonts w:ascii="Arial" w:hAnsi="Arial" w:cs="Arial"/>
        </w:rPr>
        <w:t>he percent of cases microscopically confirmed</w:t>
      </w:r>
      <w:r w:rsidR="00ED1CDC" w:rsidRPr="00F824DB">
        <w:rPr>
          <w:rFonts w:ascii="Arial" w:hAnsi="Arial" w:cs="Arial"/>
        </w:rPr>
        <w:t xml:space="preserve"> over the three time periods</w:t>
      </w:r>
      <w:r w:rsidR="00396ADB" w:rsidRPr="00F824DB">
        <w:rPr>
          <w:rFonts w:ascii="Arial" w:hAnsi="Arial" w:cs="Arial"/>
        </w:rPr>
        <w:t xml:space="preserve"> </w:t>
      </w:r>
      <w:r w:rsidR="000E7779" w:rsidRPr="00F824DB">
        <w:rPr>
          <w:rFonts w:ascii="Arial" w:hAnsi="Arial" w:cs="Arial"/>
        </w:rPr>
        <w:t>decreas</w:t>
      </w:r>
      <w:r w:rsidR="00ED1CDC" w:rsidRPr="00F824DB">
        <w:rPr>
          <w:rFonts w:ascii="Arial" w:hAnsi="Arial" w:cs="Arial"/>
        </w:rPr>
        <w:t>e</w:t>
      </w:r>
      <w:r w:rsidR="001E5619" w:rsidRPr="00F824DB">
        <w:rPr>
          <w:rFonts w:ascii="Arial" w:hAnsi="Arial" w:cs="Arial"/>
        </w:rPr>
        <w:t xml:space="preserve">d </w:t>
      </w:r>
      <w:r w:rsidR="002158A0" w:rsidRPr="00F824DB">
        <w:rPr>
          <w:rFonts w:ascii="Arial" w:hAnsi="Arial" w:cs="Arial"/>
        </w:rPr>
        <w:t xml:space="preserve">not only for PV, </w:t>
      </w:r>
      <w:r w:rsidR="000E7779" w:rsidRPr="00F824DB">
        <w:rPr>
          <w:rFonts w:ascii="Arial" w:hAnsi="Arial" w:cs="Arial"/>
        </w:rPr>
        <w:t>from 61.</w:t>
      </w:r>
      <w:r w:rsidR="00ED1CDC" w:rsidRPr="00F824DB">
        <w:rPr>
          <w:rFonts w:ascii="Arial" w:hAnsi="Arial" w:cs="Arial"/>
        </w:rPr>
        <w:t>2</w:t>
      </w:r>
      <w:r w:rsidR="000E7779" w:rsidRPr="00F824DB">
        <w:rPr>
          <w:rFonts w:ascii="Arial" w:hAnsi="Arial" w:cs="Arial"/>
        </w:rPr>
        <w:t xml:space="preserve">% </w:t>
      </w:r>
      <w:r w:rsidR="00ED1CDC" w:rsidRPr="00F824DB">
        <w:rPr>
          <w:rFonts w:ascii="Arial" w:hAnsi="Arial" w:cs="Arial"/>
        </w:rPr>
        <w:t>to 54.0</w:t>
      </w:r>
      <w:r w:rsidR="000E7779" w:rsidRPr="00F824DB">
        <w:rPr>
          <w:rFonts w:ascii="Arial" w:hAnsi="Arial" w:cs="Arial"/>
        </w:rPr>
        <w:t xml:space="preserve">% </w:t>
      </w:r>
      <w:r w:rsidR="00A32554" w:rsidRPr="00F824DB">
        <w:rPr>
          <w:rFonts w:ascii="Arial" w:hAnsi="Arial" w:cs="Arial"/>
        </w:rPr>
        <w:t>to</w:t>
      </w:r>
      <w:r w:rsidR="00ED1CDC" w:rsidRPr="00F824DB">
        <w:rPr>
          <w:rFonts w:ascii="Arial" w:hAnsi="Arial" w:cs="Arial"/>
        </w:rPr>
        <w:t xml:space="preserve"> 50.3%</w:t>
      </w:r>
      <w:r w:rsidR="002158A0" w:rsidRPr="00F824DB">
        <w:rPr>
          <w:rFonts w:ascii="Arial" w:hAnsi="Arial" w:cs="Arial"/>
        </w:rPr>
        <w:t>,</w:t>
      </w:r>
      <w:r w:rsidR="00ED1CDC" w:rsidRPr="00F824DB">
        <w:rPr>
          <w:rFonts w:ascii="Arial" w:hAnsi="Arial" w:cs="Arial"/>
        </w:rPr>
        <w:t xml:space="preserve"> </w:t>
      </w:r>
      <w:r w:rsidR="002158A0" w:rsidRPr="00F824DB">
        <w:rPr>
          <w:rFonts w:ascii="Arial" w:hAnsi="Arial" w:cs="Arial"/>
        </w:rPr>
        <w:t>but also</w:t>
      </w:r>
      <w:r w:rsidR="000E7779" w:rsidRPr="00F824DB">
        <w:rPr>
          <w:rFonts w:ascii="Arial" w:hAnsi="Arial" w:cs="Arial"/>
        </w:rPr>
        <w:t xml:space="preserve"> </w:t>
      </w:r>
      <w:r w:rsidR="001E5619" w:rsidRPr="00F824DB">
        <w:rPr>
          <w:rFonts w:ascii="Arial" w:hAnsi="Arial" w:cs="Arial"/>
        </w:rPr>
        <w:t xml:space="preserve">for </w:t>
      </w:r>
      <w:r w:rsidR="000E7779" w:rsidRPr="00F824DB">
        <w:rPr>
          <w:rFonts w:ascii="Arial" w:hAnsi="Arial" w:cs="Arial"/>
        </w:rPr>
        <w:t>ET</w:t>
      </w:r>
      <w:r w:rsidR="002158A0" w:rsidRPr="00F824DB">
        <w:rPr>
          <w:rFonts w:ascii="Arial" w:hAnsi="Arial" w:cs="Arial"/>
        </w:rPr>
        <w:t>,</w:t>
      </w:r>
      <w:r w:rsidR="000E7779" w:rsidRPr="00F824DB">
        <w:rPr>
          <w:rFonts w:ascii="Arial" w:hAnsi="Arial" w:cs="Arial"/>
        </w:rPr>
        <w:t xml:space="preserve"> from 83.</w:t>
      </w:r>
      <w:r w:rsidR="00A32554" w:rsidRPr="00F824DB">
        <w:rPr>
          <w:rFonts w:ascii="Arial" w:hAnsi="Arial" w:cs="Arial"/>
        </w:rPr>
        <w:t>2</w:t>
      </w:r>
      <w:r w:rsidR="000E7779" w:rsidRPr="00F824DB">
        <w:rPr>
          <w:rFonts w:ascii="Arial" w:hAnsi="Arial" w:cs="Arial"/>
        </w:rPr>
        <w:t xml:space="preserve">% to </w:t>
      </w:r>
      <w:r w:rsidR="00A32554" w:rsidRPr="00F824DB">
        <w:rPr>
          <w:rFonts w:ascii="Arial" w:hAnsi="Arial" w:cs="Arial"/>
        </w:rPr>
        <w:t>70.9% to 60.1%</w:t>
      </w:r>
      <w:r w:rsidR="002158A0" w:rsidRPr="00F824DB">
        <w:rPr>
          <w:rFonts w:ascii="Arial" w:hAnsi="Arial" w:cs="Arial"/>
        </w:rPr>
        <w:t>,</w:t>
      </w:r>
      <w:r w:rsidR="00A32554" w:rsidRPr="00F824DB">
        <w:rPr>
          <w:rFonts w:ascii="Arial" w:hAnsi="Arial" w:cs="Arial"/>
        </w:rPr>
        <w:t xml:space="preserve"> during 2001-2004 to 2005-2008 to 2009-2012, respectively</w:t>
      </w:r>
      <w:r w:rsidR="000E7779" w:rsidRPr="00F824DB">
        <w:rPr>
          <w:rFonts w:ascii="Arial" w:hAnsi="Arial" w:cs="Arial"/>
        </w:rPr>
        <w:t xml:space="preserve">.  </w:t>
      </w:r>
      <w:r w:rsidR="00A17686" w:rsidRPr="00F824DB">
        <w:rPr>
          <w:rFonts w:ascii="Arial" w:hAnsi="Arial" w:cs="Arial"/>
        </w:rPr>
        <w:t>There was a</w:t>
      </w:r>
      <w:r w:rsidR="000E7779" w:rsidRPr="00F824DB">
        <w:rPr>
          <w:rFonts w:ascii="Arial" w:hAnsi="Arial" w:cs="Arial"/>
        </w:rPr>
        <w:t xml:space="preserve"> notable rise in the fraction of</w:t>
      </w:r>
      <w:r w:rsidR="00A17686" w:rsidRPr="00F824DB">
        <w:rPr>
          <w:rFonts w:ascii="Arial" w:hAnsi="Arial" w:cs="Arial"/>
        </w:rPr>
        <w:t xml:space="preserve"> chronic </w:t>
      </w:r>
      <w:proofErr w:type="spellStart"/>
      <w:r w:rsidR="00A17686" w:rsidRPr="00F824DB">
        <w:rPr>
          <w:rFonts w:ascii="Arial" w:hAnsi="Arial" w:cs="Arial"/>
        </w:rPr>
        <w:t>neutrophilic</w:t>
      </w:r>
      <w:proofErr w:type="spellEnd"/>
      <w:r w:rsidR="00A17686" w:rsidRPr="00F824DB">
        <w:rPr>
          <w:rFonts w:ascii="Arial" w:hAnsi="Arial" w:cs="Arial"/>
        </w:rPr>
        <w:t xml:space="preserve"> </w:t>
      </w:r>
      <w:proofErr w:type="spellStart"/>
      <w:r w:rsidR="00A17686" w:rsidRPr="00F824DB">
        <w:rPr>
          <w:rFonts w:ascii="Arial" w:hAnsi="Arial" w:cs="Arial"/>
        </w:rPr>
        <w:t>leuk</w:t>
      </w:r>
      <w:ins w:id="138" w:author="Graca M Dores" w:date="2016-01-09T16:00:00Z">
        <w:r w:rsidR="00345CC1">
          <w:rPr>
            <w:rFonts w:ascii="Arial" w:hAnsi="Arial" w:cs="Arial"/>
          </w:rPr>
          <w:t>a</w:t>
        </w:r>
      </w:ins>
      <w:r w:rsidR="00A17686" w:rsidRPr="00F824DB">
        <w:rPr>
          <w:rFonts w:ascii="Arial" w:hAnsi="Arial" w:cs="Arial"/>
        </w:rPr>
        <w:t>emia</w:t>
      </w:r>
      <w:proofErr w:type="spellEnd"/>
      <w:r w:rsidR="00A17686" w:rsidRPr="00F824DB">
        <w:rPr>
          <w:rFonts w:ascii="Arial" w:hAnsi="Arial" w:cs="Arial"/>
        </w:rPr>
        <w:t>, PV, and ET</w:t>
      </w:r>
      <w:r w:rsidR="00AD741B" w:rsidRPr="00F824DB">
        <w:rPr>
          <w:rFonts w:ascii="Arial" w:hAnsi="Arial" w:cs="Arial"/>
        </w:rPr>
        <w:t xml:space="preserve"> </w:t>
      </w:r>
      <w:r w:rsidR="000E7779" w:rsidRPr="00F824DB">
        <w:rPr>
          <w:rFonts w:ascii="Arial" w:hAnsi="Arial" w:cs="Arial"/>
        </w:rPr>
        <w:t xml:space="preserve">cases diagnosed by laboratory test/marker study </w:t>
      </w:r>
      <w:r w:rsidR="00484697" w:rsidRPr="00F824DB">
        <w:rPr>
          <w:rFonts w:ascii="Arial" w:hAnsi="Arial" w:cs="Arial"/>
        </w:rPr>
        <w:t>or clinical means over time</w:t>
      </w:r>
      <w:r w:rsidR="0050605A" w:rsidRPr="00F824DB">
        <w:rPr>
          <w:rFonts w:ascii="Arial" w:hAnsi="Arial" w:cs="Arial"/>
        </w:rPr>
        <w:t xml:space="preserve"> </w:t>
      </w:r>
      <w:r w:rsidR="00D72B60" w:rsidRPr="00F824DB">
        <w:rPr>
          <w:rFonts w:ascii="Arial" w:hAnsi="Arial" w:cs="Arial"/>
        </w:rPr>
        <w:t xml:space="preserve">with </w:t>
      </w:r>
      <w:r w:rsidR="0050605A" w:rsidRPr="00F824DB">
        <w:rPr>
          <w:rFonts w:ascii="Arial" w:hAnsi="Arial" w:cs="Arial"/>
        </w:rPr>
        <w:t xml:space="preserve">an associated </w:t>
      </w:r>
      <w:r w:rsidR="00D72B60" w:rsidRPr="00F824DB">
        <w:rPr>
          <w:rFonts w:ascii="Arial" w:hAnsi="Arial" w:cs="Arial"/>
        </w:rPr>
        <w:t>decrease in percent of cases diagnosed by microscopic confirmation</w:t>
      </w:r>
      <w:r w:rsidR="00252650" w:rsidRPr="00F824DB">
        <w:rPr>
          <w:rFonts w:ascii="Arial" w:hAnsi="Arial" w:cs="Arial"/>
        </w:rPr>
        <w:t xml:space="preserve">. </w:t>
      </w:r>
      <w:ins w:id="139" w:author="Graca M Dores" w:date="2016-01-09T16:23:00Z">
        <w:r w:rsidR="00590D5E">
          <w:rPr>
            <w:rFonts w:ascii="Arial" w:hAnsi="Arial" w:cs="Arial"/>
          </w:rPr>
          <w:t xml:space="preserve"> </w:t>
        </w:r>
      </w:ins>
      <w:ins w:id="140" w:author="Graca M Dores" w:date="2016-01-09T16:25:00Z">
        <w:r w:rsidR="00590D5E">
          <w:rPr>
            <w:rFonts w:ascii="Arial" w:hAnsi="Arial" w:cs="Arial"/>
          </w:rPr>
          <w:t>Of note, however, is t</w:t>
        </w:r>
      </w:ins>
      <w:ins w:id="141" w:author="Graca M Dores" w:date="2016-01-09T16:24:00Z">
        <w:r w:rsidR="00590D5E">
          <w:rPr>
            <w:rFonts w:ascii="Arial" w:hAnsi="Arial" w:cs="Arial"/>
          </w:rPr>
          <w:t xml:space="preserve">he </w:t>
        </w:r>
      </w:ins>
      <w:ins w:id="142" w:author="Graca M Dores" w:date="2016-01-09T16:23:00Z">
        <w:r w:rsidR="00590D5E">
          <w:rPr>
            <w:rFonts w:ascii="Arial" w:hAnsi="Arial" w:cs="Arial"/>
          </w:rPr>
          <w:t xml:space="preserve">limited number of cases of </w:t>
        </w:r>
      </w:ins>
      <w:ins w:id="143" w:author="Graca M Dores" w:date="2016-01-09T16:26:00Z">
        <w:r w:rsidR="00590D5E" w:rsidRPr="00F824DB">
          <w:rPr>
            <w:rFonts w:ascii="Arial" w:hAnsi="Arial" w:cs="Arial"/>
          </w:rPr>
          <w:t xml:space="preserve">chronic </w:t>
        </w:r>
        <w:proofErr w:type="spellStart"/>
        <w:r w:rsidR="00590D5E" w:rsidRPr="00F824DB">
          <w:rPr>
            <w:rFonts w:ascii="Arial" w:hAnsi="Arial" w:cs="Arial"/>
          </w:rPr>
          <w:t>neutrophilic</w:t>
        </w:r>
        <w:proofErr w:type="spellEnd"/>
        <w:r w:rsidR="00590D5E" w:rsidRPr="00F824DB">
          <w:rPr>
            <w:rFonts w:ascii="Arial" w:hAnsi="Arial" w:cs="Arial"/>
          </w:rPr>
          <w:t xml:space="preserve"> </w:t>
        </w:r>
        <w:proofErr w:type="spellStart"/>
        <w:r w:rsidR="00590D5E" w:rsidRPr="00F824DB">
          <w:rPr>
            <w:rFonts w:ascii="Arial" w:hAnsi="Arial" w:cs="Arial"/>
          </w:rPr>
          <w:t>leuk</w:t>
        </w:r>
        <w:r w:rsidR="00590D5E">
          <w:rPr>
            <w:rFonts w:ascii="Arial" w:hAnsi="Arial" w:cs="Arial"/>
          </w:rPr>
          <w:t>a</w:t>
        </w:r>
        <w:r w:rsidR="00590D5E" w:rsidRPr="00F824DB">
          <w:rPr>
            <w:rFonts w:ascii="Arial" w:hAnsi="Arial" w:cs="Arial"/>
          </w:rPr>
          <w:t>emia</w:t>
        </w:r>
      </w:ins>
      <w:proofErr w:type="spellEnd"/>
      <w:ins w:id="144" w:author="Graca M Dores" w:date="2016-01-09T16:23:00Z">
        <w:r w:rsidR="00590D5E">
          <w:rPr>
            <w:rFonts w:ascii="Arial" w:hAnsi="Arial" w:cs="Arial"/>
          </w:rPr>
          <w:t xml:space="preserve"> </w:t>
        </w:r>
      </w:ins>
      <w:ins w:id="145" w:author="Graca M Dores" w:date="2016-01-09T16:25:00Z">
        <w:r w:rsidR="00590D5E">
          <w:rPr>
            <w:rFonts w:ascii="Arial" w:hAnsi="Arial" w:cs="Arial"/>
          </w:rPr>
          <w:t xml:space="preserve">available for this </w:t>
        </w:r>
        <w:proofErr w:type="gramStart"/>
        <w:r w:rsidR="00590D5E">
          <w:rPr>
            <w:rFonts w:ascii="Arial" w:hAnsi="Arial" w:cs="Arial"/>
          </w:rPr>
          <w:t>analysis.</w:t>
        </w:r>
      </w:ins>
      <w:proofErr w:type="gramEnd"/>
    </w:p>
    <w:p w:rsidR="00252650" w:rsidRPr="00F824DB" w:rsidRDefault="00252650" w:rsidP="008E65EB">
      <w:pPr>
        <w:spacing w:line="480" w:lineRule="auto"/>
        <w:ind w:firstLine="720"/>
        <w:rPr>
          <w:rFonts w:ascii="Arial" w:hAnsi="Arial" w:cs="Arial"/>
        </w:rPr>
      </w:pPr>
    </w:p>
    <w:p w:rsidR="00C95FC4" w:rsidRPr="00F824DB" w:rsidRDefault="0084041E" w:rsidP="00F97AE7">
      <w:pPr>
        <w:spacing w:after="200" w:line="276" w:lineRule="auto"/>
        <w:rPr>
          <w:rFonts w:ascii="Arial" w:hAnsi="Arial" w:cs="Arial"/>
          <w:i/>
        </w:rPr>
      </w:pPr>
      <w:r w:rsidRPr="00F824DB">
        <w:rPr>
          <w:rFonts w:ascii="Arial" w:hAnsi="Arial" w:cs="Arial"/>
          <w:i/>
        </w:rPr>
        <w:t xml:space="preserve">Relative </w:t>
      </w:r>
      <w:r w:rsidR="00BF5FA6" w:rsidRPr="00F824DB">
        <w:rPr>
          <w:rFonts w:ascii="Arial" w:hAnsi="Arial" w:cs="Arial"/>
          <w:i/>
        </w:rPr>
        <w:t>s</w:t>
      </w:r>
      <w:r w:rsidRPr="00F824DB">
        <w:rPr>
          <w:rFonts w:ascii="Arial" w:hAnsi="Arial" w:cs="Arial"/>
          <w:i/>
        </w:rPr>
        <w:t>urvival</w:t>
      </w:r>
    </w:p>
    <w:p w:rsidR="006C5FC8" w:rsidRPr="00F824DB" w:rsidRDefault="00A64587" w:rsidP="00F97AE7">
      <w:pPr>
        <w:spacing w:before="240" w:line="480" w:lineRule="auto"/>
        <w:ind w:firstLine="720"/>
        <w:rPr>
          <w:rFonts w:ascii="Arial" w:hAnsi="Arial" w:cs="Arial"/>
        </w:rPr>
      </w:pPr>
      <w:r w:rsidRPr="00F824DB">
        <w:rPr>
          <w:rFonts w:ascii="Arial" w:hAnsi="Arial" w:cs="Arial"/>
        </w:rPr>
        <w:t>Among males and females, f</w:t>
      </w:r>
      <w:r w:rsidR="000E7779" w:rsidRPr="00F824DB">
        <w:rPr>
          <w:rFonts w:ascii="Arial" w:hAnsi="Arial" w:cs="Arial"/>
        </w:rPr>
        <w:t>or all evaluable MPN</w:t>
      </w:r>
      <w:r w:rsidRPr="00F824DB">
        <w:rPr>
          <w:rFonts w:ascii="Arial" w:hAnsi="Arial" w:cs="Arial"/>
        </w:rPr>
        <w:t>s</w:t>
      </w:r>
      <w:r w:rsidR="000E7779" w:rsidRPr="00F824DB">
        <w:rPr>
          <w:rFonts w:ascii="Arial" w:hAnsi="Arial" w:cs="Arial"/>
        </w:rPr>
        <w:t>, 5-year RS was more favorable for those &lt;60 years of age at diagnosis than for those diagnosed at older ages (</w:t>
      </w:r>
      <w:r w:rsidR="000E7779" w:rsidRPr="00F824DB">
        <w:rPr>
          <w:rFonts w:ascii="Arial" w:hAnsi="Arial" w:cs="Arial"/>
          <w:u w:val="single"/>
        </w:rPr>
        <w:t>&gt;</w:t>
      </w:r>
      <w:r w:rsidR="000E7779" w:rsidRPr="00F824DB">
        <w:rPr>
          <w:rFonts w:ascii="Arial" w:hAnsi="Arial" w:cs="Arial"/>
        </w:rPr>
        <w:t xml:space="preserve">60 years) (Figure 3, Supplementary Table </w:t>
      </w:r>
      <w:del w:id="146" w:author="Graca M Dores" w:date="2016-01-09T14:09:00Z">
        <w:r w:rsidR="00F97AE7" w:rsidRPr="006402CC">
          <w:rPr>
            <w:rFonts w:ascii="Arial" w:hAnsi="Arial" w:cs="Arial"/>
          </w:rPr>
          <w:delText>2</w:delText>
        </w:r>
      </w:del>
      <w:ins w:id="147" w:author="Graca M Dores" w:date="2016-01-09T14:09:00Z">
        <w:r w:rsidR="00514679" w:rsidRPr="00F824DB">
          <w:rPr>
            <w:rFonts w:ascii="Arial" w:hAnsi="Arial" w:cs="Arial"/>
          </w:rPr>
          <w:t>3</w:t>
        </w:r>
      </w:ins>
      <w:r w:rsidR="000E7779" w:rsidRPr="00F824DB">
        <w:rPr>
          <w:rFonts w:ascii="Arial" w:hAnsi="Arial" w:cs="Arial"/>
        </w:rPr>
        <w:t xml:space="preserve">).  </w:t>
      </w:r>
      <w:r w:rsidR="00F92B9B" w:rsidRPr="00F824DB">
        <w:rPr>
          <w:rFonts w:ascii="Arial" w:hAnsi="Arial" w:cs="Arial"/>
        </w:rPr>
        <w:t>Patients</w:t>
      </w:r>
      <w:r w:rsidR="005D49BF" w:rsidRPr="00F824DB">
        <w:rPr>
          <w:rFonts w:ascii="Arial" w:hAnsi="Arial" w:cs="Arial"/>
        </w:rPr>
        <w:t xml:space="preserve"> </w:t>
      </w:r>
      <w:r w:rsidR="00B1213A" w:rsidRPr="00F824DB">
        <w:rPr>
          <w:rFonts w:ascii="Arial" w:hAnsi="Arial" w:cs="Arial"/>
        </w:rPr>
        <w:t xml:space="preserve">with </w:t>
      </w:r>
      <w:r w:rsidR="000E7779" w:rsidRPr="00F824DB">
        <w:rPr>
          <w:rFonts w:ascii="Arial" w:hAnsi="Arial" w:cs="Arial"/>
        </w:rPr>
        <w:t xml:space="preserve">PV </w:t>
      </w:r>
      <w:r w:rsidR="00B1213A" w:rsidRPr="00F824DB">
        <w:rPr>
          <w:rFonts w:ascii="Arial" w:hAnsi="Arial" w:cs="Arial"/>
        </w:rPr>
        <w:t>or</w:t>
      </w:r>
      <w:r w:rsidR="000E7779" w:rsidRPr="00F824DB">
        <w:rPr>
          <w:rFonts w:ascii="Arial" w:hAnsi="Arial" w:cs="Arial"/>
        </w:rPr>
        <w:t xml:space="preserve"> ET </w:t>
      </w:r>
      <w:r w:rsidR="00B1213A" w:rsidRPr="00F824DB">
        <w:rPr>
          <w:rFonts w:ascii="Arial" w:hAnsi="Arial" w:cs="Arial"/>
        </w:rPr>
        <w:t xml:space="preserve">had the most favorable </w:t>
      </w:r>
      <w:r w:rsidR="005D49BF" w:rsidRPr="00F824DB">
        <w:rPr>
          <w:rFonts w:ascii="Arial" w:hAnsi="Arial" w:cs="Arial"/>
        </w:rPr>
        <w:t>RS</w:t>
      </w:r>
      <w:r w:rsidR="00B1213A" w:rsidRPr="00F824DB">
        <w:rPr>
          <w:rFonts w:ascii="Arial" w:hAnsi="Arial" w:cs="Arial"/>
        </w:rPr>
        <w:t xml:space="preserve"> </w:t>
      </w:r>
      <w:r w:rsidR="000E7779" w:rsidRPr="00F824DB">
        <w:rPr>
          <w:rFonts w:ascii="Arial" w:hAnsi="Arial" w:cs="Arial"/>
        </w:rPr>
        <w:t xml:space="preserve">among both </w:t>
      </w:r>
      <w:r w:rsidR="00706540" w:rsidRPr="00F824DB">
        <w:rPr>
          <w:rFonts w:ascii="Arial" w:hAnsi="Arial" w:cs="Arial"/>
        </w:rPr>
        <w:t>sexe</w:t>
      </w:r>
      <w:r w:rsidR="00B1213A" w:rsidRPr="00F824DB">
        <w:rPr>
          <w:rFonts w:ascii="Arial" w:hAnsi="Arial" w:cs="Arial"/>
        </w:rPr>
        <w:t>s</w:t>
      </w:r>
      <w:r w:rsidR="00F92B9B" w:rsidRPr="00F824DB">
        <w:rPr>
          <w:rFonts w:ascii="Arial" w:hAnsi="Arial" w:cs="Arial"/>
        </w:rPr>
        <w:t xml:space="preserve"> and age groups</w:t>
      </w:r>
      <w:r w:rsidR="00B1213A" w:rsidRPr="00F824DB">
        <w:rPr>
          <w:rFonts w:ascii="Arial" w:hAnsi="Arial" w:cs="Arial"/>
        </w:rPr>
        <w:t xml:space="preserve">, </w:t>
      </w:r>
      <w:r w:rsidR="00F92B9B" w:rsidRPr="00F824DB">
        <w:rPr>
          <w:rFonts w:ascii="Arial" w:hAnsi="Arial" w:cs="Arial"/>
        </w:rPr>
        <w:t xml:space="preserve">generally </w:t>
      </w:r>
      <w:r w:rsidR="005D49BF" w:rsidRPr="00F824DB">
        <w:rPr>
          <w:rFonts w:ascii="Arial" w:hAnsi="Arial" w:cs="Arial"/>
        </w:rPr>
        <w:t>92</w:t>
      </w:r>
      <w:r w:rsidR="00F92B9B" w:rsidRPr="00F824DB">
        <w:rPr>
          <w:rFonts w:ascii="Arial" w:hAnsi="Arial" w:cs="Arial"/>
        </w:rPr>
        <w:t>.0</w:t>
      </w:r>
      <w:r w:rsidR="0001313F" w:rsidRPr="00F824DB">
        <w:rPr>
          <w:rFonts w:ascii="Arial" w:hAnsi="Arial" w:cs="Arial"/>
        </w:rPr>
        <w:t>%</w:t>
      </w:r>
      <w:r w:rsidR="00F92B9B" w:rsidRPr="00F824DB">
        <w:rPr>
          <w:rFonts w:ascii="Arial" w:hAnsi="Arial" w:cs="Arial"/>
        </w:rPr>
        <w:t>-96.7</w:t>
      </w:r>
      <w:r w:rsidR="005D49BF" w:rsidRPr="00F824DB">
        <w:rPr>
          <w:rFonts w:ascii="Arial" w:hAnsi="Arial" w:cs="Arial"/>
        </w:rPr>
        <w:t>%</w:t>
      </w:r>
      <w:r w:rsidR="00F92B9B" w:rsidRPr="00F824DB">
        <w:rPr>
          <w:rFonts w:ascii="Arial" w:hAnsi="Arial" w:cs="Arial"/>
        </w:rPr>
        <w:t xml:space="preserve"> among those &lt;60 years and 79.1%-87.9% among those </w:t>
      </w:r>
      <w:r w:rsidR="00F92B9B" w:rsidRPr="00F824DB">
        <w:rPr>
          <w:rFonts w:ascii="Arial" w:hAnsi="Arial" w:cs="Arial"/>
          <w:u w:val="single"/>
        </w:rPr>
        <w:t>&gt;</w:t>
      </w:r>
      <w:r w:rsidR="00F92B9B" w:rsidRPr="00F824DB">
        <w:rPr>
          <w:rFonts w:ascii="Arial" w:hAnsi="Arial" w:cs="Arial"/>
        </w:rPr>
        <w:t>60 years</w:t>
      </w:r>
      <w:r w:rsidR="000E7779" w:rsidRPr="00F824DB">
        <w:rPr>
          <w:rFonts w:ascii="Arial" w:hAnsi="Arial" w:cs="Arial"/>
        </w:rPr>
        <w:t>.</w:t>
      </w:r>
      <w:r w:rsidR="005D49BF" w:rsidRPr="00F824DB">
        <w:rPr>
          <w:rFonts w:ascii="Arial" w:hAnsi="Arial" w:cs="Arial"/>
        </w:rPr>
        <w:t xml:space="preserve">  Survival among </w:t>
      </w:r>
      <w:r w:rsidR="00F92B9B" w:rsidRPr="00F824DB">
        <w:rPr>
          <w:rFonts w:ascii="Arial" w:hAnsi="Arial" w:cs="Arial"/>
        </w:rPr>
        <w:t xml:space="preserve">the younger age group with </w:t>
      </w:r>
      <w:r w:rsidR="005D49BF" w:rsidRPr="00F824DB">
        <w:rPr>
          <w:rFonts w:ascii="Arial" w:hAnsi="Arial" w:cs="Arial"/>
        </w:rPr>
        <w:t>P</w:t>
      </w:r>
      <w:r w:rsidR="00F92B9B" w:rsidRPr="00F824DB">
        <w:rPr>
          <w:rFonts w:ascii="Arial" w:hAnsi="Arial" w:cs="Arial"/>
        </w:rPr>
        <w:t>V</w:t>
      </w:r>
      <w:r w:rsidR="005D49BF" w:rsidRPr="00F824DB">
        <w:rPr>
          <w:rFonts w:ascii="Arial" w:hAnsi="Arial" w:cs="Arial"/>
        </w:rPr>
        <w:t xml:space="preserve"> was similar for males and females (IRR 1.00) </w:t>
      </w:r>
      <w:r w:rsidR="00310700" w:rsidRPr="00F824DB">
        <w:rPr>
          <w:rFonts w:ascii="Arial" w:hAnsi="Arial" w:cs="Arial"/>
        </w:rPr>
        <w:t>and only slightly, but</w:t>
      </w:r>
      <w:r w:rsidR="005D49BF" w:rsidRPr="00F824DB">
        <w:rPr>
          <w:rFonts w:ascii="Arial" w:hAnsi="Arial" w:cs="Arial"/>
        </w:rPr>
        <w:t xml:space="preserve"> significantly </w:t>
      </w:r>
      <w:r w:rsidR="00F92B9B" w:rsidRPr="00F824DB">
        <w:rPr>
          <w:rFonts w:ascii="Arial" w:hAnsi="Arial" w:cs="Arial"/>
        </w:rPr>
        <w:t>better</w:t>
      </w:r>
      <w:r w:rsidR="00310700" w:rsidRPr="00F824DB">
        <w:rPr>
          <w:rFonts w:ascii="Arial" w:hAnsi="Arial" w:cs="Arial"/>
        </w:rPr>
        <w:t>,</w:t>
      </w:r>
      <w:r w:rsidR="005D49BF" w:rsidRPr="00F824DB">
        <w:rPr>
          <w:rFonts w:ascii="Arial" w:hAnsi="Arial" w:cs="Arial"/>
        </w:rPr>
        <w:t xml:space="preserve"> for </w:t>
      </w:r>
      <w:r w:rsidR="00F92B9B" w:rsidRPr="00F824DB">
        <w:rPr>
          <w:rFonts w:ascii="Arial" w:hAnsi="Arial" w:cs="Arial"/>
        </w:rPr>
        <w:t xml:space="preserve">older </w:t>
      </w:r>
      <w:r w:rsidR="005D49BF" w:rsidRPr="00F824DB">
        <w:rPr>
          <w:rFonts w:ascii="Arial" w:hAnsi="Arial" w:cs="Arial"/>
        </w:rPr>
        <w:t xml:space="preserve">males than </w:t>
      </w:r>
      <w:r w:rsidR="00F92B9B" w:rsidRPr="00F824DB">
        <w:rPr>
          <w:rFonts w:ascii="Arial" w:hAnsi="Arial" w:cs="Arial"/>
        </w:rPr>
        <w:t>fe</w:t>
      </w:r>
      <w:r w:rsidR="005D49BF" w:rsidRPr="00F824DB">
        <w:rPr>
          <w:rFonts w:ascii="Arial" w:hAnsi="Arial" w:cs="Arial"/>
        </w:rPr>
        <w:t>males (</w:t>
      </w:r>
      <w:r w:rsidR="00BF5FA6" w:rsidRPr="00F824DB">
        <w:rPr>
          <w:rFonts w:ascii="Arial" w:hAnsi="Arial" w:cs="Arial"/>
        </w:rPr>
        <w:t>male-to-female</w:t>
      </w:r>
      <w:r w:rsidR="005D49BF" w:rsidRPr="00F824DB">
        <w:rPr>
          <w:rFonts w:ascii="Arial" w:hAnsi="Arial" w:cs="Arial"/>
        </w:rPr>
        <w:t xml:space="preserve"> IRR=1.08, 95% CI 1.03-1.13). </w:t>
      </w:r>
      <w:r w:rsidR="00252650" w:rsidRPr="00F824DB">
        <w:rPr>
          <w:rFonts w:ascii="Arial" w:hAnsi="Arial" w:cs="Arial"/>
        </w:rPr>
        <w:t xml:space="preserve"> </w:t>
      </w:r>
      <w:r w:rsidR="00A17686" w:rsidRPr="00F824DB">
        <w:rPr>
          <w:rFonts w:ascii="Arial" w:hAnsi="Arial" w:cs="Arial"/>
        </w:rPr>
        <w:t xml:space="preserve">Generally, 5-year RS was significantly better for females than males at all ages, except for </w:t>
      </w:r>
      <w:r w:rsidR="003B04C9" w:rsidRPr="00F824DB">
        <w:rPr>
          <w:rFonts w:ascii="Arial" w:hAnsi="Arial" w:cs="Arial"/>
        </w:rPr>
        <w:t>PV</w:t>
      </w:r>
      <w:r w:rsidR="00A17686" w:rsidRPr="00F824DB">
        <w:rPr>
          <w:rFonts w:ascii="Arial" w:hAnsi="Arial" w:cs="Arial"/>
        </w:rPr>
        <w:t xml:space="preserve">, </w:t>
      </w:r>
      <w:r w:rsidR="00C73B09">
        <w:rPr>
          <w:rFonts w:ascii="Arial" w:hAnsi="Arial" w:cs="Arial"/>
          <w:i/>
        </w:rPr>
        <w:t>BCR-ABL</w:t>
      </w:r>
      <w:r w:rsidR="00A17686" w:rsidRPr="00F824DB">
        <w:rPr>
          <w:rFonts w:ascii="Arial" w:hAnsi="Arial" w:cs="Arial"/>
          <w:i/>
        </w:rPr>
        <w:t>1</w:t>
      </w:r>
      <w:r w:rsidR="00C73B09">
        <w:rPr>
          <w:rFonts w:ascii="Arial" w:hAnsi="Arial" w:cs="Arial"/>
          <w:i/>
        </w:rPr>
        <w:t>-</w:t>
      </w:r>
      <w:r w:rsidR="00A17686" w:rsidRPr="00F824DB">
        <w:rPr>
          <w:rFonts w:ascii="Arial" w:hAnsi="Arial" w:cs="Arial"/>
        </w:rPr>
        <w:t>positive CML</w:t>
      </w:r>
      <w:r w:rsidR="00252650" w:rsidRPr="00F824DB">
        <w:rPr>
          <w:rFonts w:ascii="Arial" w:hAnsi="Arial" w:cs="Arial"/>
        </w:rPr>
        <w:t>,</w:t>
      </w:r>
      <w:r w:rsidR="00A17686" w:rsidRPr="00F824DB">
        <w:rPr>
          <w:rFonts w:ascii="Arial" w:hAnsi="Arial" w:cs="Arial"/>
        </w:rPr>
        <w:t xml:space="preserve"> and CML</w:t>
      </w:r>
      <w:r w:rsidR="00252650" w:rsidRPr="00F824DB">
        <w:rPr>
          <w:rFonts w:ascii="Arial" w:hAnsi="Arial" w:cs="Arial"/>
        </w:rPr>
        <w:t>-</w:t>
      </w:r>
      <w:r w:rsidR="00A17686" w:rsidRPr="00F824DB">
        <w:rPr>
          <w:rFonts w:ascii="Arial" w:hAnsi="Arial" w:cs="Arial"/>
        </w:rPr>
        <w:t>NOS</w:t>
      </w:r>
      <w:r w:rsidR="003B04C9" w:rsidRPr="00F824DB">
        <w:rPr>
          <w:rFonts w:ascii="Arial" w:hAnsi="Arial" w:cs="Arial"/>
        </w:rPr>
        <w:t xml:space="preserve"> among males </w:t>
      </w:r>
      <w:r w:rsidR="003B04C9" w:rsidRPr="00C73B09">
        <w:rPr>
          <w:rFonts w:ascii="Arial" w:hAnsi="Arial" w:cs="Arial"/>
          <w:u w:val="single"/>
        </w:rPr>
        <w:t>&gt;</w:t>
      </w:r>
      <w:r w:rsidR="003B04C9" w:rsidRPr="00F824DB">
        <w:rPr>
          <w:rFonts w:ascii="Arial" w:hAnsi="Arial" w:cs="Arial"/>
        </w:rPr>
        <w:t>60 years</w:t>
      </w:r>
      <w:r w:rsidR="00A17686" w:rsidRPr="00F824DB">
        <w:rPr>
          <w:rFonts w:ascii="Arial" w:hAnsi="Arial" w:cs="Arial"/>
        </w:rPr>
        <w:t>.</w:t>
      </w:r>
      <w:r w:rsidR="000E7779" w:rsidRPr="00F824DB">
        <w:rPr>
          <w:rFonts w:ascii="Arial" w:hAnsi="Arial" w:cs="Arial"/>
        </w:rPr>
        <w:t xml:space="preserve">  </w:t>
      </w:r>
      <w:r w:rsidR="00F630B3" w:rsidRPr="00F824DB">
        <w:rPr>
          <w:rFonts w:ascii="Arial" w:hAnsi="Arial" w:cs="Arial"/>
        </w:rPr>
        <w:lastRenderedPageBreak/>
        <w:t>Based on small numbers, patients</w:t>
      </w:r>
      <w:r w:rsidR="00B1213A" w:rsidRPr="00F824DB">
        <w:rPr>
          <w:rFonts w:ascii="Arial" w:hAnsi="Arial" w:cs="Arial"/>
        </w:rPr>
        <w:t xml:space="preserve"> </w:t>
      </w:r>
      <w:r w:rsidR="00F630B3" w:rsidRPr="00F824DB">
        <w:rPr>
          <w:rFonts w:ascii="Arial" w:hAnsi="Arial" w:cs="Arial"/>
        </w:rPr>
        <w:t xml:space="preserve">with chronic </w:t>
      </w:r>
      <w:proofErr w:type="spellStart"/>
      <w:r w:rsidR="00F630B3" w:rsidRPr="00F824DB">
        <w:rPr>
          <w:rFonts w:ascii="Arial" w:hAnsi="Arial" w:cs="Arial"/>
        </w:rPr>
        <w:t>neutrophilic</w:t>
      </w:r>
      <w:proofErr w:type="spellEnd"/>
      <w:r w:rsidR="00F630B3" w:rsidRPr="00F824DB">
        <w:rPr>
          <w:rFonts w:ascii="Arial" w:hAnsi="Arial" w:cs="Arial"/>
        </w:rPr>
        <w:t xml:space="preserve"> </w:t>
      </w:r>
      <w:proofErr w:type="spellStart"/>
      <w:r w:rsidR="00F630B3" w:rsidRPr="00F824DB">
        <w:rPr>
          <w:rFonts w:ascii="Arial" w:hAnsi="Arial" w:cs="Arial"/>
        </w:rPr>
        <w:t>leuk</w:t>
      </w:r>
      <w:ins w:id="148" w:author="Graca M Dores" w:date="2016-01-09T16:00:00Z">
        <w:r w:rsidR="00345CC1">
          <w:rPr>
            <w:rFonts w:ascii="Arial" w:hAnsi="Arial" w:cs="Arial"/>
          </w:rPr>
          <w:t>a</w:t>
        </w:r>
      </w:ins>
      <w:r w:rsidR="00F630B3" w:rsidRPr="00F824DB">
        <w:rPr>
          <w:rFonts w:ascii="Arial" w:hAnsi="Arial" w:cs="Arial"/>
        </w:rPr>
        <w:t>emia</w:t>
      </w:r>
      <w:proofErr w:type="spellEnd"/>
      <w:r w:rsidR="00F630B3" w:rsidRPr="00F824DB">
        <w:rPr>
          <w:rFonts w:ascii="Arial" w:hAnsi="Arial" w:cs="Arial"/>
        </w:rPr>
        <w:t xml:space="preserve">, </w:t>
      </w:r>
      <w:r w:rsidR="006C5FC8" w:rsidRPr="00F824DB">
        <w:rPr>
          <w:rFonts w:ascii="Arial" w:hAnsi="Arial" w:cs="Arial"/>
        </w:rPr>
        <w:t>CMML</w:t>
      </w:r>
      <w:r w:rsidR="00446C67" w:rsidRPr="00F824DB">
        <w:rPr>
          <w:rFonts w:ascii="Arial" w:hAnsi="Arial" w:cs="Arial"/>
        </w:rPr>
        <w:t>, or</w:t>
      </w:r>
      <w:r w:rsidR="000E7779" w:rsidRPr="00F824DB">
        <w:rPr>
          <w:rFonts w:ascii="Arial" w:hAnsi="Arial" w:cs="Arial"/>
        </w:rPr>
        <w:t xml:space="preserve"> </w:t>
      </w:r>
      <w:r w:rsidR="000E7779" w:rsidRPr="00F824DB">
        <w:rPr>
          <w:rFonts w:ascii="Arial" w:hAnsi="Arial" w:cs="Arial"/>
          <w:i/>
        </w:rPr>
        <w:t>BCR-ABL1</w:t>
      </w:r>
      <w:r w:rsidR="000E7779" w:rsidRPr="00F824DB">
        <w:rPr>
          <w:rFonts w:ascii="Arial" w:hAnsi="Arial" w:cs="Arial"/>
        </w:rPr>
        <w:t xml:space="preserve">-negative </w:t>
      </w:r>
      <w:r w:rsidR="003B04C9" w:rsidRPr="00F824DB">
        <w:rPr>
          <w:rFonts w:ascii="Arial" w:hAnsi="Arial" w:cs="Arial"/>
        </w:rPr>
        <w:t xml:space="preserve">atypical </w:t>
      </w:r>
      <w:r w:rsidR="000E7779" w:rsidRPr="00F824DB">
        <w:rPr>
          <w:rFonts w:ascii="Arial" w:hAnsi="Arial" w:cs="Arial"/>
        </w:rPr>
        <w:t>CML</w:t>
      </w:r>
      <w:r w:rsidR="00B1213A" w:rsidRPr="00F824DB">
        <w:rPr>
          <w:rFonts w:ascii="Arial" w:hAnsi="Arial" w:cs="Arial"/>
        </w:rPr>
        <w:t xml:space="preserve"> had the least favorable </w:t>
      </w:r>
      <w:r w:rsidR="003B04C9" w:rsidRPr="00F824DB">
        <w:rPr>
          <w:rFonts w:ascii="Arial" w:hAnsi="Arial" w:cs="Arial"/>
        </w:rPr>
        <w:t xml:space="preserve">5-year </w:t>
      </w:r>
      <w:r w:rsidR="00B1213A" w:rsidRPr="00F824DB">
        <w:rPr>
          <w:rFonts w:ascii="Arial" w:hAnsi="Arial" w:cs="Arial"/>
        </w:rPr>
        <w:t>RS (&lt;3</w:t>
      </w:r>
      <w:r w:rsidR="00F92B9B" w:rsidRPr="00F824DB">
        <w:rPr>
          <w:rFonts w:ascii="Arial" w:hAnsi="Arial" w:cs="Arial"/>
        </w:rPr>
        <w:t>5</w:t>
      </w:r>
      <w:r w:rsidR="00B1213A" w:rsidRPr="00F824DB">
        <w:rPr>
          <w:rFonts w:ascii="Arial" w:hAnsi="Arial" w:cs="Arial"/>
        </w:rPr>
        <w:t>%)</w:t>
      </w:r>
      <w:r w:rsidR="006C5FC8" w:rsidRPr="00F824DB">
        <w:rPr>
          <w:rFonts w:ascii="Arial" w:hAnsi="Arial" w:cs="Arial"/>
        </w:rPr>
        <w:t>.</w:t>
      </w:r>
      <w:r w:rsidR="00E5604D" w:rsidRPr="00F824DB">
        <w:rPr>
          <w:rFonts w:ascii="Arial" w:hAnsi="Arial" w:cs="Arial"/>
        </w:rPr>
        <w:t xml:space="preserve"> </w:t>
      </w:r>
    </w:p>
    <w:p w:rsidR="008355B2" w:rsidRPr="00F824DB" w:rsidRDefault="008355B2">
      <w:pPr>
        <w:spacing w:after="200" w:line="276" w:lineRule="auto"/>
        <w:rPr>
          <w:rFonts w:ascii="Arial" w:hAnsi="Arial" w:cs="Arial"/>
          <w:b/>
        </w:rPr>
      </w:pPr>
    </w:p>
    <w:p w:rsidR="008C4B85" w:rsidRPr="00F824DB" w:rsidRDefault="00CD5577" w:rsidP="008C4B85">
      <w:pPr>
        <w:spacing w:line="480" w:lineRule="auto"/>
        <w:rPr>
          <w:rFonts w:ascii="Arial" w:hAnsi="Arial" w:cs="Arial"/>
          <w:b/>
        </w:rPr>
      </w:pPr>
      <w:r w:rsidRPr="00F824DB">
        <w:rPr>
          <w:rFonts w:ascii="Arial" w:hAnsi="Arial" w:cs="Arial"/>
          <w:b/>
        </w:rPr>
        <w:t>Discussion</w:t>
      </w:r>
    </w:p>
    <w:p w:rsidR="00BD0D4D" w:rsidRPr="00F824DB" w:rsidRDefault="008C4B85" w:rsidP="008C4B85">
      <w:pPr>
        <w:autoSpaceDE w:val="0"/>
        <w:autoSpaceDN w:val="0"/>
        <w:adjustRightInd w:val="0"/>
        <w:spacing w:line="480" w:lineRule="auto"/>
        <w:ind w:firstLine="720"/>
        <w:rPr>
          <w:rFonts w:ascii="Arial" w:hAnsi="Arial" w:cs="Arial"/>
          <w:bCs/>
        </w:rPr>
      </w:pPr>
      <w:r w:rsidRPr="00F824DB">
        <w:rPr>
          <w:rFonts w:ascii="Arial" w:hAnsi="Arial" w:cs="Arial"/>
          <w:bCs/>
        </w:rPr>
        <w:t>This is the largest popu</w:t>
      </w:r>
      <w:r w:rsidR="009A666B" w:rsidRPr="00F824DB">
        <w:rPr>
          <w:rFonts w:ascii="Arial" w:hAnsi="Arial" w:cs="Arial"/>
          <w:bCs/>
        </w:rPr>
        <w:t>lation-based study</w:t>
      </w:r>
      <w:r w:rsidRPr="00F824DB">
        <w:rPr>
          <w:rFonts w:ascii="Arial" w:hAnsi="Arial" w:cs="Arial"/>
          <w:bCs/>
        </w:rPr>
        <w:t xml:space="preserve"> of MPNs and </w:t>
      </w:r>
      <w:r w:rsidR="00460DB6" w:rsidRPr="00F824DB">
        <w:rPr>
          <w:rFonts w:ascii="Arial" w:hAnsi="Arial" w:cs="Arial"/>
          <w:bCs/>
        </w:rPr>
        <w:t>MDS/MPNs</w:t>
      </w:r>
      <w:r w:rsidRPr="00F824DB">
        <w:rPr>
          <w:rFonts w:ascii="Arial" w:hAnsi="Arial" w:cs="Arial"/>
          <w:bCs/>
        </w:rPr>
        <w:t xml:space="preserve"> in the US that comprehensively describes incidence patterns and </w:t>
      </w:r>
      <w:r w:rsidRPr="00F824DB">
        <w:rPr>
          <w:rFonts w:ascii="Arial" w:hAnsi="Arial" w:cs="Arial"/>
        </w:rPr>
        <w:t xml:space="preserve">patient survival </w:t>
      </w:r>
      <w:r w:rsidRPr="00F824DB">
        <w:rPr>
          <w:rFonts w:ascii="Arial" w:hAnsi="Arial" w:cs="Arial"/>
          <w:bCs/>
        </w:rPr>
        <w:t xml:space="preserve">by disease subtypes, and one of the few to include more than </w:t>
      </w:r>
      <w:r w:rsidR="0097668F" w:rsidRPr="00F824DB">
        <w:rPr>
          <w:rFonts w:ascii="Arial" w:hAnsi="Arial" w:cs="Arial"/>
          <w:bCs/>
        </w:rPr>
        <w:t>five</w:t>
      </w:r>
      <w:r w:rsidRPr="00F824DB">
        <w:rPr>
          <w:rFonts w:ascii="Arial" w:hAnsi="Arial" w:cs="Arial"/>
          <w:bCs/>
        </w:rPr>
        <w:t xml:space="preserve"> years of data from the </w:t>
      </w:r>
      <w:r w:rsidRPr="00F824DB">
        <w:rPr>
          <w:rFonts w:ascii="Arial" w:hAnsi="Arial" w:cs="Arial"/>
          <w:bCs/>
          <w:i/>
        </w:rPr>
        <w:t xml:space="preserve">JAK2 </w:t>
      </w:r>
      <w:del w:id="149" w:author="Graca M Dores" w:date="2016-01-09T14:09:00Z">
        <w:r w:rsidR="00E01A92" w:rsidRPr="006402CC">
          <w:rPr>
            <w:rFonts w:ascii="Arial" w:hAnsi="Arial" w:cs="Arial"/>
            <w:bCs/>
            <w:i/>
          </w:rPr>
          <w:delText>V617</w:delText>
        </w:r>
      </w:del>
      <w:ins w:id="150" w:author="Graca M Dores" w:date="2016-01-09T14:09:00Z">
        <w:r w:rsidR="00E01A92" w:rsidRPr="00F824DB">
          <w:rPr>
            <w:rFonts w:ascii="Arial" w:hAnsi="Arial" w:cs="Arial"/>
            <w:bCs/>
            <w:i/>
          </w:rPr>
          <w:t>V617</w:t>
        </w:r>
        <w:r w:rsidR="00080E1C" w:rsidRPr="00F824DB">
          <w:rPr>
            <w:rFonts w:ascii="Arial" w:hAnsi="Arial" w:cs="Arial"/>
            <w:bCs/>
            <w:i/>
          </w:rPr>
          <w:t>F</w:t>
        </w:r>
      </w:ins>
      <w:r w:rsidR="00E01A92" w:rsidRPr="00F824DB">
        <w:rPr>
          <w:rFonts w:ascii="Arial" w:hAnsi="Arial" w:cs="Arial"/>
          <w:bCs/>
        </w:rPr>
        <w:t xml:space="preserve"> diagnostic </w:t>
      </w:r>
      <w:r w:rsidRPr="00F824DB">
        <w:rPr>
          <w:rFonts w:ascii="Arial" w:hAnsi="Arial" w:cs="Arial"/>
          <w:bCs/>
        </w:rPr>
        <w:t xml:space="preserve">era.  </w:t>
      </w:r>
      <w:r w:rsidR="0033699E" w:rsidRPr="00F824DB">
        <w:rPr>
          <w:rFonts w:ascii="Arial" w:hAnsi="Arial" w:cs="Arial"/>
          <w:bCs/>
        </w:rPr>
        <w:t>Disease heterogeneity across MPNs and MDS/MPNs was eviden</w:t>
      </w:r>
      <w:r w:rsidR="00D71B28" w:rsidRPr="00F824DB">
        <w:rPr>
          <w:rFonts w:ascii="Arial" w:hAnsi="Arial" w:cs="Arial"/>
          <w:bCs/>
        </w:rPr>
        <w:t>t based on distinct age</w:t>
      </w:r>
      <w:r w:rsidR="0033699E" w:rsidRPr="00F824DB">
        <w:rPr>
          <w:rFonts w:ascii="Arial" w:hAnsi="Arial" w:cs="Arial"/>
          <w:bCs/>
        </w:rPr>
        <w:t xml:space="preserve">, </w:t>
      </w:r>
      <w:r w:rsidR="00446C67" w:rsidRPr="00F824DB">
        <w:rPr>
          <w:rFonts w:ascii="Arial" w:hAnsi="Arial" w:cs="Arial"/>
          <w:bCs/>
        </w:rPr>
        <w:t>sex,</w:t>
      </w:r>
      <w:r w:rsidR="0033699E" w:rsidRPr="00F824DB">
        <w:rPr>
          <w:rFonts w:ascii="Arial" w:hAnsi="Arial" w:cs="Arial"/>
          <w:bCs/>
        </w:rPr>
        <w:t xml:space="preserve"> and racial/ethnic incidence patterns, as has similarly been described for other myeloid and lymphoproliferative neoplasms</w:t>
      </w:r>
      <w:del w:id="151" w:author="Graca M Dores" w:date="2016-01-09T14:09:00Z">
        <w:r w:rsidR="0033699E" w:rsidRPr="006402CC">
          <w:rPr>
            <w:rFonts w:ascii="Arial" w:hAnsi="Arial" w:cs="Arial"/>
            <w:bCs/>
          </w:rPr>
          <w:delText>.</w:delText>
        </w:r>
      </w:del>
      <w:ins w:id="152" w:author="Graca M Dores" w:date="2016-01-09T14:09:00Z">
        <w:r w:rsidR="00514BC0" w:rsidRPr="00F824DB">
          <w:rPr>
            <w:rFonts w:ascii="Arial" w:hAnsi="Arial" w:cs="Arial"/>
            <w:bCs/>
          </w:rPr>
          <w:t xml:space="preserve"> </w:t>
        </w:r>
      </w:ins>
      <w:r w:rsidR="00AC73DF" w:rsidRPr="00F824DB">
        <w:rPr>
          <w:rFonts w:ascii="Arial" w:hAnsi="Arial" w:cs="Arial"/>
          <w:bCs/>
        </w:rPr>
        <w:fldChar w:fldCharType="begin">
          <w:fldData xml:space="preserve">PEVuZE5vdGU+PENpdGU+PEF1dGhvcj5Eb3JlczwvQXV0aG9yPjxZZWFyPjIwMTI8L1llYXI+PFJl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</w:fldData>
        </w:fldChar>
      </w:r>
      <w:r w:rsidR="00883BBF" w:rsidRPr="00F824DB">
        <w:rPr>
          <w:rFonts w:ascii="Arial" w:hAnsi="Arial" w:cs="Arial"/>
          <w:bCs/>
        </w:rPr>
        <w:instrText xml:space="preserve"> ADDIN EN.CITE </w:instrText>
      </w:r>
      <w:r w:rsidR="00AC73DF" w:rsidRPr="00F824DB">
        <w:rPr>
          <w:rFonts w:ascii="Arial" w:hAnsi="Arial" w:cs="Arial"/>
          <w:bCs/>
        </w:rPr>
        <w:fldChar w:fldCharType="begin">
          <w:fldData xml:space="preserve">PEVuZE5vdGU+PENpdGU+PEF1dGhvcj5Eb3JlczwvQXV0aG9yPjxZZWFyPjIwMTI8L1llYXI+PFJl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</w:fldData>
        </w:fldChar>
      </w:r>
      <w:r w:rsidR="00883BBF" w:rsidRPr="00F824DB">
        <w:rPr>
          <w:rFonts w:ascii="Arial" w:hAnsi="Arial" w:cs="Arial"/>
          <w:bCs/>
        </w:rPr>
        <w:instrText xml:space="preserve"> ADDIN EN.CITE.DATA </w:instrText>
      </w:r>
      <w:r w:rsidR="00AC73DF" w:rsidRPr="00F824DB">
        <w:rPr>
          <w:rFonts w:ascii="Arial" w:hAnsi="Arial" w:cs="Arial"/>
          <w:bCs/>
        </w:rPr>
      </w:r>
      <w:r w:rsidR="00AC73DF" w:rsidRPr="00F824DB">
        <w:rPr>
          <w:rFonts w:ascii="Arial" w:hAnsi="Arial" w:cs="Arial"/>
          <w:bCs/>
        </w:rPr>
        <w:fldChar w:fldCharType="end"/>
      </w:r>
      <w:r w:rsidR="00AC73DF" w:rsidRPr="00F824DB">
        <w:rPr>
          <w:rFonts w:ascii="Arial" w:hAnsi="Arial" w:cs="Arial"/>
          <w:bCs/>
        </w:rPr>
      </w:r>
      <w:r w:rsidR="00AC73DF" w:rsidRPr="00F824DB">
        <w:rPr>
          <w:rFonts w:ascii="Arial" w:hAnsi="Arial" w:cs="Arial"/>
          <w:bCs/>
        </w:rPr>
        <w:fldChar w:fldCharType="separate"/>
      </w:r>
      <w:del w:id="153" w:author="Graca M Dores" w:date="2016-01-09T14:09:00Z">
        <w:r w:rsidR="00B81DA7">
          <w:rPr>
            <w:rFonts w:ascii="Arial" w:hAnsi="Arial" w:cs="Arial"/>
            <w:bCs/>
            <w:noProof/>
          </w:rPr>
          <w:delText>(</w:delText>
        </w:r>
        <w:r w:rsidR="00AC73DF">
          <w:fldChar w:fldCharType="begin"/>
        </w:r>
        <w:r w:rsidR="00C0390C">
          <w:delInstrText xml:space="preserve"> HYPERLINK \l "_ENREF_17" \o "Dores, 2012 #47" </w:delInstrText>
        </w:r>
        <w:r w:rsidR="00AC73DF">
          <w:fldChar w:fldCharType="separate"/>
        </w:r>
        <w:r w:rsidR="0018142B">
          <w:rPr>
            <w:rFonts w:ascii="Arial" w:hAnsi="Arial" w:cs="Arial"/>
            <w:bCs/>
            <w:noProof/>
          </w:rPr>
          <w:delText>Dores</w:delText>
        </w:r>
        <w:r w:rsidR="0018142B" w:rsidRPr="00B81DA7">
          <w:rPr>
            <w:rFonts w:ascii="Arial" w:hAnsi="Arial" w:cs="Arial"/>
            <w:bCs/>
            <w:i/>
            <w:noProof/>
          </w:rPr>
          <w:delText>, et al</w:delText>
        </w:r>
        <w:r w:rsidR="0018142B">
          <w:rPr>
            <w:rFonts w:ascii="Arial" w:hAnsi="Arial" w:cs="Arial"/>
            <w:bCs/>
            <w:noProof/>
          </w:rPr>
          <w:delText xml:space="preserve"> 2012</w:delText>
        </w:r>
        <w:r w:rsidR="00AC73DF">
          <w:rPr>
            <w:rFonts w:ascii="Arial" w:hAnsi="Arial" w:cs="Arial"/>
            <w:bCs/>
            <w:noProof/>
          </w:rPr>
          <w:fldChar w:fldCharType="end"/>
        </w:r>
        <w:r w:rsidR="00B81DA7">
          <w:rPr>
            <w:rFonts w:ascii="Arial" w:hAnsi="Arial" w:cs="Arial"/>
            <w:bCs/>
            <w:noProof/>
          </w:rPr>
          <w:delText xml:space="preserve">, </w:delText>
        </w:r>
        <w:r w:rsidR="00AC73DF">
          <w:fldChar w:fldCharType="begin"/>
        </w:r>
        <w:r w:rsidR="00C0390C">
          <w:delInstrText xml:space="preserve"> HYPERLINK \l "_ENREF_34" \o "Morton, 2006 #190" </w:delInstrText>
        </w:r>
        <w:r w:rsidR="00AC73DF">
          <w:fldChar w:fldCharType="separate"/>
        </w:r>
        <w:r w:rsidR="0018142B">
          <w:rPr>
            <w:rFonts w:ascii="Arial" w:hAnsi="Arial" w:cs="Arial"/>
            <w:bCs/>
            <w:noProof/>
          </w:rPr>
          <w:delText>Morton</w:delText>
        </w:r>
        <w:r w:rsidR="0018142B" w:rsidRPr="00B81DA7">
          <w:rPr>
            <w:rFonts w:ascii="Arial" w:hAnsi="Arial" w:cs="Arial"/>
            <w:bCs/>
            <w:i/>
            <w:noProof/>
          </w:rPr>
          <w:delText>, et al</w:delText>
        </w:r>
        <w:r w:rsidR="0018142B">
          <w:rPr>
            <w:rFonts w:ascii="Arial" w:hAnsi="Arial" w:cs="Arial"/>
            <w:bCs/>
            <w:noProof/>
          </w:rPr>
          <w:delText xml:space="preserve"> 2006</w:delText>
        </w:r>
        <w:r w:rsidR="00AC73DF">
          <w:rPr>
            <w:rFonts w:ascii="Arial" w:hAnsi="Arial" w:cs="Arial"/>
            <w:bCs/>
            <w:noProof/>
          </w:rPr>
          <w:fldChar w:fldCharType="end"/>
        </w:r>
        <w:r w:rsidR="00B81DA7">
          <w:rPr>
            <w:rFonts w:ascii="Arial" w:hAnsi="Arial" w:cs="Arial"/>
            <w:bCs/>
            <w:noProof/>
          </w:rPr>
          <w:delText>)</w:delText>
        </w:r>
      </w:del>
      <w:ins w:id="154" w:author="Graca M Dores" w:date="2016-01-09T14:09:00Z">
        <w:r w:rsidR="00B81DA7" w:rsidRPr="00F824DB">
          <w:rPr>
            <w:rFonts w:ascii="Arial" w:hAnsi="Arial" w:cs="Arial"/>
            <w:bCs/>
            <w:noProof/>
          </w:rPr>
          <w:t>(</w:t>
        </w:r>
        <w:r w:rsidR="00AC73DF" w:rsidRPr="00F824DB">
          <w:fldChar w:fldCharType="begin"/>
        </w:r>
        <w:r w:rsidR="00C0390C" w:rsidRPr="00F824DB">
          <w:instrText xml:space="preserve"> HYPERLINK \l "_ENREF_17" \o "Dores, 2012 #125" </w:instrText>
        </w:r>
        <w:r w:rsidR="00AC73DF" w:rsidRPr="00F824DB">
          <w:fldChar w:fldCharType="separate"/>
        </w:r>
        <w:r w:rsidR="0013570D" w:rsidRPr="00F824DB">
          <w:rPr>
            <w:rFonts w:ascii="Arial" w:hAnsi="Arial" w:cs="Arial"/>
            <w:bCs/>
            <w:noProof/>
          </w:rPr>
          <w:t>Dores</w:t>
        </w:r>
        <w:r w:rsidR="0013570D" w:rsidRPr="00F824DB">
          <w:rPr>
            <w:rFonts w:ascii="Arial" w:hAnsi="Arial" w:cs="Arial"/>
            <w:bCs/>
            <w:i/>
            <w:noProof/>
          </w:rPr>
          <w:t>, et al</w:t>
        </w:r>
        <w:r w:rsidR="0013570D" w:rsidRPr="00F824DB">
          <w:rPr>
            <w:rFonts w:ascii="Arial" w:hAnsi="Arial" w:cs="Arial"/>
            <w:bCs/>
            <w:noProof/>
          </w:rPr>
          <w:t xml:space="preserve"> 2012</w:t>
        </w:r>
        <w:r w:rsidR="00AC73DF" w:rsidRPr="00F824DB">
          <w:rPr>
            <w:rFonts w:ascii="Arial" w:hAnsi="Arial" w:cs="Arial"/>
            <w:bCs/>
            <w:noProof/>
          </w:rPr>
          <w:fldChar w:fldCharType="end"/>
        </w:r>
        <w:r w:rsidR="00B81DA7" w:rsidRPr="00F824DB">
          <w:rPr>
            <w:rFonts w:ascii="Arial" w:hAnsi="Arial" w:cs="Arial"/>
            <w:bCs/>
            <w:noProof/>
          </w:rPr>
          <w:t xml:space="preserve">, </w:t>
        </w:r>
        <w:r w:rsidR="00AC73DF" w:rsidRPr="00F824DB">
          <w:fldChar w:fldCharType="begin"/>
        </w:r>
        <w:r w:rsidR="00C0390C" w:rsidRPr="00F824DB">
          <w:instrText xml:space="preserve"> HYPERLINK \l "_ENREF_36" \o "Morton, 2006 #190" </w:instrText>
        </w:r>
        <w:r w:rsidR="00AC73DF" w:rsidRPr="00F824DB">
          <w:fldChar w:fldCharType="separate"/>
        </w:r>
        <w:r w:rsidR="0013570D" w:rsidRPr="00F824DB">
          <w:rPr>
            <w:rFonts w:ascii="Arial" w:hAnsi="Arial" w:cs="Arial"/>
            <w:bCs/>
            <w:noProof/>
          </w:rPr>
          <w:t>Morton</w:t>
        </w:r>
        <w:r w:rsidR="0013570D" w:rsidRPr="00F824DB">
          <w:rPr>
            <w:rFonts w:ascii="Arial" w:hAnsi="Arial" w:cs="Arial"/>
            <w:bCs/>
            <w:i/>
            <w:noProof/>
          </w:rPr>
          <w:t>, et al</w:t>
        </w:r>
        <w:r w:rsidR="0013570D" w:rsidRPr="00F824DB">
          <w:rPr>
            <w:rFonts w:ascii="Arial" w:hAnsi="Arial" w:cs="Arial"/>
            <w:bCs/>
            <w:noProof/>
          </w:rPr>
          <w:t xml:space="preserve"> 2006</w:t>
        </w:r>
        <w:r w:rsidR="00AC73DF" w:rsidRPr="00F824DB">
          <w:rPr>
            <w:rFonts w:ascii="Arial" w:hAnsi="Arial" w:cs="Arial"/>
            <w:bCs/>
            <w:noProof/>
          </w:rPr>
          <w:fldChar w:fldCharType="end"/>
        </w:r>
        <w:r w:rsidR="00B81DA7" w:rsidRPr="00F824DB">
          <w:rPr>
            <w:rFonts w:ascii="Arial" w:hAnsi="Arial" w:cs="Arial"/>
            <w:bCs/>
            <w:noProof/>
          </w:rPr>
          <w:t>)</w:t>
        </w:r>
      </w:ins>
      <w:r w:rsidR="00AC73DF" w:rsidRPr="00F824DB">
        <w:rPr>
          <w:rFonts w:ascii="Arial" w:hAnsi="Arial" w:cs="Arial"/>
          <w:bCs/>
        </w:rPr>
        <w:fldChar w:fldCharType="end"/>
      </w:r>
      <w:del w:id="155" w:author="Graca M Dores" w:date="2016-01-09T14:09:00Z">
        <w:r w:rsidR="0033699E" w:rsidRPr="006402CC">
          <w:rPr>
            <w:rFonts w:ascii="Arial" w:hAnsi="Arial" w:cs="Arial"/>
            <w:bCs/>
          </w:rPr>
          <w:delText xml:space="preserve"> </w:delText>
        </w:r>
      </w:del>
      <w:ins w:id="156" w:author="Graca M Dores" w:date="2016-01-09T14:09:00Z">
        <w:r w:rsidR="00514BC0" w:rsidRPr="00F824DB">
          <w:rPr>
            <w:rFonts w:ascii="Arial" w:hAnsi="Arial" w:cs="Arial"/>
            <w:bCs/>
          </w:rPr>
          <w:t>.</w:t>
        </w:r>
      </w:ins>
      <w:r w:rsidR="002848E4" w:rsidRPr="00F824DB">
        <w:rPr>
          <w:rFonts w:ascii="Arial" w:hAnsi="Arial" w:cs="Arial"/>
          <w:bCs/>
        </w:rPr>
        <w:t xml:space="preserve"> </w:t>
      </w:r>
      <w:r w:rsidR="00EE1BE1">
        <w:rPr>
          <w:rFonts w:ascii="Arial" w:hAnsi="Arial" w:cs="Arial"/>
          <w:bCs/>
        </w:rPr>
        <w:t xml:space="preserve"> </w:t>
      </w:r>
      <w:r w:rsidR="00A17686" w:rsidRPr="00F824DB">
        <w:rPr>
          <w:rFonts w:ascii="Arial" w:hAnsi="Arial" w:cs="Arial"/>
          <w:bCs/>
        </w:rPr>
        <w:t xml:space="preserve">In this </w:t>
      </w:r>
      <w:r w:rsidR="00B8216D" w:rsidRPr="00F824DB">
        <w:rPr>
          <w:rFonts w:ascii="Arial" w:hAnsi="Arial" w:cs="Arial"/>
          <w:bCs/>
        </w:rPr>
        <w:t>first assessment of delayed reporting</w:t>
      </w:r>
      <w:r w:rsidR="00A17686" w:rsidRPr="00F824DB">
        <w:rPr>
          <w:rFonts w:ascii="Arial" w:hAnsi="Arial" w:cs="Arial"/>
          <w:bCs/>
        </w:rPr>
        <w:t>, we found</w:t>
      </w:r>
      <w:r w:rsidR="0092293D" w:rsidRPr="00F824DB">
        <w:rPr>
          <w:rFonts w:ascii="Arial" w:hAnsi="Arial" w:cs="Arial"/>
          <w:bCs/>
        </w:rPr>
        <w:t xml:space="preserve"> </w:t>
      </w:r>
      <w:r w:rsidR="00A17686" w:rsidRPr="00F824DB">
        <w:rPr>
          <w:rFonts w:ascii="Arial" w:hAnsi="Arial" w:cs="Arial"/>
          <w:bCs/>
        </w:rPr>
        <w:t>s</w:t>
      </w:r>
      <w:r w:rsidR="00B8216D" w:rsidRPr="00F824DB">
        <w:rPr>
          <w:rFonts w:ascii="Arial" w:hAnsi="Arial" w:cs="Arial"/>
          <w:bCs/>
        </w:rPr>
        <w:t xml:space="preserve">ignificant delayed reporting </w:t>
      </w:r>
      <w:r w:rsidR="00600E9B" w:rsidRPr="00F824DB">
        <w:rPr>
          <w:rFonts w:ascii="Arial" w:hAnsi="Arial" w:cs="Arial"/>
          <w:bCs/>
        </w:rPr>
        <w:t xml:space="preserve">for PV, ET, and PMF, </w:t>
      </w:r>
      <w:ins w:id="157" w:author="Graca M Dores" w:date="2016-01-09T14:09:00Z">
        <w:r w:rsidR="00EC08CF" w:rsidRPr="00F824DB">
          <w:rPr>
            <w:rFonts w:ascii="Arial" w:hAnsi="Arial" w:cs="Arial"/>
            <w:bCs/>
          </w:rPr>
          <w:t xml:space="preserve">entities with new </w:t>
        </w:r>
        <w:r w:rsidR="008E3A34" w:rsidRPr="00F824DB">
          <w:rPr>
            <w:rFonts w:ascii="Arial" w:hAnsi="Arial" w:cs="Arial"/>
            <w:bCs/>
          </w:rPr>
          <w:t xml:space="preserve">cancer registry </w:t>
        </w:r>
        <w:r w:rsidR="00EC08CF" w:rsidRPr="00F824DB">
          <w:rPr>
            <w:rFonts w:ascii="Arial" w:hAnsi="Arial" w:cs="Arial"/>
            <w:bCs/>
          </w:rPr>
          <w:t xml:space="preserve">reporting requirements </w:t>
        </w:r>
        <w:r w:rsidR="008E3A34" w:rsidRPr="00F824DB">
          <w:rPr>
            <w:rFonts w:ascii="Arial" w:hAnsi="Arial" w:cs="Arial"/>
            <w:bCs/>
          </w:rPr>
          <w:t xml:space="preserve">in the U.S. in 2001, </w:t>
        </w:r>
      </w:ins>
      <w:r w:rsidR="00B8216D" w:rsidRPr="00F824DB">
        <w:rPr>
          <w:rFonts w:ascii="Arial" w:hAnsi="Arial" w:cs="Arial"/>
          <w:bCs/>
        </w:rPr>
        <w:t xml:space="preserve">demonstrating that IRs were previously underestimated.  </w:t>
      </w:r>
      <w:r w:rsidR="00A17686" w:rsidRPr="00F824DB">
        <w:rPr>
          <w:rFonts w:ascii="Arial" w:hAnsi="Arial" w:cs="Arial"/>
          <w:bCs/>
        </w:rPr>
        <w:t xml:space="preserve">The decrease in microscopic confirmation for </w:t>
      </w:r>
      <w:r w:rsidR="007E7B17" w:rsidRPr="00F824DB">
        <w:rPr>
          <w:rFonts w:ascii="Arial" w:hAnsi="Arial" w:cs="Arial"/>
          <w:bCs/>
        </w:rPr>
        <w:t xml:space="preserve">PV and ET </w:t>
      </w:r>
      <w:r w:rsidR="00E01A92" w:rsidRPr="00F824DB">
        <w:rPr>
          <w:rFonts w:ascii="Arial" w:hAnsi="Arial" w:cs="Arial"/>
          <w:bCs/>
        </w:rPr>
        <w:t>cases</w:t>
      </w:r>
      <w:r w:rsidR="00A17686" w:rsidRPr="00F824DB">
        <w:rPr>
          <w:rFonts w:ascii="Arial" w:hAnsi="Arial" w:cs="Arial"/>
          <w:bCs/>
        </w:rPr>
        <w:t xml:space="preserve"> over time</w:t>
      </w:r>
      <w:r w:rsidR="00E01A92" w:rsidRPr="00F824DB">
        <w:rPr>
          <w:rFonts w:ascii="Arial" w:hAnsi="Arial" w:cs="Arial"/>
          <w:bCs/>
        </w:rPr>
        <w:t xml:space="preserve"> suggest</w:t>
      </w:r>
      <w:r w:rsidR="00AD741B" w:rsidRPr="00F824DB">
        <w:rPr>
          <w:rFonts w:ascii="Arial" w:hAnsi="Arial" w:cs="Arial"/>
          <w:bCs/>
        </w:rPr>
        <w:t>s</w:t>
      </w:r>
      <w:r w:rsidR="00E01A92" w:rsidRPr="00F824DB">
        <w:rPr>
          <w:rFonts w:ascii="Arial" w:hAnsi="Arial" w:cs="Arial"/>
          <w:bCs/>
        </w:rPr>
        <w:t xml:space="preserve"> </w:t>
      </w:r>
      <w:r w:rsidR="004722A7" w:rsidRPr="00F824DB">
        <w:rPr>
          <w:rFonts w:ascii="Arial" w:hAnsi="Arial" w:cs="Arial"/>
          <w:bCs/>
        </w:rPr>
        <w:t xml:space="preserve">that diagnoses </w:t>
      </w:r>
      <w:r w:rsidR="00AD741B" w:rsidRPr="00F824DB">
        <w:rPr>
          <w:rFonts w:ascii="Arial" w:hAnsi="Arial" w:cs="Arial"/>
          <w:bCs/>
        </w:rPr>
        <w:t>are</w:t>
      </w:r>
      <w:r w:rsidR="004722A7" w:rsidRPr="00F824DB">
        <w:rPr>
          <w:rFonts w:ascii="Arial" w:hAnsi="Arial" w:cs="Arial"/>
          <w:bCs/>
        </w:rPr>
        <w:t xml:space="preserve"> </w:t>
      </w:r>
      <w:r w:rsidR="002F232B" w:rsidRPr="00F824DB">
        <w:rPr>
          <w:rFonts w:ascii="Arial" w:hAnsi="Arial" w:cs="Arial"/>
          <w:bCs/>
        </w:rPr>
        <w:t>in</w:t>
      </w:r>
      <w:r w:rsidR="004722A7" w:rsidRPr="00F824DB">
        <w:rPr>
          <w:rFonts w:ascii="Arial" w:hAnsi="Arial" w:cs="Arial"/>
          <w:bCs/>
        </w:rPr>
        <w:t xml:space="preserve">creasingly reliant on </w:t>
      </w:r>
      <w:r w:rsidR="00376D0C" w:rsidRPr="00F824DB">
        <w:rPr>
          <w:rFonts w:ascii="Arial" w:hAnsi="Arial" w:cs="Arial"/>
          <w:bCs/>
        </w:rPr>
        <w:t xml:space="preserve">clonal markers/clinical diagnosis, and for ET, </w:t>
      </w:r>
      <w:r w:rsidR="00D013B5" w:rsidRPr="00F824DB">
        <w:rPr>
          <w:rFonts w:ascii="Arial" w:hAnsi="Arial" w:cs="Arial"/>
          <w:bCs/>
        </w:rPr>
        <w:t xml:space="preserve">that </w:t>
      </w:r>
      <w:r w:rsidR="00376D0C" w:rsidRPr="00F824DB">
        <w:rPr>
          <w:rFonts w:ascii="Arial" w:hAnsi="Arial" w:cs="Arial"/>
          <w:bCs/>
        </w:rPr>
        <w:t xml:space="preserve">fewer cases </w:t>
      </w:r>
      <w:r w:rsidR="00AD741B" w:rsidRPr="00F824DB">
        <w:rPr>
          <w:rFonts w:ascii="Arial" w:hAnsi="Arial" w:cs="Arial"/>
          <w:bCs/>
        </w:rPr>
        <w:t>are</w:t>
      </w:r>
      <w:r w:rsidR="00D013B5" w:rsidRPr="00F824DB">
        <w:rPr>
          <w:rFonts w:ascii="Arial" w:hAnsi="Arial" w:cs="Arial"/>
          <w:bCs/>
        </w:rPr>
        <w:t xml:space="preserve"> </w:t>
      </w:r>
      <w:r w:rsidR="00D70136" w:rsidRPr="00F824DB">
        <w:rPr>
          <w:rFonts w:ascii="Arial" w:hAnsi="Arial" w:cs="Arial"/>
          <w:bCs/>
        </w:rPr>
        <w:t xml:space="preserve">diagnosed utilizing </w:t>
      </w:r>
      <w:r w:rsidR="00376D0C" w:rsidRPr="00F824DB">
        <w:rPr>
          <w:rFonts w:ascii="Arial" w:hAnsi="Arial" w:cs="Arial"/>
          <w:bCs/>
        </w:rPr>
        <w:t>WHO criteria.</w:t>
      </w:r>
      <w:r w:rsidR="00025679" w:rsidRPr="00F824DB">
        <w:rPr>
          <w:rFonts w:ascii="Arial" w:hAnsi="Arial" w:cs="Arial"/>
          <w:bCs/>
        </w:rPr>
        <w:t xml:space="preserve"> </w:t>
      </w:r>
      <w:r w:rsidR="009C5927">
        <w:rPr>
          <w:rFonts w:ascii="Arial" w:hAnsi="Arial" w:cs="Arial"/>
          <w:bCs/>
        </w:rPr>
        <w:t xml:space="preserve"> </w:t>
      </w:r>
      <w:r w:rsidR="007038B8" w:rsidRPr="00F824DB">
        <w:rPr>
          <w:rFonts w:ascii="Arial" w:hAnsi="Arial" w:cs="Arial"/>
          <w:bCs/>
        </w:rPr>
        <w:t xml:space="preserve">Further, the decline in PV incidence after 2004 may have been influenced by the availability of </w:t>
      </w:r>
      <w:r w:rsidR="007038B8" w:rsidRPr="00F824DB">
        <w:rPr>
          <w:rFonts w:ascii="Arial" w:hAnsi="Arial" w:cs="Arial"/>
          <w:bCs/>
          <w:i/>
        </w:rPr>
        <w:t xml:space="preserve">JAK2 </w:t>
      </w:r>
      <w:del w:id="158" w:author="Graca M Dores" w:date="2016-01-09T14:09:00Z">
        <w:r w:rsidR="007038B8" w:rsidRPr="00025679">
          <w:rPr>
            <w:rFonts w:ascii="Arial" w:hAnsi="Arial" w:cs="Arial"/>
            <w:bCs/>
            <w:i/>
          </w:rPr>
          <w:delText>V617</w:delText>
        </w:r>
      </w:del>
      <w:ins w:id="159" w:author="Graca M Dores" w:date="2016-01-09T14:09:00Z">
        <w:r w:rsidR="007038B8" w:rsidRPr="00F824DB">
          <w:rPr>
            <w:rFonts w:ascii="Arial" w:hAnsi="Arial" w:cs="Arial"/>
            <w:bCs/>
            <w:i/>
          </w:rPr>
          <w:t>V617</w:t>
        </w:r>
        <w:r w:rsidR="00080E1C" w:rsidRPr="00F824DB">
          <w:rPr>
            <w:rFonts w:ascii="Arial" w:hAnsi="Arial" w:cs="Arial"/>
            <w:bCs/>
            <w:i/>
          </w:rPr>
          <w:t>F</w:t>
        </w:r>
      </w:ins>
      <w:r w:rsidR="007038B8" w:rsidRPr="00F824DB">
        <w:rPr>
          <w:rFonts w:ascii="Arial" w:hAnsi="Arial" w:cs="Arial"/>
          <w:bCs/>
        </w:rPr>
        <w:t xml:space="preserve"> mutation testing facilitating the exclusion of cases of secondary </w:t>
      </w:r>
      <w:proofErr w:type="spellStart"/>
      <w:r w:rsidR="007038B8" w:rsidRPr="00F824DB">
        <w:rPr>
          <w:rFonts w:ascii="Arial" w:hAnsi="Arial" w:cs="Arial"/>
          <w:bCs/>
        </w:rPr>
        <w:t>erythrocytosis</w:t>
      </w:r>
      <w:proofErr w:type="spellEnd"/>
      <w:r w:rsidR="007038B8" w:rsidRPr="00F824DB">
        <w:rPr>
          <w:rFonts w:ascii="Arial" w:hAnsi="Arial" w:cs="Arial"/>
          <w:bCs/>
        </w:rPr>
        <w:t xml:space="preserve">. </w:t>
      </w:r>
      <w:r w:rsidR="009C5927">
        <w:rPr>
          <w:rFonts w:ascii="Arial" w:hAnsi="Arial" w:cs="Arial"/>
          <w:bCs/>
        </w:rPr>
        <w:t xml:space="preserve"> </w:t>
      </w:r>
      <w:r w:rsidR="0033699E" w:rsidRPr="00F824DB">
        <w:rPr>
          <w:rFonts w:ascii="Arial" w:hAnsi="Arial" w:cs="Arial"/>
          <w:bCs/>
        </w:rPr>
        <w:t>Lastly, w</w:t>
      </w:r>
      <w:r w:rsidRPr="00F824DB">
        <w:rPr>
          <w:rFonts w:ascii="Arial" w:hAnsi="Arial" w:cs="Arial"/>
          <w:bCs/>
        </w:rPr>
        <w:t xml:space="preserve">e found </w:t>
      </w:r>
      <w:r w:rsidR="00502BBF" w:rsidRPr="00F824DB">
        <w:rPr>
          <w:rFonts w:ascii="Arial" w:hAnsi="Arial" w:cs="Arial"/>
          <w:bCs/>
        </w:rPr>
        <w:t xml:space="preserve">that </w:t>
      </w:r>
      <w:r w:rsidR="002F232B" w:rsidRPr="00F824DB">
        <w:rPr>
          <w:rFonts w:ascii="Arial" w:hAnsi="Arial" w:cs="Arial"/>
          <w:bCs/>
        </w:rPr>
        <w:t xml:space="preserve">5-year </w:t>
      </w:r>
      <w:r w:rsidR="00A705F1" w:rsidRPr="00F824DB">
        <w:rPr>
          <w:rFonts w:ascii="Arial" w:hAnsi="Arial" w:cs="Arial"/>
          <w:bCs/>
        </w:rPr>
        <w:t>RS</w:t>
      </w:r>
      <w:r w:rsidRPr="00F824DB">
        <w:rPr>
          <w:rFonts w:ascii="Arial" w:hAnsi="Arial" w:cs="Arial"/>
          <w:bCs/>
        </w:rPr>
        <w:t xml:space="preserve"> varied </w:t>
      </w:r>
      <w:r w:rsidR="00D70136" w:rsidRPr="00F824DB">
        <w:rPr>
          <w:rFonts w:ascii="Arial" w:hAnsi="Arial" w:cs="Arial"/>
          <w:bCs/>
        </w:rPr>
        <w:t xml:space="preserve">considerably </w:t>
      </w:r>
      <w:r w:rsidRPr="00F824DB">
        <w:rPr>
          <w:rFonts w:ascii="Arial" w:hAnsi="Arial" w:cs="Arial"/>
          <w:bCs/>
        </w:rPr>
        <w:t>by MPN subtype, with</w:t>
      </w:r>
      <w:r w:rsidR="002F232B" w:rsidRPr="00F824DB">
        <w:rPr>
          <w:rFonts w:ascii="Arial" w:hAnsi="Arial" w:cs="Arial"/>
          <w:bCs/>
        </w:rPr>
        <w:t xml:space="preserve"> poorer survival among males, with a few exceptions, and among those diagnosed at older ages.</w:t>
      </w:r>
      <w:r w:rsidRPr="00F824DB">
        <w:rPr>
          <w:rFonts w:ascii="Arial" w:hAnsi="Arial" w:cs="Arial"/>
          <w:bCs/>
        </w:rPr>
        <w:t xml:space="preserve"> </w:t>
      </w:r>
    </w:p>
    <w:p w:rsidR="00703F39" w:rsidRPr="00F824DB" w:rsidRDefault="00703F39" w:rsidP="00703F39">
      <w:pPr>
        <w:autoSpaceDE w:val="0"/>
        <w:autoSpaceDN w:val="0"/>
        <w:adjustRightInd w:val="0"/>
        <w:spacing w:line="480" w:lineRule="auto"/>
        <w:rPr>
          <w:rFonts w:ascii="Arial" w:hAnsi="Arial" w:cs="Arial"/>
          <w:bCs/>
        </w:rPr>
      </w:pPr>
    </w:p>
    <w:p w:rsidR="00703F39" w:rsidRPr="00F824DB" w:rsidRDefault="00703F39" w:rsidP="00703F39">
      <w:pPr>
        <w:autoSpaceDE w:val="0"/>
        <w:autoSpaceDN w:val="0"/>
        <w:adjustRightInd w:val="0"/>
        <w:spacing w:line="480" w:lineRule="auto"/>
        <w:rPr>
          <w:rFonts w:ascii="Arial" w:hAnsi="Arial" w:cs="Arial"/>
          <w:bCs/>
          <w:i/>
        </w:rPr>
      </w:pPr>
      <w:r w:rsidRPr="00F824DB">
        <w:rPr>
          <w:rFonts w:ascii="Arial" w:hAnsi="Arial" w:cs="Arial"/>
          <w:bCs/>
          <w:i/>
        </w:rPr>
        <w:t>Population-based studies in the 21</w:t>
      </w:r>
      <w:r w:rsidRPr="00F824DB">
        <w:rPr>
          <w:rFonts w:ascii="Arial" w:hAnsi="Arial" w:cs="Arial"/>
          <w:bCs/>
          <w:i/>
          <w:vertAlign w:val="superscript"/>
        </w:rPr>
        <w:t>st</w:t>
      </w:r>
      <w:r w:rsidRPr="00F824DB">
        <w:rPr>
          <w:rFonts w:ascii="Arial" w:hAnsi="Arial" w:cs="Arial"/>
          <w:bCs/>
          <w:i/>
        </w:rPr>
        <w:t xml:space="preserve"> century</w:t>
      </w:r>
    </w:p>
    <w:p w:rsidR="00703F39" w:rsidRPr="00F824DB" w:rsidRDefault="00703F39" w:rsidP="00703F39">
      <w:pPr>
        <w:autoSpaceDE w:val="0"/>
        <w:autoSpaceDN w:val="0"/>
        <w:adjustRightInd w:val="0"/>
        <w:spacing w:line="480" w:lineRule="auto"/>
        <w:rPr>
          <w:rFonts w:ascii="Arial" w:hAnsi="Arial" w:cs="Arial"/>
          <w:bCs/>
        </w:rPr>
      </w:pPr>
      <w:r w:rsidRPr="00F824DB">
        <w:rPr>
          <w:rFonts w:ascii="Arial" w:hAnsi="Arial" w:cs="Arial"/>
          <w:bCs/>
        </w:rPr>
        <w:lastRenderedPageBreak/>
        <w:tab/>
      </w:r>
      <w:r w:rsidR="00544017" w:rsidRPr="00F824DB">
        <w:rPr>
          <w:rFonts w:ascii="Arial" w:hAnsi="Arial" w:cs="Arial"/>
          <w:bCs/>
        </w:rPr>
        <w:t>Population-</w:t>
      </w:r>
      <w:r w:rsidR="00D416A9" w:rsidRPr="00F824DB">
        <w:rPr>
          <w:rFonts w:ascii="Arial" w:hAnsi="Arial" w:cs="Arial"/>
          <w:bCs/>
        </w:rPr>
        <w:t xml:space="preserve">based studies describing incidence of MPNs and MDS/MPNs </w:t>
      </w:r>
      <w:r w:rsidR="00AF7F65" w:rsidRPr="00F824DB">
        <w:rPr>
          <w:rFonts w:ascii="Arial" w:hAnsi="Arial" w:cs="Arial"/>
          <w:bCs/>
        </w:rPr>
        <w:t xml:space="preserve">limited to the current century </w:t>
      </w:r>
      <w:r w:rsidR="00D013B5" w:rsidRPr="00F824DB">
        <w:rPr>
          <w:rFonts w:ascii="Arial" w:hAnsi="Arial" w:cs="Arial"/>
          <w:bCs/>
        </w:rPr>
        <w:t>are sparse</w:t>
      </w:r>
      <w:ins w:id="160" w:author="Graca M Dores" w:date="2016-01-09T14:09:00Z">
        <w:r w:rsidR="00514BC0" w:rsidRPr="00F824DB">
          <w:rPr>
            <w:rFonts w:ascii="Arial" w:hAnsi="Arial" w:cs="Arial"/>
            <w:bCs/>
          </w:rPr>
          <w:t xml:space="preserve"> </w:t>
        </w:r>
      </w:ins>
      <w:r w:rsidR="00AC73DF" w:rsidRPr="00F824DB">
        <w:rPr>
          <w:rFonts w:ascii="Arial" w:hAnsi="Arial" w:cs="Arial"/>
          <w:bCs/>
        </w:rPr>
        <w:fldChar w:fldCharType="begin">
          <w:fldData xml:space="preserve">PEVuZE5vdGU+PENpdGU+PEF1dGhvcj5TYW50PC9BdXRob3I+PFllYXI+MjAxMDwvWWVhcj48UmVj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</w:fldData>
        </w:fldChar>
      </w:r>
      <w:r w:rsidR="00883BBF" w:rsidRPr="00F824DB">
        <w:rPr>
          <w:rFonts w:ascii="Arial" w:hAnsi="Arial" w:cs="Arial"/>
          <w:bCs/>
        </w:rPr>
        <w:instrText xml:space="preserve"> ADDIN EN.CITE </w:instrText>
      </w:r>
      <w:r w:rsidR="00AC73DF" w:rsidRPr="00F824DB">
        <w:rPr>
          <w:rFonts w:ascii="Arial" w:hAnsi="Arial" w:cs="Arial"/>
          <w:bCs/>
        </w:rPr>
        <w:fldChar w:fldCharType="begin">
          <w:fldData xml:space="preserve">PEVuZE5vdGU+PENpdGU+PEF1dGhvcj5TYW50PC9BdXRob3I+PFllYXI+MjAxMDwvWWVhcj48UmVj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</w:fldData>
        </w:fldChar>
      </w:r>
      <w:r w:rsidR="00883BBF" w:rsidRPr="00F824DB">
        <w:rPr>
          <w:rFonts w:ascii="Arial" w:hAnsi="Arial" w:cs="Arial"/>
          <w:bCs/>
        </w:rPr>
        <w:instrText xml:space="preserve"> ADDIN EN.CITE.DATA </w:instrText>
      </w:r>
      <w:r w:rsidR="00AC73DF" w:rsidRPr="00F824DB">
        <w:rPr>
          <w:rFonts w:ascii="Arial" w:hAnsi="Arial" w:cs="Arial"/>
          <w:bCs/>
        </w:rPr>
      </w:r>
      <w:r w:rsidR="00AC73DF" w:rsidRPr="00F824DB">
        <w:rPr>
          <w:rFonts w:ascii="Arial" w:hAnsi="Arial" w:cs="Arial"/>
          <w:bCs/>
        </w:rPr>
        <w:fldChar w:fldCharType="end"/>
      </w:r>
      <w:r w:rsidR="00AC73DF" w:rsidRPr="00F824DB">
        <w:rPr>
          <w:rFonts w:ascii="Arial" w:hAnsi="Arial" w:cs="Arial"/>
          <w:bCs/>
        </w:rPr>
      </w:r>
      <w:r w:rsidR="00AC73DF" w:rsidRPr="00F824DB">
        <w:rPr>
          <w:rFonts w:ascii="Arial" w:hAnsi="Arial" w:cs="Arial"/>
          <w:bCs/>
        </w:rPr>
        <w:fldChar w:fldCharType="separate"/>
      </w:r>
      <w:del w:id="161" w:author="Graca M Dores" w:date="2016-01-09T14:09:00Z">
        <w:r w:rsidR="00B81DA7">
          <w:rPr>
            <w:rFonts w:ascii="Arial" w:hAnsi="Arial" w:cs="Arial"/>
            <w:bCs/>
            <w:noProof/>
          </w:rPr>
          <w:delText>(</w:delText>
        </w:r>
        <w:r w:rsidR="00AC73DF">
          <w:fldChar w:fldCharType="begin"/>
        </w:r>
        <w:r w:rsidR="00C0390C">
          <w:delInstrText xml:space="preserve"> HYPERLINK \l "_ENREF_48" \o "Rollison, 2008 #25" </w:delInstrText>
        </w:r>
        <w:r w:rsidR="00AC73DF">
          <w:fldChar w:fldCharType="separate"/>
        </w:r>
        <w:r w:rsidR="0018142B">
          <w:rPr>
            <w:rFonts w:ascii="Arial" w:hAnsi="Arial" w:cs="Arial"/>
            <w:bCs/>
            <w:noProof/>
          </w:rPr>
          <w:delText>Rollison</w:delText>
        </w:r>
        <w:r w:rsidR="0018142B" w:rsidRPr="00B81DA7">
          <w:rPr>
            <w:rFonts w:ascii="Arial" w:hAnsi="Arial" w:cs="Arial"/>
            <w:bCs/>
            <w:i/>
            <w:noProof/>
          </w:rPr>
          <w:delText>, et al</w:delText>
        </w:r>
        <w:r w:rsidR="0018142B">
          <w:rPr>
            <w:rFonts w:ascii="Arial" w:hAnsi="Arial" w:cs="Arial"/>
            <w:bCs/>
            <w:noProof/>
          </w:rPr>
          <w:delText xml:space="preserve"> 2008</w:delText>
        </w:r>
        <w:r w:rsidR="00AC73DF">
          <w:rPr>
            <w:rFonts w:ascii="Arial" w:hAnsi="Arial" w:cs="Arial"/>
            <w:bCs/>
            <w:noProof/>
          </w:rPr>
          <w:fldChar w:fldCharType="end"/>
        </w:r>
        <w:r w:rsidR="00B81DA7">
          <w:rPr>
            <w:rFonts w:ascii="Arial" w:hAnsi="Arial" w:cs="Arial"/>
            <w:bCs/>
            <w:noProof/>
          </w:rPr>
          <w:delText xml:space="preserve">, </w:delText>
        </w:r>
        <w:r w:rsidR="00AC73DF">
          <w:fldChar w:fldCharType="begin"/>
        </w:r>
        <w:r w:rsidR="00C0390C">
          <w:delInstrText xml:space="preserve"> HYPERLINK \l "_ENREF_50" \o "Sant, 2010 #19" </w:delInstrText>
        </w:r>
        <w:r w:rsidR="00AC73DF">
          <w:fldChar w:fldCharType="separate"/>
        </w:r>
        <w:r w:rsidR="0018142B">
          <w:rPr>
            <w:rFonts w:ascii="Arial" w:hAnsi="Arial" w:cs="Arial"/>
            <w:bCs/>
            <w:noProof/>
          </w:rPr>
          <w:delText>Sant</w:delText>
        </w:r>
        <w:r w:rsidR="0018142B" w:rsidRPr="00B81DA7">
          <w:rPr>
            <w:rFonts w:ascii="Arial" w:hAnsi="Arial" w:cs="Arial"/>
            <w:bCs/>
            <w:i/>
            <w:noProof/>
          </w:rPr>
          <w:delText>, et al</w:delText>
        </w:r>
        <w:r w:rsidR="0018142B">
          <w:rPr>
            <w:rFonts w:ascii="Arial" w:hAnsi="Arial" w:cs="Arial"/>
            <w:bCs/>
            <w:noProof/>
          </w:rPr>
          <w:delText xml:space="preserve"> 2010</w:delText>
        </w:r>
        <w:r w:rsidR="00AC73DF">
          <w:rPr>
            <w:rFonts w:ascii="Arial" w:hAnsi="Arial" w:cs="Arial"/>
            <w:bCs/>
            <w:noProof/>
          </w:rPr>
          <w:fldChar w:fldCharType="end"/>
        </w:r>
        <w:r w:rsidR="00B81DA7">
          <w:rPr>
            <w:rFonts w:ascii="Arial" w:hAnsi="Arial" w:cs="Arial"/>
            <w:bCs/>
            <w:noProof/>
          </w:rPr>
          <w:delText xml:space="preserve">, </w:delText>
        </w:r>
        <w:r w:rsidR="00AC73DF">
          <w:fldChar w:fldCharType="begin"/>
        </w:r>
        <w:r w:rsidR="00C0390C">
          <w:delInstrText xml:space="preserve"> HYPERLINK \l "_ENREF_53" \o "Smith, 2011 #14" </w:delInstrText>
        </w:r>
        <w:r w:rsidR="00AC73DF">
          <w:fldChar w:fldCharType="separate"/>
        </w:r>
        <w:r w:rsidR="0018142B">
          <w:rPr>
            <w:rFonts w:ascii="Arial" w:hAnsi="Arial" w:cs="Arial"/>
            <w:bCs/>
            <w:noProof/>
          </w:rPr>
          <w:delText>Smith</w:delText>
        </w:r>
        <w:r w:rsidR="0018142B" w:rsidRPr="00B81DA7">
          <w:rPr>
            <w:rFonts w:ascii="Arial" w:hAnsi="Arial" w:cs="Arial"/>
            <w:bCs/>
            <w:i/>
            <w:noProof/>
          </w:rPr>
          <w:delText>, et al</w:delText>
        </w:r>
        <w:r w:rsidR="0018142B">
          <w:rPr>
            <w:rFonts w:ascii="Arial" w:hAnsi="Arial" w:cs="Arial"/>
            <w:bCs/>
            <w:noProof/>
          </w:rPr>
          <w:delText xml:space="preserve"> 2011</w:delText>
        </w:r>
        <w:r w:rsidR="00AC73DF">
          <w:rPr>
            <w:rFonts w:ascii="Arial" w:hAnsi="Arial" w:cs="Arial"/>
            <w:bCs/>
            <w:noProof/>
          </w:rPr>
          <w:fldChar w:fldCharType="end"/>
        </w:r>
        <w:r w:rsidR="00B81DA7">
          <w:rPr>
            <w:rFonts w:ascii="Arial" w:hAnsi="Arial" w:cs="Arial"/>
            <w:bCs/>
            <w:noProof/>
          </w:rPr>
          <w:delText>)</w:delText>
        </w:r>
      </w:del>
      <w:ins w:id="162" w:author="Graca M Dores" w:date="2016-01-09T14:09:00Z">
        <w:r w:rsidR="00B81DA7" w:rsidRPr="00F824DB">
          <w:rPr>
            <w:rFonts w:ascii="Arial" w:hAnsi="Arial" w:cs="Arial"/>
            <w:bCs/>
            <w:noProof/>
          </w:rPr>
          <w:t>(</w:t>
        </w:r>
        <w:r w:rsidR="00AC73DF" w:rsidRPr="00F824DB">
          <w:fldChar w:fldCharType="begin"/>
        </w:r>
        <w:r w:rsidR="00C0390C" w:rsidRPr="00F824DB">
          <w:instrText xml:space="preserve"> HYPERLINK \l "_ENREF_51" \o "Rollison, 2008 #102" </w:instrText>
        </w:r>
        <w:r w:rsidR="00AC73DF" w:rsidRPr="00F824DB">
          <w:fldChar w:fldCharType="separate"/>
        </w:r>
        <w:r w:rsidR="0013570D" w:rsidRPr="00F824DB">
          <w:rPr>
            <w:rFonts w:ascii="Arial" w:hAnsi="Arial" w:cs="Arial"/>
            <w:bCs/>
            <w:noProof/>
          </w:rPr>
          <w:t>Rollison</w:t>
        </w:r>
        <w:r w:rsidR="0013570D" w:rsidRPr="00F824DB">
          <w:rPr>
            <w:rFonts w:ascii="Arial" w:hAnsi="Arial" w:cs="Arial"/>
            <w:bCs/>
            <w:i/>
            <w:noProof/>
          </w:rPr>
          <w:t>, et al</w:t>
        </w:r>
        <w:r w:rsidR="0013570D" w:rsidRPr="00F824DB">
          <w:rPr>
            <w:rFonts w:ascii="Arial" w:hAnsi="Arial" w:cs="Arial"/>
            <w:bCs/>
            <w:noProof/>
          </w:rPr>
          <w:t xml:space="preserve"> 2008</w:t>
        </w:r>
        <w:r w:rsidR="00AC73DF" w:rsidRPr="00F824DB">
          <w:rPr>
            <w:rFonts w:ascii="Arial" w:hAnsi="Arial" w:cs="Arial"/>
            <w:bCs/>
            <w:noProof/>
          </w:rPr>
          <w:fldChar w:fldCharType="end"/>
        </w:r>
        <w:r w:rsidR="00B81DA7" w:rsidRPr="00F824DB">
          <w:rPr>
            <w:rFonts w:ascii="Arial" w:hAnsi="Arial" w:cs="Arial"/>
            <w:bCs/>
            <w:noProof/>
          </w:rPr>
          <w:t xml:space="preserve">, </w:t>
        </w:r>
        <w:r w:rsidR="00AC73DF" w:rsidRPr="00F824DB">
          <w:fldChar w:fldCharType="begin"/>
        </w:r>
        <w:r w:rsidR="00C0390C" w:rsidRPr="00F824DB">
          <w:instrText xml:space="preserve"> HYPERLINK \l "_ENREF_53" \o "Sant, 2010 #96" </w:instrText>
        </w:r>
        <w:r w:rsidR="00AC73DF" w:rsidRPr="00F824DB">
          <w:fldChar w:fldCharType="separate"/>
        </w:r>
        <w:r w:rsidR="0013570D" w:rsidRPr="00F824DB">
          <w:rPr>
            <w:rFonts w:ascii="Arial" w:hAnsi="Arial" w:cs="Arial"/>
            <w:bCs/>
            <w:noProof/>
          </w:rPr>
          <w:t>Sant</w:t>
        </w:r>
        <w:r w:rsidR="0013570D" w:rsidRPr="00F824DB">
          <w:rPr>
            <w:rFonts w:ascii="Arial" w:hAnsi="Arial" w:cs="Arial"/>
            <w:bCs/>
            <w:i/>
            <w:noProof/>
          </w:rPr>
          <w:t>, et al</w:t>
        </w:r>
        <w:r w:rsidR="0013570D" w:rsidRPr="00F824DB">
          <w:rPr>
            <w:rFonts w:ascii="Arial" w:hAnsi="Arial" w:cs="Arial"/>
            <w:bCs/>
            <w:noProof/>
          </w:rPr>
          <w:t xml:space="preserve"> 2010</w:t>
        </w:r>
        <w:r w:rsidR="00AC73DF" w:rsidRPr="00F824DB">
          <w:rPr>
            <w:rFonts w:ascii="Arial" w:hAnsi="Arial" w:cs="Arial"/>
            <w:bCs/>
            <w:noProof/>
          </w:rPr>
          <w:fldChar w:fldCharType="end"/>
        </w:r>
        <w:r w:rsidR="00B81DA7" w:rsidRPr="00F824DB">
          <w:rPr>
            <w:rFonts w:ascii="Arial" w:hAnsi="Arial" w:cs="Arial"/>
            <w:bCs/>
            <w:noProof/>
          </w:rPr>
          <w:t xml:space="preserve">, </w:t>
        </w:r>
        <w:r w:rsidR="00AC73DF" w:rsidRPr="00F824DB">
          <w:fldChar w:fldCharType="begin"/>
        </w:r>
        <w:r w:rsidR="00C0390C" w:rsidRPr="00F824DB">
          <w:instrText xml:space="preserve"> HYPERLINK \l "_ENREF_56" \o "Smith, 2011 #91" </w:instrText>
        </w:r>
        <w:r w:rsidR="00AC73DF" w:rsidRPr="00F824DB">
          <w:fldChar w:fldCharType="separate"/>
        </w:r>
        <w:r w:rsidR="0013570D" w:rsidRPr="00F824DB">
          <w:rPr>
            <w:rFonts w:ascii="Arial" w:hAnsi="Arial" w:cs="Arial"/>
            <w:bCs/>
            <w:noProof/>
          </w:rPr>
          <w:t>Smith</w:t>
        </w:r>
        <w:r w:rsidR="0013570D" w:rsidRPr="00F824DB">
          <w:rPr>
            <w:rFonts w:ascii="Arial" w:hAnsi="Arial" w:cs="Arial"/>
            <w:bCs/>
            <w:i/>
            <w:noProof/>
          </w:rPr>
          <w:t>, et al</w:t>
        </w:r>
        <w:r w:rsidR="0013570D" w:rsidRPr="00F824DB">
          <w:rPr>
            <w:rFonts w:ascii="Arial" w:hAnsi="Arial" w:cs="Arial"/>
            <w:bCs/>
            <w:noProof/>
          </w:rPr>
          <w:t xml:space="preserve"> 2011</w:t>
        </w:r>
        <w:r w:rsidR="00AC73DF" w:rsidRPr="00F824DB">
          <w:rPr>
            <w:rFonts w:ascii="Arial" w:hAnsi="Arial" w:cs="Arial"/>
            <w:bCs/>
            <w:noProof/>
          </w:rPr>
          <w:fldChar w:fldCharType="end"/>
        </w:r>
        <w:r w:rsidR="00B81DA7" w:rsidRPr="00F824DB">
          <w:rPr>
            <w:rFonts w:ascii="Arial" w:hAnsi="Arial" w:cs="Arial"/>
            <w:bCs/>
            <w:noProof/>
          </w:rPr>
          <w:t>)</w:t>
        </w:r>
      </w:ins>
      <w:r w:rsidR="00AC73DF" w:rsidRPr="00F824DB">
        <w:rPr>
          <w:rFonts w:ascii="Arial" w:hAnsi="Arial" w:cs="Arial"/>
          <w:bCs/>
        </w:rPr>
        <w:fldChar w:fldCharType="end"/>
      </w:r>
      <w:r w:rsidR="00D416A9" w:rsidRPr="00F824DB">
        <w:rPr>
          <w:rFonts w:ascii="Arial" w:hAnsi="Arial" w:cs="Arial"/>
          <w:bCs/>
        </w:rPr>
        <w:t xml:space="preserve"> and few include data</w:t>
      </w:r>
      <w:r w:rsidR="00D013B5" w:rsidRPr="00F824DB">
        <w:rPr>
          <w:rFonts w:ascii="Arial" w:hAnsi="Arial" w:cs="Arial"/>
          <w:bCs/>
        </w:rPr>
        <w:t xml:space="preserve"> subsequent to 2005</w:t>
      </w:r>
      <w:del w:id="163" w:author="Graca M Dores" w:date="2016-01-09T14:09:00Z">
        <w:r w:rsidR="009A157B">
          <w:rPr>
            <w:rFonts w:ascii="Arial" w:hAnsi="Arial" w:cs="Arial"/>
            <w:bCs/>
          </w:rPr>
          <w:delText>.</w:delText>
        </w:r>
      </w:del>
      <w:ins w:id="164" w:author="Graca M Dores" w:date="2016-01-09T14:09:00Z">
        <w:r w:rsidR="00514BC0" w:rsidRPr="00F824DB">
          <w:rPr>
            <w:rFonts w:ascii="Arial" w:hAnsi="Arial" w:cs="Arial"/>
            <w:bCs/>
          </w:rPr>
          <w:t xml:space="preserve"> </w:t>
        </w:r>
      </w:ins>
      <w:r w:rsidR="00AC73DF" w:rsidRPr="00F824DB">
        <w:rPr>
          <w:rFonts w:ascii="Arial" w:hAnsi="Arial" w:cs="Arial"/>
          <w:bCs/>
        </w:rPr>
        <w:fldChar w:fldCharType="begin">
          <w:fldData xml:space="preserve">PEVuZE5vdGU+PENpdGU+PEF1dGhvcj5TbWl0aDwvQXV0aG9yPjxZZWFyPjIwMTE8L1llYXI+PFJl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=
</w:fldData>
        </w:fldChar>
      </w:r>
      <w:r w:rsidR="00883BBF" w:rsidRPr="00F824DB">
        <w:rPr>
          <w:rFonts w:ascii="Arial" w:hAnsi="Arial" w:cs="Arial"/>
          <w:bCs/>
        </w:rPr>
        <w:instrText xml:space="preserve"> ADDIN EN.CITE </w:instrText>
      </w:r>
      <w:r w:rsidR="00AC73DF" w:rsidRPr="00F824DB">
        <w:rPr>
          <w:rFonts w:ascii="Arial" w:hAnsi="Arial" w:cs="Arial"/>
          <w:bCs/>
        </w:rPr>
        <w:fldChar w:fldCharType="begin">
          <w:fldData xml:space="preserve">PEVuZE5vdGU+PENpdGU+PEF1dGhvcj5TbWl0aDwvQXV0aG9yPjxZZWFyPjIwMTE8L1llYXI+PFJl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=
</w:fldData>
        </w:fldChar>
      </w:r>
      <w:r w:rsidR="00883BBF" w:rsidRPr="00F824DB">
        <w:rPr>
          <w:rFonts w:ascii="Arial" w:hAnsi="Arial" w:cs="Arial"/>
          <w:bCs/>
        </w:rPr>
        <w:instrText xml:space="preserve"> ADDIN EN.CITE.DATA </w:instrText>
      </w:r>
      <w:r w:rsidR="00AC73DF" w:rsidRPr="00F824DB">
        <w:rPr>
          <w:rFonts w:ascii="Arial" w:hAnsi="Arial" w:cs="Arial"/>
          <w:bCs/>
        </w:rPr>
      </w:r>
      <w:r w:rsidR="00AC73DF" w:rsidRPr="00F824DB">
        <w:rPr>
          <w:rFonts w:ascii="Arial" w:hAnsi="Arial" w:cs="Arial"/>
          <w:bCs/>
        </w:rPr>
        <w:fldChar w:fldCharType="end"/>
      </w:r>
      <w:r w:rsidR="00AC73DF" w:rsidRPr="00F824DB">
        <w:rPr>
          <w:rFonts w:ascii="Arial" w:hAnsi="Arial" w:cs="Arial"/>
          <w:bCs/>
        </w:rPr>
      </w:r>
      <w:r w:rsidR="00AC73DF" w:rsidRPr="00F824DB">
        <w:rPr>
          <w:rFonts w:ascii="Arial" w:hAnsi="Arial" w:cs="Arial"/>
          <w:bCs/>
        </w:rPr>
        <w:fldChar w:fldCharType="separate"/>
      </w:r>
      <w:del w:id="165" w:author="Graca M Dores" w:date="2016-01-09T14:09:00Z">
        <w:r w:rsidR="00B81DA7">
          <w:rPr>
            <w:rFonts w:ascii="Arial" w:hAnsi="Arial" w:cs="Arial"/>
            <w:bCs/>
            <w:noProof/>
          </w:rPr>
          <w:delText>(</w:delText>
        </w:r>
        <w:r w:rsidR="00AC73DF">
          <w:fldChar w:fldCharType="begin"/>
        </w:r>
        <w:r w:rsidR="00C0390C">
          <w:delInstrText xml:space="preserve"> HYPERLINK \l "_ENREF_53" \o "Smith, 2011 #14" </w:delInstrText>
        </w:r>
        <w:r w:rsidR="00AC73DF">
          <w:fldChar w:fldCharType="separate"/>
        </w:r>
        <w:r w:rsidR="0018142B">
          <w:rPr>
            <w:rFonts w:ascii="Arial" w:hAnsi="Arial" w:cs="Arial"/>
            <w:bCs/>
            <w:noProof/>
          </w:rPr>
          <w:delText>Smith</w:delText>
        </w:r>
        <w:r w:rsidR="0018142B" w:rsidRPr="00B81DA7">
          <w:rPr>
            <w:rFonts w:ascii="Arial" w:hAnsi="Arial" w:cs="Arial"/>
            <w:bCs/>
            <w:i/>
            <w:noProof/>
          </w:rPr>
          <w:delText>, et al</w:delText>
        </w:r>
        <w:r w:rsidR="0018142B">
          <w:rPr>
            <w:rFonts w:ascii="Arial" w:hAnsi="Arial" w:cs="Arial"/>
            <w:bCs/>
            <w:noProof/>
          </w:rPr>
          <w:delText xml:space="preserve"> 2011</w:delText>
        </w:r>
        <w:r w:rsidR="00AC73DF">
          <w:rPr>
            <w:rFonts w:ascii="Arial" w:hAnsi="Arial" w:cs="Arial"/>
            <w:bCs/>
            <w:noProof/>
          </w:rPr>
          <w:fldChar w:fldCharType="end"/>
        </w:r>
        <w:r w:rsidR="00B81DA7">
          <w:rPr>
            <w:rFonts w:ascii="Arial" w:hAnsi="Arial" w:cs="Arial"/>
            <w:bCs/>
            <w:noProof/>
          </w:rPr>
          <w:delText>)</w:delText>
        </w:r>
      </w:del>
      <w:ins w:id="166" w:author="Graca M Dores" w:date="2016-01-09T14:09:00Z">
        <w:r w:rsidR="00B81DA7" w:rsidRPr="00F824DB">
          <w:rPr>
            <w:rFonts w:ascii="Arial" w:hAnsi="Arial" w:cs="Arial"/>
            <w:bCs/>
            <w:noProof/>
          </w:rPr>
          <w:t>(</w:t>
        </w:r>
        <w:r w:rsidR="00AC73DF" w:rsidRPr="00F824DB">
          <w:fldChar w:fldCharType="begin"/>
        </w:r>
        <w:r w:rsidR="00C0390C" w:rsidRPr="00F824DB">
          <w:instrText xml:space="preserve"> HYPERLINK \l "_ENREF_56" \o "Smith, 2011 #91" </w:instrText>
        </w:r>
        <w:r w:rsidR="00AC73DF" w:rsidRPr="00F824DB">
          <w:fldChar w:fldCharType="separate"/>
        </w:r>
        <w:r w:rsidR="0013570D" w:rsidRPr="00F824DB">
          <w:rPr>
            <w:rFonts w:ascii="Arial" w:hAnsi="Arial" w:cs="Arial"/>
            <w:bCs/>
            <w:noProof/>
          </w:rPr>
          <w:t>Smith</w:t>
        </w:r>
        <w:r w:rsidR="0013570D" w:rsidRPr="00F824DB">
          <w:rPr>
            <w:rFonts w:ascii="Arial" w:hAnsi="Arial" w:cs="Arial"/>
            <w:bCs/>
            <w:i/>
            <w:noProof/>
          </w:rPr>
          <w:t>, et al</w:t>
        </w:r>
        <w:r w:rsidR="0013570D" w:rsidRPr="00F824DB">
          <w:rPr>
            <w:rFonts w:ascii="Arial" w:hAnsi="Arial" w:cs="Arial"/>
            <w:bCs/>
            <w:noProof/>
          </w:rPr>
          <w:t xml:space="preserve"> 2011</w:t>
        </w:r>
        <w:r w:rsidR="00AC73DF" w:rsidRPr="00F824DB">
          <w:rPr>
            <w:rFonts w:ascii="Arial" w:hAnsi="Arial" w:cs="Arial"/>
            <w:bCs/>
            <w:noProof/>
          </w:rPr>
          <w:fldChar w:fldCharType="end"/>
        </w:r>
        <w:r w:rsidR="00B81DA7" w:rsidRPr="00F824DB">
          <w:rPr>
            <w:rFonts w:ascii="Arial" w:hAnsi="Arial" w:cs="Arial"/>
            <w:bCs/>
            <w:noProof/>
          </w:rPr>
          <w:t>)</w:t>
        </w:r>
      </w:ins>
      <w:r w:rsidR="00AC73DF" w:rsidRPr="00F824DB">
        <w:rPr>
          <w:rFonts w:ascii="Arial" w:hAnsi="Arial" w:cs="Arial"/>
          <w:bCs/>
        </w:rPr>
        <w:fldChar w:fldCharType="end"/>
      </w:r>
      <w:ins w:id="167" w:author="Graca M Dores" w:date="2016-01-09T14:09:00Z">
        <w:r w:rsidR="00514BC0" w:rsidRPr="00F824DB">
          <w:rPr>
            <w:rFonts w:ascii="Arial" w:hAnsi="Arial" w:cs="Arial"/>
            <w:bCs/>
          </w:rPr>
          <w:t>.</w:t>
        </w:r>
      </w:ins>
      <w:r w:rsidR="00581BB8" w:rsidRPr="00F824DB">
        <w:rPr>
          <w:rFonts w:ascii="Arial" w:hAnsi="Arial" w:cs="Arial"/>
          <w:bCs/>
        </w:rPr>
        <w:t xml:space="preserve"> </w:t>
      </w:r>
      <w:r w:rsidR="00DB107E" w:rsidRPr="00F824DB">
        <w:rPr>
          <w:rFonts w:ascii="Arial" w:hAnsi="Arial" w:cs="Arial"/>
          <w:bCs/>
        </w:rPr>
        <w:t xml:space="preserve"> </w:t>
      </w:r>
      <w:r w:rsidR="009A157B" w:rsidRPr="00F824DB">
        <w:rPr>
          <w:rFonts w:ascii="Arial" w:hAnsi="Arial" w:cs="Arial"/>
          <w:bCs/>
        </w:rPr>
        <w:t xml:space="preserve">Smith and colleagues </w:t>
      </w:r>
      <w:r w:rsidR="002F232B" w:rsidRPr="00F824DB">
        <w:rPr>
          <w:rFonts w:ascii="Arial" w:hAnsi="Arial" w:cs="Arial"/>
          <w:bCs/>
        </w:rPr>
        <w:t xml:space="preserve">described </w:t>
      </w:r>
      <w:r w:rsidR="006A6796" w:rsidRPr="00F824DB">
        <w:rPr>
          <w:rFonts w:ascii="Arial" w:hAnsi="Arial" w:cs="Arial"/>
          <w:bCs/>
        </w:rPr>
        <w:t xml:space="preserve">incidence for CML, PMF, chronic MPNs, and CMML </w:t>
      </w:r>
      <w:r w:rsidR="002F232B" w:rsidRPr="00F824DB">
        <w:rPr>
          <w:rFonts w:ascii="Arial" w:hAnsi="Arial" w:cs="Arial"/>
          <w:bCs/>
        </w:rPr>
        <w:t xml:space="preserve">during 2004-2009 in </w:t>
      </w:r>
      <w:r w:rsidR="009A157B" w:rsidRPr="00F824DB">
        <w:rPr>
          <w:rFonts w:ascii="Arial" w:hAnsi="Arial" w:cs="Arial"/>
          <w:bCs/>
        </w:rPr>
        <w:t xml:space="preserve">the </w:t>
      </w:r>
      <w:proofErr w:type="spellStart"/>
      <w:r w:rsidR="009A157B" w:rsidRPr="00F824DB">
        <w:rPr>
          <w:rFonts w:ascii="Arial" w:hAnsi="Arial" w:cs="Arial"/>
          <w:bCs/>
        </w:rPr>
        <w:t>Haematologic</w:t>
      </w:r>
      <w:proofErr w:type="spellEnd"/>
      <w:r w:rsidR="009A157B" w:rsidRPr="00F824DB">
        <w:rPr>
          <w:rFonts w:ascii="Arial" w:hAnsi="Arial" w:cs="Arial"/>
          <w:bCs/>
        </w:rPr>
        <w:t xml:space="preserve"> Malignancy Re</w:t>
      </w:r>
      <w:r w:rsidR="00E70833" w:rsidRPr="00F824DB">
        <w:rPr>
          <w:rFonts w:ascii="Arial" w:hAnsi="Arial" w:cs="Arial"/>
          <w:bCs/>
        </w:rPr>
        <w:t xml:space="preserve">search Network </w:t>
      </w:r>
      <w:r w:rsidR="002F232B" w:rsidRPr="00F824DB">
        <w:rPr>
          <w:rFonts w:ascii="Arial" w:hAnsi="Arial" w:cs="Arial"/>
          <w:bCs/>
        </w:rPr>
        <w:t>and</w:t>
      </w:r>
      <w:r w:rsidR="006A302D" w:rsidRPr="00F824DB">
        <w:rPr>
          <w:rFonts w:ascii="Arial" w:hAnsi="Arial" w:cs="Arial"/>
          <w:bCs/>
        </w:rPr>
        <w:t xml:space="preserve"> </w:t>
      </w:r>
      <w:r w:rsidR="002F232B" w:rsidRPr="00F824DB">
        <w:rPr>
          <w:rFonts w:ascii="Arial" w:hAnsi="Arial" w:cs="Arial"/>
          <w:bCs/>
        </w:rPr>
        <w:t xml:space="preserve">found </w:t>
      </w:r>
      <w:r w:rsidR="006A6796" w:rsidRPr="00F824DB">
        <w:rPr>
          <w:rFonts w:ascii="Arial" w:hAnsi="Arial" w:cs="Arial"/>
          <w:bCs/>
        </w:rPr>
        <w:t xml:space="preserve">age and gender to be determinants of these and other </w:t>
      </w:r>
      <w:proofErr w:type="spellStart"/>
      <w:r w:rsidR="006A6796" w:rsidRPr="00F824DB">
        <w:rPr>
          <w:rFonts w:ascii="Arial" w:hAnsi="Arial" w:cs="Arial"/>
          <w:bCs/>
        </w:rPr>
        <w:t>h</w:t>
      </w:r>
      <w:ins w:id="168" w:author="Graca M Dores" w:date="2016-01-09T15:57:00Z">
        <w:r w:rsidR="00345CC1">
          <w:rPr>
            <w:rFonts w:ascii="Arial" w:hAnsi="Arial" w:cs="Arial"/>
            <w:bCs/>
          </w:rPr>
          <w:t>a</w:t>
        </w:r>
      </w:ins>
      <w:r w:rsidR="006A6796" w:rsidRPr="00F824DB">
        <w:rPr>
          <w:rFonts w:ascii="Arial" w:hAnsi="Arial" w:cs="Arial"/>
          <w:bCs/>
        </w:rPr>
        <w:t>ematologic</w:t>
      </w:r>
      <w:proofErr w:type="spellEnd"/>
      <w:r w:rsidR="006A6796" w:rsidRPr="00F824DB">
        <w:rPr>
          <w:rFonts w:ascii="Arial" w:hAnsi="Arial" w:cs="Arial"/>
          <w:bCs/>
        </w:rPr>
        <w:t xml:space="preserve"> diseases</w:t>
      </w:r>
      <w:del w:id="169" w:author="Graca M Dores" w:date="2016-01-09T14:09:00Z">
        <w:r w:rsidR="006A6796" w:rsidRPr="00723E86">
          <w:rPr>
            <w:rFonts w:ascii="Arial" w:hAnsi="Arial" w:cs="Arial"/>
            <w:bCs/>
          </w:rPr>
          <w:delText>.</w:delText>
        </w:r>
      </w:del>
      <w:ins w:id="170" w:author="Graca M Dores" w:date="2016-01-09T14:09:00Z">
        <w:r w:rsidR="00514BC0" w:rsidRPr="00F824DB">
          <w:rPr>
            <w:rFonts w:ascii="Arial" w:hAnsi="Arial" w:cs="Arial"/>
            <w:bCs/>
          </w:rPr>
          <w:t xml:space="preserve"> </w:t>
        </w:r>
      </w:ins>
      <w:r w:rsidR="00AC73DF" w:rsidRPr="00F824DB">
        <w:rPr>
          <w:rFonts w:ascii="Arial" w:hAnsi="Arial" w:cs="Arial"/>
          <w:bCs/>
        </w:rPr>
        <w:fldChar w:fldCharType="begin">
          <w:fldData xml:space="preserve">PEVuZE5vdGU+PENpdGU+PEF1dGhvcj5TbWl0aDwvQXV0aG9yPjxZZWFyPjIwMTE8L1llYXI+PFJl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=
</w:fldData>
        </w:fldChar>
      </w:r>
      <w:r w:rsidR="00883BBF" w:rsidRPr="00F824DB">
        <w:rPr>
          <w:rFonts w:ascii="Arial" w:hAnsi="Arial" w:cs="Arial"/>
          <w:bCs/>
        </w:rPr>
        <w:instrText xml:space="preserve"> ADDIN EN.CITE </w:instrText>
      </w:r>
      <w:r w:rsidR="00AC73DF" w:rsidRPr="00F824DB">
        <w:rPr>
          <w:rFonts w:ascii="Arial" w:hAnsi="Arial" w:cs="Arial"/>
          <w:bCs/>
        </w:rPr>
        <w:fldChar w:fldCharType="begin">
          <w:fldData xml:space="preserve">PEVuZE5vdGU+PENpdGU+PEF1dGhvcj5TbWl0aDwvQXV0aG9yPjxZZWFyPjIwMTE8L1llYXI+PFJl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=
</w:fldData>
        </w:fldChar>
      </w:r>
      <w:r w:rsidR="00883BBF" w:rsidRPr="00F824DB">
        <w:rPr>
          <w:rFonts w:ascii="Arial" w:hAnsi="Arial" w:cs="Arial"/>
          <w:bCs/>
        </w:rPr>
        <w:instrText xml:space="preserve"> ADDIN EN.CITE.DATA </w:instrText>
      </w:r>
      <w:r w:rsidR="00AC73DF" w:rsidRPr="00F824DB">
        <w:rPr>
          <w:rFonts w:ascii="Arial" w:hAnsi="Arial" w:cs="Arial"/>
          <w:bCs/>
        </w:rPr>
      </w:r>
      <w:r w:rsidR="00AC73DF" w:rsidRPr="00F824DB">
        <w:rPr>
          <w:rFonts w:ascii="Arial" w:hAnsi="Arial" w:cs="Arial"/>
          <w:bCs/>
        </w:rPr>
        <w:fldChar w:fldCharType="end"/>
      </w:r>
      <w:r w:rsidR="00AC73DF" w:rsidRPr="00F824DB">
        <w:rPr>
          <w:rFonts w:ascii="Arial" w:hAnsi="Arial" w:cs="Arial"/>
          <w:bCs/>
        </w:rPr>
      </w:r>
      <w:r w:rsidR="00AC73DF" w:rsidRPr="00F824DB">
        <w:rPr>
          <w:rFonts w:ascii="Arial" w:hAnsi="Arial" w:cs="Arial"/>
          <w:bCs/>
        </w:rPr>
        <w:fldChar w:fldCharType="separate"/>
      </w:r>
      <w:del w:id="171" w:author="Graca M Dores" w:date="2016-01-09T14:09:00Z">
        <w:r w:rsidR="00B81DA7">
          <w:rPr>
            <w:rFonts w:ascii="Arial" w:hAnsi="Arial" w:cs="Arial"/>
            <w:bCs/>
            <w:noProof/>
          </w:rPr>
          <w:delText>(</w:delText>
        </w:r>
        <w:r w:rsidR="00AC73DF">
          <w:fldChar w:fldCharType="begin"/>
        </w:r>
        <w:r w:rsidR="00C0390C">
          <w:delInstrText xml:space="preserve"> HYPERLINK \l "_ENREF_53" \o "Smith, 2011 #14" </w:delInstrText>
        </w:r>
        <w:r w:rsidR="00AC73DF">
          <w:fldChar w:fldCharType="separate"/>
        </w:r>
        <w:r w:rsidR="0018142B">
          <w:rPr>
            <w:rFonts w:ascii="Arial" w:hAnsi="Arial" w:cs="Arial"/>
            <w:bCs/>
            <w:noProof/>
          </w:rPr>
          <w:delText>Smith</w:delText>
        </w:r>
        <w:r w:rsidR="0018142B" w:rsidRPr="00B81DA7">
          <w:rPr>
            <w:rFonts w:ascii="Arial" w:hAnsi="Arial" w:cs="Arial"/>
            <w:bCs/>
            <w:i/>
            <w:noProof/>
          </w:rPr>
          <w:delText>, et al</w:delText>
        </w:r>
        <w:r w:rsidR="0018142B">
          <w:rPr>
            <w:rFonts w:ascii="Arial" w:hAnsi="Arial" w:cs="Arial"/>
            <w:bCs/>
            <w:noProof/>
          </w:rPr>
          <w:delText xml:space="preserve"> 2011</w:delText>
        </w:r>
        <w:r w:rsidR="00AC73DF">
          <w:rPr>
            <w:rFonts w:ascii="Arial" w:hAnsi="Arial" w:cs="Arial"/>
            <w:bCs/>
            <w:noProof/>
          </w:rPr>
          <w:fldChar w:fldCharType="end"/>
        </w:r>
        <w:r w:rsidR="00B81DA7">
          <w:rPr>
            <w:rFonts w:ascii="Arial" w:hAnsi="Arial" w:cs="Arial"/>
            <w:bCs/>
            <w:noProof/>
          </w:rPr>
          <w:delText>)</w:delText>
        </w:r>
      </w:del>
      <w:ins w:id="172" w:author="Graca M Dores" w:date="2016-01-09T14:09:00Z">
        <w:r w:rsidR="00B81DA7" w:rsidRPr="00F824DB">
          <w:rPr>
            <w:rFonts w:ascii="Arial" w:hAnsi="Arial" w:cs="Arial"/>
            <w:bCs/>
            <w:noProof/>
          </w:rPr>
          <w:t>(</w:t>
        </w:r>
        <w:r w:rsidR="00AC73DF" w:rsidRPr="00F824DB">
          <w:fldChar w:fldCharType="begin"/>
        </w:r>
        <w:r w:rsidR="00C0390C" w:rsidRPr="00F824DB">
          <w:instrText xml:space="preserve"> HYPERLINK \l "_ENREF_56" \o "Smith, 2011 #91" </w:instrText>
        </w:r>
        <w:r w:rsidR="00AC73DF" w:rsidRPr="00F824DB">
          <w:fldChar w:fldCharType="separate"/>
        </w:r>
        <w:r w:rsidR="0013570D" w:rsidRPr="00F824DB">
          <w:rPr>
            <w:rFonts w:ascii="Arial" w:hAnsi="Arial" w:cs="Arial"/>
            <w:bCs/>
            <w:noProof/>
          </w:rPr>
          <w:t>Smith</w:t>
        </w:r>
        <w:r w:rsidR="0013570D" w:rsidRPr="00F824DB">
          <w:rPr>
            <w:rFonts w:ascii="Arial" w:hAnsi="Arial" w:cs="Arial"/>
            <w:bCs/>
            <w:i/>
            <w:noProof/>
          </w:rPr>
          <w:t>, et al</w:t>
        </w:r>
        <w:r w:rsidR="0013570D" w:rsidRPr="00F824DB">
          <w:rPr>
            <w:rFonts w:ascii="Arial" w:hAnsi="Arial" w:cs="Arial"/>
            <w:bCs/>
            <w:noProof/>
          </w:rPr>
          <w:t xml:space="preserve"> 2011</w:t>
        </w:r>
        <w:r w:rsidR="00AC73DF" w:rsidRPr="00F824DB">
          <w:rPr>
            <w:rFonts w:ascii="Arial" w:hAnsi="Arial" w:cs="Arial"/>
            <w:bCs/>
            <w:noProof/>
          </w:rPr>
          <w:fldChar w:fldCharType="end"/>
        </w:r>
        <w:r w:rsidR="00B81DA7" w:rsidRPr="00F824DB">
          <w:rPr>
            <w:rFonts w:ascii="Arial" w:hAnsi="Arial" w:cs="Arial"/>
            <w:bCs/>
            <w:noProof/>
          </w:rPr>
          <w:t>)</w:t>
        </w:r>
      </w:ins>
      <w:r w:rsidR="00AC73DF" w:rsidRPr="00F824DB">
        <w:rPr>
          <w:rFonts w:ascii="Arial" w:hAnsi="Arial" w:cs="Arial"/>
          <w:bCs/>
        </w:rPr>
        <w:fldChar w:fldCharType="end"/>
      </w:r>
      <w:ins w:id="173" w:author="Graca M Dores" w:date="2016-01-09T14:09:00Z">
        <w:r w:rsidR="00514BC0" w:rsidRPr="00F824DB">
          <w:rPr>
            <w:rFonts w:ascii="Arial" w:hAnsi="Arial" w:cs="Arial"/>
            <w:bCs/>
          </w:rPr>
          <w:t>.</w:t>
        </w:r>
      </w:ins>
      <w:r w:rsidR="00581BB8" w:rsidRPr="00F824DB">
        <w:rPr>
          <w:rFonts w:ascii="Arial" w:hAnsi="Arial" w:cs="Arial"/>
          <w:bCs/>
        </w:rPr>
        <w:t xml:space="preserve"> </w:t>
      </w:r>
      <w:r w:rsidR="006A6796" w:rsidRPr="00F824DB">
        <w:rPr>
          <w:rFonts w:ascii="Arial" w:hAnsi="Arial" w:cs="Arial"/>
          <w:bCs/>
        </w:rPr>
        <w:t xml:space="preserve"> While they noted a male predominance across most myeloid neoplasms, chronic MPNs were associated with a significant female excess.  </w:t>
      </w:r>
      <w:r w:rsidR="00723E86" w:rsidRPr="00F824DB">
        <w:rPr>
          <w:rFonts w:ascii="Arial" w:hAnsi="Arial" w:cs="Arial"/>
          <w:bCs/>
        </w:rPr>
        <w:t xml:space="preserve">Given the differences in disease groupings </w:t>
      </w:r>
      <w:ins w:id="174" w:author="Graca M Dores" w:date="2016-01-09T14:55:00Z">
        <w:r w:rsidR="00C0390C">
          <w:rPr>
            <w:rFonts w:ascii="Arial" w:hAnsi="Arial" w:cs="Arial"/>
            <w:bCs/>
          </w:rPr>
          <w:t xml:space="preserve">in </w:t>
        </w:r>
      </w:ins>
      <w:ins w:id="175" w:author="Graca M Dores" w:date="2016-01-09T16:37:00Z">
        <w:r w:rsidR="009C5927">
          <w:rPr>
            <w:rFonts w:ascii="Arial" w:hAnsi="Arial" w:cs="Arial"/>
            <w:bCs/>
          </w:rPr>
          <w:t xml:space="preserve">prior </w:t>
        </w:r>
      </w:ins>
      <w:del w:id="176" w:author="Graca M Dores" w:date="2016-01-09T14:55:00Z">
        <w:r w:rsidR="00723E86" w:rsidRPr="00F824DB" w:rsidDel="00C0390C">
          <w:rPr>
            <w:rFonts w:ascii="Arial" w:hAnsi="Arial" w:cs="Arial"/>
            <w:bCs/>
          </w:rPr>
          <w:delText xml:space="preserve">between </w:delText>
        </w:r>
      </w:del>
      <w:r w:rsidR="00723E86" w:rsidRPr="00F824DB">
        <w:rPr>
          <w:rFonts w:ascii="Arial" w:hAnsi="Arial" w:cs="Arial"/>
          <w:bCs/>
        </w:rPr>
        <w:t>studies</w:t>
      </w:r>
      <w:ins w:id="177" w:author="Graca M Dores" w:date="2016-01-09T14:54:00Z">
        <w:r w:rsidR="00C0390C">
          <w:rPr>
            <w:rFonts w:ascii="Arial" w:hAnsi="Arial" w:cs="Arial"/>
            <w:bCs/>
          </w:rPr>
          <w:t>,</w:t>
        </w:r>
      </w:ins>
      <w:ins w:id="178" w:author="Graca M Dores" w:date="2016-01-09T14:09:00Z">
        <w:r w:rsidR="00377E8A" w:rsidRPr="00F824DB">
          <w:rPr>
            <w:rFonts w:ascii="Arial" w:hAnsi="Arial" w:cs="Arial"/>
            <w:bCs/>
          </w:rPr>
          <w:t xml:space="preserve"> as </w:t>
        </w:r>
      </w:ins>
      <w:ins w:id="179" w:author="Graca M Dores" w:date="2016-01-09T16:37:00Z">
        <w:r w:rsidR="009C5927">
          <w:rPr>
            <w:rFonts w:ascii="Arial" w:hAnsi="Arial" w:cs="Arial"/>
            <w:bCs/>
          </w:rPr>
          <w:t>described</w:t>
        </w:r>
      </w:ins>
      <w:ins w:id="180" w:author="Graca M Dores" w:date="2016-01-09T14:09:00Z">
        <w:r w:rsidR="00377E8A" w:rsidRPr="00F824DB">
          <w:rPr>
            <w:rFonts w:ascii="Arial" w:hAnsi="Arial" w:cs="Arial"/>
            <w:bCs/>
          </w:rPr>
          <w:t xml:space="preserve"> by others</w:t>
        </w:r>
        <w:r w:rsidR="002848E4" w:rsidRPr="00F824DB">
          <w:rPr>
            <w:rFonts w:ascii="Arial" w:hAnsi="Arial" w:cs="Arial"/>
            <w:bCs/>
          </w:rPr>
          <w:t xml:space="preserve"> </w:t>
        </w:r>
        <w:r w:rsidR="00AC73DF" w:rsidRPr="00F824DB">
          <w:rPr>
            <w:rFonts w:ascii="Arial" w:hAnsi="Arial" w:cs="Arial"/>
            <w:bCs/>
          </w:rPr>
          <w:fldChar w:fldCharType="begin">
            <w:fldData xml:space="preserve">PEVuZE5vdGU+PENpdGU+PEF1dGhvcj5UaXRtYXJzaDwvQXV0aG9yPjxZZWFyPjIwMTQ8L1llYXI+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</w:fldData>
          </w:fldChar>
        </w:r>
        <w:r w:rsidR="002848E4" w:rsidRPr="00F824DB">
          <w:rPr>
            <w:rFonts w:ascii="Arial" w:hAnsi="Arial" w:cs="Arial"/>
            <w:bCs/>
          </w:rPr>
          <w:instrText xml:space="preserve"> ADDIN EN.CITE </w:instrText>
        </w:r>
        <w:r w:rsidR="00AC73DF" w:rsidRPr="00F824DB">
          <w:rPr>
            <w:rFonts w:ascii="Arial" w:hAnsi="Arial" w:cs="Arial"/>
            <w:bCs/>
          </w:rPr>
          <w:fldChar w:fldCharType="begin">
            <w:fldData xml:space="preserve">PEVuZE5vdGU+PENpdGU+PEF1dGhvcj5UaXRtYXJzaDwvQXV0aG9yPjxZZWFyPjIwMTQ8L1llYXI+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</w:fldData>
          </w:fldChar>
        </w:r>
        <w:r w:rsidR="002848E4" w:rsidRPr="00F824DB">
          <w:rPr>
            <w:rFonts w:ascii="Arial" w:hAnsi="Arial" w:cs="Arial"/>
            <w:bCs/>
          </w:rPr>
          <w:instrText xml:space="preserve"> ADDIN EN.CITE.DATA </w:instrText>
        </w:r>
        <w:r w:rsidR="00AC73DF" w:rsidRPr="00F824DB">
          <w:rPr>
            <w:rFonts w:ascii="Arial" w:hAnsi="Arial" w:cs="Arial"/>
            <w:bCs/>
          </w:rPr>
        </w:r>
        <w:r w:rsidR="00AC73DF" w:rsidRPr="00F824DB">
          <w:rPr>
            <w:rFonts w:ascii="Arial" w:hAnsi="Arial" w:cs="Arial"/>
            <w:bCs/>
          </w:rPr>
          <w:fldChar w:fldCharType="end"/>
        </w:r>
        <w:r w:rsidR="00AC73DF" w:rsidRPr="00F824DB">
          <w:rPr>
            <w:rFonts w:ascii="Arial" w:hAnsi="Arial" w:cs="Arial"/>
            <w:bCs/>
          </w:rPr>
        </w:r>
        <w:r w:rsidR="00AC73DF" w:rsidRPr="00F824DB">
          <w:rPr>
            <w:rFonts w:ascii="Arial" w:hAnsi="Arial" w:cs="Arial"/>
            <w:bCs/>
          </w:rPr>
          <w:fldChar w:fldCharType="separate"/>
        </w:r>
        <w:r w:rsidR="002848E4" w:rsidRPr="00F824DB">
          <w:rPr>
            <w:rFonts w:ascii="Arial" w:hAnsi="Arial" w:cs="Arial"/>
            <w:bCs/>
            <w:noProof/>
          </w:rPr>
          <w:t>(</w:t>
        </w:r>
        <w:r w:rsidR="00AC73DF" w:rsidRPr="00F824DB">
          <w:fldChar w:fldCharType="begin"/>
        </w:r>
        <w:r w:rsidR="00C0390C" w:rsidRPr="00F824DB">
          <w:instrText xml:space="preserve"> HYPERLINK \l "_ENREF_37" \o "Moulard, 2014 #37" </w:instrText>
        </w:r>
        <w:r w:rsidR="00AC73DF" w:rsidRPr="00F824DB">
          <w:fldChar w:fldCharType="separate"/>
        </w:r>
        <w:r w:rsidR="0013570D" w:rsidRPr="00F824DB">
          <w:rPr>
            <w:rFonts w:ascii="Arial" w:hAnsi="Arial" w:cs="Arial"/>
            <w:bCs/>
            <w:noProof/>
          </w:rPr>
          <w:t>Moulard</w:t>
        </w:r>
        <w:r w:rsidR="0013570D" w:rsidRPr="00F824DB">
          <w:rPr>
            <w:rFonts w:ascii="Arial" w:hAnsi="Arial" w:cs="Arial"/>
            <w:bCs/>
            <w:i/>
            <w:noProof/>
          </w:rPr>
          <w:t>, et al</w:t>
        </w:r>
        <w:r w:rsidR="0013570D" w:rsidRPr="00F824DB">
          <w:rPr>
            <w:rFonts w:ascii="Arial" w:hAnsi="Arial" w:cs="Arial"/>
            <w:bCs/>
            <w:noProof/>
          </w:rPr>
          <w:t xml:space="preserve"> 2014</w:t>
        </w:r>
        <w:r w:rsidR="00AC73DF" w:rsidRPr="00F824DB">
          <w:rPr>
            <w:rFonts w:ascii="Arial" w:hAnsi="Arial" w:cs="Arial"/>
            <w:bCs/>
            <w:noProof/>
          </w:rPr>
          <w:fldChar w:fldCharType="end"/>
        </w:r>
        <w:r w:rsidR="002848E4" w:rsidRPr="00F824DB">
          <w:rPr>
            <w:rFonts w:ascii="Arial" w:hAnsi="Arial" w:cs="Arial"/>
            <w:bCs/>
            <w:noProof/>
          </w:rPr>
          <w:t xml:space="preserve">, </w:t>
        </w:r>
        <w:r w:rsidR="00AC73DF" w:rsidRPr="00F824DB">
          <w:fldChar w:fldCharType="begin"/>
        </w:r>
        <w:r w:rsidR="00C0390C" w:rsidRPr="00F824DB">
          <w:instrText xml:space="preserve"> HYPERLINK \l "_ENREF_62" \o "Titmarsh, 2014 #218" </w:instrText>
        </w:r>
        <w:r w:rsidR="00AC73DF" w:rsidRPr="00F824DB">
          <w:fldChar w:fldCharType="separate"/>
        </w:r>
        <w:r w:rsidR="0013570D" w:rsidRPr="00F824DB">
          <w:rPr>
            <w:rFonts w:ascii="Arial" w:hAnsi="Arial" w:cs="Arial"/>
            <w:bCs/>
            <w:noProof/>
          </w:rPr>
          <w:t>Titmarsh</w:t>
        </w:r>
        <w:r w:rsidR="0013570D" w:rsidRPr="00F824DB">
          <w:rPr>
            <w:rFonts w:ascii="Arial" w:hAnsi="Arial" w:cs="Arial"/>
            <w:bCs/>
            <w:i/>
            <w:noProof/>
          </w:rPr>
          <w:t>, et al</w:t>
        </w:r>
        <w:r w:rsidR="0013570D" w:rsidRPr="00F824DB">
          <w:rPr>
            <w:rFonts w:ascii="Arial" w:hAnsi="Arial" w:cs="Arial"/>
            <w:bCs/>
            <w:noProof/>
          </w:rPr>
          <w:t xml:space="preserve"> 2014</w:t>
        </w:r>
        <w:r w:rsidR="00AC73DF" w:rsidRPr="00F824DB">
          <w:rPr>
            <w:rFonts w:ascii="Arial" w:hAnsi="Arial" w:cs="Arial"/>
            <w:bCs/>
            <w:noProof/>
          </w:rPr>
          <w:fldChar w:fldCharType="end"/>
        </w:r>
        <w:r w:rsidR="002848E4" w:rsidRPr="00F824DB">
          <w:rPr>
            <w:rFonts w:ascii="Arial" w:hAnsi="Arial" w:cs="Arial"/>
            <w:bCs/>
            <w:noProof/>
          </w:rPr>
          <w:t>)</w:t>
        </w:r>
        <w:r w:rsidR="00AC73DF" w:rsidRPr="00F824DB">
          <w:rPr>
            <w:rFonts w:ascii="Arial" w:hAnsi="Arial" w:cs="Arial"/>
            <w:bCs/>
          </w:rPr>
          <w:fldChar w:fldCharType="end"/>
        </w:r>
        <w:r w:rsidR="00723E86" w:rsidRPr="00F824DB">
          <w:rPr>
            <w:rFonts w:ascii="Arial" w:hAnsi="Arial" w:cs="Arial"/>
            <w:bCs/>
          </w:rPr>
          <w:t>,</w:t>
        </w:r>
      </w:ins>
      <w:r w:rsidR="00723E86" w:rsidRPr="00F824DB">
        <w:rPr>
          <w:rFonts w:ascii="Arial" w:hAnsi="Arial" w:cs="Arial"/>
          <w:bCs/>
        </w:rPr>
        <w:t xml:space="preserve"> comparison with our findings is </w:t>
      </w:r>
      <w:del w:id="181" w:author="Graca M Dores" w:date="2016-01-09T14:56:00Z">
        <w:r w:rsidR="00723E86" w:rsidRPr="00F824DB" w:rsidDel="00C0390C">
          <w:rPr>
            <w:rFonts w:ascii="Arial" w:hAnsi="Arial" w:cs="Arial"/>
            <w:bCs/>
          </w:rPr>
          <w:delText>not possible</w:delText>
        </w:r>
      </w:del>
      <w:ins w:id="182" w:author="Graca M Dores" w:date="2016-01-09T14:56:00Z">
        <w:r w:rsidR="00C0390C">
          <w:rPr>
            <w:rFonts w:ascii="Arial" w:hAnsi="Arial" w:cs="Arial"/>
            <w:bCs/>
          </w:rPr>
          <w:t>limited</w:t>
        </w:r>
      </w:ins>
      <w:r w:rsidR="00723E86" w:rsidRPr="00F824DB">
        <w:rPr>
          <w:rFonts w:ascii="Arial" w:hAnsi="Arial" w:cs="Arial"/>
          <w:bCs/>
        </w:rPr>
        <w:t xml:space="preserve">.  </w:t>
      </w:r>
      <w:r w:rsidR="003A61C2" w:rsidRPr="00F824DB">
        <w:rPr>
          <w:rFonts w:ascii="Arial" w:hAnsi="Arial" w:cs="Arial"/>
          <w:bCs/>
        </w:rPr>
        <w:t>I</w:t>
      </w:r>
      <w:r w:rsidR="006A6796" w:rsidRPr="00F824DB">
        <w:rPr>
          <w:rFonts w:ascii="Arial" w:hAnsi="Arial" w:cs="Arial"/>
          <w:bCs/>
        </w:rPr>
        <w:t xml:space="preserve">n </w:t>
      </w:r>
      <w:r w:rsidR="003A61C2" w:rsidRPr="00F824DB">
        <w:rPr>
          <w:rFonts w:ascii="Arial" w:hAnsi="Arial" w:cs="Arial"/>
          <w:bCs/>
        </w:rPr>
        <w:t xml:space="preserve">the </w:t>
      </w:r>
      <w:r w:rsidR="006A6796" w:rsidRPr="00F824DB">
        <w:rPr>
          <w:rFonts w:ascii="Arial" w:hAnsi="Arial" w:cs="Arial"/>
          <w:bCs/>
        </w:rPr>
        <w:t>Europe</w:t>
      </w:r>
      <w:r w:rsidR="003A61C2" w:rsidRPr="00F824DB">
        <w:rPr>
          <w:rFonts w:ascii="Arial" w:hAnsi="Arial" w:cs="Arial"/>
          <w:bCs/>
        </w:rPr>
        <w:t>an</w:t>
      </w:r>
      <w:r w:rsidR="006A6796" w:rsidRPr="00F824DB">
        <w:rPr>
          <w:rFonts w:ascii="Arial" w:hAnsi="Arial" w:cs="Arial"/>
          <w:bCs/>
        </w:rPr>
        <w:t xml:space="preserve"> </w:t>
      </w:r>
      <w:r w:rsidR="00F438F0" w:rsidRPr="00F824DB">
        <w:rPr>
          <w:rFonts w:ascii="Arial" w:hAnsi="Arial" w:cs="Arial"/>
          <w:bCs/>
        </w:rPr>
        <w:t>HAEMACARE project</w:t>
      </w:r>
      <w:r w:rsidR="004E4F67" w:rsidRPr="00F824DB">
        <w:rPr>
          <w:rFonts w:ascii="Arial" w:hAnsi="Arial" w:cs="Arial"/>
          <w:bCs/>
        </w:rPr>
        <w:t xml:space="preserve"> (2000-2002)</w:t>
      </w:r>
      <w:r w:rsidR="003A61C2" w:rsidRPr="00F824DB">
        <w:rPr>
          <w:rFonts w:ascii="Arial" w:hAnsi="Arial" w:cs="Arial"/>
          <w:bCs/>
        </w:rPr>
        <w:t xml:space="preserve">, a clear male predominance was noted for CML, whereas incidence was nearly equal for other </w:t>
      </w:r>
      <w:r w:rsidR="004E4F67" w:rsidRPr="00F824DB">
        <w:rPr>
          <w:rFonts w:ascii="Arial" w:hAnsi="Arial" w:cs="Arial"/>
          <w:bCs/>
        </w:rPr>
        <w:t>MPNs</w:t>
      </w:r>
      <w:r w:rsidR="003A61C2" w:rsidRPr="00F824DB">
        <w:rPr>
          <w:rFonts w:ascii="Arial" w:hAnsi="Arial" w:cs="Arial"/>
          <w:bCs/>
        </w:rPr>
        <w:t xml:space="preserve"> conside</w:t>
      </w:r>
      <w:r w:rsidR="004E4F67" w:rsidRPr="00F824DB">
        <w:rPr>
          <w:rFonts w:ascii="Arial" w:hAnsi="Arial" w:cs="Arial"/>
          <w:bCs/>
        </w:rPr>
        <w:t>red a</w:t>
      </w:r>
      <w:r w:rsidR="003A61C2" w:rsidRPr="00F824DB">
        <w:rPr>
          <w:rFonts w:ascii="Arial" w:hAnsi="Arial" w:cs="Arial"/>
          <w:bCs/>
        </w:rPr>
        <w:t>s a group</w:t>
      </w:r>
      <w:del w:id="183" w:author="Graca M Dores" w:date="2016-01-09T14:09:00Z">
        <w:r w:rsidR="003A61C2">
          <w:rPr>
            <w:rFonts w:ascii="Arial" w:hAnsi="Arial" w:cs="Arial"/>
            <w:bCs/>
          </w:rPr>
          <w:delText>.</w:delText>
        </w:r>
      </w:del>
      <w:ins w:id="184" w:author="Graca M Dores" w:date="2016-01-09T14:09:00Z">
        <w:r w:rsidR="00443167" w:rsidRPr="00F824DB">
          <w:rPr>
            <w:rFonts w:ascii="Arial" w:hAnsi="Arial" w:cs="Arial"/>
            <w:bCs/>
          </w:rPr>
          <w:t xml:space="preserve"> </w:t>
        </w:r>
      </w:ins>
      <w:r w:rsidR="00AC73DF" w:rsidRPr="00F824DB">
        <w:rPr>
          <w:rFonts w:ascii="Arial" w:hAnsi="Arial" w:cs="Arial"/>
          <w:bCs/>
        </w:rPr>
        <w:fldChar w:fldCharType="begin">
          <w:fldData xml:space="preserve">PEVuZE5vdGU+PENpdGU+PEF1dGhvcj5TYW50PC9BdXRob3I+PFllYXI+MjAxMDwvWWVhcj48UmVj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</w:fldData>
        </w:fldChar>
      </w:r>
      <w:r w:rsidR="00883BBF" w:rsidRPr="00F824DB">
        <w:rPr>
          <w:rFonts w:ascii="Arial" w:hAnsi="Arial" w:cs="Arial"/>
          <w:bCs/>
        </w:rPr>
        <w:instrText xml:space="preserve"> ADDIN EN.CITE </w:instrText>
      </w:r>
      <w:r w:rsidR="00AC73DF" w:rsidRPr="00F824DB">
        <w:rPr>
          <w:rFonts w:ascii="Arial" w:hAnsi="Arial" w:cs="Arial"/>
          <w:bCs/>
        </w:rPr>
        <w:fldChar w:fldCharType="begin">
          <w:fldData xml:space="preserve">PEVuZE5vdGU+PENpdGU+PEF1dGhvcj5TYW50PC9BdXRob3I+PFllYXI+MjAxMDwvWWVhcj48UmVj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</w:fldData>
        </w:fldChar>
      </w:r>
      <w:r w:rsidR="00883BBF" w:rsidRPr="00F824DB">
        <w:rPr>
          <w:rFonts w:ascii="Arial" w:hAnsi="Arial" w:cs="Arial"/>
          <w:bCs/>
        </w:rPr>
        <w:instrText xml:space="preserve"> ADDIN EN.CITE.DATA </w:instrText>
      </w:r>
      <w:r w:rsidR="00AC73DF" w:rsidRPr="00F824DB">
        <w:rPr>
          <w:rFonts w:ascii="Arial" w:hAnsi="Arial" w:cs="Arial"/>
          <w:bCs/>
        </w:rPr>
      </w:r>
      <w:r w:rsidR="00AC73DF" w:rsidRPr="00F824DB">
        <w:rPr>
          <w:rFonts w:ascii="Arial" w:hAnsi="Arial" w:cs="Arial"/>
          <w:bCs/>
        </w:rPr>
        <w:fldChar w:fldCharType="end"/>
      </w:r>
      <w:r w:rsidR="00AC73DF" w:rsidRPr="00F824DB">
        <w:rPr>
          <w:rFonts w:ascii="Arial" w:hAnsi="Arial" w:cs="Arial"/>
          <w:bCs/>
        </w:rPr>
      </w:r>
      <w:r w:rsidR="00AC73DF" w:rsidRPr="00F824DB">
        <w:rPr>
          <w:rFonts w:ascii="Arial" w:hAnsi="Arial" w:cs="Arial"/>
          <w:bCs/>
        </w:rPr>
        <w:fldChar w:fldCharType="separate"/>
      </w:r>
      <w:del w:id="185" w:author="Graca M Dores" w:date="2016-01-09T14:09:00Z">
        <w:r w:rsidR="00B81DA7">
          <w:rPr>
            <w:rFonts w:ascii="Arial" w:hAnsi="Arial" w:cs="Arial"/>
            <w:bCs/>
            <w:noProof/>
          </w:rPr>
          <w:delText>(</w:delText>
        </w:r>
        <w:r w:rsidR="00AC73DF">
          <w:fldChar w:fldCharType="begin"/>
        </w:r>
        <w:r w:rsidR="00C0390C">
          <w:delInstrText xml:space="preserve"> HYPERLINK \l "_ENREF_50" \o "Sant, 2010 #19" </w:delInstrText>
        </w:r>
        <w:r w:rsidR="00AC73DF">
          <w:fldChar w:fldCharType="separate"/>
        </w:r>
        <w:r w:rsidR="0018142B">
          <w:rPr>
            <w:rFonts w:ascii="Arial" w:hAnsi="Arial" w:cs="Arial"/>
            <w:bCs/>
            <w:noProof/>
          </w:rPr>
          <w:delText>Sant</w:delText>
        </w:r>
        <w:r w:rsidR="0018142B" w:rsidRPr="00B81DA7">
          <w:rPr>
            <w:rFonts w:ascii="Arial" w:hAnsi="Arial" w:cs="Arial"/>
            <w:bCs/>
            <w:i/>
            <w:noProof/>
          </w:rPr>
          <w:delText>, et al</w:delText>
        </w:r>
        <w:r w:rsidR="0018142B">
          <w:rPr>
            <w:rFonts w:ascii="Arial" w:hAnsi="Arial" w:cs="Arial"/>
            <w:bCs/>
            <w:noProof/>
          </w:rPr>
          <w:delText xml:space="preserve"> 2010</w:delText>
        </w:r>
        <w:r w:rsidR="00AC73DF">
          <w:rPr>
            <w:rFonts w:ascii="Arial" w:hAnsi="Arial" w:cs="Arial"/>
            <w:bCs/>
            <w:noProof/>
          </w:rPr>
          <w:fldChar w:fldCharType="end"/>
        </w:r>
        <w:r w:rsidR="00B81DA7">
          <w:rPr>
            <w:rFonts w:ascii="Arial" w:hAnsi="Arial" w:cs="Arial"/>
            <w:bCs/>
            <w:noProof/>
          </w:rPr>
          <w:delText>)</w:delText>
        </w:r>
      </w:del>
      <w:ins w:id="186" w:author="Graca M Dores" w:date="2016-01-09T14:09:00Z">
        <w:r w:rsidR="00B81DA7" w:rsidRPr="00F824DB">
          <w:rPr>
            <w:rFonts w:ascii="Arial" w:hAnsi="Arial" w:cs="Arial"/>
            <w:bCs/>
            <w:noProof/>
          </w:rPr>
          <w:t>(</w:t>
        </w:r>
        <w:r w:rsidR="00AC73DF" w:rsidRPr="00F824DB">
          <w:fldChar w:fldCharType="begin"/>
        </w:r>
        <w:r w:rsidR="00C0390C" w:rsidRPr="00F824DB">
          <w:instrText xml:space="preserve"> HYPERLINK \l "_ENREF_53" \o "Sant, 2010 #96" </w:instrText>
        </w:r>
        <w:r w:rsidR="00AC73DF" w:rsidRPr="00F824DB">
          <w:fldChar w:fldCharType="separate"/>
        </w:r>
        <w:r w:rsidR="0013570D" w:rsidRPr="00F824DB">
          <w:rPr>
            <w:rFonts w:ascii="Arial" w:hAnsi="Arial" w:cs="Arial"/>
            <w:bCs/>
            <w:noProof/>
          </w:rPr>
          <w:t>Sant</w:t>
        </w:r>
        <w:r w:rsidR="0013570D" w:rsidRPr="00F824DB">
          <w:rPr>
            <w:rFonts w:ascii="Arial" w:hAnsi="Arial" w:cs="Arial"/>
            <w:bCs/>
            <w:i/>
            <w:noProof/>
          </w:rPr>
          <w:t>, et al</w:t>
        </w:r>
        <w:r w:rsidR="0013570D" w:rsidRPr="00F824DB">
          <w:rPr>
            <w:rFonts w:ascii="Arial" w:hAnsi="Arial" w:cs="Arial"/>
            <w:bCs/>
            <w:noProof/>
          </w:rPr>
          <w:t xml:space="preserve"> 2010</w:t>
        </w:r>
        <w:r w:rsidR="00AC73DF" w:rsidRPr="00F824DB">
          <w:rPr>
            <w:rFonts w:ascii="Arial" w:hAnsi="Arial" w:cs="Arial"/>
            <w:bCs/>
            <w:noProof/>
          </w:rPr>
          <w:fldChar w:fldCharType="end"/>
        </w:r>
        <w:r w:rsidR="00B81DA7" w:rsidRPr="00F824DB">
          <w:rPr>
            <w:rFonts w:ascii="Arial" w:hAnsi="Arial" w:cs="Arial"/>
            <w:bCs/>
            <w:noProof/>
          </w:rPr>
          <w:t>)</w:t>
        </w:r>
      </w:ins>
      <w:r w:rsidR="00AC73DF" w:rsidRPr="00F824DB">
        <w:rPr>
          <w:rFonts w:ascii="Arial" w:hAnsi="Arial" w:cs="Arial"/>
          <w:bCs/>
        </w:rPr>
        <w:fldChar w:fldCharType="end"/>
      </w:r>
      <w:del w:id="187" w:author="Graca M Dores" w:date="2016-01-09T14:09:00Z">
        <w:r w:rsidR="00581BB8">
          <w:rPr>
            <w:rFonts w:ascii="Arial" w:hAnsi="Arial" w:cs="Arial"/>
            <w:bCs/>
          </w:rPr>
          <w:delText xml:space="preserve"> </w:delText>
        </w:r>
      </w:del>
      <w:ins w:id="188" w:author="Graca M Dores" w:date="2016-01-09T14:09:00Z">
        <w:r w:rsidR="00443167" w:rsidRPr="00F824DB">
          <w:rPr>
            <w:rFonts w:ascii="Arial" w:hAnsi="Arial" w:cs="Arial"/>
            <w:bCs/>
          </w:rPr>
          <w:t>.</w:t>
        </w:r>
      </w:ins>
      <w:r w:rsidR="00581BB8" w:rsidRPr="00F824DB">
        <w:rPr>
          <w:rFonts w:ascii="Arial" w:hAnsi="Arial" w:cs="Arial"/>
          <w:bCs/>
        </w:rPr>
        <w:t xml:space="preserve"> </w:t>
      </w:r>
      <w:r w:rsidR="004E4F67" w:rsidRPr="00F824DB">
        <w:rPr>
          <w:rFonts w:ascii="Arial" w:hAnsi="Arial" w:cs="Arial"/>
          <w:bCs/>
        </w:rPr>
        <w:t>The authors also found less geographic variation across Europe for CML than other MPNs, citing more stable diagnostic and classification criteria over time for the former</w:t>
      </w:r>
      <w:r w:rsidR="00723E86" w:rsidRPr="00F824DB">
        <w:rPr>
          <w:rFonts w:ascii="Arial" w:hAnsi="Arial" w:cs="Arial"/>
          <w:bCs/>
        </w:rPr>
        <w:t xml:space="preserve">, similar to </w:t>
      </w:r>
      <w:r w:rsidR="00921CE8" w:rsidRPr="00F824DB">
        <w:rPr>
          <w:rFonts w:ascii="Arial" w:hAnsi="Arial" w:cs="Arial"/>
          <w:bCs/>
        </w:rPr>
        <w:t xml:space="preserve">the disease classification changes we describe in the </w:t>
      </w:r>
      <w:r w:rsidR="00723E86" w:rsidRPr="00F824DB">
        <w:rPr>
          <w:rFonts w:ascii="Arial" w:hAnsi="Arial" w:cs="Arial"/>
          <w:bCs/>
        </w:rPr>
        <w:t>US</w:t>
      </w:r>
      <w:r w:rsidR="004E4F67" w:rsidRPr="00F824DB">
        <w:rPr>
          <w:rFonts w:ascii="Arial" w:hAnsi="Arial" w:cs="Arial"/>
          <w:bCs/>
        </w:rPr>
        <w:t>.</w:t>
      </w:r>
      <w:r w:rsidR="003A61C2" w:rsidRPr="00F824DB">
        <w:rPr>
          <w:rFonts w:ascii="Arial" w:hAnsi="Arial" w:cs="Arial"/>
          <w:bCs/>
        </w:rPr>
        <w:t xml:space="preserve">  </w:t>
      </w:r>
      <w:r w:rsidR="004E4F67" w:rsidRPr="00F824DB">
        <w:rPr>
          <w:rFonts w:ascii="Arial" w:hAnsi="Arial" w:cs="Arial"/>
          <w:bCs/>
        </w:rPr>
        <w:t xml:space="preserve">Using data from </w:t>
      </w:r>
      <w:r w:rsidR="00900983" w:rsidRPr="00F824DB">
        <w:rPr>
          <w:rFonts w:ascii="Arial" w:hAnsi="Arial" w:cs="Arial"/>
          <w:bCs/>
        </w:rPr>
        <w:t xml:space="preserve">SEER and </w:t>
      </w:r>
      <w:r w:rsidR="0024702A" w:rsidRPr="00F824DB">
        <w:rPr>
          <w:rFonts w:ascii="Arial" w:hAnsi="Arial" w:cs="Arial"/>
          <w:bCs/>
        </w:rPr>
        <w:t xml:space="preserve">the </w:t>
      </w:r>
      <w:r w:rsidR="00900983" w:rsidRPr="00F824DB">
        <w:rPr>
          <w:rFonts w:ascii="Arial" w:hAnsi="Arial" w:cs="Arial"/>
          <w:bCs/>
        </w:rPr>
        <w:t>N</w:t>
      </w:r>
      <w:r w:rsidR="009A157B" w:rsidRPr="00F824DB">
        <w:rPr>
          <w:rFonts w:ascii="Arial" w:hAnsi="Arial" w:cs="Arial"/>
          <w:bCs/>
        </w:rPr>
        <w:t>orth American Association of Central Cancer Registries</w:t>
      </w:r>
      <w:r w:rsidR="004E4F67" w:rsidRPr="00F824DB">
        <w:rPr>
          <w:rFonts w:ascii="Arial" w:hAnsi="Arial" w:cs="Arial"/>
          <w:bCs/>
        </w:rPr>
        <w:t xml:space="preserve">, </w:t>
      </w:r>
      <w:proofErr w:type="spellStart"/>
      <w:r w:rsidR="004E4F67" w:rsidRPr="00F824DB">
        <w:rPr>
          <w:rFonts w:ascii="Arial" w:hAnsi="Arial" w:cs="Arial"/>
          <w:bCs/>
        </w:rPr>
        <w:t>Rollison</w:t>
      </w:r>
      <w:proofErr w:type="spellEnd"/>
      <w:r w:rsidR="004E4F67" w:rsidRPr="00F824DB">
        <w:rPr>
          <w:rFonts w:ascii="Arial" w:hAnsi="Arial" w:cs="Arial"/>
          <w:bCs/>
        </w:rPr>
        <w:t xml:space="preserve"> </w:t>
      </w:r>
      <w:r w:rsidR="004E4F67" w:rsidRPr="00F824DB">
        <w:rPr>
          <w:rFonts w:ascii="Arial" w:hAnsi="Arial" w:cs="Arial"/>
          <w:bCs/>
          <w:i/>
        </w:rPr>
        <w:t>et al</w:t>
      </w:r>
      <w:r w:rsidR="004E4F67" w:rsidRPr="00F824DB">
        <w:rPr>
          <w:rFonts w:ascii="Arial" w:hAnsi="Arial" w:cs="Arial"/>
          <w:bCs/>
        </w:rPr>
        <w:t xml:space="preserve"> </w:t>
      </w:r>
      <w:r w:rsidR="00900983" w:rsidRPr="00F824DB">
        <w:rPr>
          <w:rFonts w:ascii="Arial" w:hAnsi="Arial" w:cs="Arial"/>
          <w:bCs/>
        </w:rPr>
        <w:t>describe</w:t>
      </w:r>
      <w:r w:rsidR="004E4F67" w:rsidRPr="00F824DB">
        <w:rPr>
          <w:rFonts w:ascii="Arial" w:hAnsi="Arial" w:cs="Arial"/>
          <w:bCs/>
        </w:rPr>
        <w:t xml:space="preserve">d </w:t>
      </w:r>
      <w:r w:rsidR="00F438F0" w:rsidRPr="00F824DB">
        <w:rPr>
          <w:rFonts w:ascii="Arial" w:hAnsi="Arial" w:cs="Arial"/>
          <w:bCs/>
        </w:rPr>
        <w:t xml:space="preserve">incidence </w:t>
      </w:r>
      <w:r w:rsidR="004E4F67" w:rsidRPr="00F824DB">
        <w:rPr>
          <w:rFonts w:ascii="Arial" w:hAnsi="Arial" w:cs="Arial"/>
          <w:bCs/>
        </w:rPr>
        <w:t xml:space="preserve">and 3-year RS </w:t>
      </w:r>
      <w:r w:rsidR="00F438F0" w:rsidRPr="00F824DB">
        <w:rPr>
          <w:rFonts w:ascii="Arial" w:hAnsi="Arial" w:cs="Arial"/>
          <w:bCs/>
        </w:rPr>
        <w:t xml:space="preserve">of </w:t>
      </w:r>
      <w:r w:rsidR="003D0878" w:rsidRPr="00F824DB">
        <w:rPr>
          <w:rFonts w:ascii="Arial" w:hAnsi="Arial" w:cs="Arial"/>
          <w:bCs/>
        </w:rPr>
        <w:t xml:space="preserve">chronic </w:t>
      </w:r>
      <w:proofErr w:type="spellStart"/>
      <w:r w:rsidR="003D0878" w:rsidRPr="00F824DB">
        <w:rPr>
          <w:rFonts w:ascii="Arial" w:hAnsi="Arial" w:cs="Arial"/>
          <w:bCs/>
        </w:rPr>
        <w:t>myeloproliferative</w:t>
      </w:r>
      <w:proofErr w:type="spellEnd"/>
      <w:r w:rsidR="003D0878" w:rsidRPr="00F824DB">
        <w:rPr>
          <w:rFonts w:ascii="Arial" w:hAnsi="Arial" w:cs="Arial"/>
          <w:bCs/>
        </w:rPr>
        <w:t xml:space="preserve"> disorders (MPNs, excluding CML, </w:t>
      </w:r>
      <w:r w:rsidR="004E4F67" w:rsidRPr="00F824DB">
        <w:rPr>
          <w:rFonts w:ascii="Arial" w:hAnsi="Arial" w:cs="Arial"/>
          <w:bCs/>
        </w:rPr>
        <w:t>considered in aggregate</w:t>
      </w:r>
      <w:r w:rsidR="003D0878" w:rsidRPr="00F824DB">
        <w:rPr>
          <w:rFonts w:ascii="Arial" w:hAnsi="Arial" w:cs="Arial"/>
          <w:bCs/>
        </w:rPr>
        <w:t>)</w:t>
      </w:r>
      <w:r w:rsidR="004E4F67" w:rsidRPr="00F824DB">
        <w:rPr>
          <w:rFonts w:ascii="Arial" w:hAnsi="Arial" w:cs="Arial"/>
          <w:bCs/>
        </w:rPr>
        <w:t xml:space="preserve"> </w:t>
      </w:r>
      <w:r w:rsidR="00F438F0" w:rsidRPr="00F824DB">
        <w:rPr>
          <w:rFonts w:ascii="Arial" w:hAnsi="Arial" w:cs="Arial"/>
          <w:bCs/>
        </w:rPr>
        <w:t>diagnosed 2001-2004</w:t>
      </w:r>
      <w:r w:rsidR="0024702A" w:rsidRPr="00F824DB">
        <w:rPr>
          <w:rFonts w:ascii="Arial" w:hAnsi="Arial" w:cs="Arial"/>
          <w:bCs/>
        </w:rPr>
        <w:t xml:space="preserve"> in the US</w:t>
      </w:r>
      <w:r w:rsidR="004E4F67" w:rsidRPr="00F824DB">
        <w:rPr>
          <w:rFonts w:ascii="Arial" w:hAnsi="Arial" w:cs="Arial"/>
          <w:bCs/>
        </w:rPr>
        <w:t xml:space="preserve">, with </w:t>
      </w:r>
      <w:r w:rsidR="00AF7F65" w:rsidRPr="00F824DB">
        <w:rPr>
          <w:rFonts w:ascii="Arial" w:hAnsi="Arial" w:cs="Arial"/>
          <w:bCs/>
        </w:rPr>
        <w:t>information by MPN subtypes</w:t>
      </w:r>
      <w:r w:rsidR="003D0878" w:rsidRPr="00F824DB">
        <w:rPr>
          <w:rFonts w:ascii="Arial" w:hAnsi="Arial" w:cs="Arial"/>
          <w:bCs/>
        </w:rPr>
        <w:t xml:space="preserve"> limited to overall IRs</w:t>
      </w:r>
      <w:del w:id="189" w:author="Graca M Dores" w:date="2016-01-09T14:09:00Z">
        <w:r w:rsidR="00F438F0">
          <w:rPr>
            <w:rFonts w:ascii="Arial" w:hAnsi="Arial" w:cs="Arial"/>
            <w:bCs/>
          </w:rPr>
          <w:delText>.</w:delText>
        </w:r>
      </w:del>
      <w:ins w:id="190" w:author="Graca M Dores" w:date="2016-01-09T14:09:00Z">
        <w:r w:rsidR="00443167" w:rsidRPr="00F824DB">
          <w:rPr>
            <w:rFonts w:ascii="Arial" w:hAnsi="Arial" w:cs="Arial"/>
            <w:bCs/>
          </w:rPr>
          <w:t xml:space="preserve"> </w:t>
        </w:r>
      </w:ins>
      <w:r w:rsidR="00AC73DF" w:rsidRPr="00F824DB">
        <w:rPr>
          <w:rFonts w:ascii="Arial" w:hAnsi="Arial" w:cs="Arial"/>
          <w:bCs/>
        </w:rPr>
        <w:fldChar w:fldCharType="begin">
          <w:fldData xml:space="preserve">PEVuZE5vdGU+PENpdGU+PEF1dGhvcj5Sb2xsaXNvbjwvQXV0aG9yPjxZZWFyPjIwMDg8L1llYXI+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</w:fldData>
        </w:fldChar>
      </w:r>
      <w:r w:rsidR="00883BBF" w:rsidRPr="00F824DB">
        <w:rPr>
          <w:rFonts w:ascii="Arial" w:hAnsi="Arial" w:cs="Arial"/>
          <w:bCs/>
        </w:rPr>
        <w:instrText xml:space="preserve"> ADDIN EN.CITE </w:instrText>
      </w:r>
      <w:r w:rsidR="00AC73DF" w:rsidRPr="00F824DB">
        <w:rPr>
          <w:rFonts w:ascii="Arial" w:hAnsi="Arial" w:cs="Arial"/>
          <w:bCs/>
        </w:rPr>
        <w:fldChar w:fldCharType="begin">
          <w:fldData xml:space="preserve">PEVuZE5vdGU+PENpdGU+PEF1dGhvcj5Sb2xsaXNvbjwvQXV0aG9yPjxZZWFyPjIwMDg8L1llYXI+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</w:fldData>
        </w:fldChar>
      </w:r>
      <w:r w:rsidR="00883BBF" w:rsidRPr="00F824DB">
        <w:rPr>
          <w:rFonts w:ascii="Arial" w:hAnsi="Arial" w:cs="Arial"/>
          <w:bCs/>
        </w:rPr>
        <w:instrText xml:space="preserve"> ADDIN EN.CITE.DATA </w:instrText>
      </w:r>
      <w:r w:rsidR="00AC73DF" w:rsidRPr="00F824DB">
        <w:rPr>
          <w:rFonts w:ascii="Arial" w:hAnsi="Arial" w:cs="Arial"/>
          <w:bCs/>
        </w:rPr>
      </w:r>
      <w:r w:rsidR="00AC73DF" w:rsidRPr="00F824DB">
        <w:rPr>
          <w:rFonts w:ascii="Arial" w:hAnsi="Arial" w:cs="Arial"/>
          <w:bCs/>
        </w:rPr>
        <w:fldChar w:fldCharType="end"/>
      </w:r>
      <w:r w:rsidR="00AC73DF" w:rsidRPr="00F824DB">
        <w:rPr>
          <w:rFonts w:ascii="Arial" w:hAnsi="Arial" w:cs="Arial"/>
          <w:bCs/>
        </w:rPr>
      </w:r>
      <w:r w:rsidR="00AC73DF" w:rsidRPr="00F824DB">
        <w:rPr>
          <w:rFonts w:ascii="Arial" w:hAnsi="Arial" w:cs="Arial"/>
          <w:bCs/>
        </w:rPr>
        <w:fldChar w:fldCharType="separate"/>
      </w:r>
      <w:del w:id="191" w:author="Graca M Dores" w:date="2016-01-09T14:09:00Z">
        <w:r w:rsidR="00B81DA7">
          <w:rPr>
            <w:rFonts w:ascii="Arial" w:hAnsi="Arial" w:cs="Arial"/>
            <w:bCs/>
            <w:noProof/>
          </w:rPr>
          <w:delText>(</w:delText>
        </w:r>
        <w:r w:rsidR="00AC73DF">
          <w:fldChar w:fldCharType="begin"/>
        </w:r>
        <w:r w:rsidR="00C0390C">
          <w:delInstrText xml:space="preserve"> HYPERLINK \l "_ENREF_48" \o "Rollison, 2008 #25" </w:delInstrText>
        </w:r>
        <w:r w:rsidR="00AC73DF">
          <w:fldChar w:fldCharType="separate"/>
        </w:r>
        <w:r w:rsidR="0018142B">
          <w:rPr>
            <w:rFonts w:ascii="Arial" w:hAnsi="Arial" w:cs="Arial"/>
            <w:bCs/>
            <w:noProof/>
          </w:rPr>
          <w:delText>Rollison</w:delText>
        </w:r>
        <w:r w:rsidR="0018142B" w:rsidRPr="00B81DA7">
          <w:rPr>
            <w:rFonts w:ascii="Arial" w:hAnsi="Arial" w:cs="Arial"/>
            <w:bCs/>
            <w:i/>
            <w:noProof/>
          </w:rPr>
          <w:delText>, et al</w:delText>
        </w:r>
        <w:r w:rsidR="0018142B">
          <w:rPr>
            <w:rFonts w:ascii="Arial" w:hAnsi="Arial" w:cs="Arial"/>
            <w:bCs/>
            <w:noProof/>
          </w:rPr>
          <w:delText xml:space="preserve"> 2008</w:delText>
        </w:r>
        <w:r w:rsidR="00AC73DF">
          <w:rPr>
            <w:rFonts w:ascii="Arial" w:hAnsi="Arial" w:cs="Arial"/>
            <w:bCs/>
            <w:noProof/>
          </w:rPr>
          <w:fldChar w:fldCharType="end"/>
        </w:r>
        <w:r w:rsidR="00B81DA7">
          <w:rPr>
            <w:rFonts w:ascii="Arial" w:hAnsi="Arial" w:cs="Arial"/>
            <w:bCs/>
            <w:noProof/>
          </w:rPr>
          <w:delText>)</w:delText>
        </w:r>
      </w:del>
      <w:ins w:id="192" w:author="Graca M Dores" w:date="2016-01-09T14:09:00Z">
        <w:r w:rsidR="00B81DA7" w:rsidRPr="00F824DB">
          <w:rPr>
            <w:rFonts w:ascii="Arial" w:hAnsi="Arial" w:cs="Arial"/>
            <w:bCs/>
            <w:noProof/>
          </w:rPr>
          <w:t>(</w:t>
        </w:r>
        <w:r w:rsidR="00AC73DF" w:rsidRPr="00F824DB">
          <w:fldChar w:fldCharType="begin"/>
        </w:r>
        <w:r w:rsidR="00C0390C" w:rsidRPr="00F824DB">
          <w:instrText xml:space="preserve"> HYPERLINK \l "_ENREF_51" \o "Rollison, 2008 #102" </w:instrText>
        </w:r>
        <w:r w:rsidR="00AC73DF" w:rsidRPr="00F824DB">
          <w:fldChar w:fldCharType="separate"/>
        </w:r>
        <w:r w:rsidR="0013570D" w:rsidRPr="00F824DB">
          <w:rPr>
            <w:rFonts w:ascii="Arial" w:hAnsi="Arial" w:cs="Arial"/>
            <w:bCs/>
            <w:noProof/>
          </w:rPr>
          <w:t>Rollison</w:t>
        </w:r>
        <w:r w:rsidR="0013570D" w:rsidRPr="00F824DB">
          <w:rPr>
            <w:rFonts w:ascii="Arial" w:hAnsi="Arial" w:cs="Arial"/>
            <w:bCs/>
            <w:i/>
            <w:noProof/>
          </w:rPr>
          <w:t>, et al</w:t>
        </w:r>
        <w:r w:rsidR="0013570D" w:rsidRPr="00F824DB">
          <w:rPr>
            <w:rFonts w:ascii="Arial" w:hAnsi="Arial" w:cs="Arial"/>
            <w:bCs/>
            <w:noProof/>
          </w:rPr>
          <w:t xml:space="preserve"> 2008</w:t>
        </w:r>
        <w:r w:rsidR="00AC73DF" w:rsidRPr="00F824DB">
          <w:rPr>
            <w:rFonts w:ascii="Arial" w:hAnsi="Arial" w:cs="Arial"/>
            <w:bCs/>
            <w:noProof/>
          </w:rPr>
          <w:fldChar w:fldCharType="end"/>
        </w:r>
        <w:r w:rsidR="00B81DA7" w:rsidRPr="00F824DB">
          <w:rPr>
            <w:rFonts w:ascii="Arial" w:hAnsi="Arial" w:cs="Arial"/>
            <w:bCs/>
            <w:noProof/>
          </w:rPr>
          <w:t>)</w:t>
        </w:r>
      </w:ins>
      <w:r w:rsidR="00AC73DF" w:rsidRPr="00F824DB">
        <w:rPr>
          <w:rFonts w:ascii="Arial" w:hAnsi="Arial" w:cs="Arial"/>
          <w:bCs/>
        </w:rPr>
        <w:fldChar w:fldCharType="end"/>
      </w:r>
      <w:ins w:id="193" w:author="Graca M Dores" w:date="2016-01-09T14:09:00Z">
        <w:r w:rsidR="00443167" w:rsidRPr="00F824DB">
          <w:rPr>
            <w:rFonts w:ascii="Arial" w:hAnsi="Arial" w:cs="Arial"/>
            <w:bCs/>
          </w:rPr>
          <w:t>.</w:t>
        </w:r>
      </w:ins>
      <w:r w:rsidR="00581BB8" w:rsidRPr="00F824DB">
        <w:rPr>
          <w:rFonts w:ascii="Arial" w:hAnsi="Arial" w:cs="Arial"/>
          <w:bCs/>
        </w:rPr>
        <w:t xml:space="preserve"> </w:t>
      </w:r>
      <w:r w:rsidR="004E4F67" w:rsidRPr="00F824DB">
        <w:rPr>
          <w:rFonts w:ascii="Arial" w:hAnsi="Arial" w:cs="Arial"/>
          <w:bCs/>
        </w:rPr>
        <w:t xml:space="preserve"> </w:t>
      </w:r>
      <w:r w:rsidR="003D0878" w:rsidRPr="00F824DB">
        <w:rPr>
          <w:rFonts w:ascii="Arial" w:hAnsi="Arial" w:cs="Arial"/>
          <w:bCs/>
        </w:rPr>
        <w:t xml:space="preserve">Increasing age, male sex, and white race were noted to be risk factors for these </w:t>
      </w:r>
      <w:r w:rsidR="006A302D" w:rsidRPr="00F824DB">
        <w:rPr>
          <w:rFonts w:ascii="Arial" w:hAnsi="Arial" w:cs="Arial"/>
          <w:bCs/>
        </w:rPr>
        <w:t xml:space="preserve">chronic </w:t>
      </w:r>
      <w:proofErr w:type="spellStart"/>
      <w:r w:rsidR="006A302D" w:rsidRPr="00F824DB">
        <w:rPr>
          <w:rFonts w:ascii="Arial" w:hAnsi="Arial" w:cs="Arial"/>
          <w:bCs/>
        </w:rPr>
        <w:t>myeloproliferative</w:t>
      </w:r>
      <w:proofErr w:type="spellEnd"/>
      <w:r w:rsidR="006A302D" w:rsidRPr="00F824DB">
        <w:rPr>
          <w:rFonts w:ascii="Arial" w:hAnsi="Arial" w:cs="Arial"/>
          <w:bCs/>
        </w:rPr>
        <w:t xml:space="preserve"> disorders</w:t>
      </w:r>
      <w:del w:id="194" w:author="Graca M Dores" w:date="2016-01-09T14:09:00Z">
        <w:r w:rsidR="003D0878">
          <w:rPr>
            <w:rFonts w:ascii="Arial" w:hAnsi="Arial" w:cs="Arial"/>
            <w:bCs/>
          </w:rPr>
          <w:delText>.</w:delText>
        </w:r>
      </w:del>
      <w:ins w:id="195" w:author="Graca M Dores" w:date="2016-01-09T14:09:00Z">
        <w:r w:rsidR="00443167" w:rsidRPr="00F824DB">
          <w:rPr>
            <w:rFonts w:ascii="Arial" w:hAnsi="Arial" w:cs="Arial"/>
            <w:bCs/>
          </w:rPr>
          <w:t xml:space="preserve"> </w:t>
        </w:r>
      </w:ins>
      <w:r w:rsidR="00AC73DF" w:rsidRPr="00F824DB">
        <w:rPr>
          <w:rFonts w:ascii="Arial" w:hAnsi="Arial" w:cs="Arial"/>
          <w:bCs/>
        </w:rPr>
        <w:fldChar w:fldCharType="begin">
          <w:fldData xml:space="preserve">PEVuZE5vdGU+PENpdGU+PEF1dGhvcj5Sb2xsaXNvbjwvQXV0aG9yPjxZZWFyPjIwMDg8L1llYXI+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</w:fldData>
        </w:fldChar>
      </w:r>
      <w:r w:rsidR="00883BBF" w:rsidRPr="00F824DB">
        <w:rPr>
          <w:rFonts w:ascii="Arial" w:hAnsi="Arial" w:cs="Arial"/>
          <w:bCs/>
        </w:rPr>
        <w:instrText xml:space="preserve"> ADDIN EN.CITE </w:instrText>
      </w:r>
      <w:r w:rsidR="00AC73DF" w:rsidRPr="00F824DB">
        <w:rPr>
          <w:rFonts w:ascii="Arial" w:hAnsi="Arial" w:cs="Arial"/>
          <w:bCs/>
        </w:rPr>
        <w:fldChar w:fldCharType="begin">
          <w:fldData xml:space="preserve">PEVuZE5vdGU+PENpdGU+PEF1dGhvcj5Sb2xsaXNvbjwvQXV0aG9yPjxZZWFyPjIwMDg8L1llYXI+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</w:fldData>
        </w:fldChar>
      </w:r>
      <w:r w:rsidR="00883BBF" w:rsidRPr="00F824DB">
        <w:rPr>
          <w:rFonts w:ascii="Arial" w:hAnsi="Arial" w:cs="Arial"/>
          <w:bCs/>
        </w:rPr>
        <w:instrText xml:space="preserve"> ADDIN EN.CITE.DATA </w:instrText>
      </w:r>
      <w:r w:rsidR="00AC73DF" w:rsidRPr="00F824DB">
        <w:rPr>
          <w:rFonts w:ascii="Arial" w:hAnsi="Arial" w:cs="Arial"/>
          <w:bCs/>
        </w:rPr>
      </w:r>
      <w:r w:rsidR="00AC73DF" w:rsidRPr="00F824DB">
        <w:rPr>
          <w:rFonts w:ascii="Arial" w:hAnsi="Arial" w:cs="Arial"/>
          <w:bCs/>
        </w:rPr>
        <w:fldChar w:fldCharType="end"/>
      </w:r>
      <w:r w:rsidR="00AC73DF" w:rsidRPr="00F824DB">
        <w:rPr>
          <w:rFonts w:ascii="Arial" w:hAnsi="Arial" w:cs="Arial"/>
          <w:bCs/>
        </w:rPr>
      </w:r>
      <w:r w:rsidR="00AC73DF" w:rsidRPr="00F824DB">
        <w:rPr>
          <w:rFonts w:ascii="Arial" w:hAnsi="Arial" w:cs="Arial"/>
          <w:bCs/>
        </w:rPr>
        <w:fldChar w:fldCharType="separate"/>
      </w:r>
      <w:del w:id="196" w:author="Graca M Dores" w:date="2016-01-09T14:09:00Z">
        <w:r w:rsidR="00B81DA7">
          <w:rPr>
            <w:rFonts w:ascii="Arial" w:hAnsi="Arial" w:cs="Arial"/>
            <w:bCs/>
            <w:noProof/>
          </w:rPr>
          <w:delText>(</w:delText>
        </w:r>
        <w:r w:rsidR="00AC73DF">
          <w:fldChar w:fldCharType="begin"/>
        </w:r>
        <w:r w:rsidR="00C0390C">
          <w:delInstrText xml:space="preserve"> HYPERLINK \l "_ENREF_48" \o "Rollison, 2008 #25" </w:delInstrText>
        </w:r>
        <w:r w:rsidR="00AC73DF">
          <w:fldChar w:fldCharType="separate"/>
        </w:r>
        <w:r w:rsidR="0018142B">
          <w:rPr>
            <w:rFonts w:ascii="Arial" w:hAnsi="Arial" w:cs="Arial"/>
            <w:bCs/>
            <w:noProof/>
          </w:rPr>
          <w:delText>Rollison</w:delText>
        </w:r>
        <w:r w:rsidR="0018142B" w:rsidRPr="00B81DA7">
          <w:rPr>
            <w:rFonts w:ascii="Arial" w:hAnsi="Arial" w:cs="Arial"/>
            <w:bCs/>
            <w:i/>
            <w:noProof/>
          </w:rPr>
          <w:delText>, et al</w:delText>
        </w:r>
        <w:r w:rsidR="0018142B">
          <w:rPr>
            <w:rFonts w:ascii="Arial" w:hAnsi="Arial" w:cs="Arial"/>
            <w:bCs/>
            <w:noProof/>
          </w:rPr>
          <w:delText xml:space="preserve"> 2008</w:delText>
        </w:r>
        <w:r w:rsidR="00AC73DF">
          <w:rPr>
            <w:rFonts w:ascii="Arial" w:hAnsi="Arial" w:cs="Arial"/>
            <w:bCs/>
            <w:noProof/>
          </w:rPr>
          <w:fldChar w:fldCharType="end"/>
        </w:r>
        <w:r w:rsidR="00B81DA7">
          <w:rPr>
            <w:rFonts w:ascii="Arial" w:hAnsi="Arial" w:cs="Arial"/>
            <w:bCs/>
            <w:noProof/>
          </w:rPr>
          <w:delText>)</w:delText>
        </w:r>
      </w:del>
      <w:ins w:id="197" w:author="Graca M Dores" w:date="2016-01-09T14:09:00Z">
        <w:r w:rsidR="00B81DA7" w:rsidRPr="00F824DB">
          <w:rPr>
            <w:rFonts w:ascii="Arial" w:hAnsi="Arial" w:cs="Arial"/>
            <w:bCs/>
            <w:noProof/>
          </w:rPr>
          <w:t>(</w:t>
        </w:r>
        <w:r w:rsidR="00AC73DF" w:rsidRPr="00F824DB">
          <w:fldChar w:fldCharType="begin"/>
        </w:r>
        <w:r w:rsidR="00C0390C" w:rsidRPr="00F824DB">
          <w:instrText xml:space="preserve"> HYPERLINK \l "_ENREF_51" \o "Rollison, 2008 #102" </w:instrText>
        </w:r>
        <w:r w:rsidR="00AC73DF" w:rsidRPr="00F824DB">
          <w:fldChar w:fldCharType="separate"/>
        </w:r>
        <w:r w:rsidR="0013570D" w:rsidRPr="00F824DB">
          <w:rPr>
            <w:rFonts w:ascii="Arial" w:hAnsi="Arial" w:cs="Arial"/>
            <w:bCs/>
            <w:noProof/>
          </w:rPr>
          <w:t>Rollison</w:t>
        </w:r>
        <w:r w:rsidR="0013570D" w:rsidRPr="00F824DB">
          <w:rPr>
            <w:rFonts w:ascii="Arial" w:hAnsi="Arial" w:cs="Arial"/>
            <w:bCs/>
            <w:i/>
            <w:noProof/>
          </w:rPr>
          <w:t>, et al</w:t>
        </w:r>
        <w:r w:rsidR="0013570D" w:rsidRPr="00F824DB">
          <w:rPr>
            <w:rFonts w:ascii="Arial" w:hAnsi="Arial" w:cs="Arial"/>
            <w:bCs/>
            <w:noProof/>
          </w:rPr>
          <w:t xml:space="preserve"> 2008</w:t>
        </w:r>
        <w:r w:rsidR="00AC73DF" w:rsidRPr="00F824DB">
          <w:rPr>
            <w:rFonts w:ascii="Arial" w:hAnsi="Arial" w:cs="Arial"/>
            <w:bCs/>
            <w:noProof/>
          </w:rPr>
          <w:fldChar w:fldCharType="end"/>
        </w:r>
        <w:r w:rsidR="00B81DA7" w:rsidRPr="00F824DB">
          <w:rPr>
            <w:rFonts w:ascii="Arial" w:hAnsi="Arial" w:cs="Arial"/>
            <w:bCs/>
            <w:noProof/>
          </w:rPr>
          <w:t>)</w:t>
        </w:r>
      </w:ins>
      <w:r w:rsidR="00AC73DF" w:rsidRPr="00F824DB">
        <w:rPr>
          <w:rFonts w:ascii="Arial" w:hAnsi="Arial" w:cs="Arial"/>
          <w:bCs/>
        </w:rPr>
        <w:fldChar w:fldCharType="end"/>
      </w:r>
      <w:ins w:id="198" w:author="Graca M Dores" w:date="2016-01-09T14:09:00Z">
        <w:r w:rsidR="00443167" w:rsidRPr="00F824DB">
          <w:rPr>
            <w:rFonts w:ascii="Arial" w:hAnsi="Arial" w:cs="Arial"/>
            <w:bCs/>
          </w:rPr>
          <w:t>.</w:t>
        </w:r>
      </w:ins>
      <w:r w:rsidR="003D0878" w:rsidRPr="00F824DB">
        <w:rPr>
          <w:rFonts w:ascii="Arial" w:hAnsi="Arial" w:cs="Arial"/>
          <w:bCs/>
        </w:rPr>
        <w:t xml:space="preserve">  </w:t>
      </w:r>
      <w:r w:rsidR="00DB107E" w:rsidRPr="00F824DB">
        <w:rPr>
          <w:rFonts w:ascii="Arial" w:hAnsi="Arial" w:cs="Arial"/>
          <w:bCs/>
        </w:rPr>
        <w:t>We</w:t>
      </w:r>
      <w:r w:rsidR="00475A30" w:rsidRPr="00F824DB">
        <w:rPr>
          <w:rFonts w:ascii="Arial" w:hAnsi="Arial" w:cs="Arial"/>
          <w:bCs/>
        </w:rPr>
        <w:t xml:space="preserve"> were able to assess MPNs and </w:t>
      </w:r>
      <w:r w:rsidR="00475A30" w:rsidRPr="00F824DB">
        <w:rPr>
          <w:rFonts w:ascii="Arial" w:hAnsi="Arial" w:cs="Arial"/>
          <w:bCs/>
        </w:rPr>
        <w:lastRenderedPageBreak/>
        <w:t xml:space="preserve">MDS/MPNs by subtype, and found </w:t>
      </w:r>
      <w:r w:rsidR="003D0878" w:rsidRPr="00F824DB">
        <w:rPr>
          <w:rFonts w:ascii="Arial" w:hAnsi="Arial" w:cs="Arial"/>
          <w:bCs/>
        </w:rPr>
        <w:t xml:space="preserve">age-, </w:t>
      </w:r>
      <w:proofErr w:type="gramStart"/>
      <w:r w:rsidR="003D0878" w:rsidRPr="00F824DB">
        <w:rPr>
          <w:rFonts w:ascii="Arial" w:hAnsi="Arial" w:cs="Arial"/>
          <w:bCs/>
        </w:rPr>
        <w:t>sex-, and</w:t>
      </w:r>
      <w:proofErr w:type="gramEnd"/>
      <w:r w:rsidR="003D0878" w:rsidRPr="00F824DB">
        <w:rPr>
          <w:rFonts w:ascii="Arial" w:hAnsi="Arial" w:cs="Arial"/>
          <w:bCs/>
        </w:rPr>
        <w:t xml:space="preserve"> racial/ethnic differences in IRs </w:t>
      </w:r>
      <w:r w:rsidR="00475A30" w:rsidRPr="00F824DB">
        <w:rPr>
          <w:rFonts w:ascii="Arial" w:hAnsi="Arial" w:cs="Arial"/>
          <w:bCs/>
        </w:rPr>
        <w:t xml:space="preserve">and </w:t>
      </w:r>
      <w:r w:rsidR="00DB107E" w:rsidRPr="00F824DB">
        <w:rPr>
          <w:rFonts w:ascii="Arial" w:hAnsi="Arial" w:cs="Arial"/>
          <w:bCs/>
        </w:rPr>
        <w:t xml:space="preserve">reported 5-year </w:t>
      </w:r>
      <w:r w:rsidR="00475A30" w:rsidRPr="00F824DB">
        <w:rPr>
          <w:rFonts w:ascii="Arial" w:hAnsi="Arial" w:cs="Arial"/>
          <w:bCs/>
        </w:rPr>
        <w:t>patient survival</w:t>
      </w:r>
      <w:r w:rsidR="00DB107E" w:rsidRPr="00F824DB">
        <w:rPr>
          <w:rFonts w:ascii="Arial" w:hAnsi="Arial" w:cs="Arial"/>
          <w:bCs/>
        </w:rPr>
        <w:t xml:space="preserve"> by gender and age.  Our findings </w:t>
      </w:r>
      <w:r w:rsidR="00475A30" w:rsidRPr="00F824DB">
        <w:rPr>
          <w:rFonts w:ascii="Arial" w:hAnsi="Arial" w:cs="Arial"/>
          <w:bCs/>
        </w:rPr>
        <w:t xml:space="preserve">suggest important etiologic, susceptibility, and/or biologic differences </w:t>
      </w:r>
      <w:r w:rsidR="006A302D" w:rsidRPr="00F824DB">
        <w:rPr>
          <w:rFonts w:ascii="Arial" w:hAnsi="Arial" w:cs="Arial"/>
          <w:bCs/>
        </w:rPr>
        <w:t>across subtypes that are obscured when disease categories are considered in aggregate</w:t>
      </w:r>
      <w:r w:rsidR="00475A30" w:rsidRPr="00F824DB">
        <w:rPr>
          <w:rFonts w:ascii="Arial" w:hAnsi="Arial" w:cs="Arial"/>
          <w:bCs/>
        </w:rPr>
        <w:t xml:space="preserve">.  </w:t>
      </w:r>
    </w:p>
    <w:p w:rsidR="00703F39" w:rsidRPr="00F824DB" w:rsidRDefault="00703F39" w:rsidP="00703F39">
      <w:pPr>
        <w:autoSpaceDE w:val="0"/>
        <w:autoSpaceDN w:val="0"/>
        <w:adjustRightInd w:val="0"/>
        <w:spacing w:line="480" w:lineRule="auto"/>
        <w:rPr>
          <w:rFonts w:ascii="Arial" w:hAnsi="Arial" w:cs="Arial"/>
          <w:bCs/>
        </w:rPr>
      </w:pPr>
    </w:p>
    <w:p w:rsidR="003E762E" w:rsidRPr="00F824DB" w:rsidRDefault="003E762E" w:rsidP="003E762E">
      <w:pPr>
        <w:autoSpaceDE w:val="0"/>
        <w:autoSpaceDN w:val="0"/>
        <w:adjustRightInd w:val="0"/>
        <w:spacing w:line="480" w:lineRule="auto"/>
        <w:rPr>
          <w:rFonts w:ascii="Arial" w:hAnsi="Arial" w:cs="Arial"/>
          <w:i/>
        </w:rPr>
      </w:pPr>
      <w:r w:rsidRPr="00F824DB">
        <w:rPr>
          <w:rFonts w:ascii="Arial" w:hAnsi="Arial" w:cs="Arial"/>
          <w:i/>
        </w:rPr>
        <w:t>Race-ethnicity</w:t>
      </w:r>
    </w:p>
    <w:p w:rsidR="003E762E" w:rsidRPr="00F824DB" w:rsidRDefault="000123C0" w:rsidP="003E762E">
      <w:pPr>
        <w:autoSpaceDE w:val="0"/>
        <w:autoSpaceDN w:val="0"/>
        <w:adjustRightInd w:val="0"/>
        <w:spacing w:line="480" w:lineRule="auto"/>
        <w:ind w:firstLine="720"/>
        <w:rPr>
          <w:rFonts w:ascii="Arial" w:hAnsi="Arial" w:cs="Arial"/>
        </w:rPr>
      </w:pPr>
      <w:r w:rsidRPr="00F824DB">
        <w:rPr>
          <w:rFonts w:ascii="Arial" w:hAnsi="Arial" w:cs="Arial"/>
        </w:rPr>
        <w:t>Population-based data describing</w:t>
      </w:r>
      <w:r w:rsidR="003E762E" w:rsidRPr="00F824DB">
        <w:rPr>
          <w:rFonts w:ascii="Arial" w:hAnsi="Arial" w:cs="Arial"/>
        </w:rPr>
        <w:t xml:space="preserve"> incidence of MPN</w:t>
      </w:r>
      <w:r w:rsidRPr="00F824DB">
        <w:rPr>
          <w:rFonts w:ascii="Arial" w:hAnsi="Arial" w:cs="Arial"/>
        </w:rPr>
        <w:t xml:space="preserve"> and MDS/MPN subtypes</w:t>
      </w:r>
      <w:r w:rsidR="003E762E" w:rsidRPr="00F824DB">
        <w:rPr>
          <w:rFonts w:ascii="Arial" w:hAnsi="Arial" w:cs="Arial"/>
        </w:rPr>
        <w:t xml:space="preserve"> among different racial/ethnic groups </w:t>
      </w:r>
      <w:r w:rsidRPr="00F824DB">
        <w:rPr>
          <w:rFonts w:ascii="Arial" w:hAnsi="Arial" w:cs="Arial"/>
        </w:rPr>
        <w:t>has not been previously reported</w:t>
      </w:r>
      <w:r w:rsidR="003E762E" w:rsidRPr="00F824DB">
        <w:rPr>
          <w:rFonts w:ascii="Arial" w:hAnsi="Arial" w:cs="Arial"/>
        </w:rPr>
        <w:t xml:space="preserve">.  </w:t>
      </w:r>
      <w:r w:rsidR="00BB3EB7" w:rsidRPr="00F824DB">
        <w:rPr>
          <w:rFonts w:ascii="Arial" w:hAnsi="Arial" w:cs="Arial"/>
        </w:rPr>
        <w:t>We report lower IR</w:t>
      </w:r>
      <w:r w:rsidR="00E67281" w:rsidRPr="00F824DB">
        <w:rPr>
          <w:rFonts w:ascii="Arial" w:hAnsi="Arial" w:cs="Arial"/>
        </w:rPr>
        <w:t>s</w:t>
      </w:r>
      <w:r w:rsidR="00BB3EB7" w:rsidRPr="00F824DB">
        <w:rPr>
          <w:rFonts w:ascii="Arial" w:hAnsi="Arial" w:cs="Arial"/>
        </w:rPr>
        <w:t xml:space="preserve"> of all </w:t>
      </w:r>
      <w:r w:rsidR="00E67281" w:rsidRPr="00F824DB">
        <w:rPr>
          <w:rFonts w:ascii="Arial" w:hAnsi="Arial" w:cs="Arial"/>
        </w:rPr>
        <w:t xml:space="preserve">evaluable </w:t>
      </w:r>
      <w:r w:rsidR="00BB3EB7" w:rsidRPr="00F824DB">
        <w:rPr>
          <w:rFonts w:ascii="Arial" w:hAnsi="Arial" w:cs="Arial"/>
        </w:rPr>
        <w:t>MPNs and MDS/MPNs</w:t>
      </w:r>
      <w:r w:rsidR="00235CF0" w:rsidRPr="00F824DB">
        <w:rPr>
          <w:rFonts w:ascii="Arial" w:hAnsi="Arial" w:cs="Arial"/>
        </w:rPr>
        <w:t xml:space="preserve"> </w:t>
      </w:r>
      <w:r w:rsidR="00BB3EB7" w:rsidRPr="00F824DB">
        <w:rPr>
          <w:rFonts w:ascii="Arial" w:hAnsi="Arial" w:cs="Arial"/>
        </w:rPr>
        <w:t xml:space="preserve">among Hispanic whites compared to non-Hispanic whites.  Similarly, with the exception of chronic eosinophilic </w:t>
      </w:r>
      <w:proofErr w:type="spellStart"/>
      <w:r w:rsidR="00BB3EB7" w:rsidRPr="00F824DB">
        <w:rPr>
          <w:rFonts w:ascii="Arial" w:hAnsi="Arial" w:cs="Arial"/>
        </w:rPr>
        <w:t>leuk</w:t>
      </w:r>
      <w:ins w:id="199" w:author="Graca M Dores" w:date="2016-01-09T15:58:00Z">
        <w:r w:rsidR="00345CC1">
          <w:rPr>
            <w:rFonts w:ascii="Arial" w:hAnsi="Arial" w:cs="Arial"/>
          </w:rPr>
          <w:t>a</w:t>
        </w:r>
      </w:ins>
      <w:r w:rsidR="00BB3EB7" w:rsidRPr="00F824DB">
        <w:rPr>
          <w:rFonts w:ascii="Arial" w:hAnsi="Arial" w:cs="Arial"/>
        </w:rPr>
        <w:t>emia</w:t>
      </w:r>
      <w:proofErr w:type="spellEnd"/>
      <w:r w:rsidR="00BB3EB7" w:rsidRPr="00F824DB">
        <w:rPr>
          <w:rFonts w:ascii="Arial" w:hAnsi="Arial" w:cs="Arial"/>
        </w:rPr>
        <w:t>, APIs had</w:t>
      </w:r>
      <w:r w:rsidR="003E762E" w:rsidRPr="00F824DB">
        <w:rPr>
          <w:rFonts w:ascii="Arial" w:hAnsi="Arial" w:cs="Arial"/>
        </w:rPr>
        <w:t xml:space="preserve"> significantly lower </w:t>
      </w:r>
      <w:r w:rsidR="00BB3EB7" w:rsidRPr="00F824DB">
        <w:rPr>
          <w:rFonts w:ascii="Arial" w:hAnsi="Arial" w:cs="Arial"/>
        </w:rPr>
        <w:t>incidence</w:t>
      </w:r>
      <w:r w:rsidR="003E762E" w:rsidRPr="00F824DB">
        <w:rPr>
          <w:rFonts w:ascii="Arial" w:hAnsi="Arial" w:cs="Arial"/>
        </w:rPr>
        <w:t xml:space="preserve"> of </w:t>
      </w:r>
      <w:r w:rsidR="00BB3EB7" w:rsidRPr="00F824DB">
        <w:rPr>
          <w:rFonts w:ascii="Arial" w:hAnsi="Arial" w:cs="Arial"/>
        </w:rPr>
        <w:t xml:space="preserve">MPNs and MDS/MPNs </w:t>
      </w:r>
      <w:r w:rsidR="003E762E" w:rsidRPr="00F824DB">
        <w:rPr>
          <w:rFonts w:ascii="Arial" w:hAnsi="Arial" w:cs="Arial"/>
        </w:rPr>
        <w:t xml:space="preserve">compared to </w:t>
      </w:r>
      <w:r w:rsidR="00BB3EB7" w:rsidRPr="00F824DB">
        <w:rPr>
          <w:rFonts w:ascii="Arial" w:hAnsi="Arial" w:cs="Arial"/>
        </w:rPr>
        <w:t xml:space="preserve">non-Hispanic </w:t>
      </w:r>
      <w:r w:rsidR="003E762E" w:rsidRPr="00F824DB">
        <w:rPr>
          <w:rFonts w:ascii="Arial" w:hAnsi="Arial" w:cs="Arial"/>
        </w:rPr>
        <w:t xml:space="preserve">whites.  </w:t>
      </w:r>
      <w:r w:rsidR="006E2942" w:rsidRPr="00F824DB">
        <w:rPr>
          <w:rFonts w:ascii="Arial" w:hAnsi="Arial" w:cs="Arial"/>
        </w:rPr>
        <w:t>Although subtype-specific incidence data by racial/ethnic subgroups were not previously available, it is notable that</w:t>
      </w:r>
      <w:r w:rsidR="003E762E" w:rsidRPr="00F824DB">
        <w:rPr>
          <w:rFonts w:ascii="Arial" w:hAnsi="Arial" w:cs="Arial"/>
        </w:rPr>
        <w:t xml:space="preserve"> </w:t>
      </w:r>
      <w:del w:id="200" w:author="Graca M Dores" w:date="2016-01-09T14:09:00Z">
        <w:r w:rsidR="003E762E" w:rsidRPr="006E2942">
          <w:rPr>
            <w:rFonts w:ascii="Arial" w:hAnsi="Arial" w:cs="Arial"/>
          </w:rPr>
          <w:delText>JAK-2</w:delText>
        </w:r>
      </w:del>
      <w:ins w:id="201" w:author="Graca M Dores" w:date="2016-01-09T14:09:00Z">
        <w:r w:rsidR="00AC73DF" w:rsidRPr="00AC73DF">
          <w:rPr>
            <w:rFonts w:ascii="Arial" w:hAnsi="Arial" w:cs="Arial"/>
            <w:i/>
            <w:rPrChange w:id="202" w:author="Graca M Dores" w:date="2016-01-09T16:43:00Z">
              <w:rPr>
                <w:rFonts w:ascii="Arial" w:hAnsi="Arial" w:cs="Arial"/>
              </w:rPr>
            </w:rPrChange>
          </w:rPr>
          <w:t>JAK2</w:t>
        </w:r>
      </w:ins>
      <w:ins w:id="203" w:author="Graca M Dores" w:date="2016-01-09T16:43:00Z">
        <w:r w:rsidR="008C64AB">
          <w:rPr>
            <w:rFonts w:ascii="Arial" w:hAnsi="Arial" w:cs="Arial"/>
            <w:i/>
          </w:rPr>
          <w:t xml:space="preserve"> V617F</w:t>
        </w:r>
      </w:ins>
      <w:r w:rsidR="003E762E" w:rsidRPr="00F824DB">
        <w:rPr>
          <w:rFonts w:ascii="Arial" w:hAnsi="Arial" w:cs="Arial"/>
        </w:rPr>
        <w:t xml:space="preserve"> mutations have been reported with generally similar frequencies among Asian populations with MPNs</w:t>
      </w:r>
      <w:r w:rsidR="00E67281" w:rsidRPr="00F824DB">
        <w:rPr>
          <w:rFonts w:ascii="Arial" w:hAnsi="Arial" w:cs="Arial"/>
        </w:rPr>
        <w:t xml:space="preserve"> as in other populations</w:t>
      </w:r>
      <w:del w:id="204" w:author="Graca M Dores" w:date="2016-01-09T14:09:00Z">
        <w:r w:rsidR="003E762E" w:rsidRPr="007B7ED2">
          <w:rPr>
            <w:rFonts w:ascii="Arial" w:hAnsi="Arial" w:cs="Arial"/>
          </w:rPr>
          <w:delText>.</w:delText>
        </w:r>
      </w:del>
      <w:ins w:id="205" w:author="Graca M Dores" w:date="2016-01-09T14:09:00Z">
        <w:r w:rsidR="00443167" w:rsidRPr="00F824DB">
          <w:rPr>
            <w:rFonts w:ascii="Arial" w:hAnsi="Arial" w:cs="Arial"/>
          </w:rPr>
          <w:t xml:space="preserve"> </w:t>
        </w:r>
      </w:ins>
      <w:r w:rsidR="00AC73DF" w:rsidRPr="00F824DB">
        <w:rPr>
          <w:rFonts w:ascii="Arial" w:hAnsi="Arial" w:cs="Arial"/>
        </w:rPr>
        <w:fldChar w:fldCharType="begin">
          <w:fldData xml:space="preserve">PEVuZE5vdGU+PENpdGU+PEF1dGhvcj5IYTwvQXV0aG9yPjxZZWFyPjIwMTI8L1llYXI+PFJlY051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</w:fldData>
        </w:fldChar>
      </w:r>
      <w:r w:rsidR="00B81DA7" w:rsidRPr="00F824DB">
        <w:rPr>
          <w:rFonts w:ascii="Arial" w:hAnsi="Arial" w:cs="Arial"/>
        </w:rPr>
        <w:instrText xml:space="preserve"> ADDIN EN.CITE </w:instrText>
      </w:r>
      <w:r w:rsidR="00AC73DF" w:rsidRPr="00F824DB">
        <w:rPr>
          <w:rFonts w:ascii="Arial" w:hAnsi="Arial" w:cs="Arial"/>
        </w:rPr>
        <w:fldChar w:fldCharType="begin">
          <w:fldData xml:space="preserve">PEVuZE5vdGU+PENpdGU+PEF1dGhvcj5IYTwvQXV0aG9yPjxZZWFyPjIwMTI8L1llYXI+PFJlY051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</w:fldData>
        </w:fldChar>
      </w:r>
      <w:r w:rsidR="00B81DA7" w:rsidRPr="00F824DB">
        <w:rPr>
          <w:rFonts w:ascii="Arial" w:hAnsi="Arial" w:cs="Arial"/>
        </w:rPr>
        <w:instrText xml:space="preserve"> ADDIN EN.CITE.DATA </w:instrText>
      </w:r>
      <w:r w:rsidR="00AC73DF" w:rsidRPr="00F824DB">
        <w:rPr>
          <w:rFonts w:ascii="Arial" w:hAnsi="Arial" w:cs="Arial"/>
        </w:rPr>
      </w:r>
      <w:r w:rsidR="00AC73DF" w:rsidRPr="00F824DB">
        <w:rPr>
          <w:rFonts w:ascii="Arial" w:hAnsi="Arial" w:cs="Arial"/>
        </w:rPr>
        <w:fldChar w:fldCharType="end"/>
      </w:r>
      <w:r w:rsidR="00AC73DF" w:rsidRPr="00F824DB">
        <w:rPr>
          <w:rFonts w:ascii="Arial" w:hAnsi="Arial" w:cs="Arial"/>
        </w:rPr>
      </w:r>
      <w:r w:rsidR="00AC73DF" w:rsidRPr="00F824DB">
        <w:rPr>
          <w:rFonts w:ascii="Arial" w:hAnsi="Arial" w:cs="Arial"/>
        </w:rPr>
        <w:fldChar w:fldCharType="separate"/>
      </w:r>
      <w:del w:id="206" w:author="Graca M Dores" w:date="2016-01-09T14:09:00Z">
        <w:r w:rsidR="00B81DA7">
          <w:rPr>
            <w:rFonts w:ascii="Arial" w:hAnsi="Arial" w:cs="Arial"/>
            <w:noProof/>
          </w:rPr>
          <w:delText>(</w:delText>
        </w:r>
        <w:r w:rsidR="00AC73DF">
          <w:fldChar w:fldCharType="begin"/>
        </w:r>
        <w:r w:rsidR="00C0390C">
          <w:delInstrText xml:space="preserve"> HYPERLINK \l "_ENREF_20" \o "Ha, 2012 #157" </w:delInstrText>
        </w:r>
        <w:r w:rsidR="00AC73DF">
          <w:fldChar w:fldCharType="separate"/>
        </w:r>
        <w:r w:rsidR="0018142B">
          <w:rPr>
            <w:rFonts w:ascii="Arial" w:hAnsi="Arial" w:cs="Arial"/>
            <w:noProof/>
          </w:rPr>
          <w:delText>Ha</w:delText>
        </w:r>
        <w:r w:rsidR="0018142B" w:rsidRPr="00B81DA7">
          <w:rPr>
            <w:rFonts w:ascii="Arial" w:hAnsi="Arial" w:cs="Arial"/>
            <w:i/>
            <w:noProof/>
          </w:rPr>
          <w:delText>, et al</w:delText>
        </w:r>
        <w:r w:rsidR="0018142B">
          <w:rPr>
            <w:rFonts w:ascii="Arial" w:hAnsi="Arial" w:cs="Arial"/>
            <w:noProof/>
          </w:rPr>
          <w:delText xml:space="preserve"> 2012</w:delText>
        </w:r>
        <w:r w:rsidR="00AC73DF">
          <w:rPr>
            <w:rFonts w:ascii="Arial" w:hAnsi="Arial" w:cs="Arial"/>
            <w:noProof/>
          </w:rPr>
          <w:fldChar w:fldCharType="end"/>
        </w:r>
        <w:r w:rsidR="00B81DA7">
          <w:rPr>
            <w:rFonts w:ascii="Arial" w:hAnsi="Arial" w:cs="Arial"/>
            <w:noProof/>
          </w:rPr>
          <w:delText xml:space="preserve">, </w:delText>
        </w:r>
        <w:r w:rsidR="00AC73DF">
          <w:fldChar w:fldCharType="begin"/>
        </w:r>
        <w:r w:rsidR="00C0390C">
          <w:delInstrText xml:space="preserve"> HYPERLINK \l "_ENREF_60" \o "Xu, 2012 #103" </w:delInstrText>
        </w:r>
        <w:r w:rsidR="00AC73DF">
          <w:fldChar w:fldCharType="separate"/>
        </w:r>
        <w:r w:rsidR="0018142B">
          <w:rPr>
            <w:rFonts w:ascii="Arial" w:hAnsi="Arial" w:cs="Arial"/>
            <w:noProof/>
          </w:rPr>
          <w:delText>Xu</w:delText>
        </w:r>
        <w:r w:rsidR="0018142B" w:rsidRPr="00B81DA7">
          <w:rPr>
            <w:rFonts w:ascii="Arial" w:hAnsi="Arial" w:cs="Arial"/>
            <w:i/>
            <w:noProof/>
          </w:rPr>
          <w:delText>, et al</w:delText>
        </w:r>
        <w:r w:rsidR="0018142B">
          <w:rPr>
            <w:rFonts w:ascii="Arial" w:hAnsi="Arial" w:cs="Arial"/>
            <w:noProof/>
          </w:rPr>
          <w:delText xml:space="preserve"> 2012</w:delText>
        </w:r>
        <w:r w:rsidR="00AC73DF">
          <w:rPr>
            <w:rFonts w:ascii="Arial" w:hAnsi="Arial" w:cs="Arial"/>
            <w:noProof/>
          </w:rPr>
          <w:fldChar w:fldCharType="end"/>
        </w:r>
        <w:r w:rsidR="00B81DA7">
          <w:rPr>
            <w:rFonts w:ascii="Arial" w:hAnsi="Arial" w:cs="Arial"/>
            <w:noProof/>
          </w:rPr>
          <w:delText>)</w:delText>
        </w:r>
      </w:del>
      <w:ins w:id="207" w:author="Graca M Dores" w:date="2016-01-09T14:09:00Z">
        <w:r w:rsidR="00B81DA7" w:rsidRPr="00F824DB">
          <w:rPr>
            <w:rFonts w:ascii="Arial" w:hAnsi="Arial" w:cs="Arial"/>
            <w:noProof/>
          </w:rPr>
          <w:t>(</w:t>
        </w:r>
        <w:r w:rsidR="00AC73DF" w:rsidRPr="00F824DB">
          <w:fldChar w:fldCharType="begin"/>
        </w:r>
        <w:r w:rsidR="00C0390C" w:rsidRPr="00F824DB">
          <w:instrText xml:space="preserve"> HYPERLINK \l "_ENREF_21" \o "Ha, 2012 #157" </w:instrText>
        </w:r>
        <w:r w:rsidR="00AC73DF" w:rsidRPr="00F824DB">
          <w:fldChar w:fldCharType="separate"/>
        </w:r>
        <w:r w:rsidR="0013570D" w:rsidRPr="00F824DB">
          <w:rPr>
            <w:rFonts w:ascii="Arial" w:hAnsi="Arial" w:cs="Arial"/>
            <w:noProof/>
          </w:rPr>
          <w:t>Ha</w:t>
        </w:r>
        <w:r w:rsidR="0013570D" w:rsidRPr="00F824DB">
          <w:rPr>
            <w:rFonts w:ascii="Arial" w:hAnsi="Arial" w:cs="Arial"/>
            <w:i/>
            <w:noProof/>
          </w:rPr>
          <w:t>, et al</w:t>
        </w:r>
        <w:r w:rsidR="0013570D" w:rsidRPr="00F824DB">
          <w:rPr>
            <w:rFonts w:ascii="Arial" w:hAnsi="Arial" w:cs="Arial"/>
            <w:noProof/>
          </w:rPr>
          <w:t xml:space="preserve"> 2012</w:t>
        </w:r>
        <w:r w:rsidR="00AC73DF" w:rsidRPr="00F824DB">
          <w:rPr>
            <w:rFonts w:ascii="Arial" w:hAnsi="Arial" w:cs="Arial"/>
            <w:noProof/>
          </w:rPr>
          <w:fldChar w:fldCharType="end"/>
        </w:r>
        <w:r w:rsidR="00B81DA7" w:rsidRPr="00F824DB">
          <w:rPr>
            <w:rFonts w:ascii="Arial" w:hAnsi="Arial" w:cs="Arial"/>
            <w:noProof/>
          </w:rPr>
          <w:t xml:space="preserve">, </w:t>
        </w:r>
        <w:r w:rsidR="00AC73DF" w:rsidRPr="00F824DB">
          <w:fldChar w:fldCharType="begin"/>
        </w:r>
        <w:r w:rsidR="00C0390C" w:rsidRPr="00F824DB">
          <w:instrText xml:space="preserve"> HYPERLINK \l "_ENREF_64" \o "Xu, 2012 #103" </w:instrText>
        </w:r>
        <w:r w:rsidR="00AC73DF" w:rsidRPr="00F824DB">
          <w:fldChar w:fldCharType="separate"/>
        </w:r>
        <w:r w:rsidR="0013570D" w:rsidRPr="00F824DB">
          <w:rPr>
            <w:rFonts w:ascii="Arial" w:hAnsi="Arial" w:cs="Arial"/>
            <w:noProof/>
          </w:rPr>
          <w:t>Xu</w:t>
        </w:r>
        <w:r w:rsidR="0013570D" w:rsidRPr="00F824DB">
          <w:rPr>
            <w:rFonts w:ascii="Arial" w:hAnsi="Arial" w:cs="Arial"/>
            <w:i/>
            <w:noProof/>
          </w:rPr>
          <w:t>, et al</w:t>
        </w:r>
        <w:r w:rsidR="0013570D" w:rsidRPr="00F824DB">
          <w:rPr>
            <w:rFonts w:ascii="Arial" w:hAnsi="Arial" w:cs="Arial"/>
            <w:noProof/>
          </w:rPr>
          <w:t xml:space="preserve"> 2012</w:t>
        </w:r>
        <w:r w:rsidR="00AC73DF" w:rsidRPr="00F824DB">
          <w:rPr>
            <w:rFonts w:ascii="Arial" w:hAnsi="Arial" w:cs="Arial"/>
            <w:noProof/>
          </w:rPr>
          <w:fldChar w:fldCharType="end"/>
        </w:r>
        <w:r w:rsidR="00B81DA7" w:rsidRPr="00F824DB">
          <w:rPr>
            <w:rFonts w:ascii="Arial" w:hAnsi="Arial" w:cs="Arial"/>
            <w:noProof/>
          </w:rPr>
          <w:t>)</w:t>
        </w:r>
      </w:ins>
      <w:r w:rsidR="00AC73DF" w:rsidRPr="00F824DB">
        <w:rPr>
          <w:rFonts w:ascii="Arial" w:hAnsi="Arial" w:cs="Arial"/>
        </w:rPr>
        <w:fldChar w:fldCharType="end"/>
      </w:r>
      <w:ins w:id="208" w:author="Graca M Dores" w:date="2016-01-09T14:09:00Z">
        <w:r w:rsidR="00443167" w:rsidRPr="00F824DB">
          <w:rPr>
            <w:rFonts w:ascii="Arial" w:hAnsi="Arial" w:cs="Arial"/>
          </w:rPr>
          <w:t>.</w:t>
        </w:r>
      </w:ins>
      <w:r w:rsidR="003E762E" w:rsidRPr="00F824DB">
        <w:rPr>
          <w:rFonts w:ascii="Arial" w:hAnsi="Arial" w:cs="Arial"/>
        </w:rPr>
        <w:t xml:space="preserve">  </w:t>
      </w:r>
      <w:r w:rsidR="00E67281" w:rsidRPr="00F824DB">
        <w:rPr>
          <w:rFonts w:ascii="Arial" w:hAnsi="Arial" w:cs="Arial"/>
        </w:rPr>
        <w:t xml:space="preserve">We observed greater variation in </w:t>
      </w:r>
      <w:r w:rsidR="00054B2C" w:rsidRPr="00F824DB">
        <w:rPr>
          <w:rFonts w:ascii="Arial" w:hAnsi="Arial" w:cs="Arial"/>
        </w:rPr>
        <w:t>IRs</w:t>
      </w:r>
      <w:r w:rsidR="00E67281" w:rsidRPr="00F824DB">
        <w:rPr>
          <w:rFonts w:ascii="Arial" w:hAnsi="Arial" w:cs="Arial"/>
        </w:rPr>
        <w:t xml:space="preserve"> across MPN and MDS/MPN subtypes among blacks</w:t>
      </w:r>
      <w:r w:rsidR="00054B2C" w:rsidRPr="00F824DB">
        <w:rPr>
          <w:rFonts w:ascii="Arial" w:hAnsi="Arial" w:cs="Arial"/>
        </w:rPr>
        <w:t xml:space="preserve"> than other racial/ethnic groups when compared to non-Hispanic whites</w:t>
      </w:r>
      <w:r w:rsidR="00BB3EB7" w:rsidRPr="00F824DB">
        <w:rPr>
          <w:rFonts w:ascii="Arial" w:hAnsi="Arial" w:cs="Arial"/>
        </w:rPr>
        <w:t xml:space="preserve">.  </w:t>
      </w:r>
      <w:r w:rsidR="003E762E" w:rsidRPr="00F824DB">
        <w:rPr>
          <w:rFonts w:ascii="Arial" w:hAnsi="Arial" w:cs="Arial"/>
        </w:rPr>
        <w:t xml:space="preserve">Interestingly, ET was associated with a female predominance among non-Hispanic whites, white Hispanics, blacks, and APIs, suggesting shared gender-specific risk factor(s) across </w:t>
      </w:r>
      <w:r w:rsidR="0039052C" w:rsidRPr="00F824DB">
        <w:rPr>
          <w:rFonts w:ascii="Arial" w:hAnsi="Arial" w:cs="Arial"/>
        </w:rPr>
        <w:t xml:space="preserve">these </w:t>
      </w:r>
      <w:r w:rsidR="003E762E" w:rsidRPr="00F824DB">
        <w:rPr>
          <w:rFonts w:ascii="Arial" w:hAnsi="Arial" w:cs="Arial"/>
        </w:rPr>
        <w:t xml:space="preserve">racial/ethnic groups.  </w:t>
      </w:r>
      <w:r w:rsidR="005F632B" w:rsidRPr="00F824DB">
        <w:rPr>
          <w:rFonts w:ascii="Arial" w:hAnsi="Arial" w:cs="Arial"/>
        </w:rPr>
        <w:t>T</w:t>
      </w:r>
      <w:r w:rsidR="003E762E" w:rsidRPr="00F824DB">
        <w:rPr>
          <w:rFonts w:ascii="Arial" w:hAnsi="Arial" w:cs="Arial"/>
        </w:rPr>
        <w:t xml:space="preserve">he diverse incidence patterns we observed </w:t>
      </w:r>
      <w:r w:rsidR="005F632B" w:rsidRPr="00F824DB">
        <w:rPr>
          <w:rFonts w:ascii="Arial" w:hAnsi="Arial" w:cs="Arial"/>
        </w:rPr>
        <w:t xml:space="preserve">for MPNs and MDS/MPNs </w:t>
      </w:r>
      <w:r w:rsidR="003E762E" w:rsidRPr="00F824DB">
        <w:rPr>
          <w:rFonts w:ascii="Arial" w:hAnsi="Arial" w:cs="Arial"/>
        </w:rPr>
        <w:t xml:space="preserve">support inherent differences in susceptibility.  </w:t>
      </w:r>
    </w:p>
    <w:p w:rsidR="003E762E" w:rsidRPr="00F824DB" w:rsidRDefault="003E762E" w:rsidP="003E762E">
      <w:pPr>
        <w:autoSpaceDE w:val="0"/>
        <w:autoSpaceDN w:val="0"/>
        <w:adjustRightInd w:val="0"/>
        <w:spacing w:line="480" w:lineRule="auto"/>
        <w:ind w:firstLine="720"/>
        <w:rPr>
          <w:rFonts w:ascii="Arial" w:hAnsi="Arial" w:cs="Arial"/>
          <w:bCs/>
        </w:rPr>
      </w:pPr>
    </w:p>
    <w:p w:rsidR="009970DA" w:rsidRPr="00F824DB" w:rsidRDefault="00E52128" w:rsidP="009970DA">
      <w:pPr>
        <w:autoSpaceDE w:val="0"/>
        <w:autoSpaceDN w:val="0"/>
        <w:adjustRightInd w:val="0"/>
        <w:spacing w:line="480" w:lineRule="auto"/>
        <w:rPr>
          <w:rFonts w:ascii="Arial" w:hAnsi="Arial" w:cs="Arial"/>
          <w:bCs/>
          <w:i/>
        </w:rPr>
      </w:pPr>
      <w:r w:rsidRPr="00F824DB">
        <w:rPr>
          <w:rFonts w:ascii="Arial" w:hAnsi="Arial" w:cs="Arial"/>
          <w:bCs/>
          <w:i/>
        </w:rPr>
        <w:t>Sex</w:t>
      </w:r>
    </w:p>
    <w:p w:rsidR="00C13E85" w:rsidRPr="00F824DB" w:rsidRDefault="00EE4E2A" w:rsidP="00C13E85">
      <w:pPr>
        <w:autoSpaceDE w:val="0"/>
        <w:autoSpaceDN w:val="0"/>
        <w:adjustRightInd w:val="0"/>
        <w:spacing w:line="480" w:lineRule="auto"/>
        <w:ind w:firstLine="720"/>
        <w:rPr>
          <w:rFonts w:ascii="Arial" w:hAnsi="Arial" w:cs="Arial"/>
          <w:bCs/>
        </w:rPr>
      </w:pPr>
      <w:r w:rsidRPr="00F824DB">
        <w:rPr>
          <w:rFonts w:ascii="Arial" w:hAnsi="Arial" w:cs="Arial"/>
          <w:bCs/>
        </w:rPr>
        <w:lastRenderedPageBreak/>
        <w:t>Excluding</w:t>
      </w:r>
      <w:r w:rsidR="00C13E85" w:rsidRPr="00F824DB">
        <w:rPr>
          <w:rFonts w:ascii="Arial" w:hAnsi="Arial" w:cs="Arial"/>
          <w:bCs/>
        </w:rPr>
        <w:t xml:space="preserve"> ET</w:t>
      </w:r>
      <w:r w:rsidRPr="00F824DB">
        <w:rPr>
          <w:rFonts w:ascii="Arial" w:hAnsi="Arial" w:cs="Arial"/>
          <w:bCs/>
        </w:rPr>
        <w:t>,</w:t>
      </w:r>
      <w:r w:rsidR="00C13E85" w:rsidRPr="00F824DB">
        <w:rPr>
          <w:rFonts w:ascii="Arial" w:hAnsi="Arial" w:cs="Arial"/>
          <w:bCs/>
        </w:rPr>
        <w:t xml:space="preserve"> which predominated among females, and </w:t>
      </w:r>
      <w:proofErr w:type="spellStart"/>
      <w:r w:rsidR="00C13E85" w:rsidRPr="00F824DB">
        <w:rPr>
          <w:rFonts w:ascii="Arial" w:hAnsi="Arial" w:cs="Arial"/>
          <w:bCs/>
        </w:rPr>
        <w:t>mastocytosis</w:t>
      </w:r>
      <w:proofErr w:type="spellEnd"/>
      <w:r w:rsidR="00082FC2" w:rsidRPr="00F824DB">
        <w:rPr>
          <w:rFonts w:ascii="Arial" w:hAnsi="Arial" w:cs="Arial"/>
          <w:bCs/>
        </w:rPr>
        <w:t>,</w:t>
      </w:r>
      <w:r w:rsidR="00C13E85" w:rsidRPr="00F824DB">
        <w:rPr>
          <w:rFonts w:ascii="Arial" w:hAnsi="Arial" w:cs="Arial"/>
          <w:bCs/>
        </w:rPr>
        <w:t xml:space="preserve"> which occurred approximately equally among males and females, all other MPNs and </w:t>
      </w:r>
      <w:del w:id="209" w:author="Graca M Dores" w:date="2016-01-09T16:45:00Z">
        <w:r w:rsidR="00C13E85" w:rsidRPr="00F824DB" w:rsidDel="001E37E7">
          <w:rPr>
            <w:rFonts w:ascii="Arial" w:hAnsi="Arial" w:cs="Arial"/>
            <w:bCs/>
          </w:rPr>
          <w:delText>related disorders</w:delText>
        </w:r>
      </w:del>
      <w:ins w:id="210" w:author="Graca M Dores" w:date="2016-01-09T16:45:00Z">
        <w:r w:rsidR="001E37E7">
          <w:rPr>
            <w:rFonts w:ascii="Arial" w:hAnsi="Arial" w:cs="Arial"/>
            <w:bCs/>
          </w:rPr>
          <w:t>MDS/MPNs</w:t>
        </w:r>
      </w:ins>
      <w:r w:rsidR="00C13E85" w:rsidRPr="00F824DB">
        <w:rPr>
          <w:rFonts w:ascii="Arial" w:hAnsi="Arial" w:cs="Arial"/>
          <w:bCs/>
        </w:rPr>
        <w:t xml:space="preserve"> were associated with significantly higher overall IRs among males.  The gender </w:t>
      </w:r>
      <w:r w:rsidR="007B797E" w:rsidRPr="00F824DB">
        <w:rPr>
          <w:rFonts w:ascii="Arial" w:hAnsi="Arial" w:cs="Arial"/>
          <w:bCs/>
        </w:rPr>
        <w:t xml:space="preserve">disparities </w:t>
      </w:r>
      <w:r w:rsidR="00C13E85" w:rsidRPr="00F824DB">
        <w:rPr>
          <w:rFonts w:ascii="Arial" w:hAnsi="Arial" w:cs="Arial"/>
          <w:bCs/>
        </w:rPr>
        <w:t xml:space="preserve">for PV, ET, and </w:t>
      </w:r>
      <w:r w:rsidR="0039052C" w:rsidRPr="00F824DB">
        <w:rPr>
          <w:rFonts w:ascii="Arial" w:hAnsi="Arial" w:cs="Arial"/>
          <w:bCs/>
        </w:rPr>
        <w:t>P</w:t>
      </w:r>
      <w:r w:rsidR="00C13E85" w:rsidRPr="00F824DB">
        <w:rPr>
          <w:rFonts w:ascii="Arial" w:hAnsi="Arial" w:cs="Arial"/>
          <w:bCs/>
        </w:rPr>
        <w:t xml:space="preserve">MF are similar to </w:t>
      </w:r>
      <w:r w:rsidR="007B797E" w:rsidRPr="00F824DB">
        <w:rPr>
          <w:rFonts w:ascii="Arial" w:hAnsi="Arial" w:cs="Arial"/>
          <w:bCs/>
        </w:rPr>
        <w:t xml:space="preserve">those </w:t>
      </w:r>
      <w:r w:rsidR="00C13E85" w:rsidRPr="00F824DB">
        <w:rPr>
          <w:rFonts w:ascii="Arial" w:hAnsi="Arial" w:cs="Arial"/>
          <w:bCs/>
        </w:rPr>
        <w:t xml:space="preserve">reported in a recent </w:t>
      </w:r>
      <w:r w:rsidR="00D2254E" w:rsidRPr="00F824DB">
        <w:rPr>
          <w:rFonts w:ascii="Arial" w:hAnsi="Arial" w:cs="Arial"/>
          <w:bCs/>
        </w:rPr>
        <w:t>systematic review and meta-</w:t>
      </w:r>
      <w:r w:rsidR="00C13E85" w:rsidRPr="00F824DB">
        <w:rPr>
          <w:rFonts w:ascii="Arial" w:hAnsi="Arial" w:cs="Arial"/>
          <w:bCs/>
        </w:rPr>
        <w:t>analysis of MPNs</w:t>
      </w:r>
      <w:ins w:id="211" w:author="Graca M Dores" w:date="2016-01-09T14:09:00Z">
        <w:r w:rsidR="00443167" w:rsidRPr="00F824DB">
          <w:rPr>
            <w:rFonts w:ascii="Arial" w:hAnsi="Arial" w:cs="Arial"/>
            <w:bCs/>
          </w:rPr>
          <w:t xml:space="preserve"> </w:t>
        </w:r>
      </w:ins>
      <w:r w:rsidR="00AC73DF" w:rsidRPr="00F824DB">
        <w:rPr>
          <w:rFonts w:ascii="Arial" w:hAnsi="Arial" w:cs="Arial"/>
          <w:bCs/>
        </w:rPr>
        <w:fldChar w:fldCharType="begin"/>
      </w:r>
      <w:r w:rsidR="00B81DA7" w:rsidRPr="00F824DB">
        <w:rPr>
          <w:rFonts w:ascii="Arial" w:hAnsi="Arial" w:cs="Arial"/>
          <w:bCs/>
        </w:rPr>
        <w:instrText xml:space="preserve"> ADDIN EN.CITE &lt;EndNote&gt;&lt;Cite&gt;&lt;Author&gt;Titmarsh&lt;/Author&gt;&lt;Year&gt;2014&lt;/Year&gt;&lt;RecNum&gt;218&lt;/RecNum&gt;&lt;DisplayText&gt;(Titmarsh&lt;style face="italic"&gt;, et al&lt;/style&gt; 2014)&lt;/DisplayText&gt;&lt;record&gt;&lt;rec-number&gt;218&lt;/rec-number&gt;&lt;foreign-keys&gt;&lt;key app="EN" db-id="efa90eds9esfate5faxprazcp2ez0xtee9ee" timestamp="1420432952"&gt;218&lt;/key&gt;&lt;/foreign-keys&gt;&lt;ref-type name="Journal Article"&gt;17&lt;/ref-type&gt;&lt;contributors&gt;&lt;authors&gt;&lt;author&gt;Titmarsh, G. J.&lt;/author&gt;&lt;author&gt;Duncombe, A. S.&lt;/author&gt;&lt;author&gt;McMullin, M. F.&lt;/author&gt;&lt;author&gt;O&amp;apos;Rorke, M.&lt;/author&gt;&lt;author&gt;Mesa, R.&lt;/author&gt;&lt;author&gt;De Vocht, F.&lt;/author&gt;&lt;author&gt;Horan, S.&lt;/author&gt;&lt;author&gt;Fritschi, L.&lt;/author&gt;&lt;author&gt;Clarke, M.&lt;/author&gt;&lt;author&gt;Anderson, L. A.&lt;/author&gt;&lt;/authors&gt;&lt;/contributors&gt;&lt;titles&gt;&lt;title&gt;How common are myeloproliferative neoplasms? A systematic review and meta-analysis&lt;/title&gt;&lt;secondary-title&gt;Am J Hematol&lt;/secondary-title&gt;&lt;alt-title&gt;American journal of hematology&lt;/alt-title&gt;&lt;/titles&gt;&lt;periodical&gt;&lt;full-title&gt;Am J Hematol&lt;/full-title&gt;&lt;abbr-1&gt;American journal of hematology&lt;/abbr-1&gt;&lt;/periodical&gt;&lt;alt-periodical&gt;&lt;full-title&gt;Am J Hematol&lt;/full-title&gt;&lt;abbr-1&gt;American journal of hematology&lt;/abbr-1&gt;&lt;/alt-periodical&gt;&lt;pages&gt;581-7&lt;/pages&gt;&lt;volume&gt;89&lt;/volume&gt;&lt;number&gt;6&lt;/number&gt;&lt;keywords&gt;&lt;keyword&gt;Humans&lt;/keyword&gt;&lt;keyword&gt;Incidence&lt;/keyword&gt;&lt;keyword&gt;Myeloproliferative Disorders/*epidemiology&lt;/keyword&gt;&lt;keyword&gt;Polycythemia Vera/*epidemiology&lt;/keyword&gt;&lt;keyword&gt;Primary Myelofibrosis/*epidemiology&lt;/keyword&gt;&lt;keyword&gt;Thrombocythemia, Essential/*epidemiology&lt;/keyword&gt;&lt;/keywords&gt;&lt;dates&gt;&lt;year&gt;2014&lt;/year&gt;&lt;pub-dates&gt;&lt;date&gt;Jun&lt;/date&gt;&lt;/pub-dates&gt;&lt;/dates&gt;&lt;isbn&gt;1096-8652 (Electronic)&amp;#xD;0361-8609 (Linking)&lt;/isbn&gt;&lt;accession-num&gt;24971434&lt;/accession-num&gt;&lt;urls&gt;&lt;related-urls&gt;&lt;url&gt;http://www.ncbi.nlm.nih.gov/entrez/query.fcgi?cmd=Retrieve&amp;amp;db=PubMed&amp;amp;dopt=Citation&amp;amp;list_uids=24971434 &lt;/url&gt;&lt;/related-urls&gt;&lt;/urls&gt;&lt;language&gt;eng&lt;/language&gt;&lt;/record&gt;&lt;/Cite&gt;&lt;/EndNote&gt;</w:instrText>
      </w:r>
      <w:r w:rsidR="00AC73DF" w:rsidRPr="00F824DB">
        <w:rPr>
          <w:rFonts w:ascii="Arial" w:hAnsi="Arial" w:cs="Arial"/>
          <w:bCs/>
        </w:rPr>
        <w:fldChar w:fldCharType="separate"/>
      </w:r>
      <w:del w:id="212" w:author="Graca M Dores" w:date="2016-01-09T14:09:00Z">
        <w:r w:rsidR="00B81DA7">
          <w:rPr>
            <w:rFonts w:ascii="Arial" w:hAnsi="Arial" w:cs="Arial"/>
            <w:bCs/>
            <w:noProof/>
          </w:rPr>
          <w:delText>(</w:delText>
        </w:r>
        <w:r w:rsidR="00AC73DF">
          <w:fldChar w:fldCharType="begin"/>
        </w:r>
        <w:r w:rsidR="00C0390C">
          <w:delInstrText xml:space="preserve"> HYPERLINK \l "_ENREF_58" \o "Titmarsh, 2014 #218" </w:delInstrText>
        </w:r>
        <w:r w:rsidR="00AC73DF">
          <w:fldChar w:fldCharType="separate"/>
        </w:r>
        <w:r w:rsidR="0018142B">
          <w:rPr>
            <w:rFonts w:ascii="Arial" w:hAnsi="Arial" w:cs="Arial"/>
            <w:bCs/>
            <w:noProof/>
          </w:rPr>
          <w:delText>Titmarsh</w:delText>
        </w:r>
        <w:r w:rsidR="0018142B" w:rsidRPr="00B81DA7">
          <w:rPr>
            <w:rFonts w:ascii="Arial" w:hAnsi="Arial" w:cs="Arial"/>
            <w:bCs/>
            <w:i/>
            <w:noProof/>
          </w:rPr>
          <w:delText>, et al</w:delText>
        </w:r>
        <w:r w:rsidR="0018142B">
          <w:rPr>
            <w:rFonts w:ascii="Arial" w:hAnsi="Arial" w:cs="Arial"/>
            <w:bCs/>
            <w:noProof/>
          </w:rPr>
          <w:delText xml:space="preserve"> 2014</w:delText>
        </w:r>
        <w:r w:rsidR="00AC73DF">
          <w:rPr>
            <w:rFonts w:ascii="Arial" w:hAnsi="Arial" w:cs="Arial"/>
            <w:bCs/>
            <w:noProof/>
          </w:rPr>
          <w:fldChar w:fldCharType="end"/>
        </w:r>
        <w:r w:rsidR="00B81DA7">
          <w:rPr>
            <w:rFonts w:ascii="Arial" w:hAnsi="Arial" w:cs="Arial"/>
            <w:bCs/>
            <w:noProof/>
          </w:rPr>
          <w:delText>)</w:delText>
        </w:r>
      </w:del>
      <w:ins w:id="213" w:author="Graca M Dores" w:date="2016-01-09T14:09:00Z">
        <w:r w:rsidR="00B81DA7" w:rsidRPr="00F824DB">
          <w:rPr>
            <w:rFonts w:ascii="Arial" w:hAnsi="Arial" w:cs="Arial"/>
            <w:bCs/>
            <w:noProof/>
          </w:rPr>
          <w:t>(</w:t>
        </w:r>
        <w:r w:rsidR="00AC73DF" w:rsidRPr="00F824DB">
          <w:fldChar w:fldCharType="begin"/>
        </w:r>
        <w:r w:rsidR="00C0390C" w:rsidRPr="00F824DB">
          <w:instrText xml:space="preserve"> HYPERLINK \l "_ENREF_62" \o "Titmarsh, 2014 #218" </w:instrText>
        </w:r>
        <w:r w:rsidR="00AC73DF" w:rsidRPr="00F824DB">
          <w:fldChar w:fldCharType="separate"/>
        </w:r>
        <w:r w:rsidR="0013570D" w:rsidRPr="00F824DB">
          <w:rPr>
            <w:rFonts w:ascii="Arial" w:hAnsi="Arial" w:cs="Arial"/>
            <w:bCs/>
            <w:noProof/>
          </w:rPr>
          <w:t>Titmarsh</w:t>
        </w:r>
        <w:r w:rsidR="0013570D" w:rsidRPr="00F824DB">
          <w:rPr>
            <w:rFonts w:ascii="Arial" w:hAnsi="Arial" w:cs="Arial"/>
            <w:bCs/>
            <w:i/>
            <w:noProof/>
          </w:rPr>
          <w:t>, et al</w:t>
        </w:r>
        <w:r w:rsidR="0013570D" w:rsidRPr="00F824DB">
          <w:rPr>
            <w:rFonts w:ascii="Arial" w:hAnsi="Arial" w:cs="Arial"/>
            <w:bCs/>
            <w:noProof/>
          </w:rPr>
          <w:t xml:space="preserve"> 2014</w:t>
        </w:r>
        <w:r w:rsidR="00AC73DF" w:rsidRPr="00F824DB">
          <w:rPr>
            <w:rFonts w:ascii="Arial" w:hAnsi="Arial" w:cs="Arial"/>
            <w:bCs/>
            <w:noProof/>
          </w:rPr>
          <w:fldChar w:fldCharType="end"/>
        </w:r>
        <w:r w:rsidR="00B81DA7" w:rsidRPr="00F824DB">
          <w:rPr>
            <w:rFonts w:ascii="Arial" w:hAnsi="Arial" w:cs="Arial"/>
            <w:bCs/>
            <w:noProof/>
          </w:rPr>
          <w:t>)</w:t>
        </w:r>
      </w:ins>
      <w:r w:rsidR="00AC73DF" w:rsidRPr="00F824DB">
        <w:rPr>
          <w:rFonts w:ascii="Arial" w:hAnsi="Arial" w:cs="Arial"/>
          <w:bCs/>
        </w:rPr>
        <w:fldChar w:fldCharType="end"/>
      </w:r>
      <w:r w:rsidR="007B797E" w:rsidRPr="00F824DB">
        <w:rPr>
          <w:rFonts w:ascii="Arial" w:hAnsi="Arial" w:cs="Arial"/>
          <w:bCs/>
        </w:rPr>
        <w:t xml:space="preserve"> and a review of European studies</w:t>
      </w:r>
      <w:del w:id="214" w:author="Graca M Dores" w:date="2016-01-09T14:09:00Z">
        <w:r w:rsidR="009949AD" w:rsidRPr="00BE7129">
          <w:rPr>
            <w:rFonts w:ascii="Arial" w:hAnsi="Arial" w:cs="Arial"/>
            <w:bCs/>
          </w:rPr>
          <w:delText>,</w:delText>
        </w:r>
      </w:del>
      <w:ins w:id="215" w:author="Graca M Dores" w:date="2016-01-09T14:09:00Z">
        <w:r w:rsidR="00443167" w:rsidRPr="00F824DB">
          <w:rPr>
            <w:rFonts w:ascii="Arial" w:hAnsi="Arial" w:cs="Arial"/>
            <w:bCs/>
          </w:rPr>
          <w:t xml:space="preserve"> </w:t>
        </w:r>
      </w:ins>
      <w:r w:rsidR="00AC73DF" w:rsidRPr="00F824DB">
        <w:rPr>
          <w:rFonts w:ascii="Arial" w:hAnsi="Arial" w:cs="Arial"/>
          <w:bCs/>
        </w:rPr>
        <w:fldChar w:fldCharType="begin"/>
      </w:r>
      <w:r w:rsidR="00B81DA7" w:rsidRPr="00F824DB">
        <w:rPr>
          <w:rFonts w:ascii="Arial" w:hAnsi="Arial" w:cs="Arial"/>
          <w:bCs/>
        </w:rPr>
        <w:instrText xml:space="preserve"> ADDIN EN.CITE &lt;EndNote&gt;&lt;Cite&gt;&lt;Author&gt;Moulard&lt;/Author&gt;&lt;Year&gt;2014&lt;/Year&gt;&lt;RecNum&gt;37&lt;/RecNum&gt;&lt;DisplayText&gt;(Moulard&lt;style face="italic"&gt;, et al&lt;/style&gt; 2014)&lt;/DisplayText&gt;&lt;record&gt;&lt;rec-number&gt;37&lt;/rec-number&gt;&lt;foreign-keys&gt;&lt;key app="EN" db-id="efa90eds9esfate5faxprazcp2ez0xtee9ee" timestamp="1415337374"&gt;37&lt;/key&gt;&lt;/foreign-keys&gt;&lt;ref-type name="Journal Article"&gt;17&lt;/ref-type&gt;&lt;contributors&gt;&lt;authors&gt;&lt;author&gt;Moulard, O.&lt;/author&gt;&lt;author&gt;Mehta, J.&lt;/author&gt;&lt;author&gt;Fryzek, J.&lt;/author&gt;&lt;author&gt;Olivares, R.&lt;/author&gt;&lt;author&gt;Iqbal, U.&lt;/author&gt;&lt;author&gt;Mesa, R. A.&lt;/author&gt;&lt;/authors&gt;&lt;/contributors&gt;&lt;auth-address&gt;Oncology-Global Evidence and Value Development, Medical Affairs, Chilly-Mazarin, France, USA.&lt;/auth-address&gt;&lt;titles&gt;&lt;title&gt;Epidemiology of myelofibrosis, essential thrombocythemia, and polycythemia vera in the European Union&lt;/title&gt;&lt;secondary-title&gt;Eur J Haematol&lt;/secondary-title&gt;&lt;alt-title&gt;European journal of haematology&lt;/alt-title&gt;&lt;/titles&gt;&lt;periodical&gt;&lt;full-title&gt;Eur J Haematol&lt;/full-title&gt;&lt;abbr-1&gt;European journal of haematology&lt;/abbr-1&gt;&lt;/periodical&gt;&lt;alt-periodical&gt;&lt;full-title&gt;Eur J Haematol&lt;/full-title&gt;&lt;abbr-1&gt;European journal of haematology&lt;/abbr-1&gt;&lt;/alt-periodical&gt;&lt;pages&gt;289-97&lt;/pages&gt;&lt;volume&gt;92&lt;/volume&gt;&lt;number&gt;4&lt;/number&gt;&lt;dates&gt;&lt;year&gt;2014&lt;/year&gt;&lt;pub-dates&gt;&lt;date&gt;Apr&lt;/date&gt;&lt;/pub-dates&gt;&lt;/dates&gt;&lt;isbn&gt;1600-0609 (Electronic)&amp;#xD;0902-4441 (Linking)&lt;/isbn&gt;&lt;accession-num&gt;24372927&lt;/accession-num&gt;&lt;urls&gt;&lt;related-urls&gt;&lt;url&gt;http://www.ncbi.nlm.nih.gov/pubmed/24372927&lt;/url&gt;&lt;/related-urls&gt;&lt;/urls&gt;&lt;electronic-resource-num&gt;10.1111/ejh.12256&lt;/electronic-resource-num&gt;&lt;/record&gt;&lt;/Cite&gt;&lt;/EndNote&gt;</w:instrText>
      </w:r>
      <w:r w:rsidR="00AC73DF" w:rsidRPr="00F824DB">
        <w:rPr>
          <w:rFonts w:ascii="Arial" w:hAnsi="Arial" w:cs="Arial"/>
          <w:bCs/>
        </w:rPr>
        <w:fldChar w:fldCharType="separate"/>
      </w:r>
      <w:del w:id="216" w:author="Graca M Dores" w:date="2016-01-09T14:09:00Z">
        <w:r w:rsidR="00B81DA7">
          <w:rPr>
            <w:rFonts w:ascii="Arial" w:hAnsi="Arial" w:cs="Arial"/>
            <w:bCs/>
            <w:noProof/>
          </w:rPr>
          <w:delText>(</w:delText>
        </w:r>
        <w:r w:rsidR="00AC73DF">
          <w:fldChar w:fldCharType="begin"/>
        </w:r>
        <w:r w:rsidR="00C0390C">
          <w:delInstrText xml:space="preserve"> HYPERLINK \l "_ENREF_35" \o "Moulard, 2014 #37" </w:delInstrText>
        </w:r>
        <w:r w:rsidR="00AC73DF">
          <w:fldChar w:fldCharType="separate"/>
        </w:r>
        <w:r w:rsidR="0018142B">
          <w:rPr>
            <w:rFonts w:ascii="Arial" w:hAnsi="Arial" w:cs="Arial"/>
            <w:bCs/>
            <w:noProof/>
          </w:rPr>
          <w:delText>Moulard</w:delText>
        </w:r>
        <w:r w:rsidR="0018142B" w:rsidRPr="00B81DA7">
          <w:rPr>
            <w:rFonts w:ascii="Arial" w:hAnsi="Arial" w:cs="Arial"/>
            <w:bCs/>
            <w:i/>
            <w:noProof/>
          </w:rPr>
          <w:delText>, et al</w:delText>
        </w:r>
        <w:r w:rsidR="0018142B">
          <w:rPr>
            <w:rFonts w:ascii="Arial" w:hAnsi="Arial" w:cs="Arial"/>
            <w:bCs/>
            <w:noProof/>
          </w:rPr>
          <w:delText xml:space="preserve"> 2014</w:delText>
        </w:r>
        <w:r w:rsidR="00AC73DF">
          <w:rPr>
            <w:rFonts w:ascii="Arial" w:hAnsi="Arial" w:cs="Arial"/>
            <w:bCs/>
            <w:noProof/>
          </w:rPr>
          <w:fldChar w:fldCharType="end"/>
        </w:r>
        <w:r w:rsidR="00B81DA7">
          <w:rPr>
            <w:rFonts w:ascii="Arial" w:hAnsi="Arial" w:cs="Arial"/>
            <w:bCs/>
            <w:noProof/>
          </w:rPr>
          <w:delText>)</w:delText>
        </w:r>
      </w:del>
      <w:ins w:id="217" w:author="Graca M Dores" w:date="2016-01-09T14:09:00Z">
        <w:r w:rsidR="00B81DA7" w:rsidRPr="00F824DB">
          <w:rPr>
            <w:rFonts w:ascii="Arial" w:hAnsi="Arial" w:cs="Arial"/>
            <w:bCs/>
            <w:noProof/>
          </w:rPr>
          <w:t>(</w:t>
        </w:r>
        <w:r w:rsidR="00AC73DF" w:rsidRPr="00F824DB">
          <w:fldChar w:fldCharType="begin"/>
        </w:r>
        <w:r w:rsidR="00C0390C" w:rsidRPr="00F824DB">
          <w:instrText xml:space="preserve"> HYPERLINK \l "_ENREF_37" \o "Moulard, 2014 #37" </w:instrText>
        </w:r>
        <w:r w:rsidR="00AC73DF" w:rsidRPr="00F824DB">
          <w:fldChar w:fldCharType="separate"/>
        </w:r>
        <w:r w:rsidR="0013570D" w:rsidRPr="00F824DB">
          <w:rPr>
            <w:rFonts w:ascii="Arial" w:hAnsi="Arial" w:cs="Arial"/>
            <w:bCs/>
            <w:noProof/>
          </w:rPr>
          <w:t>Moulard</w:t>
        </w:r>
        <w:r w:rsidR="0013570D" w:rsidRPr="00F824DB">
          <w:rPr>
            <w:rFonts w:ascii="Arial" w:hAnsi="Arial" w:cs="Arial"/>
            <w:bCs/>
            <w:i/>
            <w:noProof/>
          </w:rPr>
          <w:t>, et al</w:t>
        </w:r>
        <w:r w:rsidR="0013570D" w:rsidRPr="00F824DB">
          <w:rPr>
            <w:rFonts w:ascii="Arial" w:hAnsi="Arial" w:cs="Arial"/>
            <w:bCs/>
            <w:noProof/>
          </w:rPr>
          <w:t xml:space="preserve"> 2014</w:t>
        </w:r>
        <w:r w:rsidR="00AC73DF" w:rsidRPr="00F824DB">
          <w:rPr>
            <w:rFonts w:ascii="Arial" w:hAnsi="Arial" w:cs="Arial"/>
            <w:bCs/>
            <w:noProof/>
          </w:rPr>
          <w:fldChar w:fldCharType="end"/>
        </w:r>
        <w:r w:rsidR="00B81DA7" w:rsidRPr="00F824DB">
          <w:rPr>
            <w:rFonts w:ascii="Arial" w:hAnsi="Arial" w:cs="Arial"/>
            <w:bCs/>
            <w:noProof/>
          </w:rPr>
          <w:t>)</w:t>
        </w:r>
      </w:ins>
      <w:r w:rsidR="00AC73DF" w:rsidRPr="00F824DB">
        <w:rPr>
          <w:rFonts w:ascii="Arial" w:hAnsi="Arial" w:cs="Arial"/>
          <w:bCs/>
        </w:rPr>
        <w:fldChar w:fldCharType="end"/>
      </w:r>
      <w:ins w:id="218" w:author="Graca M Dores" w:date="2016-01-09T14:09:00Z">
        <w:r w:rsidR="00443167" w:rsidRPr="00F824DB">
          <w:rPr>
            <w:rFonts w:ascii="Arial" w:hAnsi="Arial" w:cs="Arial"/>
            <w:bCs/>
          </w:rPr>
          <w:t>,</w:t>
        </w:r>
      </w:ins>
      <w:r w:rsidR="00C13E85" w:rsidRPr="00F824DB">
        <w:rPr>
          <w:rFonts w:ascii="Arial" w:hAnsi="Arial" w:cs="Arial"/>
          <w:bCs/>
        </w:rPr>
        <w:t xml:space="preserve"> </w:t>
      </w:r>
      <w:r w:rsidR="00D2254E" w:rsidRPr="00F824DB">
        <w:rPr>
          <w:rFonts w:ascii="Arial" w:hAnsi="Arial" w:cs="Arial"/>
          <w:bCs/>
        </w:rPr>
        <w:t xml:space="preserve">but differ from the </w:t>
      </w:r>
      <w:r w:rsidR="00C13E85" w:rsidRPr="00F824DB">
        <w:rPr>
          <w:rFonts w:ascii="Arial" w:hAnsi="Arial" w:cs="Arial"/>
          <w:bCs/>
        </w:rPr>
        <w:t xml:space="preserve">higher PV rates </w:t>
      </w:r>
      <w:r w:rsidR="009949AD" w:rsidRPr="00F824DB">
        <w:rPr>
          <w:rFonts w:ascii="Arial" w:hAnsi="Arial" w:cs="Arial"/>
          <w:bCs/>
        </w:rPr>
        <w:t xml:space="preserve">reported </w:t>
      </w:r>
      <w:r w:rsidR="00C13E85" w:rsidRPr="00F824DB">
        <w:rPr>
          <w:rFonts w:ascii="Arial" w:hAnsi="Arial" w:cs="Arial"/>
          <w:bCs/>
        </w:rPr>
        <w:t>among women</w:t>
      </w:r>
      <w:r w:rsidR="009949AD" w:rsidRPr="00F824DB">
        <w:rPr>
          <w:rFonts w:ascii="Arial" w:hAnsi="Arial" w:cs="Arial"/>
          <w:bCs/>
        </w:rPr>
        <w:t xml:space="preserve"> </w:t>
      </w:r>
      <w:r w:rsidR="00D2254E" w:rsidRPr="00F824DB">
        <w:rPr>
          <w:rFonts w:ascii="Arial" w:hAnsi="Arial" w:cs="Arial"/>
          <w:bCs/>
        </w:rPr>
        <w:t xml:space="preserve">than men </w:t>
      </w:r>
      <w:r w:rsidR="00C13E85" w:rsidRPr="00F824DB">
        <w:rPr>
          <w:rFonts w:ascii="Arial" w:hAnsi="Arial" w:cs="Arial"/>
          <w:bCs/>
        </w:rPr>
        <w:t>in Malmo City, Sweden between 1980-1984</w:t>
      </w:r>
      <w:del w:id="219" w:author="Graca M Dores" w:date="2016-01-09T14:09:00Z">
        <w:r w:rsidR="00C13E85" w:rsidRPr="00BE7129">
          <w:rPr>
            <w:rFonts w:ascii="Arial" w:hAnsi="Arial" w:cs="Arial"/>
            <w:bCs/>
          </w:rPr>
          <w:delText>.</w:delText>
        </w:r>
      </w:del>
      <w:ins w:id="220" w:author="Graca M Dores" w:date="2016-01-09T14:09:00Z">
        <w:r w:rsidR="00443167" w:rsidRPr="00F824DB">
          <w:rPr>
            <w:rFonts w:ascii="Arial" w:hAnsi="Arial" w:cs="Arial"/>
            <w:bCs/>
          </w:rPr>
          <w:t xml:space="preserve"> </w:t>
        </w:r>
      </w:ins>
      <w:r w:rsidR="00AC73DF" w:rsidRPr="00F824DB">
        <w:rPr>
          <w:rFonts w:ascii="Arial" w:hAnsi="Arial" w:cs="Arial"/>
          <w:bCs/>
        </w:rPr>
        <w:fldChar w:fldCharType="begin"/>
      </w:r>
      <w:r w:rsidR="00B81DA7" w:rsidRPr="00F824DB">
        <w:rPr>
          <w:rFonts w:ascii="Arial" w:hAnsi="Arial" w:cs="Arial"/>
          <w:bCs/>
        </w:rPr>
        <w:instrText xml:space="preserve"> ADDIN EN.CITE &lt;EndNote&gt;&lt;Cite&gt;&lt;Author&gt;Berglund&lt;/Author&gt;&lt;Year&gt;1992&lt;/Year&gt;&lt;RecNum&gt;125&lt;/RecNum&gt;&lt;DisplayText&gt;(Berglund and Zettervall 1992)&lt;/DisplayText&gt;&lt;record&gt;&lt;rec-number&gt;125&lt;/rec-number&gt;&lt;foreign-keys&gt;&lt;key app="EN" db-id="efa90eds9esfate5faxprazcp2ez0xtee9ee" timestamp="1420432952"&gt;125&lt;/key&gt;&lt;/foreign-keys&gt;&lt;ref-type name="Journal Article"&gt;17&lt;/ref-type&gt;&lt;contributors&gt;&lt;authors&gt;&lt;author&gt;Berglund, S.&lt;/author&gt;&lt;author&gt;Zettervall, O.&lt;/author&gt;&lt;/authors&gt;&lt;/contributors&gt;&lt;auth-address&gt;Department of Medicine, University of Lund, Malmo General Hospital, Sweden.&lt;/auth-address&gt;&lt;titles&gt;&lt;title&gt;Incidence of polycythemia vera in a defined population&lt;/title&gt;&lt;secondary-title&gt;Eur J Haematol&lt;/secondary-title&gt;&lt;alt-title&gt;European journal of haematology&lt;/alt-title&gt;&lt;/titles&gt;&lt;periodical&gt;&lt;full-title&gt;Eur J Haematol&lt;/full-title&gt;&lt;abbr-1&gt;European journal of haematology&lt;/abbr-1&gt;&lt;/periodical&gt;&lt;alt-periodical&gt;&lt;full-title&gt;Eur J Haematol&lt;/full-title&gt;&lt;abbr-1&gt;European journal of haematology&lt;/abbr-1&gt;&lt;/alt-periodical&gt;&lt;pages&gt;20-6&lt;/pages&gt;&lt;volume&gt;48&lt;/volume&gt;&lt;number&gt;1&lt;/number&gt;&lt;keywords&gt;&lt;keyword&gt;Adult&lt;/keyword&gt;&lt;keyword&gt;Age Factors&lt;/keyword&gt;&lt;keyword&gt;Aged&lt;/keyword&gt;&lt;keyword&gt;Female&lt;/keyword&gt;&lt;keyword&gt;Humans&lt;/keyword&gt;&lt;keyword&gt;Incidence&lt;/keyword&gt;&lt;keyword&gt;Leukocytosis/epidemiology/etiology&lt;/keyword&gt;&lt;keyword&gt;Male&lt;/keyword&gt;&lt;keyword&gt;Middle Aged&lt;/keyword&gt;&lt;keyword&gt;Polycythemia Vera/*epidemiology/physiopathology&lt;/keyword&gt;&lt;keyword&gt;Sex Characteristics&lt;/keyword&gt;&lt;keyword&gt;Splenomegaly/epidemiology/etiology&lt;/keyword&gt;&lt;keyword&gt;Sweden/epidemiology&lt;/keyword&gt;&lt;keyword&gt;Thrombocytosis/epidemiology/etiology&lt;/keyword&gt;&lt;keyword&gt;Urban Population&lt;/keyword&gt;&lt;/keywords&gt;&lt;dates&gt;&lt;year&gt;1992&lt;/year&gt;&lt;pub-dates&gt;&lt;date&gt;Jan&lt;/date&gt;&lt;/pub-dates&gt;&lt;/dates&gt;&lt;isbn&gt;0902-4441 (Print)&amp;#xD;0902-4441 (Linking)&lt;/isbn&gt;&lt;accession-num&gt;1730276&lt;/accession-num&gt;&lt;urls&gt;&lt;related-urls&gt;&lt;url&gt;http://www.ncbi.nlm.nih.gov/entrez/query.fcgi?cmd=Retrieve&amp;amp;db=PubMed&amp;amp;dopt=Citation&amp;amp;list_uids=1730276 &lt;/url&gt;&lt;/related-urls&gt;&lt;/urls&gt;&lt;language&gt;eng&lt;/language&gt;&lt;/record&gt;&lt;/Cite&gt;&lt;/EndNote&gt;</w:instrText>
      </w:r>
      <w:r w:rsidR="00AC73DF" w:rsidRPr="00F824DB">
        <w:rPr>
          <w:rFonts w:ascii="Arial" w:hAnsi="Arial" w:cs="Arial"/>
          <w:bCs/>
        </w:rPr>
        <w:fldChar w:fldCharType="separate"/>
      </w:r>
      <w:r w:rsidR="00B81DA7" w:rsidRPr="00F824DB">
        <w:rPr>
          <w:rFonts w:ascii="Arial" w:hAnsi="Arial" w:cs="Arial"/>
          <w:bCs/>
          <w:noProof/>
        </w:rPr>
        <w:t>(</w:t>
      </w:r>
      <w:hyperlink w:anchor="_ENREF_6" w:tooltip="Berglund, 1992 #125" w:history="1">
        <w:r w:rsidR="0013570D" w:rsidRPr="00F824DB">
          <w:rPr>
            <w:rFonts w:ascii="Arial" w:hAnsi="Arial" w:cs="Arial"/>
            <w:bCs/>
            <w:noProof/>
          </w:rPr>
          <w:t>Berglund and Zettervall 1992</w:t>
        </w:r>
      </w:hyperlink>
      <w:r w:rsidR="00B81DA7" w:rsidRPr="00F824DB">
        <w:rPr>
          <w:rFonts w:ascii="Arial" w:hAnsi="Arial" w:cs="Arial"/>
          <w:bCs/>
          <w:noProof/>
        </w:rPr>
        <w:t>)</w:t>
      </w:r>
      <w:r w:rsidR="00AC73DF" w:rsidRPr="00F824DB">
        <w:rPr>
          <w:rFonts w:ascii="Arial" w:hAnsi="Arial" w:cs="Arial"/>
          <w:bCs/>
        </w:rPr>
        <w:fldChar w:fldCharType="end"/>
      </w:r>
      <w:ins w:id="221" w:author="Graca M Dores" w:date="2016-01-09T14:09:00Z">
        <w:r w:rsidR="00443167" w:rsidRPr="00F824DB">
          <w:rPr>
            <w:rFonts w:ascii="Arial" w:hAnsi="Arial" w:cs="Arial"/>
            <w:bCs/>
          </w:rPr>
          <w:t>.</w:t>
        </w:r>
      </w:ins>
      <w:r w:rsidR="00C13E85" w:rsidRPr="00F824DB">
        <w:rPr>
          <w:rFonts w:ascii="Arial" w:hAnsi="Arial" w:cs="Arial"/>
          <w:bCs/>
        </w:rPr>
        <w:t xml:space="preserve">  Among the European studies, ET was noted to predominate among women in most</w:t>
      </w:r>
      <w:r w:rsidR="009949AD" w:rsidRPr="00F824DB">
        <w:rPr>
          <w:rFonts w:ascii="Arial" w:hAnsi="Arial" w:cs="Arial"/>
          <w:bCs/>
        </w:rPr>
        <w:t>,</w:t>
      </w:r>
      <w:r w:rsidR="00C13E85" w:rsidRPr="00F824DB">
        <w:rPr>
          <w:rFonts w:ascii="Arial" w:hAnsi="Arial" w:cs="Arial"/>
          <w:bCs/>
        </w:rPr>
        <w:t xml:space="preserve"> </w:t>
      </w:r>
      <w:r w:rsidR="009949AD" w:rsidRPr="00F824DB">
        <w:rPr>
          <w:rFonts w:ascii="Arial" w:hAnsi="Arial" w:cs="Arial"/>
          <w:bCs/>
        </w:rPr>
        <w:t xml:space="preserve">but not all </w:t>
      </w:r>
      <w:r w:rsidR="00C13E85" w:rsidRPr="00F824DB">
        <w:rPr>
          <w:rFonts w:ascii="Arial" w:hAnsi="Arial" w:cs="Arial"/>
          <w:bCs/>
        </w:rPr>
        <w:t>studies</w:t>
      </w:r>
      <w:del w:id="222" w:author="Graca M Dores" w:date="2016-01-09T14:09:00Z">
        <w:r w:rsidR="00C13E85" w:rsidRPr="00BE7129">
          <w:rPr>
            <w:rFonts w:ascii="Arial" w:hAnsi="Arial" w:cs="Arial"/>
            <w:bCs/>
          </w:rPr>
          <w:delText>.</w:delText>
        </w:r>
      </w:del>
      <w:ins w:id="223" w:author="Graca M Dores" w:date="2016-01-09T14:09:00Z">
        <w:r w:rsidR="00443167" w:rsidRPr="00F824DB">
          <w:rPr>
            <w:rFonts w:ascii="Arial" w:hAnsi="Arial" w:cs="Arial"/>
            <w:bCs/>
          </w:rPr>
          <w:t xml:space="preserve"> </w:t>
        </w:r>
      </w:ins>
      <w:r w:rsidR="00AC73DF" w:rsidRPr="00F824DB">
        <w:rPr>
          <w:rFonts w:ascii="Arial" w:hAnsi="Arial" w:cs="Arial"/>
          <w:bCs/>
        </w:rPr>
        <w:fldChar w:fldCharType="begin">
          <w:fldData xml:space="preserve">PEVuZE5vdGU+PENpdGU+PEF1dGhvcj5NYXluYWRpZTwvQXV0aG9yPjxZZWFyPjIwMTE8L1llYXI+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</w:fldData>
        </w:fldChar>
      </w:r>
      <w:r w:rsidR="00883BBF" w:rsidRPr="00F824DB">
        <w:rPr>
          <w:rFonts w:ascii="Arial" w:hAnsi="Arial" w:cs="Arial"/>
          <w:bCs/>
        </w:rPr>
        <w:instrText xml:space="preserve"> ADDIN EN.CITE </w:instrText>
      </w:r>
      <w:r w:rsidR="00AC73DF" w:rsidRPr="00F824DB">
        <w:rPr>
          <w:rFonts w:ascii="Arial" w:hAnsi="Arial" w:cs="Arial"/>
          <w:bCs/>
        </w:rPr>
        <w:fldChar w:fldCharType="begin">
          <w:fldData xml:space="preserve">PEVuZE5vdGU+PENpdGU+PEF1dGhvcj5NYXluYWRpZTwvQXV0aG9yPjxZZWFyPjIwMTE8L1llYXI+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</w:fldData>
        </w:fldChar>
      </w:r>
      <w:r w:rsidR="00883BBF" w:rsidRPr="00F824DB">
        <w:rPr>
          <w:rFonts w:ascii="Arial" w:hAnsi="Arial" w:cs="Arial"/>
          <w:bCs/>
        </w:rPr>
        <w:instrText xml:space="preserve"> ADDIN EN.CITE.DATA </w:instrText>
      </w:r>
      <w:r w:rsidR="00AC73DF" w:rsidRPr="00F824DB">
        <w:rPr>
          <w:rFonts w:ascii="Arial" w:hAnsi="Arial" w:cs="Arial"/>
          <w:bCs/>
        </w:rPr>
      </w:r>
      <w:r w:rsidR="00AC73DF" w:rsidRPr="00F824DB">
        <w:rPr>
          <w:rFonts w:ascii="Arial" w:hAnsi="Arial" w:cs="Arial"/>
          <w:bCs/>
        </w:rPr>
        <w:fldChar w:fldCharType="end"/>
      </w:r>
      <w:r w:rsidR="00AC73DF" w:rsidRPr="00F824DB">
        <w:rPr>
          <w:rFonts w:ascii="Arial" w:hAnsi="Arial" w:cs="Arial"/>
          <w:bCs/>
        </w:rPr>
      </w:r>
      <w:r w:rsidR="00AC73DF" w:rsidRPr="00F824DB">
        <w:rPr>
          <w:rFonts w:ascii="Arial" w:hAnsi="Arial" w:cs="Arial"/>
          <w:bCs/>
        </w:rPr>
        <w:fldChar w:fldCharType="separate"/>
      </w:r>
      <w:del w:id="224" w:author="Graca M Dores" w:date="2016-01-09T14:09:00Z">
        <w:r w:rsidR="00B81DA7">
          <w:rPr>
            <w:rFonts w:ascii="Arial" w:hAnsi="Arial" w:cs="Arial"/>
            <w:bCs/>
            <w:noProof/>
          </w:rPr>
          <w:delText>(</w:delText>
        </w:r>
        <w:r w:rsidR="00AC73DF">
          <w:fldChar w:fldCharType="begin"/>
        </w:r>
        <w:r w:rsidR="00C0390C">
          <w:delInstrText xml:space="preserve"> HYPERLINK \l "_ENREF_31" \o "Maynadie, 2011 #20" </w:delInstrText>
        </w:r>
        <w:r w:rsidR="00AC73DF">
          <w:fldChar w:fldCharType="separate"/>
        </w:r>
        <w:r w:rsidR="0018142B">
          <w:rPr>
            <w:rFonts w:ascii="Arial" w:hAnsi="Arial" w:cs="Arial"/>
            <w:bCs/>
            <w:noProof/>
          </w:rPr>
          <w:delText>Maynadie</w:delText>
        </w:r>
        <w:r w:rsidR="0018142B" w:rsidRPr="00B81DA7">
          <w:rPr>
            <w:rFonts w:ascii="Arial" w:hAnsi="Arial" w:cs="Arial"/>
            <w:bCs/>
            <w:i/>
            <w:noProof/>
          </w:rPr>
          <w:delText>, et al</w:delText>
        </w:r>
        <w:r w:rsidR="0018142B">
          <w:rPr>
            <w:rFonts w:ascii="Arial" w:hAnsi="Arial" w:cs="Arial"/>
            <w:bCs/>
            <w:noProof/>
          </w:rPr>
          <w:delText xml:space="preserve"> 2011</w:delText>
        </w:r>
        <w:r w:rsidR="00AC73DF">
          <w:rPr>
            <w:rFonts w:ascii="Arial" w:hAnsi="Arial" w:cs="Arial"/>
            <w:bCs/>
            <w:noProof/>
          </w:rPr>
          <w:fldChar w:fldCharType="end"/>
        </w:r>
        <w:r w:rsidR="00B81DA7">
          <w:rPr>
            <w:rFonts w:ascii="Arial" w:hAnsi="Arial" w:cs="Arial"/>
            <w:bCs/>
            <w:noProof/>
          </w:rPr>
          <w:delText>)</w:delText>
        </w:r>
      </w:del>
      <w:ins w:id="225" w:author="Graca M Dores" w:date="2016-01-09T14:09:00Z">
        <w:r w:rsidR="00B81DA7" w:rsidRPr="00F824DB">
          <w:rPr>
            <w:rFonts w:ascii="Arial" w:hAnsi="Arial" w:cs="Arial"/>
            <w:bCs/>
            <w:noProof/>
          </w:rPr>
          <w:t>(</w:t>
        </w:r>
        <w:r w:rsidR="00AC73DF" w:rsidRPr="00F824DB">
          <w:fldChar w:fldCharType="begin"/>
        </w:r>
        <w:r w:rsidR="00C0390C" w:rsidRPr="00F824DB">
          <w:instrText xml:space="preserve"> HYPERLINK \l "_ENREF_33" \o "Maynadie, 2011 #97" </w:instrText>
        </w:r>
        <w:r w:rsidR="00AC73DF" w:rsidRPr="00F824DB">
          <w:fldChar w:fldCharType="separate"/>
        </w:r>
        <w:r w:rsidR="0013570D" w:rsidRPr="00F824DB">
          <w:rPr>
            <w:rFonts w:ascii="Arial" w:hAnsi="Arial" w:cs="Arial"/>
            <w:bCs/>
            <w:noProof/>
          </w:rPr>
          <w:t>Maynadie</w:t>
        </w:r>
        <w:r w:rsidR="0013570D" w:rsidRPr="00F824DB">
          <w:rPr>
            <w:rFonts w:ascii="Arial" w:hAnsi="Arial" w:cs="Arial"/>
            <w:bCs/>
            <w:i/>
            <w:noProof/>
          </w:rPr>
          <w:t>, et al</w:t>
        </w:r>
        <w:r w:rsidR="0013570D" w:rsidRPr="00F824DB">
          <w:rPr>
            <w:rFonts w:ascii="Arial" w:hAnsi="Arial" w:cs="Arial"/>
            <w:bCs/>
            <w:noProof/>
          </w:rPr>
          <w:t xml:space="preserve"> 2011</w:t>
        </w:r>
        <w:r w:rsidR="00AC73DF" w:rsidRPr="00F824DB">
          <w:rPr>
            <w:rFonts w:ascii="Arial" w:hAnsi="Arial" w:cs="Arial"/>
            <w:bCs/>
            <w:noProof/>
          </w:rPr>
          <w:fldChar w:fldCharType="end"/>
        </w:r>
        <w:r w:rsidR="00B81DA7" w:rsidRPr="00F824DB">
          <w:rPr>
            <w:rFonts w:ascii="Arial" w:hAnsi="Arial" w:cs="Arial"/>
            <w:bCs/>
            <w:noProof/>
          </w:rPr>
          <w:t>)</w:t>
        </w:r>
      </w:ins>
      <w:r w:rsidR="00AC73DF" w:rsidRPr="00F824DB">
        <w:rPr>
          <w:rFonts w:ascii="Arial" w:hAnsi="Arial" w:cs="Arial"/>
          <w:bCs/>
        </w:rPr>
        <w:fldChar w:fldCharType="end"/>
      </w:r>
      <w:ins w:id="226" w:author="Graca M Dores" w:date="2016-01-09T14:09:00Z">
        <w:r w:rsidR="00443167" w:rsidRPr="00F824DB">
          <w:rPr>
            <w:rFonts w:ascii="Arial" w:hAnsi="Arial" w:cs="Arial"/>
            <w:bCs/>
          </w:rPr>
          <w:t xml:space="preserve">. </w:t>
        </w:r>
      </w:ins>
      <w:r w:rsidR="00C13E85" w:rsidRPr="00F824DB">
        <w:rPr>
          <w:rFonts w:ascii="Arial" w:hAnsi="Arial" w:cs="Arial"/>
          <w:bCs/>
        </w:rPr>
        <w:t xml:space="preserve"> With </w:t>
      </w:r>
      <w:r w:rsidR="00E07440" w:rsidRPr="00F824DB">
        <w:rPr>
          <w:rFonts w:ascii="Arial" w:hAnsi="Arial" w:cs="Arial"/>
          <w:bCs/>
        </w:rPr>
        <w:t>the</w:t>
      </w:r>
      <w:r w:rsidR="00C13E85" w:rsidRPr="00F824DB">
        <w:rPr>
          <w:rFonts w:ascii="Arial" w:hAnsi="Arial" w:cs="Arial"/>
          <w:bCs/>
        </w:rPr>
        <w:t xml:space="preserve"> exception</w:t>
      </w:r>
      <w:r w:rsidR="00E07440" w:rsidRPr="00F824DB">
        <w:rPr>
          <w:rFonts w:ascii="Arial" w:hAnsi="Arial" w:cs="Arial"/>
          <w:bCs/>
        </w:rPr>
        <w:t xml:space="preserve"> of </w:t>
      </w:r>
      <w:r w:rsidR="00C13E85" w:rsidRPr="00F824DB">
        <w:rPr>
          <w:rFonts w:ascii="Arial" w:hAnsi="Arial" w:cs="Arial"/>
          <w:bCs/>
        </w:rPr>
        <w:t>ET and cancers of the anus, gallbladder, breast, and thyroid, few hematopoietic</w:t>
      </w:r>
      <w:ins w:id="227" w:author="Graca M Dores" w:date="2016-01-09T14:09:00Z">
        <w:r w:rsidR="00443167" w:rsidRPr="00F824DB">
          <w:rPr>
            <w:rFonts w:ascii="Arial" w:hAnsi="Arial" w:cs="Arial"/>
            <w:bCs/>
          </w:rPr>
          <w:t xml:space="preserve"> </w:t>
        </w:r>
      </w:ins>
      <w:r w:rsidR="00AC73DF" w:rsidRPr="00F824DB">
        <w:rPr>
          <w:rFonts w:ascii="Arial" w:hAnsi="Arial" w:cs="Arial"/>
          <w:bCs/>
        </w:rPr>
        <w:fldChar w:fldCharType="begin">
          <w:fldData xml:space="preserve">PEVuZE5vdGU+PENpdGU+PEF1dGhvcj5Nb3J0b248L0F1dGhvcj48WWVhcj4yMDA2PC9ZZWFyPjxS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</w:fldData>
        </w:fldChar>
      </w:r>
      <w:r w:rsidR="00883BBF" w:rsidRPr="00F824DB">
        <w:rPr>
          <w:rFonts w:ascii="Arial" w:hAnsi="Arial" w:cs="Arial"/>
          <w:bCs/>
        </w:rPr>
        <w:instrText xml:space="preserve"> ADDIN EN.CITE </w:instrText>
      </w:r>
      <w:r w:rsidR="00AC73DF" w:rsidRPr="00F824DB">
        <w:rPr>
          <w:rFonts w:ascii="Arial" w:hAnsi="Arial" w:cs="Arial"/>
          <w:bCs/>
        </w:rPr>
        <w:fldChar w:fldCharType="begin">
          <w:fldData xml:space="preserve">PEVuZE5vdGU+PENpdGU+PEF1dGhvcj5Nb3J0b248L0F1dGhvcj48WWVhcj4yMDA2PC9ZZWFyPjxS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</w:fldData>
        </w:fldChar>
      </w:r>
      <w:r w:rsidR="00883BBF" w:rsidRPr="00F824DB">
        <w:rPr>
          <w:rFonts w:ascii="Arial" w:hAnsi="Arial" w:cs="Arial"/>
          <w:bCs/>
        </w:rPr>
        <w:instrText xml:space="preserve"> ADDIN EN.CITE.DATA </w:instrText>
      </w:r>
      <w:r w:rsidR="00AC73DF" w:rsidRPr="00F824DB">
        <w:rPr>
          <w:rFonts w:ascii="Arial" w:hAnsi="Arial" w:cs="Arial"/>
          <w:bCs/>
        </w:rPr>
      </w:r>
      <w:r w:rsidR="00AC73DF" w:rsidRPr="00F824DB">
        <w:rPr>
          <w:rFonts w:ascii="Arial" w:hAnsi="Arial" w:cs="Arial"/>
          <w:bCs/>
        </w:rPr>
        <w:fldChar w:fldCharType="end"/>
      </w:r>
      <w:r w:rsidR="00AC73DF" w:rsidRPr="00F824DB">
        <w:rPr>
          <w:rFonts w:ascii="Arial" w:hAnsi="Arial" w:cs="Arial"/>
          <w:bCs/>
        </w:rPr>
      </w:r>
      <w:r w:rsidR="00AC73DF" w:rsidRPr="00F824DB">
        <w:rPr>
          <w:rFonts w:ascii="Arial" w:hAnsi="Arial" w:cs="Arial"/>
          <w:bCs/>
        </w:rPr>
        <w:fldChar w:fldCharType="separate"/>
      </w:r>
      <w:del w:id="228" w:author="Graca M Dores" w:date="2016-01-09T14:09:00Z">
        <w:r w:rsidR="00B81DA7">
          <w:rPr>
            <w:rFonts w:ascii="Arial" w:hAnsi="Arial" w:cs="Arial"/>
            <w:bCs/>
            <w:noProof/>
          </w:rPr>
          <w:delText>(</w:delText>
        </w:r>
        <w:r w:rsidR="00AC73DF">
          <w:fldChar w:fldCharType="begin"/>
        </w:r>
        <w:r w:rsidR="00C0390C">
          <w:delInstrText xml:space="preserve"> HYPERLINK \l "_ENREF_17" \o "Dores, 2012 #47" </w:delInstrText>
        </w:r>
        <w:r w:rsidR="00AC73DF">
          <w:fldChar w:fldCharType="separate"/>
        </w:r>
        <w:r w:rsidR="0018142B">
          <w:rPr>
            <w:rFonts w:ascii="Arial" w:hAnsi="Arial" w:cs="Arial"/>
            <w:bCs/>
            <w:noProof/>
          </w:rPr>
          <w:delText>Dores</w:delText>
        </w:r>
        <w:r w:rsidR="0018142B" w:rsidRPr="00B81DA7">
          <w:rPr>
            <w:rFonts w:ascii="Arial" w:hAnsi="Arial" w:cs="Arial"/>
            <w:bCs/>
            <w:i/>
            <w:noProof/>
          </w:rPr>
          <w:delText>, et al</w:delText>
        </w:r>
        <w:r w:rsidR="0018142B">
          <w:rPr>
            <w:rFonts w:ascii="Arial" w:hAnsi="Arial" w:cs="Arial"/>
            <w:bCs/>
            <w:noProof/>
          </w:rPr>
          <w:delText xml:space="preserve"> 2012</w:delText>
        </w:r>
        <w:r w:rsidR="00AC73DF">
          <w:rPr>
            <w:rFonts w:ascii="Arial" w:hAnsi="Arial" w:cs="Arial"/>
            <w:bCs/>
            <w:noProof/>
          </w:rPr>
          <w:fldChar w:fldCharType="end"/>
        </w:r>
        <w:r w:rsidR="00B81DA7">
          <w:rPr>
            <w:rFonts w:ascii="Arial" w:hAnsi="Arial" w:cs="Arial"/>
            <w:bCs/>
            <w:noProof/>
          </w:rPr>
          <w:delText xml:space="preserve">, </w:delText>
        </w:r>
        <w:r w:rsidR="00AC73DF">
          <w:fldChar w:fldCharType="begin"/>
        </w:r>
        <w:r w:rsidR="00C0390C">
          <w:delInstrText xml:space="preserve"> HYPERLINK \l "_ENREF_34" \o "Morton, 2006 #190" </w:delInstrText>
        </w:r>
        <w:r w:rsidR="00AC73DF">
          <w:fldChar w:fldCharType="separate"/>
        </w:r>
        <w:r w:rsidR="0018142B">
          <w:rPr>
            <w:rFonts w:ascii="Arial" w:hAnsi="Arial" w:cs="Arial"/>
            <w:bCs/>
            <w:noProof/>
          </w:rPr>
          <w:delText>Morton</w:delText>
        </w:r>
        <w:r w:rsidR="0018142B" w:rsidRPr="00B81DA7">
          <w:rPr>
            <w:rFonts w:ascii="Arial" w:hAnsi="Arial" w:cs="Arial"/>
            <w:bCs/>
            <w:i/>
            <w:noProof/>
          </w:rPr>
          <w:delText>, et al</w:delText>
        </w:r>
        <w:r w:rsidR="0018142B">
          <w:rPr>
            <w:rFonts w:ascii="Arial" w:hAnsi="Arial" w:cs="Arial"/>
            <w:bCs/>
            <w:noProof/>
          </w:rPr>
          <w:delText xml:space="preserve"> 2006</w:delText>
        </w:r>
        <w:r w:rsidR="00AC73DF">
          <w:rPr>
            <w:rFonts w:ascii="Arial" w:hAnsi="Arial" w:cs="Arial"/>
            <w:bCs/>
            <w:noProof/>
          </w:rPr>
          <w:fldChar w:fldCharType="end"/>
        </w:r>
        <w:r w:rsidR="00B81DA7">
          <w:rPr>
            <w:rFonts w:ascii="Arial" w:hAnsi="Arial" w:cs="Arial"/>
            <w:bCs/>
            <w:noProof/>
          </w:rPr>
          <w:delText xml:space="preserve">, </w:delText>
        </w:r>
        <w:r w:rsidR="00AC73DF">
          <w:fldChar w:fldCharType="begin"/>
        </w:r>
        <w:r w:rsidR="00C0390C">
          <w:delInstrText xml:space="preserve"> HYPERLINK \l "_ENREF_53" \o "Smith, 2011 #14" </w:delInstrText>
        </w:r>
        <w:r w:rsidR="00AC73DF">
          <w:fldChar w:fldCharType="separate"/>
        </w:r>
        <w:r w:rsidR="0018142B">
          <w:rPr>
            <w:rFonts w:ascii="Arial" w:hAnsi="Arial" w:cs="Arial"/>
            <w:bCs/>
            <w:noProof/>
          </w:rPr>
          <w:delText>Smith</w:delText>
        </w:r>
        <w:r w:rsidR="0018142B" w:rsidRPr="00B81DA7">
          <w:rPr>
            <w:rFonts w:ascii="Arial" w:hAnsi="Arial" w:cs="Arial"/>
            <w:bCs/>
            <w:i/>
            <w:noProof/>
          </w:rPr>
          <w:delText>, et al</w:delText>
        </w:r>
        <w:r w:rsidR="0018142B">
          <w:rPr>
            <w:rFonts w:ascii="Arial" w:hAnsi="Arial" w:cs="Arial"/>
            <w:bCs/>
            <w:noProof/>
          </w:rPr>
          <w:delText xml:space="preserve"> 2011</w:delText>
        </w:r>
        <w:r w:rsidR="00AC73DF">
          <w:rPr>
            <w:rFonts w:ascii="Arial" w:hAnsi="Arial" w:cs="Arial"/>
            <w:bCs/>
            <w:noProof/>
          </w:rPr>
          <w:fldChar w:fldCharType="end"/>
        </w:r>
        <w:r w:rsidR="00B81DA7">
          <w:rPr>
            <w:rFonts w:ascii="Arial" w:hAnsi="Arial" w:cs="Arial"/>
            <w:bCs/>
            <w:noProof/>
          </w:rPr>
          <w:delText>)</w:delText>
        </w:r>
      </w:del>
      <w:ins w:id="229" w:author="Graca M Dores" w:date="2016-01-09T14:09:00Z">
        <w:r w:rsidR="00B81DA7" w:rsidRPr="00F824DB">
          <w:rPr>
            <w:rFonts w:ascii="Arial" w:hAnsi="Arial" w:cs="Arial"/>
            <w:bCs/>
            <w:noProof/>
          </w:rPr>
          <w:t>(</w:t>
        </w:r>
        <w:r w:rsidR="00AC73DF" w:rsidRPr="00F824DB">
          <w:fldChar w:fldCharType="begin"/>
        </w:r>
        <w:r w:rsidR="00C0390C" w:rsidRPr="00F824DB">
          <w:instrText xml:space="preserve"> HYPERLINK \l "_ENREF_17" \o "Dores, 2012 #125" </w:instrText>
        </w:r>
        <w:r w:rsidR="00AC73DF" w:rsidRPr="00F824DB">
          <w:fldChar w:fldCharType="separate"/>
        </w:r>
        <w:r w:rsidR="0013570D" w:rsidRPr="00F824DB">
          <w:rPr>
            <w:rFonts w:ascii="Arial" w:hAnsi="Arial" w:cs="Arial"/>
            <w:bCs/>
            <w:noProof/>
          </w:rPr>
          <w:t>Dores</w:t>
        </w:r>
        <w:r w:rsidR="0013570D" w:rsidRPr="00F824DB">
          <w:rPr>
            <w:rFonts w:ascii="Arial" w:hAnsi="Arial" w:cs="Arial"/>
            <w:bCs/>
            <w:i/>
            <w:noProof/>
          </w:rPr>
          <w:t>, et al</w:t>
        </w:r>
        <w:r w:rsidR="0013570D" w:rsidRPr="00F824DB">
          <w:rPr>
            <w:rFonts w:ascii="Arial" w:hAnsi="Arial" w:cs="Arial"/>
            <w:bCs/>
            <w:noProof/>
          </w:rPr>
          <w:t xml:space="preserve"> 2012</w:t>
        </w:r>
        <w:r w:rsidR="00AC73DF" w:rsidRPr="00F824DB">
          <w:rPr>
            <w:rFonts w:ascii="Arial" w:hAnsi="Arial" w:cs="Arial"/>
            <w:bCs/>
            <w:noProof/>
          </w:rPr>
          <w:fldChar w:fldCharType="end"/>
        </w:r>
        <w:r w:rsidR="00B81DA7" w:rsidRPr="00F824DB">
          <w:rPr>
            <w:rFonts w:ascii="Arial" w:hAnsi="Arial" w:cs="Arial"/>
            <w:bCs/>
            <w:noProof/>
          </w:rPr>
          <w:t xml:space="preserve">, </w:t>
        </w:r>
        <w:r w:rsidR="00AC73DF" w:rsidRPr="00F824DB">
          <w:fldChar w:fldCharType="begin"/>
        </w:r>
        <w:r w:rsidR="00C0390C" w:rsidRPr="00F824DB">
          <w:instrText xml:space="preserve"> HYPERLINK \l "_ENREF_36" \o "Morton, 2006 #190" </w:instrText>
        </w:r>
        <w:r w:rsidR="00AC73DF" w:rsidRPr="00F824DB">
          <w:fldChar w:fldCharType="separate"/>
        </w:r>
        <w:r w:rsidR="0013570D" w:rsidRPr="00F824DB">
          <w:rPr>
            <w:rFonts w:ascii="Arial" w:hAnsi="Arial" w:cs="Arial"/>
            <w:bCs/>
            <w:noProof/>
          </w:rPr>
          <w:t>Morton</w:t>
        </w:r>
        <w:r w:rsidR="0013570D" w:rsidRPr="00F824DB">
          <w:rPr>
            <w:rFonts w:ascii="Arial" w:hAnsi="Arial" w:cs="Arial"/>
            <w:bCs/>
            <w:i/>
            <w:noProof/>
          </w:rPr>
          <w:t>, et al</w:t>
        </w:r>
        <w:r w:rsidR="0013570D" w:rsidRPr="00F824DB">
          <w:rPr>
            <w:rFonts w:ascii="Arial" w:hAnsi="Arial" w:cs="Arial"/>
            <w:bCs/>
            <w:noProof/>
          </w:rPr>
          <w:t xml:space="preserve"> 2006</w:t>
        </w:r>
        <w:r w:rsidR="00AC73DF" w:rsidRPr="00F824DB">
          <w:rPr>
            <w:rFonts w:ascii="Arial" w:hAnsi="Arial" w:cs="Arial"/>
            <w:bCs/>
            <w:noProof/>
          </w:rPr>
          <w:fldChar w:fldCharType="end"/>
        </w:r>
        <w:r w:rsidR="00B81DA7" w:rsidRPr="00F824DB">
          <w:rPr>
            <w:rFonts w:ascii="Arial" w:hAnsi="Arial" w:cs="Arial"/>
            <w:bCs/>
            <w:noProof/>
          </w:rPr>
          <w:t xml:space="preserve">, </w:t>
        </w:r>
        <w:r w:rsidR="00AC73DF" w:rsidRPr="00F824DB">
          <w:fldChar w:fldCharType="begin"/>
        </w:r>
        <w:r w:rsidR="00C0390C" w:rsidRPr="00F824DB">
          <w:instrText xml:space="preserve"> HYPERLINK \l "_ENREF_56" \o "Smith, 2011 #91" </w:instrText>
        </w:r>
        <w:r w:rsidR="00AC73DF" w:rsidRPr="00F824DB">
          <w:fldChar w:fldCharType="separate"/>
        </w:r>
        <w:r w:rsidR="0013570D" w:rsidRPr="00F824DB">
          <w:rPr>
            <w:rFonts w:ascii="Arial" w:hAnsi="Arial" w:cs="Arial"/>
            <w:bCs/>
            <w:noProof/>
          </w:rPr>
          <w:t>Smith</w:t>
        </w:r>
        <w:r w:rsidR="0013570D" w:rsidRPr="00F824DB">
          <w:rPr>
            <w:rFonts w:ascii="Arial" w:hAnsi="Arial" w:cs="Arial"/>
            <w:bCs/>
            <w:i/>
            <w:noProof/>
          </w:rPr>
          <w:t>, et al</w:t>
        </w:r>
        <w:r w:rsidR="0013570D" w:rsidRPr="00F824DB">
          <w:rPr>
            <w:rFonts w:ascii="Arial" w:hAnsi="Arial" w:cs="Arial"/>
            <w:bCs/>
            <w:noProof/>
          </w:rPr>
          <w:t xml:space="preserve"> 2011</w:t>
        </w:r>
        <w:r w:rsidR="00AC73DF" w:rsidRPr="00F824DB">
          <w:rPr>
            <w:rFonts w:ascii="Arial" w:hAnsi="Arial" w:cs="Arial"/>
            <w:bCs/>
            <w:noProof/>
          </w:rPr>
          <w:fldChar w:fldCharType="end"/>
        </w:r>
        <w:r w:rsidR="00B81DA7" w:rsidRPr="00F824DB">
          <w:rPr>
            <w:rFonts w:ascii="Arial" w:hAnsi="Arial" w:cs="Arial"/>
            <w:bCs/>
            <w:noProof/>
          </w:rPr>
          <w:t>)</w:t>
        </w:r>
      </w:ins>
      <w:r w:rsidR="00AC73DF" w:rsidRPr="00F824DB">
        <w:rPr>
          <w:rFonts w:ascii="Arial" w:hAnsi="Arial" w:cs="Arial"/>
          <w:bCs/>
        </w:rPr>
        <w:fldChar w:fldCharType="end"/>
      </w:r>
      <w:r w:rsidR="00C13E85" w:rsidRPr="00F824DB">
        <w:rPr>
          <w:rFonts w:ascii="Arial" w:hAnsi="Arial" w:cs="Arial"/>
          <w:bCs/>
        </w:rPr>
        <w:t xml:space="preserve"> and solid tumors</w:t>
      </w:r>
      <w:ins w:id="230" w:author="Graca M Dores" w:date="2016-01-09T14:09:00Z">
        <w:r w:rsidR="00443167" w:rsidRPr="00F824DB">
          <w:rPr>
            <w:rFonts w:ascii="Arial" w:hAnsi="Arial" w:cs="Arial"/>
            <w:bCs/>
          </w:rPr>
          <w:t xml:space="preserve"> </w:t>
        </w:r>
      </w:ins>
      <w:r w:rsidR="00AC73DF" w:rsidRPr="00F824DB">
        <w:rPr>
          <w:rFonts w:ascii="Arial" w:hAnsi="Arial" w:cs="Arial"/>
          <w:bCs/>
        </w:rPr>
        <w:fldChar w:fldCharType="begin">
          <w:fldData xml:space="preserve">PEVuZE5vdGU+PENpdGU+PEF1dGhvcj5Db29rPC9BdXRob3I+PFllYXI+MjAwOTwvWWVhcj48UmVj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</w:fldData>
        </w:fldChar>
      </w:r>
      <w:r w:rsidR="00B81DA7" w:rsidRPr="00F824DB">
        <w:rPr>
          <w:rFonts w:ascii="Arial" w:hAnsi="Arial" w:cs="Arial"/>
          <w:bCs/>
        </w:rPr>
        <w:instrText xml:space="preserve"> ADDIN EN.CITE </w:instrText>
      </w:r>
      <w:r w:rsidR="00AC73DF" w:rsidRPr="00F824DB">
        <w:rPr>
          <w:rFonts w:ascii="Arial" w:hAnsi="Arial" w:cs="Arial"/>
          <w:bCs/>
        </w:rPr>
        <w:fldChar w:fldCharType="begin">
          <w:fldData xml:space="preserve">PEVuZE5vdGU+PENpdGU+PEF1dGhvcj5Db29rPC9BdXRob3I+PFllYXI+MjAwOTwvWWVhcj48UmVj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</w:fldData>
        </w:fldChar>
      </w:r>
      <w:r w:rsidR="00B81DA7" w:rsidRPr="00F824DB">
        <w:rPr>
          <w:rFonts w:ascii="Arial" w:hAnsi="Arial" w:cs="Arial"/>
          <w:bCs/>
        </w:rPr>
        <w:instrText xml:space="preserve"> ADDIN EN.CITE.DATA </w:instrText>
      </w:r>
      <w:r w:rsidR="00AC73DF" w:rsidRPr="00F824DB">
        <w:rPr>
          <w:rFonts w:ascii="Arial" w:hAnsi="Arial" w:cs="Arial"/>
          <w:bCs/>
        </w:rPr>
      </w:r>
      <w:r w:rsidR="00AC73DF" w:rsidRPr="00F824DB">
        <w:rPr>
          <w:rFonts w:ascii="Arial" w:hAnsi="Arial" w:cs="Arial"/>
          <w:bCs/>
        </w:rPr>
        <w:fldChar w:fldCharType="end"/>
      </w:r>
      <w:r w:rsidR="00AC73DF" w:rsidRPr="00F824DB">
        <w:rPr>
          <w:rFonts w:ascii="Arial" w:hAnsi="Arial" w:cs="Arial"/>
          <w:bCs/>
        </w:rPr>
      </w:r>
      <w:r w:rsidR="00AC73DF" w:rsidRPr="00F824DB">
        <w:rPr>
          <w:rFonts w:ascii="Arial" w:hAnsi="Arial" w:cs="Arial"/>
          <w:bCs/>
        </w:rPr>
        <w:fldChar w:fldCharType="separate"/>
      </w:r>
      <w:r w:rsidR="00B81DA7" w:rsidRPr="00F824DB">
        <w:rPr>
          <w:rFonts w:ascii="Arial" w:hAnsi="Arial" w:cs="Arial"/>
          <w:bCs/>
          <w:noProof/>
        </w:rPr>
        <w:t>(</w:t>
      </w:r>
      <w:hyperlink w:anchor="_ENREF_12" w:tooltip="Cook, 2009 #64" w:history="1">
        <w:r w:rsidR="0013570D" w:rsidRPr="00F824DB">
          <w:rPr>
            <w:rFonts w:ascii="Arial" w:hAnsi="Arial" w:cs="Arial"/>
            <w:bCs/>
            <w:noProof/>
          </w:rPr>
          <w:t>Cook</w:t>
        </w:r>
        <w:r w:rsidR="0013570D" w:rsidRPr="00F824DB">
          <w:rPr>
            <w:rFonts w:ascii="Arial" w:hAnsi="Arial" w:cs="Arial"/>
            <w:bCs/>
            <w:i/>
            <w:noProof/>
          </w:rPr>
          <w:t>, et al</w:t>
        </w:r>
        <w:r w:rsidR="0013570D" w:rsidRPr="00F824DB">
          <w:rPr>
            <w:rFonts w:ascii="Arial" w:hAnsi="Arial" w:cs="Arial"/>
            <w:bCs/>
            <w:noProof/>
          </w:rPr>
          <w:t xml:space="preserve"> 2009</w:t>
        </w:r>
      </w:hyperlink>
      <w:r w:rsidR="00B81DA7" w:rsidRPr="00F824DB">
        <w:rPr>
          <w:rFonts w:ascii="Arial" w:hAnsi="Arial" w:cs="Arial"/>
          <w:bCs/>
          <w:noProof/>
        </w:rPr>
        <w:t>)</w:t>
      </w:r>
      <w:r w:rsidR="00AC73DF" w:rsidRPr="00F824DB">
        <w:rPr>
          <w:rFonts w:ascii="Arial" w:hAnsi="Arial" w:cs="Arial"/>
          <w:bCs/>
        </w:rPr>
        <w:fldChar w:fldCharType="end"/>
      </w:r>
      <w:r w:rsidR="00C13E85" w:rsidRPr="00F824DB">
        <w:rPr>
          <w:rFonts w:ascii="Arial" w:hAnsi="Arial" w:cs="Arial"/>
          <w:bCs/>
        </w:rPr>
        <w:t xml:space="preserve"> demonstrate a female proclivity.  </w:t>
      </w:r>
      <w:r w:rsidR="00BE7129" w:rsidRPr="00F824DB">
        <w:rPr>
          <w:rFonts w:ascii="Arial" w:hAnsi="Arial" w:cs="Arial"/>
        </w:rPr>
        <w:t>Possible explanations for the gender differences include hormonal influences, occupational exposures, lifestyle factors, or other health conditions</w:t>
      </w:r>
      <w:del w:id="231" w:author="Graca M Dores" w:date="2016-01-09T14:09:00Z">
        <w:r w:rsidR="00C13E85" w:rsidRPr="00BE7129">
          <w:rPr>
            <w:rFonts w:ascii="Arial" w:hAnsi="Arial" w:cs="Arial"/>
            <w:bCs/>
          </w:rPr>
          <w:delText>.</w:delText>
        </w:r>
      </w:del>
      <w:ins w:id="232" w:author="Graca M Dores" w:date="2016-01-09T14:09:00Z">
        <w:r w:rsidR="00443167" w:rsidRPr="00F824DB">
          <w:rPr>
            <w:rFonts w:ascii="Arial" w:hAnsi="Arial" w:cs="Arial"/>
            <w:bCs/>
          </w:rPr>
          <w:t xml:space="preserve"> </w:t>
        </w:r>
      </w:ins>
      <w:r w:rsidR="00AC73DF" w:rsidRPr="00F824DB">
        <w:rPr>
          <w:rFonts w:ascii="Arial" w:hAnsi="Arial" w:cs="Arial"/>
          <w:bCs/>
        </w:rPr>
        <w:fldChar w:fldCharType="begin">
          <w:fldData xml:space="preserve">PEVuZE5vdGU+PENpdGU+PEF1dGhvcj5Db29rPC9BdXRob3I+PFllYXI+MjAwOTwvWWVhcj48UmVj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==
</w:fldData>
        </w:fldChar>
      </w:r>
      <w:r w:rsidR="00883BBF" w:rsidRPr="00F824DB">
        <w:rPr>
          <w:rFonts w:ascii="Arial" w:hAnsi="Arial" w:cs="Arial"/>
          <w:bCs/>
        </w:rPr>
        <w:instrText xml:space="preserve"> ADDIN EN.CITE </w:instrText>
      </w:r>
      <w:r w:rsidR="00AC73DF" w:rsidRPr="00F824DB">
        <w:rPr>
          <w:rFonts w:ascii="Arial" w:hAnsi="Arial" w:cs="Arial"/>
          <w:bCs/>
        </w:rPr>
        <w:fldChar w:fldCharType="begin">
          <w:fldData xml:space="preserve">PEVuZE5vdGU+PENpdGU+PEF1dGhvcj5Db29rPC9BdXRob3I+PFllYXI+MjAwOTwvWWVhcj48UmVj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==
</w:fldData>
        </w:fldChar>
      </w:r>
      <w:r w:rsidR="00883BBF" w:rsidRPr="00F824DB">
        <w:rPr>
          <w:rFonts w:ascii="Arial" w:hAnsi="Arial" w:cs="Arial"/>
          <w:bCs/>
        </w:rPr>
        <w:instrText xml:space="preserve"> ADDIN EN.CITE.DATA </w:instrText>
      </w:r>
      <w:r w:rsidR="00AC73DF" w:rsidRPr="00F824DB">
        <w:rPr>
          <w:rFonts w:ascii="Arial" w:hAnsi="Arial" w:cs="Arial"/>
          <w:bCs/>
        </w:rPr>
      </w:r>
      <w:r w:rsidR="00AC73DF" w:rsidRPr="00F824DB">
        <w:rPr>
          <w:rFonts w:ascii="Arial" w:hAnsi="Arial" w:cs="Arial"/>
          <w:bCs/>
        </w:rPr>
        <w:fldChar w:fldCharType="end"/>
      </w:r>
      <w:r w:rsidR="00AC73DF" w:rsidRPr="00F824DB">
        <w:rPr>
          <w:rFonts w:ascii="Arial" w:hAnsi="Arial" w:cs="Arial"/>
          <w:bCs/>
        </w:rPr>
      </w:r>
      <w:r w:rsidR="00AC73DF" w:rsidRPr="00F824DB">
        <w:rPr>
          <w:rFonts w:ascii="Arial" w:hAnsi="Arial" w:cs="Arial"/>
          <w:bCs/>
        </w:rPr>
        <w:fldChar w:fldCharType="separate"/>
      </w:r>
      <w:r w:rsidR="00B81DA7" w:rsidRPr="00F824DB">
        <w:rPr>
          <w:rFonts w:ascii="Arial" w:hAnsi="Arial" w:cs="Arial"/>
          <w:bCs/>
          <w:noProof/>
        </w:rPr>
        <w:t>(</w:t>
      </w:r>
      <w:hyperlink w:anchor="_ENREF_12" w:tooltip="Cook, 2009 #64" w:history="1">
        <w:r w:rsidR="0013570D" w:rsidRPr="00F824DB">
          <w:rPr>
            <w:rFonts w:ascii="Arial" w:hAnsi="Arial" w:cs="Arial"/>
            <w:bCs/>
            <w:noProof/>
          </w:rPr>
          <w:t>Cook</w:t>
        </w:r>
        <w:r w:rsidR="0013570D" w:rsidRPr="00F824DB">
          <w:rPr>
            <w:rFonts w:ascii="Arial" w:hAnsi="Arial" w:cs="Arial"/>
            <w:bCs/>
            <w:i/>
            <w:noProof/>
          </w:rPr>
          <w:t>, et al</w:t>
        </w:r>
        <w:r w:rsidR="0013570D" w:rsidRPr="00F824DB">
          <w:rPr>
            <w:rFonts w:ascii="Arial" w:hAnsi="Arial" w:cs="Arial"/>
            <w:bCs/>
            <w:noProof/>
          </w:rPr>
          <w:t xml:space="preserve"> 2009</w:t>
        </w:r>
      </w:hyperlink>
      <w:r w:rsidR="00B81DA7" w:rsidRPr="00F824DB">
        <w:rPr>
          <w:rFonts w:ascii="Arial" w:hAnsi="Arial" w:cs="Arial"/>
          <w:bCs/>
          <w:noProof/>
        </w:rPr>
        <w:t xml:space="preserve">, </w:t>
      </w:r>
      <w:del w:id="233" w:author="Graca M Dores" w:date="2016-01-09T14:09:00Z">
        <w:r w:rsidR="00AC73DF">
          <w:fldChar w:fldCharType="begin"/>
        </w:r>
        <w:r w:rsidR="00C0390C">
          <w:delInstrText xml:space="preserve"> HYPERLINK \l "_ENREF_53" \o "Smith, 2011 #14" </w:delInstrText>
        </w:r>
        <w:r w:rsidR="00AC73DF">
          <w:fldChar w:fldCharType="separate"/>
        </w:r>
        <w:r w:rsidR="0018142B">
          <w:rPr>
            <w:rFonts w:ascii="Arial" w:hAnsi="Arial" w:cs="Arial"/>
            <w:bCs/>
            <w:noProof/>
          </w:rPr>
          <w:delText>Smith</w:delText>
        </w:r>
        <w:r w:rsidR="0018142B" w:rsidRPr="00B81DA7">
          <w:rPr>
            <w:rFonts w:ascii="Arial" w:hAnsi="Arial" w:cs="Arial"/>
            <w:bCs/>
            <w:i/>
            <w:noProof/>
          </w:rPr>
          <w:delText>, et al</w:delText>
        </w:r>
        <w:r w:rsidR="0018142B">
          <w:rPr>
            <w:rFonts w:ascii="Arial" w:hAnsi="Arial" w:cs="Arial"/>
            <w:bCs/>
            <w:noProof/>
          </w:rPr>
          <w:delText xml:space="preserve"> 2011</w:delText>
        </w:r>
        <w:r w:rsidR="00AC73DF">
          <w:rPr>
            <w:rFonts w:ascii="Arial" w:hAnsi="Arial" w:cs="Arial"/>
            <w:bCs/>
            <w:noProof/>
          </w:rPr>
          <w:fldChar w:fldCharType="end"/>
        </w:r>
      </w:del>
      <w:ins w:id="234" w:author="Graca M Dores" w:date="2016-01-09T14:09:00Z">
        <w:r w:rsidR="00AC73DF" w:rsidRPr="00F824DB">
          <w:fldChar w:fldCharType="begin"/>
        </w:r>
        <w:r w:rsidR="00C0390C" w:rsidRPr="00F824DB">
          <w:instrText xml:space="preserve"> HYPERLINK \l "_ENREF_56" \o "Smith, 2011 #91" </w:instrText>
        </w:r>
        <w:r w:rsidR="00AC73DF" w:rsidRPr="00F824DB">
          <w:fldChar w:fldCharType="separate"/>
        </w:r>
        <w:r w:rsidR="0013570D" w:rsidRPr="00F824DB">
          <w:rPr>
            <w:rFonts w:ascii="Arial" w:hAnsi="Arial" w:cs="Arial"/>
            <w:bCs/>
            <w:noProof/>
          </w:rPr>
          <w:t>Smith</w:t>
        </w:r>
        <w:r w:rsidR="0013570D" w:rsidRPr="00F824DB">
          <w:rPr>
            <w:rFonts w:ascii="Arial" w:hAnsi="Arial" w:cs="Arial"/>
            <w:bCs/>
            <w:i/>
            <w:noProof/>
          </w:rPr>
          <w:t>, et al</w:t>
        </w:r>
        <w:r w:rsidR="0013570D" w:rsidRPr="00F824DB">
          <w:rPr>
            <w:rFonts w:ascii="Arial" w:hAnsi="Arial" w:cs="Arial"/>
            <w:bCs/>
            <w:noProof/>
          </w:rPr>
          <w:t xml:space="preserve"> 2011</w:t>
        </w:r>
        <w:r w:rsidR="00AC73DF" w:rsidRPr="00F824DB">
          <w:rPr>
            <w:rFonts w:ascii="Arial" w:hAnsi="Arial" w:cs="Arial"/>
            <w:bCs/>
            <w:noProof/>
          </w:rPr>
          <w:fldChar w:fldCharType="end"/>
        </w:r>
      </w:ins>
      <w:r w:rsidR="00B81DA7" w:rsidRPr="00F824DB">
        <w:rPr>
          <w:rFonts w:ascii="Arial" w:hAnsi="Arial" w:cs="Arial"/>
          <w:bCs/>
          <w:noProof/>
        </w:rPr>
        <w:t>)</w:t>
      </w:r>
      <w:r w:rsidR="00AC73DF" w:rsidRPr="00F824DB">
        <w:rPr>
          <w:rFonts w:ascii="Arial" w:hAnsi="Arial" w:cs="Arial"/>
          <w:bCs/>
        </w:rPr>
        <w:fldChar w:fldCharType="end"/>
      </w:r>
      <w:ins w:id="235" w:author="Graca M Dores" w:date="2016-01-09T14:09:00Z">
        <w:r w:rsidR="00443167" w:rsidRPr="00F824DB">
          <w:rPr>
            <w:rFonts w:ascii="Arial" w:hAnsi="Arial" w:cs="Arial"/>
            <w:bCs/>
          </w:rPr>
          <w:t>.</w:t>
        </w:r>
      </w:ins>
      <w:r w:rsidR="00C13E85" w:rsidRPr="00F824DB">
        <w:rPr>
          <w:rFonts w:ascii="Arial" w:hAnsi="Arial" w:cs="Arial"/>
          <w:bCs/>
        </w:rPr>
        <w:t xml:space="preserve">  The gender disparity for ET was most prominent in young adulthood and midlife supporting a potential role for hormonal influences in disease</w:t>
      </w:r>
      <w:r w:rsidR="00BA38C9" w:rsidRPr="00F824DB">
        <w:rPr>
          <w:rFonts w:ascii="Arial" w:hAnsi="Arial" w:cs="Arial"/>
          <w:bCs/>
        </w:rPr>
        <w:t xml:space="preserve"> initiation/progression</w:t>
      </w:r>
      <w:r w:rsidR="00C13E85" w:rsidRPr="00F824DB">
        <w:rPr>
          <w:rFonts w:ascii="Arial" w:hAnsi="Arial" w:cs="Arial"/>
          <w:bCs/>
        </w:rPr>
        <w:t>.  As recently reviewed, some male predominant occupations including agricultural workers and other rural sector workers have been found to have increased risk of MPNs, whereas no association has been found for professional, administrative, and cle</w:t>
      </w:r>
      <w:r w:rsidR="00EA0F91" w:rsidRPr="00F824DB">
        <w:rPr>
          <w:rFonts w:ascii="Arial" w:hAnsi="Arial" w:cs="Arial"/>
          <w:bCs/>
        </w:rPr>
        <w:t>rical occupations</w:t>
      </w:r>
      <w:del w:id="236" w:author="Graca M Dores" w:date="2016-01-09T14:09:00Z">
        <w:r w:rsidR="00C13E85" w:rsidRPr="00BE7129">
          <w:rPr>
            <w:rFonts w:ascii="Arial" w:hAnsi="Arial" w:cs="Arial"/>
            <w:bCs/>
          </w:rPr>
          <w:delText>.</w:delText>
        </w:r>
      </w:del>
      <w:ins w:id="237" w:author="Graca M Dores" w:date="2016-01-09T14:09:00Z">
        <w:r w:rsidR="00443167" w:rsidRPr="00F824DB">
          <w:rPr>
            <w:rFonts w:ascii="Arial" w:hAnsi="Arial" w:cs="Arial"/>
            <w:bCs/>
          </w:rPr>
          <w:t xml:space="preserve"> </w:t>
        </w:r>
      </w:ins>
      <w:r w:rsidR="00AC73DF" w:rsidRPr="00F824DB">
        <w:rPr>
          <w:rFonts w:ascii="Arial" w:hAnsi="Arial" w:cs="Arial"/>
          <w:bCs/>
        </w:rPr>
        <w:fldChar w:fldCharType="begin">
          <w:fldData xml:space="preserve">PEVuZE5vdGU+PENpdGU+PEF1dGhvcj5BbmRlcnNvbjwvQXV0aG9yPjxZZWFyPjIwMTI8L1llYXI+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</w:fldData>
        </w:fldChar>
      </w:r>
      <w:r w:rsidR="00B81DA7" w:rsidRPr="00F824DB">
        <w:rPr>
          <w:rFonts w:ascii="Arial" w:hAnsi="Arial" w:cs="Arial"/>
          <w:bCs/>
        </w:rPr>
        <w:instrText xml:space="preserve"> ADDIN EN.CITE </w:instrText>
      </w:r>
      <w:r w:rsidR="00AC73DF" w:rsidRPr="00F824DB">
        <w:rPr>
          <w:rFonts w:ascii="Arial" w:hAnsi="Arial" w:cs="Arial"/>
          <w:bCs/>
        </w:rPr>
        <w:fldChar w:fldCharType="begin">
          <w:fldData xml:space="preserve">PEVuZE5vdGU+PENpdGU+PEF1dGhvcj5BbmRlcnNvbjwvQXV0aG9yPjxZZWFyPjIwMTI8L1llYXI+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</w:fldData>
        </w:fldChar>
      </w:r>
      <w:r w:rsidR="00B81DA7" w:rsidRPr="00F824DB">
        <w:rPr>
          <w:rFonts w:ascii="Arial" w:hAnsi="Arial" w:cs="Arial"/>
          <w:bCs/>
        </w:rPr>
        <w:instrText xml:space="preserve"> ADDIN EN.CITE.DATA </w:instrText>
      </w:r>
      <w:r w:rsidR="00AC73DF" w:rsidRPr="00F824DB">
        <w:rPr>
          <w:rFonts w:ascii="Arial" w:hAnsi="Arial" w:cs="Arial"/>
          <w:bCs/>
        </w:rPr>
      </w:r>
      <w:r w:rsidR="00AC73DF" w:rsidRPr="00F824DB">
        <w:rPr>
          <w:rFonts w:ascii="Arial" w:hAnsi="Arial" w:cs="Arial"/>
          <w:bCs/>
        </w:rPr>
        <w:fldChar w:fldCharType="end"/>
      </w:r>
      <w:r w:rsidR="00AC73DF" w:rsidRPr="00F824DB">
        <w:rPr>
          <w:rFonts w:ascii="Arial" w:hAnsi="Arial" w:cs="Arial"/>
          <w:bCs/>
        </w:rPr>
      </w:r>
      <w:r w:rsidR="00AC73DF" w:rsidRPr="00F824DB">
        <w:rPr>
          <w:rFonts w:ascii="Arial" w:hAnsi="Arial" w:cs="Arial"/>
          <w:bCs/>
        </w:rPr>
        <w:fldChar w:fldCharType="separate"/>
      </w:r>
      <w:del w:id="238" w:author="Graca M Dores" w:date="2016-01-09T14:09:00Z">
        <w:r w:rsidR="00B81DA7">
          <w:rPr>
            <w:rFonts w:ascii="Arial" w:hAnsi="Arial" w:cs="Arial"/>
            <w:bCs/>
            <w:noProof/>
          </w:rPr>
          <w:delText>(</w:delText>
        </w:r>
        <w:r w:rsidR="00AC73DF">
          <w:fldChar w:fldCharType="begin"/>
        </w:r>
        <w:r w:rsidR="00C0390C">
          <w:delInstrText xml:space="preserve"> HYPERLINK \l "_ENREF_4" \o "Anderson, 2012 #120" </w:delInstrText>
        </w:r>
        <w:r w:rsidR="00AC73DF">
          <w:fldChar w:fldCharType="separate"/>
        </w:r>
        <w:r w:rsidR="0018142B">
          <w:rPr>
            <w:rFonts w:ascii="Arial" w:hAnsi="Arial" w:cs="Arial"/>
            <w:bCs/>
            <w:noProof/>
          </w:rPr>
          <w:delText>Anderson</w:delText>
        </w:r>
        <w:r w:rsidR="0018142B" w:rsidRPr="00B81DA7">
          <w:rPr>
            <w:rFonts w:ascii="Arial" w:hAnsi="Arial" w:cs="Arial"/>
            <w:bCs/>
            <w:i/>
            <w:noProof/>
          </w:rPr>
          <w:delText>, et al</w:delText>
        </w:r>
        <w:r w:rsidR="0018142B">
          <w:rPr>
            <w:rFonts w:ascii="Arial" w:hAnsi="Arial" w:cs="Arial"/>
            <w:bCs/>
            <w:noProof/>
          </w:rPr>
          <w:delText xml:space="preserve"> 2012</w:delText>
        </w:r>
        <w:r w:rsidR="00AC73DF">
          <w:rPr>
            <w:rFonts w:ascii="Arial" w:hAnsi="Arial" w:cs="Arial"/>
            <w:bCs/>
            <w:noProof/>
          </w:rPr>
          <w:fldChar w:fldCharType="end"/>
        </w:r>
        <w:r w:rsidR="00B81DA7">
          <w:rPr>
            <w:rFonts w:ascii="Arial" w:hAnsi="Arial" w:cs="Arial"/>
            <w:bCs/>
            <w:noProof/>
          </w:rPr>
          <w:delText>)</w:delText>
        </w:r>
      </w:del>
      <w:ins w:id="239" w:author="Graca M Dores" w:date="2016-01-09T14:09:00Z">
        <w:r w:rsidR="00B81DA7" w:rsidRPr="00F824DB">
          <w:rPr>
            <w:rFonts w:ascii="Arial" w:hAnsi="Arial" w:cs="Arial"/>
            <w:bCs/>
            <w:noProof/>
          </w:rPr>
          <w:t>(</w:t>
        </w:r>
        <w:r w:rsidR="00AC73DF" w:rsidRPr="00F824DB">
          <w:fldChar w:fldCharType="begin"/>
        </w:r>
        <w:r w:rsidR="00C0390C" w:rsidRPr="00F824DB">
          <w:instrText xml:space="preserve"> HYPERLINK \l "_ENREF_3" \o "Anderson, 2012 #120" </w:instrText>
        </w:r>
        <w:r w:rsidR="00AC73DF" w:rsidRPr="00F824DB">
          <w:fldChar w:fldCharType="separate"/>
        </w:r>
        <w:r w:rsidR="0013570D" w:rsidRPr="00F824DB">
          <w:rPr>
            <w:rFonts w:ascii="Arial" w:hAnsi="Arial" w:cs="Arial"/>
            <w:bCs/>
            <w:noProof/>
          </w:rPr>
          <w:t>Anderson</w:t>
        </w:r>
        <w:r w:rsidR="0013570D" w:rsidRPr="00F824DB">
          <w:rPr>
            <w:rFonts w:ascii="Arial" w:hAnsi="Arial" w:cs="Arial"/>
            <w:bCs/>
            <w:i/>
            <w:noProof/>
          </w:rPr>
          <w:t>, et al</w:t>
        </w:r>
        <w:r w:rsidR="0013570D" w:rsidRPr="00F824DB">
          <w:rPr>
            <w:rFonts w:ascii="Arial" w:hAnsi="Arial" w:cs="Arial"/>
            <w:bCs/>
            <w:noProof/>
          </w:rPr>
          <w:t xml:space="preserve"> 2012</w:t>
        </w:r>
        <w:r w:rsidR="00AC73DF" w:rsidRPr="00F824DB">
          <w:rPr>
            <w:rFonts w:ascii="Arial" w:hAnsi="Arial" w:cs="Arial"/>
            <w:bCs/>
            <w:noProof/>
          </w:rPr>
          <w:fldChar w:fldCharType="end"/>
        </w:r>
        <w:r w:rsidR="00B81DA7" w:rsidRPr="00F824DB">
          <w:rPr>
            <w:rFonts w:ascii="Arial" w:hAnsi="Arial" w:cs="Arial"/>
            <w:bCs/>
            <w:noProof/>
          </w:rPr>
          <w:t>)</w:t>
        </w:r>
      </w:ins>
      <w:r w:rsidR="00AC73DF" w:rsidRPr="00F824DB">
        <w:rPr>
          <w:rFonts w:ascii="Arial" w:hAnsi="Arial" w:cs="Arial"/>
          <w:bCs/>
        </w:rPr>
        <w:fldChar w:fldCharType="end"/>
      </w:r>
      <w:ins w:id="240" w:author="Graca M Dores" w:date="2016-01-09T14:09:00Z">
        <w:r w:rsidR="00443167" w:rsidRPr="00F824DB">
          <w:rPr>
            <w:rFonts w:ascii="Arial" w:hAnsi="Arial" w:cs="Arial"/>
            <w:bCs/>
          </w:rPr>
          <w:t>.</w:t>
        </w:r>
      </w:ins>
      <w:r w:rsidR="00C13E85" w:rsidRPr="00F824DB">
        <w:rPr>
          <w:rFonts w:ascii="Arial" w:hAnsi="Arial" w:cs="Arial"/>
          <w:bCs/>
        </w:rPr>
        <w:t xml:space="preserve">  Distinct etiologies for MPN subtypes are supported by the association of ET, but not PV, with body mass index, physical activity, and adult onset diabetes; whereas PV, but not </w:t>
      </w:r>
      <w:r w:rsidR="00C13E85" w:rsidRPr="00F824DB">
        <w:rPr>
          <w:rFonts w:ascii="Arial" w:hAnsi="Arial" w:cs="Arial"/>
          <w:bCs/>
        </w:rPr>
        <w:lastRenderedPageBreak/>
        <w:t>ET, has been linked with smoking</w:t>
      </w:r>
      <w:del w:id="241" w:author="Graca M Dores" w:date="2016-01-09T14:09:00Z">
        <w:r w:rsidR="00C13E85" w:rsidRPr="00BE7129">
          <w:rPr>
            <w:rFonts w:ascii="Arial" w:hAnsi="Arial" w:cs="Arial"/>
            <w:bCs/>
          </w:rPr>
          <w:delText>.</w:delText>
        </w:r>
      </w:del>
      <w:ins w:id="242" w:author="Graca M Dores" w:date="2016-01-09T14:09:00Z">
        <w:r w:rsidR="00443167" w:rsidRPr="00F824DB">
          <w:rPr>
            <w:rFonts w:ascii="Arial" w:hAnsi="Arial" w:cs="Arial"/>
            <w:bCs/>
          </w:rPr>
          <w:t xml:space="preserve"> </w:t>
        </w:r>
      </w:ins>
      <w:r w:rsidR="00AC73DF" w:rsidRPr="00F824DB">
        <w:rPr>
          <w:rFonts w:ascii="Arial" w:hAnsi="Arial" w:cs="Arial"/>
          <w:bCs/>
        </w:rPr>
        <w:fldChar w:fldCharType="begin">
          <w:fldData xml:space="preserve">PEVuZE5vdGU+PENpdGU+PEF1dGhvcj5MZWFsPC9BdXRob3I+PFllYXI+MjAxMzwvWWVhcj48UmVj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</w:fldData>
        </w:fldChar>
      </w:r>
      <w:r w:rsidR="00B81DA7" w:rsidRPr="00F824DB">
        <w:rPr>
          <w:rFonts w:ascii="Arial" w:hAnsi="Arial" w:cs="Arial"/>
          <w:bCs/>
        </w:rPr>
        <w:instrText xml:space="preserve"> ADDIN EN.CITE </w:instrText>
      </w:r>
      <w:r w:rsidR="00AC73DF" w:rsidRPr="00F824DB">
        <w:rPr>
          <w:rFonts w:ascii="Arial" w:hAnsi="Arial" w:cs="Arial"/>
          <w:bCs/>
        </w:rPr>
        <w:fldChar w:fldCharType="begin">
          <w:fldData xml:space="preserve">PEVuZE5vdGU+PENpdGU+PEF1dGhvcj5MZWFsPC9BdXRob3I+PFllYXI+MjAxMzwvWWVhcj48UmVj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</w:fldData>
        </w:fldChar>
      </w:r>
      <w:r w:rsidR="00B81DA7" w:rsidRPr="00F824DB">
        <w:rPr>
          <w:rFonts w:ascii="Arial" w:hAnsi="Arial" w:cs="Arial"/>
          <w:bCs/>
        </w:rPr>
        <w:instrText xml:space="preserve"> ADDIN EN.CITE.DATA </w:instrText>
      </w:r>
      <w:r w:rsidR="00AC73DF" w:rsidRPr="00F824DB">
        <w:rPr>
          <w:rFonts w:ascii="Arial" w:hAnsi="Arial" w:cs="Arial"/>
          <w:bCs/>
        </w:rPr>
      </w:r>
      <w:r w:rsidR="00AC73DF" w:rsidRPr="00F824DB">
        <w:rPr>
          <w:rFonts w:ascii="Arial" w:hAnsi="Arial" w:cs="Arial"/>
          <w:bCs/>
        </w:rPr>
        <w:fldChar w:fldCharType="end"/>
      </w:r>
      <w:r w:rsidR="00AC73DF" w:rsidRPr="00F824DB">
        <w:rPr>
          <w:rFonts w:ascii="Arial" w:hAnsi="Arial" w:cs="Arial"/>
          <w:bCs/>
        </w:rPr>
      </w:r>
      <w:r w:rsidR="00AC73DF" w:rsidRPr="00F824DB">
        <w:rPr>
          <w:rFonts w:ascii="Arial" w:hAnsi="Arial" w:cs="Arial"/>
          <w:bCs/>
        </w:rPr>
        <w:fldChar w:fldCharType="separate"/>
      </w:r>
      <w:del w:id="243" w:author="Graca M Dores" w:date="2016-01-09T14:09:00Z">
        <w:r w:rsidR="00B81DA7">
          <w:rPr>
            <w:rFonts w:ascii="Arial" w:hAnsi="Arial" w:cs="Arial"/>
            <w:bCs/>
            <w:noProof/>
          </w:rPr>
          <w:delText>(</w:delText>
        </w:r>
        <w:r w:rsidR="00AC73DF">
          <w:fldChar w:fldCharType="begin"/>
        </w:r>
        <w:r w:rsidR="00C0390C">
          <w:delInstrText xml:space="preserve"> HYPERLINK \l "_ENREF_28" \o "Leal, 2013 #175" </w:delInstrText>
        </w:r>
        <w:r w:rsidR="00AC73DF">
          <w:fldChar w:fldCharType="separate"/>
        </w:r>
        <w:r w:rsidR="0018142B">
          <w:rPr>
            <w:rFonts w:ascii="Arial" w:hAnsi="Arial" w:cs="Arial"/>
            <w:bCs/>
            <w:noProof/>
          </w:rPr>
          <w:delText>Leal</w:delText>
        </w:r>
        <w:r w:rsidR="0018142B" w:rsidRPr="00B81DA7">
          <w:rPr>
            <w:rFonts w:ascii="Arial" w:hAnsi="Arial" w:cs="Arial"/>
            <w:bCs/>
            <w:i/>
            <w:noProof/>
          </w:rPr>
          <w:delText>, et al</w:delText>
        </w:r>
        <w:r w:rsidR="0018142B">
          <w:rPr>
            <w:rFonts w:ascii="Arial" w:hAnsi="Arial" w:cs="Arial"/>
            <w:bCs/>
            <w:noProof/>
          </w:rPr>
          <w:delText xml:space="preserve"> 2013</w:delText>
        </w:r>
        <w:r w:rsidR="00AC73DF">
          <w:rPr>
            <w:rFonts w:ascii="Arial" w:hAnsi="Arial" w:cs="Arial"/>
            <w:bCs/>
            <w:noProof/>
          </w:rPr>
          <w:fldChar w:fldCharType="end"/>
        </w:r>
        <w:r w:rsidR="00B81DA7">
          <w:rPr>
            <w:rFonts w:ascii="Arial" w:hAnsi="Arial" w:cs="Arial"/>
            <w:bCs/>
            <w:noProof/>
          </w:rPr>
          <w:delText>)</w:delText>
        </w:r>
      </w:del>
      <w:ins w:id="244" w:author="Graca M Dores" w:date="2016-01-09T14:09:00Z">
        <w:r w:rsidR="00B81DA7" w:rsidRPr="00F824DB">
          <w:rPr>
            <w:rFonts w:ascii="Arial" w:hAnsi="Arial" w:cs="Arial"/>
            <w:bCs/>
            <w:noProof/>
          </w:rPr>
          <w:t>(</w:t>
        </w:r>
        <w:r w:rsidR="00AC73DF" w:rsidRPr="00F824DB">
          <w:fldChar w:fldCharType="begin"/>
        </w:r>
        <w:r w:rsidR="00C0390C" w:rsidRPr="00F824DB">
          <w:instrText xml:space="preserve"> HYPERLINK \l "_ENREF_30" \o "Leal, 2013 #175" </w:instrText>
        </w:r>
        <w:r w:rsidR="00AC73DF" w:rsidRPr="00F824DB">
          <w:fldChar w:fldCharType="separate"/>
        </w:r>
        <w:r w:rsidR="0013570D" w:rsidRPr="00F824DB">
          <w:rPr>
            <w:rFonts w:ascii="Arial" w:hAnsi="Arial" w:cs="Arial"/>
            <w:bCs/>
            <w:noProof/>
          </w:rPr>
          <w:t>Leal</w:t>
        </w:r>
        <w:r w:rsidR="0013570D" w:rsidRPr="00F824DB">
          <w:rPr>
            <w:rFonts w:ascii="Arial" w:hAnsi="Arial" w:cs="Arial"/>
            <w:bCs/>
            <w:i/>
            <w:noProof/>
          </w:rPr>
          <w:t>, et al</w:t>
        </w:r>
        <w:r w:rsidR="0013570D" w:rsidRPr="00F824DB">
          <w:rPr>
            <w:rFonts w:ascii="Arial" w:hAnsi="Arial" w:cs="Arial"/>
            <w:bCs/>
            <w:noProof/>
          </w:rPr>
          <w:t xml:space="preserve"> 2013</w:t>
        </w:r>
        <w:r w:rsidR="00AC73DF" w:rsidRPr="00F824DB">
          <w:rPr>
            <w:rFonts w:ascii="Arial" w:hAnsi="Arial" w:cs="Arial"/>
            <w:bCs/>
            <w:noProof/>
          </w:rPr>
          <w:fldChar w:fldCharType="end"/>
        </w:r>
        <w:r w:rsidR="00B81DA7" w:rsidRPr="00F824DB">
          <w:rPr>
            <w:rFonts w:ascii="Arial" w:hAnsi="Arial" w:cs="Arial"/>
            <w:bCs/>
            <w:noProof/>
          </w:rPr>
          <w:t>)</w:t>
        </w:r>
      </w:ins>
      <w:r w:rsidR="00AC73DF" w:rsidRPr="00F824DB">
        <w:rPr>
          <w:rFonts w:ascii="Arial" w:hAnsi="Arial" w:cs="Arial"/>
          <w:bCs/>
        </w:rPr>
        <w:fldChar w:fldCharType="end"/>
      </w:r>
      <w:ins w:id="245" w:author="Graca M Dores" w:date="2016-01-09T14:09:00Z">
        <w:r w:rsidR="00443167" w:rsidRPr="00F824DB">
          <w:rPr>
            <w:rFonts w:ascii="Arial" w:hAnsi="Arial" w:cs="Arial"/>
            <w:bCs/>
          </w:rPr>
          <w:t>.</w:t>
        </w:r>
      </w:ins>
      <w:r w:rsidR="00C13E85" w:rsidRPr="00F824DB">
        <w:rPr>
          <w:rFonts w:ascii="Arial" w:hAnsi="Arial" w:cs="Arial"/>
          <w:bCs/>
        </w:rPr>
        <w:t xml:space="preserve">  </w:t>
      </w:r>
      <w:r w:rsidR="00054B2C" w:rsidRPr="00F824DB">
        <w:rPr>
          <w:rFonts w:ascii="Arial" w:hAnsi="Arial" w:cs="Arial"/>
        </w:rPr>
        <w:t>Although these entities are rare, subtype-specific analytical studies are needed to clarify subtype-specific risk facto</w:t>
      </w:r>
      <w:r w:rsidR="00BE7129" w:rsidRPr="00F824DB">
        <w:rPr>
          <w:rFonts w:ascii="Arial" w:hAnsi="Arial" w:cs="Arial"/>
        </w:rPr>
        <w:t>rs</w:t>
      </w:r>
      <w:del w:id="246" w:author="Graca M Dores" w:date="2016-01-09T14:09:00Z">
        <w:r w:rsidR="00C13E85" w:rsidRPr="00BE7129">
          <w:rPr>
            <w:rFonts w:ascii="Arial" w:hAnsi="Arial" w:cs="Arial"/>
            <w:bCs/>
          </w:rPr>
          <w:delText>.</w:delText>
        </w:r>
      </w:del>
      <w:ins w:id="247" w:author="Graca M Dores" w:date="2016-01-09T14:09:00Z">
        <w:r w:rsidR="00443167" w:rsidRPr="00F824DB">
          <w:rPr>
            <w:rFonts w:ascii="Arial" w:hAnsi="Arial" w:cs="Arial"/>
            <w:bCs/>
          </w:rPr>
          <w:t xml:space="preserve"> </w:t>
        </w:r>
      </w:ins>
      <w:r w:rsidR="00AC73DF" w:rsidRPr="00F824DB">
        <w:rPr>
          <w:rFonts w:ascii="Arial" w:hAnsi="Arial" w:cs="Arial"/>
          <w:bCs/>
        </w:rPr>
        <w:fldChar w:fldCharType="begin">
          <w:fldData xml:space="preserve">PEVuZE5vdGU+PENpdGU+PEF1dGhvcj5Lcm9sbDwvQXV0aG9yPjxZZWFyPjIwMTI8L1llYXI+PFJl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</w:fldData>
        </w:fldChar>
      </w:r>
      <w:r w:rsidR="00B81DA7" w:rsidRPr="00F824DB">
        <w:rPr>
          <w:rFonts w:ascii="Arial" w:hAnsi="Arial" w:cs="Arial"/>
          <w:bCs/>
        </w:rPr>
        <w:instrText xml:space="preserve"> ADDIN EN.CITE </w:instrText>
      </w:r>
      <w:r w:rsidR="00AC73DF" w:rsidRPr="00F824DB">
        <w:rPr>
          <w:rFonts w:ascii="Arial" w:hAnsi="Arial" w:cs="Arial"/>
          <w:bCs/>
        </w:rPr>
        <w:fldChar w:fldCharType="begin">
          <w:fldData xml:space="preserve">PEVuZE5vdGU+PENpdGU+PEF1dGhvcj5Lcm9sbDwvQXV0aG9yPjxZZWFyPjIwMTI8L1llYXI+PFJl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</w:fldData>
        </w:fldChar>
      </w:r>
      <w:r w:rsidR="00B81DA7" w:rsidRPr="00F824DB">
        <w:rPr>
          <w:rFonts w:ascii="Arial" w:hAnsi="Arial" w:cs="Arial"/>
          <w:bCs/>
        </w:rPr>
        <w:instrText xml:space="preserve"> ADDIN EN.CITE.DATA </w:instrText>
      </w:r>
      <w:r w:rsidR="00AC73DF" w:rsidRPr="00F824DB">
        <w:rPr>
          <w:rFonts w:ascii="Arial" w:hAnsi="Arial" w:cs="Arial"/>
          <w:bCs/>
        </w:rPr>
      </w:r>
      <w:r w:rsidR="00AC73DF" w:rsidRPr="00F824DB">
        <w:rPr>
          <w:rFonts w:ascii="Arial" w:hAnsi="Arial" w:cs="Arial"/>
          <w:bCs/>
        </w:rPr>
        <w:fldChar w:fldCharType="end"/>
      </w:r>
      <w:r w:rsidR="00AC73DF" w:rsidRPr="00F824DB">
        <w:rPr>
          <w:rFonts w:ascii="Arial" w:hAnsi="Arial" w:cs="Arial"/>
          <w:bCs/>
        </w:rPr>
      </w:r>
      <w:r w:rsidR="00AC73DF" w:rsidRPr="00F824DB">
        <w:rPr>
          <w:rFonts w:ascii="Arial" w:hAnsi="Arial" w:cs="Arial"/>
          <w:bCs/>
        </w:rPr>
        <w:fldChar w:fldCharType="separate"/>
      </w:r>
      <w:del w:id="248" w:author="Graca M Dores" w:date="2016-01-09T14:09:00Z">
        <w:r w:rsidR="00B81DA7">
          <w:rPr>
            <w:rFonts w:ascii="Arial" w:hAnsi="Arial" w:cs="Arial"/>
            <w:bCs/>
            <w:noProof/>
          </w:rPr>
          <w:delText>(</w:delText>
        </w:r>
        <w:r w:rsidR="00AC73DF">
          <w:fldChar w:fldCharType="begin"/>
        </w:r>
        <w:r w:rsidR="00C0390C">
          <w:delInstrText xml:space="preserve"> HYPERLINK \l "_ENREF_26" \o "Kroll, 2012 #171" </w:delInstrText>
        </w:r>
        <w:r w:rsidR="00AC73DF">
          <w:fldChar w:fldCharType="separate"/>
        </w:r>
        <w:r w:rsidR="0018142B">
          <w:rPr>
            <w:rFonts w:ascii="Arial" w:hAnsi="Arial" w:cs="Arial"/>
            <w:bCs/>
            <w:noProof/>
          </w:rPr>
          <w:delText>Kroll</w:delText>
        </w:r>
        <w:r w:rsidR="0018142B" w:rsidRPr="00B81DA7">
          <w:rPr>
            <w:rFonts w:ascii="Arial" w:hAnsi="Arial" w:cs="Arial"/>
            <w:bCs/>
            <w:i/>
            <w:noProof/>
          </w:rPr>
          <w:delText>, et al</w:delText>
        </w:r>
        <w:r w:rsidR="0018142B">
          <w:rPr>
            <w:rFonts w:ascii="Arial" w:hAnsi="Arial" w:cs="Arial"/>
            <w:bCs/>
            <w:noProof/>
          </w:rPr>
          <w:delText xml:space="preserve"> 2012</w:delText>
        </w:r>
        <w:r w:rsidR="00AC73DF">
          <w:rPr>
            <w:rFonts w:ascii="Arial" w:hAnsi="Arial" w:cs="Arial"/>
            <w:bCs/>
            <w:noProof/>
          </w:rPr>
          <w:fldChar w:fldCharType="end"/>
        </w:r>
        <w:r w:rsidR="00B81DA7">
          <w:rPr>
            <w:rFonts w:ascii="Arial" w:hAnsi="Arial" w:cs="Arial"/>
            <w:bCs/>
            <w:noProof/>
          </w:rPr>
          <w:delText xml:space="preserve">, </w:delText>
        </w:r>
        <w:r w:rsidR="00AC73DF">
          <w:fldChar w:fldCharType="begin"/>
        </w:r>
        <w:r w:rsidR="00C0390C">
          <w:delInstrText xml:space="preserve"> HYPERLINK \l "_ENREF_36" \o "Murphy, 2013 #192" </w:delInstrText>
        </w:r>
        <w:r w:rsidR="00AC73DF">
          <w:fldChar w:fldCharType="separate"/>
        </w:r>
        <w:r w:rsidR="0018142B">
          <w:rPr>
            <w:rFonts w:ascii="Arial" w:hAnsi="Arial" w:cs="Arial"/>
            <w:bCs/>
            <w:noProof/>
          </w:rPr>
          <w:delText>Murphy</w:delText>
        </w:r>
        <w:r w:rsidR="0018142B" w:rsidRPr="00B81DA7">
          <w:rPr>
            <w:rFonts w:ascii="Arial" w:hAnsi="Arial" w:cs="Arial"/>
            <w:bCs/>
            <w:i/>
            <w:noProof/>
          </w:rPr>
          <w:delText>, et al</w:delText>
        </w:r>
        <w:r w:rsidR="0018142B">
          <w:rPr>
            <w:rFonts w:ascii="Arial" w:hAnsi="Arial" w:cs="Arial"/>
            <w:bCs/>
            <w:noProof/>
          </w:rPr>
          <w:delText xml:space="preserve"> 2013</w:delText>
        </w:r>
        <w:r w:rsidR="00AC73DF">
          <w:rPr>
            <w:rFonts w:ascii="Arial" w:hAnsi="Arial" w:cs="Arial"/>
            <w:bCs/>
            <w:noProof/>
          </w:rPr>
          <w:fldChar w:fldCharType="end"/>
        </w:r>
        <w:r w:rsidR="00B81DA7">
          <w:rPr>
            <w:rFonts w:ascii="Arial" w:hAnsi="Arial" w:cs="Arial"/>
            <w:bCs/>
            <w:noProof/>
          </w:rPr>
          <w:delText>)</w:delText>
        </w:r>
      </w:del>
      <w:ins w:id="249" w:author="Graca M Dores" w:date="2016-01-09T14:09:00Z">
        <w:r w:rsidR="00B81DA7" w:rsidRPr="00F824DB">
          <w:rPr>
            <w:rFonts w:ascii="Arial" w:hAnsi="Arial" w:cs="Arial"/>
            <w:bCs/>
            <w:noProof/>
          </w:rPr>
          <w:t>(</w:t>
        </w:r>
        <w:r w:rsidR="00AC73DF" w:rsidRPr="00F824DB">
          <w:fldChar w:fldCharType="begin"/>
        </w:r>
        <w:r w:rsidR="00C0390C" w:rsidRPr="00F824DB">
          <w:instrText xml:space="preserve"> HYPERLINK \l "_ENREF_28" \o "Kroll, 2012 #171" </w:instrText>
        </w:r>
        <w:r w:rsidR="00AC73DF" w:rsidRPr="00F824DB">
          <w:fldChar w:fldCharType="separate"/>
        </w:r>
        <w:r w:rsidR="0013570D" w:rsidRPr="00F824DB">
          <w:rPr>
            <w:rFonts w:ascii="Arial" w:hAnsi="Arial" w:cs="Arial"/>
            <w:bCs/>
            <w:noProof/>
          </w:rPr>
          <w:t>Kroll</w:t>
        </w:r>
        <w:r w:rsidR="0013570D" w:rsidRPr="00F824DB">
          <w:rPr>
            <w:rFonts w:ascii="Arial" w:hAnsi="Arial" w:cs="Arial"/>
            <w:bCs/>
            <w:i/>
            <w:noProof/>
          </w:rPr>
          <w:t>, et al</w:t>
        </w:r>
        <w:r w:rsidR="0013570D" w:rsidRPr="00F824DB">
          <w:rPr>
            <w:rFonts w:ascii="Arial" w:hAnsi="Arial" w:cs="Arial"/>
            <w:bCs/>
            <w:noProof/>
          </w:rPr>
          <w:t xml:space="preserve"> 2012</w:t>
        </w:r>
        <w:r w:rsidR="00AC73DF" w:rsidRPr="00F824DB">
          <w:rPr>
            <w:rFonts w:ascii="Arial" w:hAnsi="Arial" w:cs="Arial"/>
            <w:bCs/>
            <w:noProof/>
          </w:rPr>
          <w:fldChar w:fldCharType="end"/>
        </w:r>
        <w:r w:rsidR="00B81DA7" w:rsidRPr="00F824DB">
          <w:rPr>
            <w:rFonts w:ascii="Arial" w:hAnsi="Arial" w:cs="Arial"/>
            <w:bCs/>
            <w:noProof/>
          </w:rPr>
          <w:t xml:space="preserve">, </w:t>
        </w:r>
        <w:r w:rsidR="00AC73DF" w:rsidRPr="00F824DB">
          <w:fldChar w:fldCharType="begin"/>
        </w:r>
        <w:r w:rsidR="00C0390C" w:rsidRPr="00F824DB">
          <w:instrText xml:space="preserve"> HYPERLINK \l "_ENREF_38" \o "Murphy, 2013 #192" </w:instrText>
        </w:r>
        <w:r w:rsidR="00AC73DF" w:rsidRPr="00F824DB">
          <w:fldChar w:fldCharType="separate"/>
        </w:r>
        <w:r w:rsidR="0013570D" w:rsidRPr="00F824DB">
          <w:rPr>
            <w:rFonts w:ascii="Arial" w:hAnsi="Arial" w:cs="Arial"/>
            <w:bCs/>
            <w:noProof/>
          </w:rPr>
          <w:t>Murphy</w:t>
        </w:r>
        <w:r w:rsidR="0013570D" w:rsidRPr="00F824DB">
          <w:rPr>
            <w:rFonts w:ascii="Arial" w:hAnsi="Arial" w:cs="Arial"/>
            <w:bCs/>
            <w:i/>
            <w:noProof/>
          </w:rPr>
          <w:t>, et al</w:t>
        </w:r>
        <w:r w:rsidR="0013570D" w:rsidRPr="00F824DB">
          <w:rPr>
            <w:rFonts w:ascii="Arial" w:hAnsi="Arial" w:cs="Arial"/>
            <w:bCs/>
            <w:noProof/>
          </w:rPr>
          <w:t xml:space="preserve"> 2013</w:t>
        </w:r>
        <w:r w:rsidR="00AC73DF" w:rsidRPr="00F824DB">
          <w:rPr>
            <w:rFonts w:ascii="Arial" w:hAnsi="Arial" w:cs="Arial"/>
            <w:bCs/>
            <w:noProof/>
          </w:rPr>
          <w:fldChar w:fldCharType="end"/>
        </w:r>
        <w:r w:rsidR="00B81DA7" w:rsidRPr="00F824DB">
          <w:rPr>
            <w:rFonts w:ascii="Arial" w:hAnsi="Arial" w:cs="Arial"/>
            <w:bCs/>
            <w:noProof/>
          </w:rPr>
          <w:t>)</w:t>
        </w:r>
      </w:ins>
      <w:r w:rsidR="00AC73DF" w:rsidRPr="00F824DB">
        <w:rPr>
          <w:rFonts w:ascii="Arial" w:hAnsi="Arial" w:cs="Arial"/>
          <w:bCs/>
        </w:rPr>
        <w:fldChar w:fldCharType="end"/>
      </w:r>
      <w:ins w:id="250" w:author="Graca M Dores" w:date="2016-01-09T14:09:00Z">
        <w:r w:rsidR="00443167" w:rsidRPr="00F824DB">
          <w:rPr>
            <w:rFonts w:ascii="Arial" w:hAnsi="Arial" w:cs="Arial"/>
            <w:bCs/>
          </w:rPr>
          <w:t>.</w:t>
        </w:r>
      </w:ins>
      <w:r w:rsidR="007C5216" w:rsidRPr="00F824DB">
        <w:rPr>
          <w:rFonts w:ascii="Arial" w:hAnsi="Arial" w:cs="Arial"/>
          <w:bCs/>
        </w:rPr>
        <w:t xml:space="preserve">  </w:t>
      </w:r>
    </w:p>
    <w:p w:rsidR="009970DA" w:rsidRPr="00F824DB" w:rsidRDefault="009970DA" w:rsidP="009970DA">
      <w:pPr>
        <w:autoSpaceDE w:val="0"/>
        <w:autoSpaceDN w:val="0"/>
        <w:adjustRightInd w:val="0"/>
        <w:spacing w:line="480" w:lineRule="auto"/>
        <w:rPr>
          <w:rFonts w:ascii="Arial" w:hAnsi="Arial" w:cs="Arial"/>
          <w:bCs/>
        </w:rPr>
      </w:pPr>
    </w:p>
    <w:p w:rsidR="009970DA" w:rsidRPr="00F824DB" w:rsidRDefault="009970DA" w:rsidP="009970DA">
      <w:pPr>
        <w:autoSpaceDE w:val="0"/>
        <w:autoSpaceDN w:val="0"/>
        <w:adjustRightInd w:val="0"/>
        <w:spacing w:line="480" w:lineRule="auto"/>
        <w:rPr>
          <w:rFonts w:ascii="Arial" w:hAnsi="Arial" w:cs="Arial"/>
          <w:bCs/>
          <w:i/>
        </w:rPr>
      </w:pPr>
      <w:r w:rsidRPr="00F824DB">
        <w:rPr>
          <w:rFonts w:ascii="Arial" w:hAnsi="Arial" w:cs="Arial"/>
          <w:bCs/>
          <w:i/>
        </w:rPr>
        <w:t>Age</w:t>
      </w:r>
    </w:p>
    <w:p w:rsidR="000D71C6" w:rsidRPr="00F824DB" w:rsidRDefault="00325484" w:rsidP="00772D11">
      <w:pPr>
        <w:autoSpaceDE w:val="0"/>
        <w:autoSpaceDN w:val="0"/>
        <w:adjustRightInd w:val="0"/>
        <w:spacing w:line="480" w:lineRule="auto"/>
        <w:ind w:firstLine="720"/>
        <w:rPr>
          <w:rFonts w:ascii="Arial" w:hAnsi="Arial" w:cs="Arial"/>
        </w:rPr>
      </w:pPr>
      <w:r w:rsidRPr="00F824DB">
        <w:rPr>
          <w:rFonts w:ascii="Arial" w:hAnsi="Arial" w:cs="Arial"/>
        </w:rPr>
        <w:t>A</w:t>
      </w:r>
      <w:r w:rsidR="00E07440" w:rsidRPr="00F824DB">
        <w:rPr>
          <w:rFonts w:ascii="Arial" w:hAnsi="Arial" w:cs="Arial"/>
        </w:rPr>
        <w:t>ge</w:t>
      </w:r>
      <w:r w:rsidRPr="00F824DB">
        <w:rPr>
          <w:rFonts w:ascii="Arial" w:hAnsi="Arial" w:cs="Arial"/>
        </w:rPr>
        <w:t xml:space="preserve"> at relevant exposure,</w:t>
      </w:r>
      <w:r w:rsidR="00E07440" w:rsidRPr="00F824DB">
        <w:rPr>
          <w:rFonts w:ascii="Arial" w:hAnsi="Arial" w:cs="Arial"/>
        </w:rPr>
        <w:t xml:space="preserve"> duration of exposure</w:t>
      </w:r>
      <w:r w:rsidRPr="00F824DB">
        <w:rPr>
          <w:rFonts w:ascii="Arial" w:hAnsi="Arial" w:cs="Arial"/>
        </w:rPr>
        <w:t>,</w:t>
      </w:r>
      <w:r w:rsidR="00AB4763" w:rsidRPr="00F824DB">
        <w:rPr>
          <w:rFonts w:ascii="Arial" w:hAnsi="Arial" w:cs="Arial"/>
        </w:rPr>
        <w:t xml:space="preserve"> and</w:t>
      </w:r>
      <w:r w:rsidR="00E07440" w:rsidRPr="00F824DB">
        <w:rPr>
          <w:rFonts w:ascii="Arial" w:hAnsi="Arial" w:cs="Arial"/>
        </w:rPr>
        <w:t xml:space="preserve"> disease latency influence age-specific patterns.  </w:t>
      </w:r>
      <w:r w:rsidR="005B1F53" w:rsidRPr="00F824DB">
        <w:rPr>
          <w:rFonts w:ascii="Arial" w:hAnsi="Arial" w:cs="Arial"/>
        </w:rPr>
        <w:t>Accumulating DNA damage, immune senescence, autoimmunity, and chronic inflammation have been suggested as causes for increasing cancer incidence with aging</w:t>
      </w:r>
      <w:del w:id="251" w:author="Graca M Dores" w:date="2016-01-09T14:09:00Z">
        <w:r w:rsidR="005B1F53" w:rsidRPr="006402CC">
          <w:rPr>
            <w:rFonts w:ascii="Arial" w:hAnsi="Arial" w:cs="Arial"/>
          </w:rPr>
          <w:delText>.</w:delText>
        </w:r>
      </w:del>
      <w:ins w:id="252" w:author="Graca M Dores" w:date="2016-01-09T14:09:00Z">
        <w:r w:rsidR="00443167" w:rsidRPr="00F824DB">
          <w:rPr>
            <w:rFonts w:ascii="Arial" w:hAnsi="Arial" w:cs="Arial"/>
          </w:rPr>
          <w:t xml:space="preserve"> </w:t>
        </w:r>
      </w:ins>
      <w:r w:rsidR="00AC73DF" w:rsidRPr="00F824DB">
        <w:rPr>
          <w:rFonts w:ascii="Arial" w:hAnsi="Arial" w:cs="Arial"/>
        </w:rPr>
        <w:fldChar w:fldCharType="begin">
          <w:fldData xml:space="preserve">PEVuZE5vdGU+PENpdGU+PEF1dGhvcj5Db3Vzc2VuczwvQXV0aG9yPjxZZWFyPjIwMDI8L1llYXI+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</w:fldData>
        </w:fldChar>
      </w:r>
      <w:r w:rsidR="00B81DA7" w:rsidRPr="00F824DB">
        <w:rPr>
          <w:rFonts w:ascii="Arial" w:hAnsi="Arial" w:cs="Arial"/>
        </w:rPr>
        <w:instrText xml:space="preserve"> ADDIN EN.CITE </w:instrText>
      </w:r>
      <w:r w:rsidR="00AC73DF" w:rsidRPr="00F824DB">
        <w:rPr>
          <w:rFonts w:ascii="Arial" w:hAnsi="Arial" w:cs="Arial"/>
        </w:rPr>
        <w:fldChar w:fldCharType="begin">
          <w:fldData xml:space="preserve">PEVuZE5vdGU+PENpdGU+PEF1dGhvcj5Db3Vzc2VuczwvQXV0aG9yPjxZZWFyPjIwMDI8L1llYXI+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</w:fldData>
        </w:fldChar>
      </w:r>
      <w:r w:rsidR="00B81DA7" w:rsidRPr="00F824DB">
        <w:rPr>
          <w:rFonts w:ascii="Arial" w:hAnsi="Arial" w:cs="Arial"/>
        </w:rPr>
        <w:instrText xml:space="preserve"> ADDIN EN.CITE.DATA </w:instrText>
      </w:r>
      <w:r w:rsidR="00AC73DF" w:rsidRPr="00F824DB">
        <w:rPr>
          <w:rFonts w:ascii="Arial" w:hAnsi="Arial" w:cs="Arial"/>
        </w:rPr>
      </w:r>
      <w:r w:rsidR="00AC73DF" w:rsidRPr="00F824DB">
        <w:rPr>
          <w:rFonts w:ascii="Arial" w:hAnsi="Arial" w:cs="Arial"/>
        </w:rPr>
        <w:fldChar w:fldCharType="end"/>
      </w:r>
      <w:r w:rsidR="00AC73DF" w:rsidRPr="00F824DB">
        <w:rPr>
          <w:rFonts w:ascii="Arial" w:hAnsi="Arial" w:cs="Arial"/>
        </w:rPr>
      </w:r>
      <w:r w:rsidR="00AC73DF" w:rsidRPr="00F824DB">
        <w:rPr>
          <w:rFonts w:ascii="Arial" w:hAnsi="Arial" w:cs="Arial"/>
        </w:rPr>
        <w:fldChar w:fldCharType="separate"/>
      </w:r>
      <w:r w:rsidR="00B81DA7" w:rsidRPr="00F824DB">
        <w:rPr>
          <w:rFonts w:ascii="Arial" w:hAnsi="Arial" w:cs="Arial"/>
          <w:noProof/>
        </w:rPr>
        <w:t>(</w:t>
      </w:r>
      <w:hyperlink w:anchor="_ENREF_8" w:tooltip="Boren, 2004 #60" w:history="1">
        <w:r w:rsidR="0013570D" w:rsidRPr="00F824DB">
          <w:rPr>
            <w:rFonts w:ascii="Arial" w:hAnsi="Arial" w:cs="Arial"/>
            <w:noProof/>
          </w:rPr>
          <w:t>Boren and Gershwin 2004</w:t>
        </w:r>
      </w:hyperlink>
      <w:r w:rsidR="00B81DA7" w:rsidRPr="00F824DB">
        <w:rPr>
          <w:rFonts w:ascii="Arial" w:hAnsi="Arial" w:cs="Arial"/>
          <w:noProof/>
        </w:rPr>
        <w:t xml:space="preserve">, </w:t>
      </w:r>
      <w:hyperlink w:anchor="_ENREF_13" w:tooltip="Coussens, 2002 #59" w:history="1">
        <w:r w:rsidR="0013570D" w:rsidRPr="00F824DB">
          <w:rPr>
            <w:rFonts w:ascii="Arial" w:hAnsi="Arial" w:cs="Arial"/>
            <w:noProof/>
          </w:rPr>
          <w:t>Coussens and Werb 2002</w:t>
        </w:r>
      </w:hyperlink>
      <w:r w:rsidR="00B81DA7" w:rsidRPr="00F824DB">
        <w:rPr>
          <w:rFonts w:ascii="Arial" w:hAnsi="Arial" w:cs="Arial"/>
          <w:noProof/>
        </w:rPr>
        <w:t>)</w:t>
      </w:r>
      <w:r w:rsidR="00AC73DF" w:rsidRPr="00F824DB">
        <w:rPr>
          <w:rFonts w:ascii="Arial" w:hAnsi="Arial" w:cs="Arial"/>
        </w:rPr>
        <w:fldChar w:fldCharType="end"/>
      </w:r>
      <w:ins w:id="253" w:author="Graca M Dores" w:date="2016-01-09T14:09:00Z">
        <w:r w:rsidR="00443167" w:rsidRPr="00F824DB">
          <w:rPr>
            <w:rFonts w:ascii="Arial" w:hAnsi="Arial" w:cs="Arial"/>
          </w:rPr>
          <w:t>.</w:t>
        </w:r>
      </w:ins>
      <w:r w:rsidR="005B1F53" w:rsidRPr="00F824DB">
        <w:rPr>
          <w:rFonts w:ascii="Arial" w:hAnsi="Arial" w:cs="Arial"/>
        </w:rPr>
        <w:t xml:space="preserve"> </w:t>
      </w:r>
      <w:r w:rsidR="00BE7129" w:rsidRPr="00F824DB">
        <w:rPr>
          <w:rFonts w:ascii="Arial" w:hAnsi="Arial" w:cs="Arial"/>
        </w:rPr>
        <w:t xml:space="preserve"> </w:t>
      </w:r>
      <w:r w:rsidR="000D71C6" w:rsidRPr="00F824DB">
        <w:rPr>
          <w:rFonts w:ascii="Arial" w:hAnsi="Arial" w:cs="Arial"/>
        </w:rPr>
        <w:t xml:space="preserve">The rate of rise in incidence of </w:t>
      </w:r>
      <w:r w:rsidR="000D71C6" w:rsidRPr="00F824DB">
        <w:rPr>
          <w:rFonts w:ascii="Arial" w:hAnsi="Arial" w:cs="Arial"/>
          <w:i/>
        </w:rPr>
        <w:t>BCR-ABL</w:t>
      </w:r>
      <w:r w:rsidR="006402CC" w:rsidRPr="00F824DB">
        <w:rPr>
          <w:rFonts w:ascii="Arial" w:hAnsi="Arial" w:cs="Arial"/>
          <w:i/>
        </w:rPr>
        <w:t>1</w:t>
      </w:r>
      <w:r w:rsidR="000D71C6" w:rsidRPr="00F824DB">
        <w:rPr>
          <w:rFonts w:ascii="Arial" w:hAnsi="Arial" w:cs="Arial"/>
        </w:rPr>
        <w:t xml:space="preserve">-positive CML with advancing age was less prominent than in other MPNs, and the flattening IR pattern is reminiscent of that observed for AML subtypes with associated cytogenetic abnormalities (e.g., t(8:21), </w:t>
      </w:r>
      <w:proofErr w:type="spellStart"/>
      <w:r w:rsidR="000D71C6" w:rsidRPr="00F824DB">
        <w:rPr>
          <w:rFonts w:ascii="Arial" w:hAnsi="Arial" w:cs="Arial"/>
        </w:rPr>
        <w:t>inv</w:t>
      </w:r>
      <w:proofErr w:type="spellEnd"/>
      <w:r w:rsidR="000D71C6" w:rsidRPr="00F824DB">
        <w:rPr>
          <w:rFonts w:ascii="Arial" w:hAnsi="Arial" w:cs="Arial"/>
        </w:rPr>
        <w:t>(16), t(15;17))</w:t>
      </w:r>
      <w:r w:rsidR="00443167" w:rsidRPr="00F824DB">
        <w:rPr>
          <w:rFonts w:ascii="Arial" w:hAnsi="Arial" w:cs="Arial"/>
        </w:rPr>
        <w:t xml:space="preserve"> </w:t>
      </w:r>
      <w:r w:rsidR="00AC73DF" w:rsidRPr="00F824DB">
        <w:rPr>
          <w:rFonts w:ascii="Arial" w:hAnsi="Arial" w:cs="Arial"/>
        </w:rPr>
        <w:fldChar w:fldCharType="begin">
          <w:fldData xml:space="preserve">PEVuZE5vdGU+PENpdGU+PEF1dGhvcj5Eb3JlczwvQXV0aG9yPjxZZWFyPjIwMTI8L1llYXI+PFJl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</w:fldData>
        </w:fldChar>
      </w:r>
      <w:r w:rsidR="00883BBF" w:rsidRPr="00F824DB">
        <w:rPr>
          <w:rFonts w:ascii="Arial" w:hAnsi="Arial" w:cs="Arial"/>
        </w:rPr>
        <w:instrText xml:space="preserve"> ADDIN EN.CITE </w:instrText>
      </w:r>
      <w:r w:rsidR="00AC73DF" w:rsidRPr="00F824DB">
        <w:rPr>
          <w:rFonts w:ascii="Arial" w:hAnsi="Arial" w:cs="Arial"/>
        </w:rPr>
        <w:fldChar w:fldCharType="begin">
          <w:fldData xml:space="preserve">PEVuZE5vdGU+PENpdGU+PEF1dGhvcj5Eb3JlczwvQXV0aG9yPjxZZWFyPjIwMTI8L1llYXI+PFJl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</w:fldData>
        </w:fldChar>
      </w:r>
      <w:r w:rsidR="00883BBF" w:rsidRPr="00F824DB">
        <w:rPr>
          <w:rFonts w:ascii="Arial" w:hAnsi="Arial" w:cs="Arial"/>
        </w:rPr>
        <w:instrText xml:space="preserve"> ADDIN EN.CITE.DATA </w:instrText>
      </w:r>
      <w:r w:rsidR="00AC73DF" w:rsidRPr="00F824DB">
        <w:rPr>
          <w:rFonts w:ascii="Arial" w:hAnsi="Arial" w:cs="Arial"/>
        </w:rPr>
      </w:r>
      <w:r w:rsidR="00AC73DF" w:rsidRPr="00F824DB">
        <w:rPr>
          <w:rFonts w:ascii="Arial" w:hAnsi="Arial" w:cs="Arial"/>
        </w:rPr>
        <w:fldChar w:fldCharType="end"/>
      </w:r>
      <w:r w:rsidR="00AC73DF" w:rsidRPr="00F824DB">
        <w:rPr>
          <w:rFonts w:ascii="Arial" w:hAnsi="Arial" w:cs="Arial"/>
        </w:rPr>
      </w:r>
      <w:r w:rsidR="00AC73DF" w:rsidRPr="00F824DB">
        <w:rPr>
          <w:rFonts w:ascii="Arial" w:hAnsi="Arial" w:cs="Arial"/>
        </w:rPr>
        <w:fldChar w:fldCharType="separate"/>
      </w:r>
      <w:del w:id="254" w:author="Graca M Dores" w:date="2016-01-09T14:09:00Z">
        <w:r w:rsidR="00B81DA7">
          <w:rPr>
            <w:rFonts w:ascii="Arial" w:hAnsi="Arial" w:cs="Arial"/>
            <w:noProof/>
          </w:rPr>
          <w:delText>(</w:delText>
        </w:r>
        <w:r w:rsidR="00AC73DF">
          <w:fldChar w:fldCharType="begin"/>
        </w:r>
        <w:r w:rsidR="00C0390C">
          <w:delInstrText xml:space="preserve"> HYPERLINK \l "_ENREF_17" \o "Dores, 2012 #47" </w:delInstrText>
        </w:r>
        <w:r w:rsidR="00AC73DF">
          <w:fldChar w:fldCharType="separate"/>
        </w:r>
        <w:r w:rsidR="0018142B">
          <w:rPr>
            <w:rFonts w:ascii="Arial" w:hAnsi="Arial" w:cs="Arial"/>
            <w:noProof/>
          </w:rPr>
          <w:delText>Dores</w:delText>
        </w:r>
        <w:r w:rsidR="0018142B" w:rsidRPr="00B81DA7">
          <w:rPr>
            <w:rFonts w:ascii="Arial" w:hAnsi="Arial" w:cs="Arial"/>
            <w:i/>
            <w:noProof/>
          </w:rPr>
          <w:delText>, et al</w:delText>
        </w:r>
        <w:r w:rsidR="0018142B">
          <w:rPr>
            <w:rFonts w:ascii="Arial" w:hAnsi="Arial" w:cs="Arial"/>
            <w:noProof/>
          </w:rPr>
          <w:delText xml:space="preserve"> 2012</w:delText>
        </w:r>
        <w:r w:rsidR="00AC73DF">
          <w:rPr>
            <w:rFonts w:ascii="Arial" w:hAnsi="Arial" w:cs="Arial"/>
            <w:noProof/>
          </w:rPr>
          <w:fldChar w:fldCharType="end"/>
        </w:r>
        <w:r w:rsidR="00B81DA7">
          <w:rPr>
            <w:rFonts w:ascii="Arial" w:hAnsi="Arial" w:cs="Arial"/>
            <w:noProof/>
          </w:rPr>
          <w:delText>)</w:delText>
        </w:r>
      </w:del>
      <w:ins w:id="255" w:author="Graca M Dores" w:date="2016-01-09T14:09:00Z">
        <w:r w:rsidR="00B81DA7" w:rsidRPr="00F824DB">
          <w:rPr>
            <w:rFonts w:ascii="Arial" w:hAnsi="Arial" w:cs="Arial"/>
            <w:noProof/>
          </w:rPr>
          <w:t>(</w:t>
        </w:r>
        <w:r w:rsidR="00AC73DF" w:rsidRPr="00F824DB">
          <w:fldChar w:fldCharType="begin"/>
        </w:r>
        <w:r w:rsidR="00C0390C" w:rsidRPr="00F824DB">
          <w:instrText xml:space="preserve"> HYPERLINK \l "_ENREF_17" \o "Dores, 2012 #125" </w:instrText>
        </w:r>
        <w:r w:rsidR="00AC73DF" w:rsidRPr="00F824DB">
          <w:fldChar w:fldCharType="separate"/>
        </w:r>
        <w:r w:rsidR="0013570D" w:rsidRPr="00F824DB">
          <w:rPr>
            <w:rFonts w:ascii="Arial" w:hAnsi="Arial" w:cs="Arial"/>
            <w:noProof/>
          </w:rPr>
          <w:t>Dores</w:t>
        </w:r>
        <w:r w:rsidR="0013570D" w:rsidRPr="00F824DB">
          <w:rPr>
            <w:rFonts w:ascii="Arial" w:hAnsi="Arial" w:cs="Arial"/>
            <w:i/>
            <w:noProof/>
          </w:rPr>
          <w:t>, et al</w:t>
        </w:r>
        <w:r w:rsidR="0013570D" w:rsidRPr="00F824DB">
          <w:rPr>
            <w:rFonts w:ascii="Arial" w:hAnsi="Arial" w:cs="Arial"/>
            <w:noProof/>
          </w:rPr>
          <w:t xml:space="preserve"> 2012</w:t>
        </w:r>
        <w:r w:rsidR="00AC73DF" w:rsidRPr="00F824DB">
          <w:rPr>
            <w:rFonts w:ascii="Arial" w:hAnsi="Arial" w:cs="Arial"/>
            <w:noProof/>
          </w:rPr>
          <w:fldChar w:fldCharType="end"/>
        </w:r>
        <w:r w:rsidR="00B81DA7" w:rsidRPr="00F824DB">
          <w:rPr>
            <w:rFonts w:ascii="Arial" w:hAnsi="Arial" w:cs="Arial"/>
            <w:noProof/>
          </w:rPr>
          <w:t>)</w:t>
        </w:r>
      </w:ins>
      <w:r w:rsidR="00AC73DF" w:rsidRPr="00F824DB">
        <w:rPr>
          <w:rFonts w:ascii="Arial" w:hAnsi="Arial" w:cs="Arial"/>
        </w:rPr>
        <w:fldChar w:fldCharType="end"/>
      </w:r>
      <w:ins w:id="256" w:author="Graca M Dores" w:date="2016-01-09T14:09:00Z">
        <w:r w:rsidR="00443167" w:rsidRPr="00F824DB">
          <w:rPr>
            <w:rFonts w:ascii="Arial" w:hAnsi="Arial" w:cs="Arial"/>
          </w:rPr>
          <w:t>.</w:t>
        </w:r>
      </w:ins>
      <w:r w:rsidR="000D71C6" w:rsidRPr="00F824DB">
        <w:rPr>
          <w:rFonts w:ascii="Arial" w:hAnsi="Arial" w:cs="Arial"/>
        </w:rPr>
        <w:t xml:space="preserve">  The slowing in IRs with aging may reflect a change in disease susceptibility or less intensive testing among older individuals.</w:t>
      </w:r>
      <w:r w:rsidR="00772D11" w:rsidRPr="00F824DB">
        <w:rPr>
          <w:rFonts w:ascii="Arial" w:hAnsi="Arial" w:cs="Arial"/>
        </w:rPr>
        <w:t xml:space="preserve">  </w:t>
      </w:r>
      <w:r w:rsidR="006E5924">
        <w:rPr>
          <w:rFonts w:ascii="Arial" w:hAnsi="Arial" w:cs="Arial"/>
        </w:rPr>
        <w:t>P</w:t>
      </w:r>
      <w:r w:rsidR="000C76F5" w:rsidRPr="00F824DB">
        <w:rPr>
          <w:rFonts w:ascii="Arial" w:hAnsi="Arial" w:cs="Arial"/>
        </w:rPr>
        <w:t>MF, CMML, and MPN-</w:t>
      </w:r>
      <w:r w:rsidR="000D71C6" w:rsidRPr="00F824DB">
        <w:rPr>
          <w:rFonts w:ascii="Arial" w:hAnsi="Arial" w:cs="Arial"/>
        </w:rPr>
        <w:t>unclassifiable occurred rarely prior to age 25 years</w:t>
      </w:r>
      <w:r w:rsidR="002119B5" w:rsidRPr="00F824DB">
        <w:rPr>
          <w:rFonts w:ascii="Arial" w:hAnsi="Arial" w:cs="Arial"/>
        </w:rPr>
        <w:t>,</w:t>
      </w:r>
      <w:r w:rsidR="000D71C6" w:rsidRPr="00F824DB">
        <w:rPr>
          <w:rFonts w:ascii="Arial" w:hAnsi="Arial" w:cs="Arial"/>
        </w:rPr>
        <w:t xml:space="preserve"> </w:t>
      </w:r>
      <w:r w:rsidR="001E7E23" w:rsidRPr="00F824DB">
        <w:rPr>
          <w:rFonts w:ascii="Arial" w:hAnsi="Arial" w:cs="Arial"/>
        </w:rPr>
        <w:t>in contrast to</w:t>
      </w:r>
      <w:r w:rsidR="000D71C6" w:rsidRPr="00F824DB">
        <w:rPr>
          <w:rFonts w:ascii="Arial" w:hAnsi="Arial" w:cs="Arial"/>
        </w:rPr>
        <w:t xml:space="preserve"> PV, ET, </w:t>
      </w:r>
      <w:r w:rsidR="005B1F53" w:rsidRPr="00F824DB">
        <w:rPr>
          <w:rFonts w:ascii="Arial" w:hAnsi="Arial" w:cs="Arial"/>
        </w:rPr>
        <w:t>and CML</w:t>
      </w:r>
      <w:r w:rsidR="000D71C6" w:rsidRPr="00F824DB">
        <w:rPr>
          <w:rFonts w:ascii="Arial" w:hAnsi="Arial" w:cs="Arial"/>
        </w:rPr>
        <w:t>.  While the majority of MPNs occur in a sporadic fashion, childhood MPNs have been reported</w:t>
      </w:r>
      <w:del w:id="257" w:author="Graca M Dores" w:date="2016-01-09T14:09:00Z">
        <w:r w:rsidR="000D71C6" w:rsidRPr="00602FDA">
          <w:rPr>
            <w:rFonts w:ascii="Arial" w:hAnsi="Arial" w:cs="Arial"/>
          </w:rPr>
          <w:delText>,</w:delText>
        </w:r>
      </w:del>
      <w:ins w:id="258" w:author="Graca M Dores" w:date="2016-01-09T14:09:00Z">
        <w:r w:rsidR="00443167" w:rsidRPr="00F824DB">
          <w:rPr>
            <w:rFonts w:ascii="Arial" w:hAnsi="Arial" w:cs="Arial"/>
          </w:rPr>
          <w:t xml:space="preserve"> </w:t>
        </w:r>
      </w:ins>
      <w:r w:rsidR="00AC73DF" w:rsidRPr="00F824DB">
        <w:rPr>
          <w:rFonts w:ascii="Arial" w:hAnsi="Arial" w:cs="Arial"/>
        </w:rPr>
        <w:fldChar w:fldCharType="begin">
          <w:fldData xml:space="preserve">PEVuZE5vdGU+PENpdGU+PEF1dGhvcj5UZW9maWxpPC9BdXRob3I+PFllYXI+MjAwNzwvWWVhcj48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</w:fldData>
        </w:fldChar>
      </w:r>
      <w:r w:rsidR="00B81DA7" w:rsidRPr="00F824DB">
        <w:rPr>
          <w:rFonts w:ascii="Arial" w:hAnsi="Arial" w:cs="Arial"/>
        </w:rPr>
        <w:instrText xml:space="preserve"> ADDIN EN.CITE </w:instrText>
      </w:r>
      <w:r w:rsidR="00AC73DF" w:rsidRPr="00F824DB">
        <w:rPr>
          <w:rFonts w:ascii="Arial" w:hAnsi="Arial" w:cs="Arial"/>
        </w:rPr>
        <w:fldChar w:fldCharType="begin">
          <w:fldData xml:space="preserve">PEVuZE5vdGU+PENpdGU+PEF1dGhvcj5UZW9maWxpPC9BdXRob3I+PFllYXI+MjAwNzwvWWVhcj48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</w:fldData>
        </w:fldChar>
      </w:r>
      <w:r w:rsidR="00B81DA7" w:rsidRPr="00F824DB">
        <w:rPr>
          <w:rFonts w:ascii="Arial" w:hAnsi="Arial" w:cs="Arial"/>
        </w:rPr>
        <w:instrText xml:space="preserve"> ADDIN EN.CITE.DATA </w:instrText>
      </w:r>
      <w:r w:rsidR="00AC73DF" w:rsidRPr="00F824DB">
        <w:rPr>
          <w:rFonts w:ascii="Arial" w:hAnsi="Arial" w:cs="Arial"/>
        </w:rPr>
      </w:r>
      <w:r w:rsidR="00AC73DF" w:rsidRPr="00F824DB">
        <w:rPr>
          <w:rFonts w:ascii="Arial" w:hAnsi="Arial" w:cs="Arial"/>
        </w:rPr>
        <w:fldChar w:fldCharType="end"/>
      </w:r>
      <w:r w:rsidR="00AC73DF" w:rsidRPr="00F824DB">
        <w:rPr>
          <w:rFonts w:ascii="Arial" w:hAnsi="Arial" w:cs="Arial"/>
        </w:rPr>
      </w:r>
      <w:r w:rsidR="00AC73DF" w:rsidRPr="00F824DB">
        <w:rPr>
          <w:rFonts w:ascii="Arial" w:hAnsi="Arial" w:cs="Arial"/>
        </w:rPr>
        <w:fldChar w:fldCharType="separate"/>
      </w:r>
      <w:del w:id="259" w:author="Graca M Dores" w:date="2016-01-09T14:09:00Z">
        <w:r w:rsidR="00B81DA7">
          <w:rPr>
            <w:rFonts w:ascii="Arial" w:hAnsi="Arial" w:cs="Arial"/>
            <w:noProof/>
          </w:rPr>
          <w:delText>(</w:delText>
        </w:r>
        <w:r w:rsidR="00AC73DF">
          <w:fldChar w:fldCharType="begin"/>
        </w:r>
        <w:r w:rsidR="00C0390C">
          <w:delInstrText xml:space="preserve"> HYPERLINK \l "_ENREF_38" \o "Niemeyer, 1997 #193" </w:delInstrText>
        </w:r>
        <w:r w:rsidR="00AC73DF">
          <w:fldChar w:fldCharType="separate"/>
        </w:r>
        <w:r w:rsidR="0018142B">
          <w:rPr>
            <w:rFonts w:ascii="Arial" w:hAnsi="Arial" w:cs="Arial"/>
            <w:noProof/>
          </w:rPr>
          <w:delText>Niemeyer</w:delText>
        </w:r>
        <w:r w:rsidR="0018142B" w:rsidRPr="00B81DA7">
          <w:rPr>
            <w:rFonts w:ascii="Arial" w:hAnsi="Arial" w:cs="Arial"/>
            <w:i/>
            <w:noProof/>
          </w:rPr>
          <w:delText>, et al</w:delText>
        </w:r>
        <w:r w:rsidR="0018142B">
          <w:rPr>
            <w:rFonts w:ascii="Arial" w:hAnsi="Arial" w:cs="Arial"/>
            <w:noProof/>
          </w:rPr>
          <w:delText xml:space="preserve"> 1997</w:delText>
        </w:r>
        <w:r w:rsidR="00AC73DF">
          <w:rPr>
            <w:rFonts w:ascii="Arial" w:hAnsi="Arial" w:cs="Arial"/>
            <w:noProof/>
          </w:rPr>
          <w:fldChar w:fldCharType="end"/>
        </w:r>
        <w:r w:rsidR="00B81DA7">
          <w:rPr>
            <w:rFonts w:ascii="Arial" w:hAnsi="Arial" w:cs="Arial"/>
            <w:noProof/>
          </w:rPr>
          <w:delText xml:space="preserve">, </w:delText>
        </w:r>
        <w:r w:rsidR="00AC73DF">
          <w:fldChar w:fldCharType="begin"/>
        </w:r>
        <w:r w:rsidR="00C0390C">
          <w:delInstrText xml:space="preserve"> HYPERLINK \l "_ENREF_57" \o "Teofili, 2007 #216" </w:delInstrText>
        </w:r>
        <w:r w:rsidR="00AC73DF">
          <w:fldChar w:fldCharType="separate"/>
        </w:r>
        <w:r w:rsidR="0018142B">
          <w:rPr>
            <w:rFonts w:ascii="Arial" w:hAnsi="Arial" w:cs="Arial"/>
            <w:noProof/>
          </w:rPr>
          <w:delText>Teofili</w:delText>
        </w:r>
        <w:r w:rsidR="0018142B" w:rsidRPr="00B81DA7">
          <w:rPr>
            <w:rFonts w:ascii="Arial" w:hAnsi="Arial" w:cs="Arial"/>
            <w:i/>
            <w:noProof/>
          </w:rPr>
          <w:delText>, et al</w:delText>
        </w:r>
        <w:r w:rsidR="0018142B">
          <w:rPr>
            <w:rFonts w:ascii="Arial" w:hAnsi="Arial" w:cs="Arial"/>
            <w:noProof/>
          </w:rPr>
          <w:delText xml:space="preserve"> 2007</w:delText>
        </w:r>
        <w:r w:rsidR="00AC73DF">
          <w:rPr>
            <w:rFonts w:ascii="Arial" w:hAnsi="Arial" w:cs="Arial"/>
            <w:noProof/>
          </w:rPr>
          <w:fldChar w:fldCharType="end"/>
        </w:r>
        <w:r w:rsidR="00B81DA7">
          <w:rPr>
            <w:rFonts w:ascii="Arial" w:hAnsi="Arial" w:cs="Arial"/>
            <w:noProof/>
          </w:rPr>
          <w:delText>)</w:delText>
        </w:r>
      </w:del>
      <w:ins w:id="260" w:author="Graca M Dores" w:date="2016-01-09T14:09:00Z">
        <w:r w:rsidR="00B81DA7" w:rsidRPr="00F824DB">
          <w:rPr>
            <w:rFonts w:ascii="Arial" w:hAnsi="Arial" w:cs="Arial"/>
            <w:noProof/>
          </w:rPr>
          <w:t>(</w:t>
        </w:r>
        <w:r w:rsidR="00AC73DF" w:rsidRPr="00F824DB">
          <w:fldChar w:fldCharType="begin"/>
        </w:r>
        <w:r w:rsidR="00C0390C" w:rsidRPr="00F824DB">
          <w:instrText xml:space="preserve"> HYPERLINK \l "_ENREF_40" \o "Niemeyer, 1997 #193" </w:instrText>
        </w:r>
        <w:r w:rsidR="00AC73DF" w:rsidRPr="00F824DB">
          <w:fldChar w:fldCharType="separate"/>
        </w:r>
        <w:r w:rsidR="0013570D" w:rsidRPr="00F824DB">
          <w:rPr>
            <w:rFonts w:ascii="Arial" w:hAnsi="Arial" w:cs="Arial"/>
            <w:noProof/>
          </w:rPr>
          <w:t>Niemeyer</w:t>
        </w:r>
        <w:r w:rsidR="0013570D" w:rsidRPr="00F824DB">
          <w:rPr>
            <w:rFonts w:ascii="Arial" w:hAnsi="Arial" w:cs="Arial"/>
            <w:i/>
            <w:noProof/>
          </w:rPr>
          <w:t>, et al</w:t>
        </w:r>
        <w:r w:rsidR="0013570D" w:rsidRPr="00F824DB">
          <w:rPr>
            <w:rFonts w:ascii="Arial" w:hAnsi="Arial" w:cs="Arial"/>
            <w:noProof/>
          </w:rPr>
          <w:t xml:space="preserve"> 1997</w:t>
        </w:r>
        <w:r w:rsidR="00AC73DF" w:rsidRPr="00F824DB">
          <w:rPr>
            <w:rFonts w:ascii="Arial" w:hAnsi="Arial" w:cs="Arial"/>
            <w:noProof/>
          </w:rPr>
          <w:fldChar w:fldCharType="end"/>
        </w:r>
        <w:r w:rsidR="00B81DA7" w:rsidRPr="00F824DB">
          <w:rPr>
            <w:rFonts w:ascii="Arial" w:hAnsi="Arial" w:cs="Arial"/>
            <w:noProof/>
          </w:rPr>
          <w:t xml:space="preserve">, </w:t>
        </w:r>
        <w:r w:rsidR="00AC73DF" w:rsidRPr="00F824DB">
          <w:fldChar w:fldCharType="begin"/>
        </w:r>
        <w:r w:rsidR="00C0390C" w:rsidRPr="00F824DB">
          <w:instrText xml:space="preserve"> HYPERLINK \l "_ENREF_61" \o "Teofili, 2007 #216" </w:instrText>
        </w:r>
        <w:r w:rsidR="00AC73DF" w:rsidRPr="00F824DB">
          <w:fldChar w:fldCharType="separate"/>
        </w:r>
        <w:r w:rsidR="0013570D" w:rsidRPr="00F824DB">
          <w:rPr>
            <w:rFonts w:ascii="Arial" w:hAnsi="Arial" w:cs="Arial"/>
            <w:noProof/>
          </w:rPr>
          <w:t>Teofili</w:t>
        </w:r>
        <w:r w:rsidR="0013570D" w:rsidRPr="00F824DB">
          <w:rPr>
            <w:rFonts w:ascii="Arial" w:hAnsi="Arial" w:cs="Arial"/>
            <w:i/>
            <w:noProof/>
          </w:rPr>
          <w:t>, et al</w:t>
        </w:r>
        <w:r w:rsidR="0013570D" w:rsidRPr="00F824DB">
          <w:rPr>
            <w:rFonts w:ascii="Arial" w:hAnsi="Arial" w:cs="Arial"/>
            <w:noProof/>
          </w:rPr>
          <w:t xml:space="preserve"> 2007</w:t>
        </w:r>
        <w:r w:rsidR="00AC73DF" w:rsidRPr="00F824DB">
          <w:rPr>
            <w:rFonts w:ascii="Arial" w:hAnsi="Arial" w:cs="Arial"/>
            <w:noProof/>
          </w:rPr>
          <w:fldChar w:fldCharType="end"/>
        </w:r>
        <w:r w:rsidR="00B81DA7" w:rsidRPr="00F824DB">
          <w:rPr>
            <w:rFonts w:ascii="Arial" w:hAnsi="Arial" w:cs="Arial"/>
            <w:noProof/>
          </w:rPr>
          <w:t>)</w:t>
        </w:r>
      </w:ins>
      <w:r w:rsidR="00AC73DF" w:rsidRPr="00F824DB">
        <w:rPr>
          <w:rFonts w:ascii="Arial" w:hAnsi="Arial" w:cs="Arial"/>
        </w:rPr>
        <w:fldChar w:fldCharType="end"/>
      </w:r>
      <w:ins w:id="261" w:author="Graca M Dores" w:date="2016-01-09T14:09:00Z">
        <w:r w:rsidR="00443167" w:rsidRPr="00F824DB">
          <w:rPr>
            <w:rFonts w:ascii="Arial" w:hAnsi="Arial" w:cs="Arial"/>
          </w:rPr>
          <w:t>,</w:t>
        </w:r>
      </w:ins>
      <w:r w:rsidR="000D71C6" w:rsidRPr="00F824DB">
        <w:rPr>
          <w:rFonts w:ascii="Arial" w:hAnsi="Arial" w:cs="Arial"/>
        </w:rPr>
        <w:t xml:space="preserve"> and studies have </w:t>
      </w:r>
      <w:r w:rsidR="00E67CE5" w:rsidRPr="00F824DB">
        <w:rPr>
          <w:rFonts w:ascii="Arial" w:hAnsi="Arial" w:cs="Arial"/>
        </w:rPr>
        <w:t xml:space="preserve">suggested a role for </w:t>
      </w:r>
      <w:r w:rsidR="000D71C6" w:rsidRPr="00F824DB">
        <w:rPr>
          <w:rFonts w:ascii="Arial" w:hAnsi="Arial" w:cs="Arial"/>
        </w:rPr>
        <w:t>shared susceptibility genes and familial inheritance patterns for some</w:t>
      </w:r>
      <w:del w:id="262" w:author="Graca M Dores" w:date="2016-01-09T14:09:00Z">
        <w:r w:rsidR="000D71C6" w:rsidRPr="00E67CE5">
          <w:rPr>
            <w:rFonts w:ascii="Arial" w:hAnsi="Arial" w:cs="Arial"/>
          </w:rPr>
          <w:delText>,</w:delText>
        </w:r>
      </w:del>
      <w:ins w:id="263" w:author="Graca M Dores" w:date="2016-01-09T14:09:00Z">
        <w:r w:rsidR="00443167" w:rsidRPr="00F824DB">
          <w:rPr>
            <w:rFonts w:ascii="Arial" w:hAnsi="Arial" w:cs="Arial"/>
          </w:rPr>
          <w:t xml:space="preserve"> </w:t>
        </w:r>
      </w:ins>
      <w:r w:rsidR="00AC73DF" w:rsidRPr="00F824DB">
        <w:rPr>
          <w:rFonts w:ascii="Arial" w:hAnsi="Arial" w:cs="Arial"/>
        </w:rPr>
        <w:fldChar w:fldCharType="begin">
          <w:fldData xml:space="preserve">PEVuZE5vdGU+PENpdGU+PEF1dGhvcj5SYW5qYW48L0F1dGhvcj48WWVhcj4yMDEzPC9ZZWFyPjxS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</w:fldData>
        </w:fldChar>
      </w:r>
      <w:r w:rsidR="00883BBF" w:rsidRPr="00F824DB">
        <w:rPr>
          <w:rFonts w:ascii="Arial" w:hAnsi="Arial" w:cs="Arial"/>
        </w:rPr>
        <w:instrText xml:space="preserve"> ADDIN EN.CITE </w:instrText>
      </w:r>
      <w:r w:rsidR="00AC73DF" w:rsidRPr="00F824DB">
        <w:rPr>
          <w:rFonts w:ascii="Arial" w:hAnsi="Arial" w:cs="Arial"/>
        </w:rPr>
        <w:fldChar w:fldCharType="begin">
          <w:fldData xml:space="preserve">PEVuZE5vdGU+PENpdGU+PEF1dGhvcj5SYW5qYW48L0F1dGhvcj48WWVhcj4yMDEzPC9ZZWFyPjxS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</w:fldData>
        </w:fldChar>
      </w:r>
      <w:r w:rsidR="00883BBF" w:rsidRPr="00F824DB">
        <w:rPr>
          <w:rFonts w:ascii="Arial" w:hAnsi="Arial" w:cs="Arial"/>
        </w:rPr>
        <w:instrText xml:space="preserve"> ADDIN EN.CITE.DATA </w:instrText>
      </w:r>
      <w:r w:rsidR="00AC73DF" w:rsidRPr="00F824DB">
        <w:rPr>
          <w:rFonts w:ascii="Arial" w:hAnsi="Arial" w:cs="Arial"/>
        </w:rPr>
      </w:r>
      <w:r w:rsidR="00AC73DF" w:rsidRPr="00F824DB">
        <w:rPr>
          <w:rFonts w:ascii="Arial" w:hAnsi="Arial" w:cs="Arial"/>
        </w:rPr>
        <w:fldChar w:fldCharType="end"/>
      </w:r>
      <w:r w:rsidR="00AC73DF" w:rsidRPr="00F824DB">
        <w:rPr>
          <w:rFonts w:ascii="Arial" w:hAnsi="Arial" w:cs="Arial"/>
        </w:rPr>
      </w:r>
      <w:r w:rsidR="00AC73DF" w:rsidRPr="00F824DB">
        <w:rPr>
          <w:rFonts w:ascii="Arial" w:hAnsi="Arial" w:cs="Arial"/>
        </w:rPr>
        <w:fldChar w:fldCharType="separate"/>
      </w:r>
      <w:del w:id="264" w:author="Graca M Dores" w:date="2016-01-09T14:09:00Z">
        <w:r w:rsidR="00B81DA7">
          <w:rPr>
            <w:rFonts w:ascii="Arial" w:hAnsi="Arial" w:cs="Arial"/>
            <w:noProof/>
          </w:rPr>
          <w:delText>(</w:delText>
        </w:r>
        <w:r w:rsidR="00AC73DF">
          <w:fldChar w:fldCharType="begin"/>
        </w:r>
        <w:r w:rsidR="00C0390C">
          <w:delInstrText xml:space="preserve"> HYPERLINK \l "_ENREF_27" \o "Landgren, 2008 #17" </w:delInstrText>
        </w:r>
        <w:r w:rsidR="00AC73DF">
          <w:fldChar w:fldCharType="separate"/>
        </w:r>
        <w:r w:rsidR="0018142B">
          <w:rPr>
            <w:rFonts w:ascii="Arial" w:hAnsi="Arial" w:cs="Arial"/>
            <w:noProof/>
          </w:rPr>
          <w:delText>Landgren</w:delText>
        </w:r>
        <w:r w:rsidR="0018142B" w:rsidRPr="00B81DA7">
          <w:rPr>
            <w:rFonts w:ascii="Arial" w:hAnsi="Arial" w:cs="Arial"/>
            <w:i/>
            <w:noProof/>
          </w:rPr>
          <w:delText>, et al</w:delText>
        </w:r>
        <w:r w:rsidR="0018142B">
          <w:rPr>
            <w:rFonts w:ascii="Arial" w:hAnsi="Arial" w:cs="Arial"/>
            <w:noProof/>
          </w:rPr>
          <w:delText xml:space="preserve"> 2008</w:delText>
        </w:r>
        <w:r w:rsidR="00AC73DF">
          <w:rPr>
            <w:rFonts w:ascii="Arial" w:hAnsi="Arial" w:cs="Arial"/>
            <w:noProof/>
          </w:rPr>
          <w:fldChar w:fldCharType="end"/>
        </w:r>
        <w:r w:rsidR="00B81DA7">
          <w:rPr>
            <w:rFonts w:ascii="Arial" w:hAnsi="Arial" w:cs="Arial"/>
            <w:noProof/>
          </w:rPr>
          <w:delText xml:space="preserve">, </w:delText>
        </w:r>
        <w:r w:rsidR="00AC73DF">
          <w:fldChar w:fldCharType="begin"/>
        </w:r>
        <w:r w:rsidR="00C0390C">
          <w:delInstrText xml:space="preserve"> HYPERLINK \l "_ENREF_47" \o "Ranjan, 2013 #205" </w:delInstrText>
        </w:r>
        <w:r w:rsidR="00AC73DF">
          <w:fldChar w:fldCharType="separate"/>
        </w:r>
        <w:r w:rsidR="0018142B">
          <w:rPr>
            <w:rFonts w:ascii="Arial" w:hAnsi="Arial" w:cs="Arial"/>
            <w:noProof/>
          </w:rPr>
          <w:delText>Ranjan</w:delText>
        </w:r>
        <w:r w:rsidR="0018142B" w:rsidRPr="00B81DA7">
          <w:rPr>
            <w:rFonts w:ascii="Arial" w:hAnsi="Arial" w:cs="Arial"/>
            <w:i/>
            <w:noProof/>
          </w:rPr>
          <w:delText>, et al</w:delText>
        </w:r>
        <w:r w:rsidR="0018142B">
          <w:rPr>
            <w:rFonts w:ascii="Arial" w:hAnsi="Arial" w:cs="Arial"/>
            <w:noProof/>
          </w:rPr>
          <w:delText xml:space="preserve"> 2013</w:delText>
        </w:r>
        <w:r w:rsidR="00AC73DF">
          <w:rPr>
            <w:rFonts w:ascii="Arial" w:hAnsi="Arial" w:cs="Arial"/>
            <w:noProof/>
          </w:rPr>
          <w:fldChar w:fldCharType="end"/>
        </w:r>
        <w:r w:rsidR="00B81DA7">
          <w:rPr>
            <w:rFonts w:ascii="Arial" w:hAnsi="Arial" w:cs="Arial"/>
            <w:noProof/>
          </w:rPr>
          <w:delText>)</w:delText>
        </w:r>
      </w:del>
      <w:ins w:id="265" w:author="Graca M Dores" w:date="2016-01-09T14:09:00Z">
        <w:r w:rsidR="00B81DA7" w:rsidRPr="00F824DB">
          <w:rPr>
            <w:rFonts w:ascii="Arial" w:hAnsi="Arial" w:cs="Arial"/>
            <w:noProof/>
          </w:rPr>
          <w:t>(</w:t>
        </w:r>
        <w:r w:rsidR="00AC73DF" w:rsidRPr="00F824DB">
          <w:fldChar w:fldCharType="begin"/>
        </w:r>
        <w:r w:rsidR="00C0390C" w:rsidRPr="00F824DB">
          <w:instrText xml:space="preserve"> HYPERLINK \l "_ENREF_29" \o "Landgren, 2008 #94" </w:instrText>
        </w:r>
        <w:r w:rsidR="00AC73DF" w:rsidRPr="00F824DB">
          <w:fldChar w:fldCharType="separate"/>
        </w:r>
        <w:r w:rsidR="0013570D" w:rsidRPr="00F824DB">
          <w:rPr>
            <w:rFonts w:ascii="Arial" w:hAnsi="Arial" w:cs="Arial"/>
            <w:noProof/>
          </w:rPr>
          <w:t>Landgren</w:t>
        </w:r>
        <w:r w:rsidR="0013570D" w:rsidRPr="00F824DB">
          <w:rPr>
            <w:rFonts w:ascii="Arial" w:hAnsi="Arial" w:cs="Arial"/>
            <w:i/>
            <w:noProof/>
          </w:rPr>
          <w:t>, et al</w:t>
        </w:r>
        <w:r w:rsidR="0013570D" w:rsidRPr="00F824DB">
          <w:rPr>
            <w:rFonts w:ascii="Arial" w:hAnsi="Arial" w:cs="Arial"/>
            <w:noProof/>
          </w:rPr>
          <w:t xml:space="preserve"> 2008</w:t>
        </w:r>
        <w:r w:rsidR="00AC73DF" w:rsidRPr="00F824DB">
          <w:rPr>
            <w:rFonts w:ascii="Arial" w:hAnsi="Arial" w:cs="Arial"/>
            <w:noProof/>
          </w:rPr>
          <w:fldChar w:fldCharType="end"/>
        </w:r>
        <w:r w:rsidR="00B81DA7" w:rsidRPr="00F824DB">
          <w:rPr>
            <w:rFonts w:ascii="Arial" w:hAnsi="Arial" w:cs="Arial"/>
            <w:noProof/>
          </w:rPr>
          <w:t xml:space="preserve">, </w:t>
        </w:r>
        <w:r w:rsidR="00AC73DF" w:rsidRPr="00F824DB">
          <w:fldChar w:fldCharType="begin"/>
        </w:r>
        <w:r w:rsidR="00C0390C" w:rsidRPr="00F824DB">
          <w:instrText xml:space="preserve"> HYPERLINK \l "_ENREF_50" \o "Ranjan, 2013 #205" </w:instrText>
        </w:r>
        <w:r w:rsidR="00AC73DF" w:rsidRPr="00F824DB">
          <w:fldChar w:fldCharType="separate"/>
        </w:r>
        <w:r w:rsidR="0013570D" w:rsidRPr="00F824DB">
          <w:rPr>
            <w:rFonts w:ascii="Arial" w:hAnsi="Arial" w:cs="Arial"/>
            <w:noProof/>
          </w:rPr>
          <w:t>Ranjan</w:t>
        </w:r>
        <w:r w:rsidR="0013570D" w:rsidRPr="00F824DB">
          <w:rPr>
            <w:rFonts w:ascii="Arial" w:hAnsi="Arial" w:cs="Arial"/>
            <w:i/>
            <w:noProof/>
          </w:rPr>
          <w:t>, et al</w:t>
        </w:r>
        <w:r w:rsidR="0013570D" w:rsidRPr="00F824DB">
          <w:rPr>
            <w:rFonts w:ascii="Arial" w:hAnsi="Arial" w:cs="Arial"/>
            <w:noProof/>
          </w:rPr>
          <w:t xml:space="preserve"> 2013</w:t>
        </w:r>
        <w:r w:rsidR="00AC73DF" w:rsidRPr="00F824DB">
          <w:rPr>
            <w:rFonts w:ascii="Arial" w:hAnsi="Arial" w:cs="Arial"/>
            <w:noProof/>
          </w:rPr>
          <w:fldChar w:fldCharType="end"/>
        </w:r>
        <w:r w:rsidR="00B81DA7" w:rsidRPr="00F824DB">
          <w:rPr>
            <w:rFonts w:ascii="Arial" w:hAnsi="Arial" w:cs="Arial"/>
            <w:noProof/>
          </w:rPr>
          <w:t>)</w:t>
        </w:r>
      </w:ins>
      <w:r w:rsidR="00AC73DF" w:rsidRPr="00F824DB">
        <w:rPr>
          <w:rFonts w:ascii="Arial" w:hAnsi="Arial" w:cs="Arial"/>
        </w:rPr>
        <w:fldChar w:fldCharType="end"/>
      </w:r>
      <w:ins w:id="266" w:author="Graca M Dores" w:date="2016-01-09T14:09:00Z">
        <w:r w:rsidR="00443167" w:rsidRPr="00F824DB">
          <w:rPr>
            <w:rFonts w:ascii="Arial" w:hAnsi="Arial" w:cs="Arial"/>
          </w:rPr>
          <w:t>,</w:t>
        </w:r>
      </w:ins>
      <w:r w:rsidR="000D71C6" w:rsidRPr="00F824DB">
        <w:rPr>
          <w:rFonts w:ascii="Arial" w:hAnsi="Arial" w:cs="Arial"/>
        </w:rPr>
        <w:t xml:space="preserve"> but not all MPNs</w:t>
      </w:r>
      <w:del w:id="267" w:author="Graca M Dores" w:date="2016-01-09T14:09:00Z">
        <w:r w:rsidR="000D71C6" w:rsidRPr="00E67CE5">
          <w:rPr>
            <w:rFonts w:ascii="Arial" w:hAnsi="Arial" w:cs="Arial"/>
          </w:rPr>
          <w:delText>.</w:delText>
        </w:r>
      </w:del>
      <w:ins w:id="268" w:author="Graca M Dores" w:date="2016-01-09T14:09:00Z">
        <w:r w:rsidR="00443167" w:rsidRPr="00F824DB">
          <w:rPr>
            <w:rFonts w:ascii="Arial" w:hAnsi="Arial" w:cs="Arial"/>
          </w:rPr>
          <w:t xml:space="preserve"> </w:t>
        </w:r>
      </w:ins>
      <w:r w:rsidR="00AC73DF" w:rsidRPr="00F824DB">
        <w:rPr>
          <w:rFonts w:ascii="Arial" w:hAnsi="Arial" w:cs="Arial"/>
        </w:rPr>
        <w:fldChar w:fldCharType="begin"/>
      </w:r>
      <w:r w:rsidR="00B81DA7" w:rsidRPr="00F824DB">
        <w:rPr>
          <w:rFonts w:ascii="Arial" w:hAnsi="Arial" w:cs="Arial"/>
        </w:rPr>
        <w:instrText xml:space="preserve"> ADDIN EN.CITE &lt;EndNote&gt;&lt;Cite&gt;&lt;Author&gt;Bjorkholm&lt;/Author&gt;&lt;Year&gt;2013&lt;/Year&gt;&lt;RecNum&gt;126&lt;/RecNum&gt;&lt;DisplayText&gt;(Bjorkholm&lt;style face="italic"&gt;, et al&lt;/style&gt; 2013)&lt;/DisplayText&gt;&lt;record&gt;&lt;rec-number&gt;126&lt;/rec-number&gt;&lt;foreign-keys&gt;&lt;key app="EN" db-id="efa90eds9esfate5faxprazcp2ez0xtee9ee" timestamp="1420432952"&gt;126&lt;/key&gt;&lt;/foreign-keys&gt;&lt;ref-type name="Journal Article"&gt;17&lt;/ref-type&gt;&lt;contributors&gt;&lt;authors&gt;&lt;author&gt;Bjorkholm, M.&lt;/author&gt;&lt;author&gt;Kristinsson, S. Y.&lt;/author&gt;&lt;author&gt;Landgren, O.&lt;/author&gt;&lt;author&gt;Goldin, L. R.&lt;/author&gt;&lt;/authors&gt;&lt;/contributors&gt;&lt;titles&gt;&lt;title&gt;No familial aggregation in chronic myeloid leukemia&lt;/title&gt;&lt;secondary-title&gt;Blood&lt;/secondary-title&gt;&lt;alt-title&gt;Blood&lt;/alt-title&gt;&lt;/titles&gt;&lt;periodical&gt;&lt;full-title&gt;Blood&lt;/full-title&gt;&lt;abbr-1&gt;Blood&lt;/abbr-1&gt;&lt;/periodical&gt;&lt;alt-periodical&gt;&lt;full-title&gt;Blood&lt;/full-title&gt;&lt;abbr-1&gt;Blood&lt;/abbr-1&gt;&lt;/alt-periodical&gt;&lt;pages&gt;460-1&lt;/pages&gt;&lt;volume&gt;122&lt;/volume&gt;&lt;number&gt;3&lt;/number&gt;&lt;keywords&gt;&lt;keyword&gt;Case-Control Studies&lt;/keyword&gt;&lt;keyword&gt;Family&lt;/keyword&gt;&lt;keyword&gt;*Genetic Predisposition to Disease&lt;/keyword&gt;&lt;keyword&gt;Humans&lt;/keyword&gt;&lt;keyword&gt;Leukemia, Myelogenous, Chronic, BCR-ABL Positive/*genetics&lt;/keyword&gt;&lt;keyword&gt;Risk Factors&lt;/keyword&gt;&lt;keyword&gt;Sweden&lt;/keyword&gt;&lt;/keywords&gt;&lt;dates&gt;&lt;year&gt;2013&lt;/year&gt;&lt;pub-dates&gt;&lt;date&gt;Jul 18&lt;/date&gt;&lt;/pub-dates&gt;&lt;/dates&gt;&lt;isbn&gt;1528-0020 (Electronic)&amp;#xD;0006-4971 (Linking)&lt;/isbn&gt;&lt;accession-num&gt;23869079&lt;/accession-num&gt;&lt;urls&gt;&lt;related-urls&gt;&lt;url&gt;http://www.ncbi.nlm.nih.gov/entrez/query.fcgi?cmd=Retrieve&amp;amp;db=PubMed&amp;amp;dopt=Citation&amp;amp;list_uids=23869079 &lt;/url&gt;&lt;/related-urls&gt;&lt;/urls&gt;&lt;language&gt;eng&lt;/language&gt;&lt;/record&gt;&lt;/Cite&gt;&lt;/EndNote&gt;</w:instrText>
      </w:r>
      <w:r w:rsidR="00AC73DF" w:rsidRPr="00F824DB">
        <w:rPr>
          <w:rFonts w:ascii="Arial" w:hAnsi="Arial" w:cs="Arial"/>
        </w:rPr>
        <w:fldChar w:fldCharType="separate"/>
      </w:r>
      <w:r w:rsidR="00B81DA7" w:rsidRPr="00F824DB">
        <w:rPr>
          <w:rFonts w:ascii="Arial" w:hAnsi="Arial" w:cs="Arial"/>
          <w:noProof/>
        </w:rPr>
        <w:t>(</w:t>
      </w:r>
      <w:hyperlink w:anchor="_ENREF_7" w:tooltip="Bjorkholm, 2013 #126" w:history="1">
        <w:r w:rsidR="0013570D" w:rsidRPr="00F824DB">
          <w:rPr>
            <w:rFonts w:ascii="Arial" w:hAnsi="Arial" w:cs="Arial"/>
            <w:noProof/>
          </w:rPr>
          <w:t>Bjorkholm</w:t>
        </w:r>
        <w:r w:rsidR="0013570D" w:rsidRPr="00F824DB">
          <w:rPr>
            <w:rFonts w:ascii="Arial" w:hAnsi="Arial" w:cs="Arial"/>
            <w:i/>
            <w:noProof/>
          </w:rPr>
          <w:t>, et al</w:t>
        </w:r>
        <w:r w:rsidR="0013570D" w:rsidRPr="00F824DB">
          <w:rPr>
            <w:rFonts w:ascii="Arial" w:hAnsi="Arial" w:cs="Arial"/>
            <w:noProof/>
          </w:rPr>
          <w:t xml:space="preserve"> 2013</w:t>
        </w:r>
      </w:hyperlink>
      <w:r w:rsidR="00B81DA7" w:rsidRPr="00F824DB">
        <w:rPr>
          <w:rFonts w:ascii="Arial" w:hAnsi="Arial" w:cs="Arial"/>
          <w:noProof/>
        </w:rPr>
        <w:t>)</w:t>
      </w:r>
      <w:r w:rsidR="00AC73DF" w:rsidRPr="00F824DB">
        <w:rPr>
          <w:rFonts w:ascii="Arial" w:hAnsi="Arial" w:cs="Arial"/>
        </w:rPr>
        <w:fldChar w:fldCharType="end"/>
      </w:r>
      <w:del w:id="269" w:author="Graca M Dores" w:date="2016-01-09T14:09:00Z">
        <w:r w:rsidR="000D71C6" w:rsidRPr="00E67CE5">
          <w:rPr>
            <w:rFonts w:ascii="Arial" w:hAnsi="Arial" w:cs="Arial"/>
          </w:rPr>
          <w:delText xml:space="preserve">  As </w:delText>
        </w:r>
        <w:r w:rsidR="002119B5">
          <w:rPr>
            <w:rFonts w:ascii="Arial" w:hAnsi="Arial" w:cs="Arial"/>
          </w:rPr>
          <w:delText xml:space="preserve">postulated </w:delText>
        </w:r>
        <w:r w:rsidR="000D71C6" w:rsidRPr="006402CC">
          <w:rPr>
            <w:rFonts w:ascii="Arial" w:hAnsi="Arial" w:cs="Arial"/>
          </w:rPr>
          <w:delText>for other infant leukemias,</w:delText>
        </w:r>
        <w:r w:rsidR="00AC73DF" w:rsidRPr="006402CC">
          <w:rPr>
            <w:rFonts w:ascii="Arial" w:hAnsi="Arial" w:cs="Arial"/>
          </w:rPr>
          <w:fldChar w:fldCharType="begin"/>
        </w:r>
        <w:r w:rsidR="00B81DA7">
          <w:rPr>
            <w:rFonts w:ascii="Arial" w:hAnsi="Arial" w:cs="Arial"/>
          </w:rPr>
          <w:delInstrText xml:space="preserve"> ADDIN EN.CITE &lt;EndNote&gt;&lt;Cite&gt;&lt;Author&gt;Linet MS&lt;/Author&gt;&lt;Year&gt;2013&lt;/Year&gt;&lt;RecNum&gt;231&lt;/RecNum&gt;&lt;DisplayText&gt;(Linet MS 2013)&lt;/DisplayText&gt;&lt;record&gt;&lt;rec-number&gt;231&lt;/rec-number&gt;&lt;foreign-keys&gt;&lt;key app="EN" db-id="efa90eds9esfate5faxprazcp2ez0xtee9ee" timestamp="1421009578"&gt;231&lt;/key&gt;&lt;/foreign-keys&gt;&lt;ref-type name="Book Section"&gt;5&lt;/ref-type&gt;&lt;contributors&gt;&lt;authors&gt;&lt;author&gt;Linet MS, Dores GM, Kim CJ, Devesa SS, Morton LM.&lt;/author&gt;&lt;/authors&gt;&lt;secondary-authors&gt;&lt;author&gt;Wiernik P, Goldman J, Dutcher J, Kyle R.&lt;/author&gt;&lt;/secondary-authors&gt;&lt;/contributors&gt;&lt;titles&gt;&lt;title&gt;Epidemiology and Hereditary Aspects of Acute Leukemia.&lt;/title&gt;&lt;secondary-title&gt;Neoplastic Diseases of the Blood&lt;/secondary-title&gt;&lt;/titles&gt;&lt;edition&gt;5th&lt;/edition&gt;&lt;dates&gt;&lt;year&gt;2013&lt;/year&gt;&lt;/dates&gt;&lt;urls&gt;&lt;/urls&gt;&lt;/record&gt;&lt;/Cite&gt;&lt;/EndNote&gt;</w:delInstrText>
        </w:r>
        <w:r w:rsidR="00AC73DF" w:rsidRPr="006402CC">
          <w:rPr>
            <w:rFonts w:ascii="Arial" w:hAnsi="Arial" w:cs="Arial"/>
          </w:rPr>
          <w:fldChar w:fldCharType="separate"/>
        </w:r>
        <w:r w:rsidR="00B81DA7">
          <w:rPr>
            <w:rFonts w:ascii="Arial" w:hAnsi="Arial" w:cs="Arial"/>
            <w:noProof/>
          </w:rPr>
          <w:delText>(</w:delText>
        </w:r>
        <w:r w:rsidR="00AC73DF">
          <w:fldChar w:fldCharType="begin"/>
        </w:r>
        <w:r w:rsidR="00C0390C">
          <w:delInstrText xml:space="preserve"> HYPERLINK \l "_ENREF_29" \o "Linet MS, 2013 #231" </w:delInstrText>
        </w:r>
        <w:r w:rsidR="00AC73DF">
          <w:fldChar w:fldCharType="separate"/>
        </w:r>
        <w:r w:rsidR="0018142B">
          <w:rPr>
            <w:rFonts w:ascii="Arial" w:hAnsi="Arial" w:cs="Arial"/>
            <w:noProof/>
          </w:rPr>
          <w:delText>Linet MS 2013</w:delText>
        </w:r>
        <w:r w:rsidR="00AC73DF">
          <w:rPr>
            <w:rFonts w:ascii="Arial" w:hAnsi="Arial" w:cs="Arial"/>
            <w:noProof/>
          </w:rPr>
          <w:fldChar w:fldCharType="end"/>
        </w:r>
        <w:r w:rsidR="00B81DA7">
          <w:rPr>
            <w:rFonts w:ascii="Arial" w:hAnsi="Arial" w:cs="Arial"/>
            <w:noProof/>
          </w:rPr>
          <w:delText>)</w:delText>
        </w:r>
        <w:r w:rsidR="00AC73DF" w:rsidRPr="006402CC">
          <w:rPr>
            <w:rFonts w:ascii="Arial" w:hAnsi="Arial" w:cs="Arial"/>
          </w:rPr>
          <w:fldChar w:fldCharType="end"/>
        </w:r>
      </w:del>
      <w:ins w:id="270" w:author="Graca M Dores" w:date="2016-01-09T14:09:00Z">
        <w:r w:rsidR="00443167" w:rsidRPr="00F824DB">
          <w:rPr>
            <w:rFonts w:ascii="Arial" w:hAnsi="Arial" w:cs="Arial"/>
          </w:rPr>
          <w:t>.</w:t>
        </w:r>
        <w:r w:rsidR="000D71C6" w:rsidRPr="00F824DB">
          <w:rPr>
            <w:rFonts w:ascii="Arial" w:hAnsi="Arial" w:cs="Arial"/>
          </w:rPr>
          <w:t xml:space="preserve">  As </w:t>
        </w:r>
        <w:r w:rsidR="002119B5" w:rsidRPr="00F824DB">
          <w:rPr>
            <w:rFonts w:ascii="Arial" w:hAnsi="Arial" w:cs="Arial"/>
          </w:rPr>
          <w:t xml:space="preserve">postulated </w:t>
        </w:r>
        <w:r w:rsidR="000D71C6" w:rsidRPr="00F824DB">
          <w:rPr>
            <w:rFonts w:ascii="Arial" w:hAnsi="Arial" w:cs="Arial"/>
          </w:rPr>
          <w:t xml:space="preserve">for other infant </w:t>
        </w:r>
        <w:proofErr w:type="spellStart"/>
        <w:r w:rsidR="000D71C6" w:rsidRPr="00F824DB">
          <w:rPr>
            <w:rFonts w:ascii="Arial" w:hAnsi="Arial" w:cs="Arial"/>
          </w:rPr>
          <w:t>leuk</w:t>
        </w:r>
      </w:ins>
      <w:ins w:id="271" w:author="Graca M Dores" w:date="2016-01-09T16:00:00Z">
        <w:r w:rsidR="00345CC1">
          <w:rPr>
            <w:rFonts w:ascii="Arial" w:hAnsi="Arial" w:cs="Arial"/>
          </w:rPr>
          <w:t>a</w:t>
        </w:r>
      </w:ins>
      <w:ins w:id="272" w:author="Graca M Dores" w:date="2016-01-09T14:09:00Z">
        <w:r w:rsidR="000D71C6" w:rsidRPr="00F824DB">
          <w:rPr>
            <w:rFonts w:ascii="Arial" w:hAnsi="Arial" w:cs="Arial"/>
          </w:rPr>
          <w:t>emias</w:t>
        </w:r>
        <w:proofErr w:type="spellEnd"/>
        <w:r w:rsidR="00443167" w:rsidRPr="00F824DB">
          <w:rPr>
            <w:rFonts w:ascii="Arial" w:hAnsi="Arial" w:cs="Arial"/>
          </w:rPr>
          <w:t xml:space="preserve"> </w:t>
        </w:r>
        <w:r w:rsidR="00AC73DF" w:rsidRPr="00F824DB">
          <w:rPr>
            <w:rFonts w:ascii="Arial" w:hAnsi="Arial" w:cs="Arial"/>
          </w:rPr>
          <w:fldChar w:fldCharType="begin"/>
        </w:r>
        <w:r w:rsidR="002848E4" w:rsidRPr="00F824DB">
          <w:rPr>
            <w:rFonts w:ascii="Arial" w:hAnsi="Arial" w:cs="Arial"/>
          </w:rPr>
          <w:instrText xml:space="preserve"> ADDIN EN.CITE &lt;EndNote&gt;&lt;Cite&gt;&lt;Author&gt;M.S.&lt;/Author&gt;&lt;Year&gt;2013&lt;/Year&gt;&lt;RecNum&gt;231&lt;/RecNum&gt;&lt;DisplayText&gt;(Linet&lt;style face="italic"&gt;, et al&lt;/style&gt; 2013)&lt;/DisplayText&gt;&lt;record&gt;&lt;rec-number&gt;231&lt;/rec-number&gt;&lt;foreign-keys&gt;&lt;key app="EN" db-id="efa90eds9esfate5faxprazcp2ez0xtee9ee" timestamp="1421009578"&gt;231&lt;/key&gt;&lt;/foreign-keys&gt;&lt;ref-type name="Book Section"&gt;5&lt;/ref-type&gt;&lt;contributors&gt;&lt;authors&gt;&lt;author&gt;Linet, M.S.&lt;/author&gt;&lt;author&gt;Dores, G.M.&lt;/author&gt;&lt;author&gt;Kim, C.J.&lt;/author&gt;&lt;author&gt;Devesa, S.S.&lt;/author&gt;&lt;author&gt;Morton, L.M.&lt;/author&gt;&lt;/authors&gt;&lt;secondary-authors&gt;&lt;author&gt;Wiernik P, Goldman J, Dutcher J, Kyle R.&lt;/author&gt;&lt;/secondary-authors&gt;&lt;/contributors&gt;&lt;titles&gt;&lt;title&gt;Epidemiology and Hereditary Aspects of Acute Leukemia.&lt;/title&gt;&lt;secondary-title&gt;Neoplastic Diseases of the Blood&lt;/secondary-title&gt;&lt;/titles&gt;&lt;edition&gt;5th&lt;/edition&gt;&lt;dates&gt;&lt;year&gt;2013&lt;/year&gt;&lt;/dates&gt;&lt;urls&gt;&lt;/urls&gt;&lt;/record&gt;&lt;/Cite&gt;&lt;/EndNote&gt;</w:instrText>
        </w:r>
        <w:r w:rsidR="00AC73DF" w:rsidRPr="00F824DB">
          <w:rPr>
            <w:rFonts w:ascii="Arial" w:hAnsi="Arial" w:cs="Arial"/>
          </w:rPr>
          <w:fldChar w:fldCharType="separate"/>
        </w:r>
        <w:r w:rsidR="002848E4" w:rsidRPr="00F824DB">
          <w:rPr>
            <w:rFonts w:ascii="Arial" w:hAnsi="Arial" w:cs="Arial"/>
            <w:noProof/>
          </w:rPr>
          <w:t>(</w:t>
        </w:r>
        <w:r w:rsidR="00AC73DF" w:rsidRPr="00F824DB">
          <w:fldChar w:fldCharType="begin"/>
        </w:r>
        <w:r w:rsidR="00C0390C" w:rsidRPr="00F824DB">
          <w:instrText xml:space="preserve"> HYPERLINK \l "_ENREF_31" \o "Linet, 2013 #231" </w:instrText>
        </w:r>
        <w:r w:rsidR="00AC73DF" w:rsidRPr="00F824DB">
          <w:fldChar w:fldCharType="separate"/>
        </w:r>
        <w:r w:rsidR="0013570D" w:rsidRPr="00F824DB">
          <w:rPr>
            <w:rFonts w:ascii="Arial" w:hAnsi="Arial" w:cs="Arial"/>
            <w:noProof/>
          </w:rPr>
          <w:t>Linet</w:t>
        </w:r>
        <w:r w:rsidR="0013570D" w:rsidRPr="00F824DB">
          <w:rPr>
            <w:rFonts w:ascii="Arial" w:hAnsi="Arial" w:cs="Arial"/>
            <w:i/>
            <w:noProof/>
          </w:rPr>
          <w:t>, et al</w:t>
        </w:r>
        <w:r w:rsidR="0013570D" w:rsidRPr="00F824DB">
          <w:rPr>
            <w:rFonts w:ascii="Arial" w:hAnsi="Arial" w:cs="Arial"/>
            <w:noProof/>
          </w:rPr>
          <w:t xml:space="preserve"> 2013</w:t>
        </w:r>
        <w:r w:rsidR="00AC73DF" w:rsidRPr="00F824DB">
          <w:rPr>
            <w:rFonts w:ascii="Arial" w:hAnsi="Arial" w:cs="Arial"/>
            <w:noProof/>
          </w:rPr>
          <w:fldChar w:fldCharType="end"/>
        </w:r>
        <w:r w:rsidR="002848E4" w:rsidRPr="00F824DB">
          <w:rPr>
            <w:rFonts w:ascii="Arial" w:hAnsi="Arial" w:cs="Arial"/>
            <w:noProof/>
          </w:rPr>
          <w:t>)</w:t>
        </w:r>
        <w:r w:rsidR="00AC73DF" w:rsidRPr="00F824DB">
          <w:rPr>
            <w:rFonts w:ascii="Arial" w:hAnsi="Arial" w:cs="Arial"/>
          </w:rPr>
          <w:fldChar w:fldCharType="end"/>
        </w:r>
        <w:r w:rsidR="00443167" w:rsidRPr="00F824DB">
          <w:rPr>
            <w:rFonts w:ascii="Arial" w:hAnsi="Arial" w:cs="Arial"/>
          </w:rPr>
          <w:t>,</w:t>
        </w:r>
      </w:ins>
      <w:r w:rsidR="000D71C6" w:rsidRPr="00F824DB">
        <w:rPr>
          <w:rFonts w:ascii="Arial" w:hAnsi="Arial" w:cs="Arial"/>
        </w:rPr>
        <w:t xml:space="preserve"> in utero exposures and/or maternal/paternal </w:t>
      </w:r>
      <w:r w:rsidR="000D71C6" w:rsidRPr="00F824DB">
        <w:rPr>
          <w:rFonts w:ascii="Arial" w:hAnsi="Arial" w:cs="Arial"/>
        </w:rPr>
        <w:lastRenderedPageBreak/>
        <w:t xml:space="preserve">factors may be most relevant for juvenile </w:t>
      </w:r>
      <w:proofErr w:type="spellStart"/>
      <w:r w:rsidR="000D71C6" w:rsidRPr="00F824DB">
        <w:rPr>
          <w:rFonts w:ascii="Arial" w:hAnsi="Arial" w:cs="Arial"/>
        </w:rPr>
        <w:t>myelomoncytic</w:t>
      </w:r>
      <w:proofErr w:type="spellEnd"/>
      <w:r w:rsidR="000D71C6" w:rsidRPr="00F824DB">
        <w:rPr>
          <w:rFonts w:ascii="Arial" w:hAnsi="Arial" w:cs="Arial"/>
        </w:rPr>
        <w:t xml:space="preserve"> </w:t>
      </w:r>
      <w:proofErr w:type="spellStart"/>
      <w:r w:rsidR="000D71C6" w:rsidRPr="00F824DB">
        <w:rPr>
          <w:rFonts w:ascii="Arial" w:hAnsi="Arial" w:cs="Arial"/>
        </w:rPr>
        <w:t>leuk</w:t>
      </w:r>
      <w:ins w:id="273" w:author="Graca M Dores" w:date="2016-01-09T15:58:00Z">
        <w:r w:rsidR="00345CC1">
          <w:rPr>
            <w:rFonts w:ascii="Arial" w:hAnsi="Arial" w:cs="Arial"/>
          </w:rPr>
          <w:t>a</w:t>
        </w:r>
      </w:ins>
      <w:r w:rsidR="000D71C6" w:rsidRPr="00F824DB">
        <w:rPr>
          <w:rFonts w:ascii="Arial" w:hAnsi="Arial" w:cs="Arial"/>
        </w:rPr>
        <w:t>emia</w:t>
      </w:r>
      <w:proofErr w:type="spellEnd"/>
      <w:r w:rsidR="000D71C6" w:rsidRPr="00F824DB">
        <w:rPr>
          <w:rFonts w:ascii="Arial" w:hAnsi="Arial" w:cs="Arial"/>
        </w:rPr>
        <w:t xml:space="preserve"> given the early age at onset (median age &lt;1 year). </w:t>
      </w:r>
    </w:p>
    <w:p w:rsidR="00CC630C" w:rsidRPr="00F824DB" w:rsidRDefault="00CC630C" w:rsidP="00CC630C">
      <w:pPr>
        <w:autoSpaceDE w:val="0"/>
        <w:autoSpaceDN w:val="0"/>
        <w:adjustRightInd w:val="0"/>
        <w:spacing w:line="480" w:lineRule="auto"/>
        <w:rPr>
          <w:rFonts w:ascii="Arial" w:hAnsi="Arial" w:cs="Arial"/>
        </w:rPr>
      </w:pPr>
    </w:p>
    <w:p w:rsidR="00CC630C" w:rsidRPr="00F824DB" w:rsidRDefault="00CC630C" w:rsidP="00CC630C">
      <w:pPr>
        <w:autoSpaceDE w:val="0"/>
        <w:autoSpaceDN w:val="0"/>
        <w:adjustRightInd w:val="0"/>
        <w:spacing w:line="480" w:lineRule="auto"/>
        <w:rPr>
          <w:rFonts w:ascii="Arial" w:hAnsi="Arial" w:cs="Arial"/>
          <w:i/>
        </w:rPr>
      </w:pPr>
      <w:r w:rsidRPr="00F824DB">
        <w:rPr>
          <w:rFonts w:ascii="Arial" w:hAnsi="Arial" w:cs="Arial"/>
          <w:i/>
        </w:rPr>
        <w:t>Survival</w:t>
      </w:r>
    </w:p>
    <w:p w:rsidR="006E5924" w:rsidRDefault="000D71C6" w:rsidP="00325484">
      <w:pPr>
        <w:pStyle w:val="NormalWeb"/>
        <w:spacing w:line="480" w:lineRule="auto"/>
        <w:rPr>
          <w:ins w:id="274" w:author="Graca M Dores" w:date="2016-01-09T16:52:00Z"/>
          <w:rFonts w:ascii="Arial" w:hAnsi="Arial" w:cs="Arial"/>
        </w:rPr>
      </w:pPr>
      <w:r w:rsidRPr="00F824DB">
        <w:rPr>
          <w:rFonts w:ascii="Arial" w:hAnsi="Arial" w:cs="Arial"/>
        </w:rPr>
        <w:tab/>
      </w:r>
      <w:r w:rsidR="00D90DFE" w:rsidRPr="00F824DB">
        <w:rPr>
          <w:rFonts w:ascii="Arial" w:hAnsi="Arial" w:cs="Arial"/>
        </w:rPr>
        <w:t>With the exception of CML</w:t>
      </w:r>
      <w:del w:id="275" w:author="Graca M Dores" w:date="2016-01-09T14:09:00Z">
        <w:r w:rsidRPr="008574DE">
          <w:rPr>
            <w:rFonts w:ascii="Arial" w:hAnsi="Arial" w:cs="Arial"/>
          </w:rPr>
          <w:delText>,</w:delText>
        </w:r>
      </w:del>
      <w:ins w:id="276" w:author="Graca M Dores" w:date="2016-01-09T14:09:00Z">
        <w:r w:rsidR="00443167" w:rsidRPr="00F824DB">
          <w:rPr>
            <w:rFonts w:ascii="Arial" w:hAnsi="Arial" w:cs="Arial"/>
          </w:rPr>
          <w:t xml:space="preserve"> </w:t>
        </w:r>
      </w:ins>
      <w:r w:rsidR="00AC73DF" w:rsidRPr="00F824DB">
        <w:rPr>
          <w:rFonts w:ascii="Arial" w:hAnsi="Arial" w:cs="Arial"/>
        </w:rPr>
        <w:fldChar w:fldCharType="begin">
          <w:fldData xml:space="preserve">PEVuZE5vdGU+PENpdGU+PEF1dGhvcj5CcnVubmVyPC9BdXRob3I+PFllYXI+MjAxMzwvWWVhcj48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</w:fldData>
        </w:fldChar>
      </w:r>
      <w:r w:rsidR="00B81DA7" w:rsidRPr="00F824DB">
        <w:rPr>
          <w:rFonts w:ascii="Arial" w:hAnsi="Arial" w:cs="Arial"/>
        </w:rPr>
        <w:instrText xml:space="preserve"> ADDIN EN.CITE </w:instrText>
      </w:r>
      <w:r w:rsidR="00AC73DF" w:rsidRPr="00F824DB">
        <w:rPr>
          <w:rFonts w:ascii="Arial" w:hAnsi="Arial" w:cs="Arial"/>
        </w:rPr>
        <w:fldChar w:fldCharType="begin">
          <w:fldData xml:space="preserve">PEVuZE5vdGU+PENpdGU+PEF1dGhvcj5CcnVubmVyPC9BdXRob3I+PFllYXI+MjAxMzwvWWVhcj48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</w:fldData>
        </w:fldChar>
      </w:r>
      <w:r w:rsidR="00B81DA7" w:rsidRPr="00F824DB">
        <w:rPr>
          <w:rFonts w:ascii="Arial" w:hAnsi="Arial" w:cs="Arial"/>
        </w:rPr>
        <w:instrText xml:space="preserve"> ADDIN EN.CITE.DATA </w:instrText>
      </w:r>
      <w:r w:rsidR="00AC73DF" w:rsidRPr="00F824DB">
        <w:rPr>
          <w:rFonts w:ascii="Arial" w:hAnsi="Arial" w:cs="Arial"/>
        </w:rPr>
      </w:r>
      <w:r w:rsidR="00AC73DF" w:rsidRPr="00F824DB">
        <w:rPr>
          <w:rFonts w:ascii="Arial" w:hAnsi="Arial" w:cs="Arial"/>
        </w:rPr>
        <w:fldChar w:fldCharType="end"/>
      </w:r>
      <w:r w:rsidR="00AC73DF" w:rsidRPr="00F824DB">
        <w:rPr>
          <w:rFonts w:ascii="Arial" w:hAnsi="Arial" w:cs="Arial"/>
        </w:rPr>
      </w:r>
      <w:r w:rsidR="00AC73DF" w:rsidRPr="00F824DB">
        <w:rPr>
          <w:rFonts w:ascii="Arial" w:hAnsi="Arial" w:cs="Arial"/>
        </w:rPr>
        <w:fldChar w:fldCharType="separate"/>
      </w:r>
      <w:r w:rsidR="00B81DA7" w:rsidRPr="00F824DB">
        <w:rPr>
          <w:rFonts w:ascii="Arial" w:hAnsi="Arial" w:cs="Arial"/>
          <w:noProof/>
        </w:rPr>
        <w:t>(</w:t>
      </w:r>
      <w:hyperlink w:anchor="_ENREF_9" w:tooltip="Brunner, 2013 #130" w:history="1">
        <w:r w:rsidR="0013570D" w:rsidRPr="00F824DB">
          <w:rPr>
            <w:rFonts w:ascii="Arial" w:hAnsi="Arial" w:cs="Arial"/>
            <w:noProof/>
          </w:rPr>
          <w:t>Brunner</w:t>
        </w:r>
        <w:r w:rsidR="0013570D" w:rsidRPr="00F824DB">
          <w:rPr>
            <w:rFonts w:ascii="Arial" w:hAnsi="Arial" w:cs="Arial"/>
            <w:i/>
            <w:noProof/>
          </w:rPr>
          <w:t>, et al</w:t>
        </w:r>
        <w:r w:rsidR="0013570D" w:rsidRPr="00F824DB">
          <w:rPr>
            <w:rFonts w:ascii="Arial" w:hAnsi="Arial" w:cs="Arial"/>
            <w:noProof/>
          </w:rPr>
          <w:t xml:space="preserve"> 2013</w:t>
        </w:r>
      </w:hyperlink>
      <w:r w:rsidR="00B81DA7" w:rsidRPr="00F824DB">
        <w:rPr>
          <w:rFonts w:ascii="Arial" w:hAnsi="Arial" w:cs="Arial"/>
          <w:noProof/>
        </w:rPr>
        <w:t xml:space="preserve">, </w:t>
      </w:r>
      <w:del w:id="277" w:author="Graca M Dores" w:date="2016-01-09T14:09:00Z">
        <w:r w:rsidR="00AC73DF">
          <w:fldChar w:fldCharType="begin"/>
        </w:r>
        <w:r w:rsidR="00C0390C">
          <w:delInstrText xml:space="preserve"> HYPERLINK \l "_ENREF_46" \o "Pulte, 2013 #202" </w:delInstrText>
        </w:r>
        <w:r w:rsidR="00AC73DF">
          <w:fldChar w:fldCharType="separate"/>
        </w:r>
        <w:r w:rsidR="0018142B">
          <w:rPr>
            <w:rFonts w:ascii="Arial" w:hAnsi="Arial" w:cs="Arial"/>
            <w:noProof/>
          </w:rPr>
          <w:delText>Pulte</w:delText>
        </w:r>
        <w:r w:rsidR="0018142B" w:rsidRPr="00B81DA7">
          <w:rPr>
            <w:rFonts w:ascii="Arial" w:hAnsi="Arial" w:cs="Arial"/>
            <w:i/>
            <w:noProof/>
          </w:rPr>
          <w:delText>, et al</w:delText>
        </w:r>
        <w:r w:rsidR="0018142B">
          <w:rPr>
            <w:rFonts w:ascii="Arial" w:hAnsi="Arial" w:cs="Arial"/>
            <w:noProof/>
          </w:rPr>
          <w:delText xml:space="preserve"> 2013</w:delText>
        </w:r>
        <w:r w:rsidR="00AC73DF">
          <w:rPr>
            <w:rFonts w:ascii="Arial" w:hAnsi="Arial" w:cs="Arial"/>
            <w:noProof/>
          </w:rPr>
          <w:fldChar w:fldCharType="end"/>
        </w:r>
      </w:del>
      <w:ins w:id="278" w:author="Graca M Dores" w:date="2016-01-09T14:09:00Z">
        <w:r w:rsidR="00AC73DF" w:rsidRPr="00F824DB">
          <w:fldChar w:fldCharType="begin"/>
        </w:r>
        <w:r w:rsidR="00C0390C" w:rsidRPr="00F824DB">
          <w:instrText xml:space="preserve"> HYPERLINK \l "_ENREF_49" \o "Pulte, 2013 #202" </w:instrText>
        </w:r>
        <w:r w:rsidR="00AC73DF" w:rsidRPr="00F824DB">
          <w:fldChar w:fldCharType="separate"/>
        </w:r>
        <w:r w:rsidR="0013570D" w:rsidRPr="00F824DB">
          <w:rPr>
            <w:rFonts w:ascii="Arial" w:hAnsi="Arial" w:cs="Arial"/>
            <w:noProof/>
          </w:rPr>
          <w:t>Pulte</w:t>
        </w:r>
        <w:r w:rsidR="0013570D" w:rsidRPr="00F824DB">
          <w:rPr>
            <w:rFonts w:ascii="Arial" w:hAnsi="Arial" w:cs="Arial"/>
            <w:i/>
            <w:noProof/>
          </w:rPr>
          <w:t>, et al</w:t>
        </w:r>
        <w:r w:rsidR="0013570D" w:rsidRPr="00F824DB">
          <w:rPr>
            <w:rFonts w:ascii="Arial" w:hAnsi="Arial" w:cs="Arial"/>
            <w:noProof/>
          </w:rPr>
          <w:t xml:space="preserve"> 2013</w:t>
        </w:r>
        <w:r w:rsidR="00AC73DF" w:rsidRPr="00F824DB">
          <w:rPr>
            <w:rFonts w:ascii="Arial" w:hAnsi="Arial" w:cs="Arial"/>
            <w:noProof/>
          </w:rPr>
          <w:fldChar w:fldCharType="end"/>
        </w:r>
      </w:ins>
      <w:r w:rsidR="00B81DA7" w:rsidRPr="00F824DB">
        <w:rPr>
          <w:rFonts w:ascii="Arial" w:hAnsi="Arial" w:cs="Arial"/>
          <w:noProof/>
        </w:rPr>
        <w:t>)</w:t>
      </w:r>
      <w:r w:rsidR="00AC73DF" w:rsidRPr="00F824DB">
        <w:rPr>
          <w:rFonts w:ascii="Arial" w:hAnsi="Arial" w:cs="Arial"/>
        </w:rPr>
        <w:fldChar w:fldCharType="end"/>
      </w:r>
      <w:ins w:id="279" w:author="Graca M Dores" w:date="2016-01-09T14:09:00Z">
        <w:r w:rsidR="00443167" w:rsidRPr="00F824DB">
          <w:rPr>
            <w:rFonts w:ascii="Arial" w:hAnsi="Arial" w:cs="Arial"/>
          </w:rPr>
          <w:t>,</w:t>
        </w:r>
      </w:ins>
      <w:r w:rsidRPr="00F824DB">
        <w:rPr>
          <w:rFonts w:ascii="Arial" w:hAnsi="Arial" w:cs="Arial"/>
        </w:rPr>
        <w:t xml:space="preserve"> population-based studies describing survival of MPNs in the US are sparse</w:t>
      </w:r>
      <w:del w:id="280" w:author="Graca M Dores" w:date="2016-01-09T14:09:00Z">
        <w:r w:rsidRPr="009957A3">
          <w:rPr>
            <w:rFonts w:ascii="Arial" w:hAnsi="Arial" w:cs="Arial"/>
          </w:rPr>
          <w:delText>,</w:delText>
        </w:r>
      </w:del>
      <w:ins w:id="281" w:author="Graca M Dores" w:date="2016-01-09T14:09:00Z">
        <w:r w:rsidR="00443167" w:rsidRPr="00F824DB">
          <w:rPr>
            <w:rFonts w:ascii="Arial" w:hAnsi="Arial" w:cs="Arial"/>
          </w:rPr>
          <w:t xml:space="preserve"> </w:t>
        </w:r>
      </w:ins>
      <w:r w:rsidR="00AC73DF" w:rsidRPr="00F824DB">
        <w:rPr>
          <w:rFonts w:ascii="Arial" w:hAnsi="Arial" w:cs="Arial"/>
        </w:rPr>
        <w:fldChar w:fldCharType="begin">
          <w:fldData xml:space="preserve">PEVuZE5vdGU+PENpdGU+PEF1dGhvcj5Sb2xsaXNvbjwvQXV0aG9yPjxZZWFyPjIwMDg8L1llYXI+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</w:fldData>
        </w:fldChar>
      </w:r>
      <w:r w:rsidR="00883BBF" w:rsidRPr="00F824DB">
        <w:rPr>
          <w:rFonts w:ascii="Arial" w:hAnsi="Arial" w:cs="Arial"/>
        </w:rPr>
        <w:instrText xml:space="preserve"> ADDIN EN.CITE </w:instrText>
      </w:r>
      <w:r w:rsidR="00AC73DF" w:rsidRPr="00F824DB">
        <w:rPr>
          <w:rFonts w:ascii="Arial" w:hAnsi="Arial" w:cs="Arial"/>
        </w:rPr>
        <w:fldChar w:fldCharType="begin">
          <w:fldData xml:space="preserve">PEVuZE5vdGU+PENpdGU+PEF1dGhvcj5Sb2xsaXNvbjwvQXV0aG9yPjxZZWFyPjIwMDg8L1llYXI+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</w:fldData>
        </w:fldChar>
      </w:r>
      <w:r w:rsidR="00883BBF" w:rsidRPr="00F824DB">
        <w:rPr>
          <w:rFonts w:ascii="Arial" w:hAnsi="Arial" w:cs="Arial"/>
        </w:rPr>
        <w:instrText xml:space="preserve"> ADDIN EN.CITE.DATA </w:instrText>
      </w:r>
      <w:r w:rsidR="00AC73DF" w:rsidRPr="00F824DB">
        <w:rPr>
          <w:rFonts w:ascii="Arial" w:hAnsi="Arial" w:cs="Arial"/>
        </w:rPr>
      </w:r>
      <w:r w:rsidR="00AC73DF" w:rsidRPr="00F824DB">
        <w:rPr>
          <w:rFonts w:ascii="Arial" w:hAnsi="Arial" w:cs="Arial"/>
        </w:rPr>
        <w:fldChar w:fldCharType="end"/>
      </w:r>
      <w:r w:rsidR="00AC73DF" w:rsidRPr="00F824DB">
        <w:rPr>
          <w:rFonts w:ascii="Arial" w:hAnsi="Arial" w:cs="Arial"/>
        </w:rPr>
      </w:r>
      <w:r w:rsidR="00AC73DF" w:rsidRPr="00F824DB">
        <w:rPr>
          <w:rFonts w:ascii="Arial" w:hAnsi="Arial" w:cs="Arial"/>
        </w:rPr>
        <w:fldChar w:fldCharType="separate"/>
      </w:r>
      <w:del w:id="282" w:author="Graca M Dores" w:date="2016-01-09T14:09:00Z">
        <w:r w:rsidR="00B81DA7">
          <w:rPr>
            <w:rFonts w:ascii="Arial" w:hAnsi="Arial" w:cs="Arial"/>
            <w:noProof/>
          </w:rPr>
          <w:delText>(</w:delText>
        </w:r>
        <w:r w:rsidR="00AC73DF">
          <w:fldChar w:fldCharType="begin"/>
        </w:r>
        <w:r w:rsidR="00C0390C">
          <w:delInstrText xml:space="preserve"> HYPERLINK \l "_ENREF_45" \o "Price, 2014 #114" </w:delInstrText>
        </w:r>
        <w:r w:rsidR="00AC73DF">
          <w:fldChar w:fldCharType="separate"/>
        </w:r>
        <w:r w:rsidR="0018142B">
          <w:rPr>
            <w:rFonts w:ascii="Arial" w:hAnsi="Arial" w:cs="Arial"/>
            <w:noProof/>
          </w:rPr>
          <w:delText>Price</w:delText>
        </w:r>
        <w:r w:rsidR="0018142B" w:rsidRPr="00B81DA7">
          <w:rPr>
            <w:rFonts w:ascii="Arial" w:hAnsi="Arial" w:cs="Arial"/>
            <w:i/>
            <w:noProof/>
          </w:rPr>
          <w:delText>, et al</w:delText>
        </w:r>
        <w:r w:rsidR="0018142B">
          <w:rPr>
            <w:rFonts w:ascii="Arial" w:hAnsi="Arial" w:cs="Arial"/>
            <w:noProof/>
          </w:rPr>
          <w:delText xml:space="preserve"> 2014</w:delText>
        </w:r>
        <w:r w:rsidR="00AC73DF">
          <w:rPr>
            <w:rFonts w:ascii="Arial" w:hAnsi="Arial" w:cs="Arial"/>
            <w:noProof/>
          </w:rPr>
          <w:fldChar w:fldCharType="end"/>
        </w:r>
        <w:r w:rsidR="00B81DA7">
          <w:rPr>
            <w:rFonts w:ascii="Arial" w:hAnsi="Arial" w:cs="Arial"/>
            <w:noProof/>
          </w:rPr>
          <w:delText xml:space="preserve">, </w:delText>
        </w:r>
        <w:r w:rsidR="00AC73DF">
          <w:fldChar w:fldCharType="begin"/>
        </w:r>
        <w:r w:rsidR="00C0390C">
          <w:delInstrText xml:space="preserve"> HYPERLINK \l "_ENREF_48" \o "Rollison, 2008 #25" </w:delInstrText>
        </w:r>
        <w:r w:rsidR="00AC73DF">
          <w:fldChar w:fldCharType="separate"/>
        </w:r>
        <w:r w:rsidR="0018142B">
          <w:rPr>
            <w:rFonts w:ascii="Arial" w:hAnsi="Arial" w:cs="Arial"/>
            <w:noProof/>
          </w:rPr>
          <w:delText>Rollison</w:delText>
        </w:r>
        <w:r w:rsidR="0018142B" w:rsidRPr="00B81DA7">
          <w:rPr>
            <w:rFonts w:ascii="Arial" w:hAnsi="Arial" w:cs="Arial"/>
            <w:i/>
            <w:noProof/>
          </w:rPr>
          <w:delText>, et al</w:delText>
        </w:r>
        <w:r w:rsidR="0018142B">
          <w:rPr>
            <w:rFonts w:ascii="Arial" w:hAnsi="Arial" w:cs="Arial"/>
            <w:noProof/>
          </w:rPr>
          <w:delText xml:space="preserve"> 2008</w:delText>
        </w:r>
        <w:r w:rsidR="00AC73DF">
          <w:rPr>
            <w:rFonts w:ascii="Arial" w:hAnsi="Arial" w:cs="Arial"/>
            <w:noProof/>
          </w:rPr>
          <w:fldChar w:fldCharType="end"/>
        </w:r>
        <w:r w:rsidR="00B81DA7">
          <w:rPr>
            <w:rFonts w:ascii="Arial" w:hAnsi="Arial" w:cs="Arial"/>
            <w:noProof/>
          </w:rPr>
          <w:delText>)</w:delText>
        </w:r>
      </w:del>
      <w:ins w:id="283" w:author="Graca M Dores" w:date="2016-01-09T14:09:00Z">
        <w:r w:rsidR="00B81DA7" w:rsidRPr="00F824DB">
          <w:rPr>
            <w:rFonts w:ascii="Arial" w:hAnsi="Arial" w:cs="Arial"/>
            <w:noProof/>
          </w:rPr>
          <w:t>(</w:t>
        </w:r>
        <w:r w:rsidR="00AC73DF" w:rsidRPr="00F824DB">
          <w:fldChar w:fldCharType="begin"/>
        </w:r>
        <w:r w:rsidR="00C0390C" w:rsidRPr="00F824DB">
          <w:instrText xml:space="preserve"> HYPERLINK \l "_ENREF_48" \o "Price, 2014 #114" </w:instrText>
        </w:r>
        <w:r w:rsidR="00AC73DF" w:rsidRPr="00F824DB">
          <w:fldChar w:fldCharType="separate"/>
        </w:r>
        <w:r w:rsidR="0013570D" w:rsidRPr="00F824DB">
          <w:rPr>
            <w:rFonts w:ascii="Arial" w:hAnsi="Arial" w:cs="Arial"/>
            <w:noProof/>
          </w:rPr>
          <w:t>Price</w:t>
        </w:r>
        <w:r w:rsidR="0013570D" w:rsidRPr="00F824DB">
          <w:rPr>
            <w:rFonts w:ascii="Arial" w:hAnsi="Arial" w:cs="Arial"/>
            <w:i/>
            <w:noProof/>
          </w:rPr>
          <w:t>, et al</w:t>
        </w:r>
        <w:r w:rsidR="0013570D" w:rsidRPr="00F824DB">
          <w:rPr>
            <w:rFonts w:ascii="Arial" w:hAnsi="Arial" w:cs="Arial"/>
            <w:noProof/>
          </w:rPr>
          <w:t xml:space="preserve"> 2014</w:t>
        </w:r>
        <w:r w:rsidR="00AC73DF" w:rsidRPr="00F824DB">
          <w:rPr>
            <w:rFonts w:ascii="Arial" w:hAnsi="Arial" w:cs="Arial"/>
            <w:noProof/>
          </w:rPr>
          <w:fldChar w:fldCharType="end"/>
        </w:r>
        <w:r w:rsidR="00B81DA7" w:rsidRPr="00F824DB">
          <w:rPr>
            <w:rFonts w:ascii="Arial" w:hAnsi="Arial" w:cs="Arial"/>
            <w:noProof/>
          </w:rPr>
          <w:t xml:space="preserve">, </w:t>
        </w:r>
        <w:r w:rsidR="00AC73DF" w:rsidRPr="00F824DB">
          <w:fldChar w:fldCharType="begin"/>
        </w:r>
        <w:r w:rsidR="00C0390C" w:rsidRPr="00F824DB">
          <w:instrText xml:space="preserve"> HYPERLINK \l "_ENREF_51" \o "Rollison, 2008 #102" </w:instrText>
        </w:r>
        <w:r w:rsidR="00AC73DF" w:rsidRPr="00F824DB">
          <w:fldChar w:fldCharType="separate"/>
        </w:r>
        <w:r w:rsidR="0013570D" w:rsidRPr="00F824DB">
          <w:rPr>
            <w:rFonts w:ascii="Arial" w:hAnsi="Arial" w:cs="Arial"/>
            <w:noProof/>
          </w:rPr>
          <w:t>Rollison</w:t>
        </w:r>
        <w:r w:rsidR="0013570D" w:rsidRPr="00F824DB">
          <w:rPr>
            <w:rFonts w:ascii="Arial" w:hAnsi="Arial" w:cs="Arial"/>
            <w:i/>
            <w:noProof/>
          </w:rPr>
          <w:t>, et al</w:t>
        </w:r>
        <w:r w:rsidR="0013570D" w:rsidRPr="00F824DB">
          <w:rPr>
            <w:rFonts w:ascii="Arial" w:hAnsi="Arial" w:cs="Arial"/>
            <w:noProof/>
          </w:rPr>
          <w:t xml:space="preserve"> 2008</w:t>
        </w:r>
        <w:r w:rsidR="00AC73DF" w:rsidRPr="00F824DB">
          <w:rPr>
            <w:rFonts w:ascii="Arial" w:hAnsi="Arial" w:cs="Arial"/>
            <w:noProof/>
          </w:rPr>
          <w:fldChar w:fldCharType="end"/>
        </w:r>
        <w:r w:rsidR="00B81DA7" w:rsidRPr="00F824DB">
          <w:rPr>
            <w:rFonts w:ascii="Arial" w:hAnsi="Arial" w:cs="Arial"/>
            <w:noProof/>
          </w:rPr>
          <w:t>)</w:t>
        </w:r>
      </w:ins>
      <w:r w:rsidR="00AC73DF" w:rsidRPr="00F824DB">
        <w:rPr>
          <w:rFonts w:ascii="Arial" w:hAnsi="Arial" w:cs="Arial"/>
        </w:rPr>
        <w:fldChar w:fldCharType="end"/>
      </w:r>
      <w:ins w:id="284" w:author="Graca M Dores" w:date="2016-01-09T14:09:00Z">
        <w:r w:rsidR="00443167" w:rsidRPr="00F824DB">
          <w:rPr>
            <w:rFonts w:ascii="Arial" w:hAnsi="Arial" w:cs="Arial"/>
          </w:rPr>
          <w:t>,</w:t>
        </w:r>
      </w:ins>
      <w:r w:rsidRPr="00F824DB">
        <w:rPr>
          <w:rFonts w:ascii="Arial" w:hAnsi="Arial" w:cs="Arial"/>
        </w:rPr>
        <w:t xml:space="preserve"> in contrast to reports emanati</w:t>
      </w:r>
      <w:r w:rsidR="00BA38C9" w:rsidRPr="00F824DB">
        <w:rPr>
          <w:rFonts w:ascii="Arial" w:hAnsi="Arial" w:cs="Arial"/>
        </w:rPr>
        <w:t>ng from European</w:t>
      </w:r>
      <w:r w:rsidR="00D90DFE" w:rsidRPr="00F824DB">
        <w:rPr>
          <w:rFonts w:ascii="Arial" w:hAnsi="Arial" w:cs="Arial"/>
        </w:rPr>
        <w:t xml:space="preserve"> countries</w:t>
      </w:r>
      <w:del w:id="285" w:author="Graca M Dores" w:date="2016-01-09T14:09:00Z">
        <w:r w:rsidRPr="009957A3">
          <w:rPr>
            <w:rFonts w:ascii="Arial" w:hAnsi="Arial" w:cs="Arial"/>
          </w:rPr>
          <w:delText>.</w:delText>
        </w:r>
      </w:del>
      <w:ins w:id="286" w:author="Graca M Dores" w:date="2016-01-09T14:09:00Z">
        <w:r w:rsidR="00443167" w:rsidRPr="00F824DB">
          <w:rPr>
            <w:rFonts w:ascii="Arial" w:hAnsi="Arial" w:cs="Arial"/>
          </w:rPr>
          <w:t xml:space="preserve"> </w:t>
        </w:r>
      </w:ins>
      <w:r w:rsidR="00AC73DF" w:rsidRPr="00F824DB">
        <w:rPr>
          <w:rFonts w:ascii="Arial" w:hAnsi="Arial" w:cs="Arial"/>
        </w:rPr>
        <w:fldChar w:fldCharType="begin">
          <w:fldData xml:space="preserve">PEVuZE5vdGU+PENpdGU+PEF1dGhvcj5NYXluYWRpZTwvQXV0aG9yPjxZZWFyPjIwMTE8L1llYXI+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</w:fldData>
        </w:fldChar>
      </w:r>
      <w:r w:rsidR="00883BBF" w:rsidRPr="00F824DB">
        <w:rPr>
          <w:rFonts w:ascii="Arial" w:hAnsi="Arial" w:cs="Arial"/>
        </w:rPr>
        <w:instrText xml:space="preserve"> ADDIN EN.CITE </w:instrText>
      </w:r>
      <w:r w:rsidR="00AC73DF" w:rsidRPr="00F824DB">
        <w:rPr>
          <w:rFonts w:ascii="Arial" w:hAnsi="Arial" w:cs="Arial"/>
        </w:rPr>
        <w:fldChar w:fldCharType="begin">
          <w:fldData xml:space="preserve">PEVuZE5vdGU+PENpdGU+PEF1dGhvcj5NYXluYWRpZTwvQXV0aG9yPjxZZWFyPjIwMTE8L1llYXI+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</w:fldData>
        </w:fldChar>
      </w:r>
      <w:r w:rsidR="00883BBF" w:rsidRPr="00F824DB">
        <w:rPr>
          <w:rFonts w:ascii="Arial" w:hAnsi="Arial" w:cs="Arial"/>
        </w:rPr>
        <w:instrText xml:space="preserve"> ADDIN EN.CITE.DATA </w:instrText>
      </w:r>
      <w:r w:rsidR="00AC73DF" w:rsidRPr="00F824DB">
        <w:rPr>
          <w:rFonts w:ascii="Arial" w:hAnsi="Arial" w:cs="Arial"/>
        </w:rPr>
      </w:r>
      <w:r w:rsidR="00AC73DF" w:rsidRPr="00F824DB">
        <w:rPr>
          <w:rFonts w:ascii="Arial" w:hAnsi="Arial" w:cs="Arial"/>
        </w:rPr>
        <w:fldChar w:fldCharType="end"/>
      </w:r>
      <w:r w:rsidR="00AC73DF" w:rsidRPr="00F824DB">
        <w:rPr>
          <w:rFonts w:ascii="Arial" w:hAnsi="Arial" w:cs="Arial"/>
        </w:rPr>
      </w:r>
      <w:r w:rsidR="00AC73DF" w:rsidRPr="00F824DB">
        <w:rPr>
          <w:rFonts w:ascii="Arial" w:hAnsi="Arial" w:cs="Arial"/>
        </w:rPr>
        <w:fldChar w:fldCharType="separate"/>
      </w:r>
      <w:r w:rsidR="00B81DA7" w:rsidRPr="00F824DB">
        <w:rPr>
          <w:rFonts w:ascii="Arial" w:hAnsi="Arial" w:cs="Arial"/>
          <w:noProof/>
        </w:rPr>
        <w:t>(</w:t>
      </w:r>
      <w:hyperlink w:anchor="_ENREF_5" w:tooltip="Barbui, 2011 #123" w:history="1">
        <w:r w:rsidR="0013570D" w:rsidRPr="00F824DB">
          <w:rPr>
            <w:rFonts w:ascii="Arial" w:hAnsi="Arial" w:cs="Arial"/>
            <w:noProof/>
          </w:rPr>
          <w:t>Barbui</w:t>
        </w:r>
        <w:r w:rsidR="0013570D" w:rsidRPr="00F824DB">
          <w:rPr>
            <w:rFonts w:ascii="Arial" w:hAnsi="Arial" w:cs="Arial"/>
            <w:i/>
            <w:noProof/>
          </w:rPr>
          <w:t>, et al</w:t>
        </w:r>
        <w:r w:rsidR="0013570D" w:rsidRPr="00F824DB">
          <w:rPr>
            <w:rFonts w:ascii="Arial" w:hAnsi="Arial" w:cs="Arial"/>
            <w:noProof/>
          </w:rPr>
          <w:t xml:space="preserve"> 2011</w:t>
        </w:r>
      </w:hyperlink>
      <w:r w:rsidR="00B81DA7" w:rsidRPr="00F824DB">
        <w:rPr>
          <w:rFonts w:ascii="Arial" w:hAnsi="Arial" w:cs="Arial"/>
          <w:noProof/>
        </w:rPr>
        <w:t xml:space="preserve">, </w:t>
      </w:r>
      <w:hyperlink w:anchor="_ENREF_10" w:tooltip="Cervantes, 2012 #97" w:history="1">
        <w:r w:rsidR="0013570D" w:rsidRPr="00F824DB">
          <w:rPr>
            <w:rFonts w:ascii="Arial" w:hAnsi="Arial" w:cs="Arial"/>
            <w:noProof/>
          </w:rPr>
          <w:t>Cervantes</w:t>
        </w:r>
        <w:r w:rsidR="0013570D" w:rsidRPr="00F824DB">
          <w:rPr>
            <w:rFonts w:ascii="Arial" w:hAnsi="Arial" w:cs="Arial"/>
            <w:i/>
            <w:noProof/>
          </w:rPr>
          <w:t>, et al</w:t>
        </w:r>
        <w:r w:rsidR="0013570D" w:rsidRPr="00F824DB">
          <w:rPr>
            <w:rFonts w:ascii="Arial" w:hAnsi="Arial" w:cs="Arial"/>
            <w:noProof/>
          </w:rPr>
          <w:t xml:space="preserve"> 2012</w:t>
        </w:r>
      </w:hyperlink>
      <w:r w:rsidR="00B81DA7" w:rsidRPr="00F824DB">
        <w:rPr>
          <w:rFonts w:ascii="Arial" w:hAnsi="Arial" w:cs="Arial"/>
          <w:noProof/>
        </w:rPr>
        <w:t xml:space="preserve">, </w:t>
      </w:r>
      <w:del w:id="287" w:author="Graca M Dores" w:date="2016-01-09T14:09:00Z">
        <w:r w:rsidR="00AC73DF">
          <w:fldChar w:fldCharType="begin"/>
        </w:r>
        <w:r w:rsidR="00C0390C">
          <w:delInstrText xml:space="preserve"> HYPERLINK \l "_ENREF_22" \o "Hultcrantz, 2012 #95" </w:delInstrText>
        </w:r>
        <w:r w:rsidR="00AC73DF">
          <w:fldChar w:fldCharType="separate"/>
        </w:r>
        <w:r w:rsidR="0018142B">
          <w:rPr>
            <w:rFonts w:ascii="Arial" w:hAnsi="Arial" w:cs="Arial"/>
            <w:noProof/>
          </w:rPr>
          <w:delText>Hultcrantz</w:delText>
        </w:r>
        <w:r w:rsidR="0018142B" w:rsidRPr="00B81DA7">
          <w:rPr>
            <w:rFonts w:ascii="Arial" w:hAnsi="Arial" w:cs="Arial"/>
            <w:i/>
            <w:noProof/>
          </w:rPr>
          <w:delText>, et al</w:delText>
        </w:r>
        <w:r w:rsidR="0018142B">
          <w:rPr>
            <w:rFonts w:ascii="Arial" w:hAnsi="Arial" w:cs="Arial"/>
            <w:noProof/>
          </w:rPr>
          <w:delText xml:space="preserve"> 2012</w:delText>
        </w:r>
        <w:r w:rsidR="00AC73DF">
          <w:rPr>
            <w:rFonts w:ascii="Arial" w:hAnsi="Arial" w:cs="Arial"/>
            <w:noProof/>
          </w:rPr>
          <w:fldChar w:fldCharType="end"/>
        </w:r>
        <w:r w:rsidR="00B81DA7">
          <w:rPr>
            <w:rFonts w:ascii="Arial" w:hAnsi="Arial" w:cs="Arial"/>
            <w:noProof/>
          </w:rPr>
          <w:delText xml:space="preserve">, </w:delText>
        </w:r>
        <w:r w:rsidR="00AC73DF">
          <w:fldChar w:fldCharType="begin"/>
        </w:r>
        <w:r w:rsidR="00C0390C">
          <w:delInstrText xml:space="preserve"> HYPERLINK \l "_ENREF_30" \o "Maynadie, 2013 #93" </w:delInstrText>
        </w:r>
        <w:r w:rsidR="00AC73DF">
          <w:fldChar w:fldCharType="separate"/>
        </w:r>
        <w:r w:rsidR="0018142B">
          <w:rPr>
            <w:rFonts w:ascii="Arial" w:hAnsi="Arial" w:cs="Arial"/>
            <w:noProof/>
          </w:rPr>
          <w:delText>Maynadie</w:delText>
        </w:r>
        <w:r w:rsidR="0018142B" w:rsidRPr="00B81DA7">
          <w:rPr>
            <w:rFonts w:ascii="Arial" w:hAnsi="Arial" w:cs="Arial"/>
            <w:i/>
            <w:noProof/>
          </w:rPr>
          <w:delText>, et al</w:delText>
        </w:r>
        <w:r w:rsidR="0018142B">
          <w:rPr>
            <w:rFonts w:ascii="Arial" w:hAnsi="Arial" w:cs="Arial"/>
            <w:noProof/>
          </w:rPr>
          <w:delText xml:space="preserve"> 2013</w:delText>
        </w:r>
        <w:r w:rsidR="00AC73DF">
          <w:rPr>
            <w:rFonts w:ascii="Arial" w:hAnsi="Arial" w:cs="Arial"/>
            <w:noProof/>
          </w:rPr>
          <w:fldChar w:fldCharType="end"/>
        </w:r>
        <w:r w:rsidR="00B81DA7">
          <w:rPr>
            <w:rFonts w:ascii="Arial" w:hAnsi="Arial" w:cs="Arial"/>
            <w:noProof/>
          </w:rPr>
          <w:delText xml:space="preserve">, </w:delText>
        </w:r>
        <w:r w:rsidR="00AC73DF">
          <w:fldChar w:fldCharType="begin"/>
        </w:r>
        <w:r w:rsidR="00C0390C">
          <w:delInstrText xml:space="preserve"> HYPERLINK \l "_ENREF_31" \o "Maynadie, 2011 #20" </w:delInstrText>
        </w:r>
        <w:r w:rsidR="00AC73DF">
          <w:fldChar w:fldCharType="separate"/>
        </w:r>
        <w:r w:rsidR="0018142B">
          <w:rPr>
            <w:rFonts w:ascii="Arial" w:hAnsi="Arial" w:cs="Arial"/>
            <w:noProof/>
          </w:rPr>
          <w:delText>Maynadie</w:delText>
        </w:r>
        <w:r w:rsidR="0018142B" w:rsidRPr="00B81DA7">
          <w:rPr>
            <w:rFonts w:ascii="Arial" w:hAnsi="Arial" w:cs="Arial"/>
            <w:i/>
            <w:noProof/>
          </w:rPr>
          <w:delText>, et al</w:delText>
        </w:r>
        <w:r w:rsidR="0018142B">
          <w:rPr>
            <w:rFonts w:ascii="Arial" w:hAnsi="Arial" w:cs="Arial"/>
            <w:noProof/>
          </w:rPr>
          <w:delText xml:space="preserve"> 2011</w:delText>
        </w:r>
        <w:r w:rsidR="00AC73DF">
          <w:rPr>
            <w:rFonts w:ascii="Arial" w:hAnsi="Arial" w:cs="Arial"/>
            <w:noProof/>
          </w:rPr>
          <w:fldChar w:fldCharType="end"/>
        </w:r>
        <w:r w:rsidR="00B81DA7">
          <w:rPr>
            <w:rFonts w:ascii="Arial" w:hAnsi="Arial" w:cs="Arial"/>
            <w:noProof/>
          </w:rPr>
          <w:delText xml:space="preserve">, </w:delText>
        </w:r>
        <w:r w:rsidR="00AC73DF">
          <w:fldChar w:fldCharType="begin"/>
        </w:r>
        <w:r w:rsidR="00C0390C">
          <w:delInstrText xml:space="preserve"> HYPERLINK \l "_ENREF_39" \o "Osca-Gelis, 2014 #194" </w:delInstrText>
        </w:r>
        <w:r w:rsidR="00AC73DF">
          <w:fldChar w:fldCharType="separate"/>
        </w:r>
        <w:r w:rsidR="0018142B">
          <w:rPr>
            <w:rFonts w:ascii="Arial" w:hAnsi="Arial" w:cs="Arial"/>
            <w:noProof/>
          </w:rPr>
          <w:delText>Osca-Gelis</w:delText>
        </w:r>
        <w:r w:rsidR="0018142B" w:rsidRPr="00B81DA7">
          <w:rPr>
            <w:rFonts w:ascii="Arial" w:hAnsi="Arial" w:cs="Arial"/>
            <w:i/>
            <w:noProof/>
          </w:rPr>
          <w:delText>, et al</w:delText>
        </w:r>
        <w:r w:rsidR="0018142B">
          <w:rPr>
            <w:rFonts w:ascii="Arial" w:hAnsi="Arial" w:cs="Arial"/>
            <w:noProof/>
          </w:rPr>
          <w:delText xml:space="preserve"> 2014</w:delText>
        </w:r>
        <w:r w:rsidR="00AC73DF">
          <w:rPr>
            <w:rFonts w:ascii="Arial" w:hAnsi="Arial" w:cs="Arial"/>
            <w:noProof/>
          </w:rPr>
          <w:fldChar w:fldCharType="end"/>
        </w:r>
        <w:r w:rsidR="00B81DA7">
          <w:rPr>
            <w:rFonts w:ascii="Arial" w:hAnsi="Arial" w:cs="Arial"/>
            <w:noProof/>
          </w:rPr>
          <w:delText xml:space="preserve">, </w:delText>
        </w:r>
        <w:r w:rsidR="00AC73DF">
          <w:fldChar w:fldCharType="begin"/>
        </w:r>
        <w:r w:rsidR="00C0390C">
          <w:delInstrText xml:space="preserve"> HYPERLINK \l "_ENREF_43" \o "Phekoo, 2006 #26" </w:delInstrText>
        </w:r>
        <w:r w:rsidR="00AC73DF">
          <w:fldChar w:fldCharType="separate"/>
        </w:r>
        <w:r w:rsidR="0018142B">
          <w:rPr>
            <w:rFonts w:ascii="Arial" w:hAnsi="Arial" w:cs="Arial"/>
            <w:noProof/>
          </w:rPr>
          <w:delText>Phekoo</w:delText>
        </w:r>
        <w:r w:rsidR="0018142B" w:rsidRPr="00B81DA7">
          <w:rPr>
            <w:rFonts w:ascii="Arial" w:hAnsi="Arial" w:cs="Arial"/>
            <w:i/>
            <w:noProof/>
          </w:rPr>
          <w:delText>, et al</w:delText>
        </w:r>
        <w:r w:rsidR="0018142B">
          <w:rPr>
            <w:rFonts w:ascii="Arial" w:hAnsi="Arial" w:cs="Arial"/>
            <w:noProof/>
          </w:rPr>
          <w:delText xml:space="preserve"> 2006</w:delText>
        </w:r>
        <w:r w:rsidR="00AC73DF">
          <w:rPr>
            <w:rFonts w:ascii="Arial" w:hAnsi="Arial" w:cs="Arial"/>
            <w:noProof/>
          </w:rPr>
          <w:fldChar w:fldCharType="end"/>
        </w:r>
        <w:r w:rsidR="00B81DA7">
          <w:rPr>
            <w:rFonts w:ascii="Arial" w:hAnsi="Arial" w:cs="Arial"/>
            <w:noProof/>
          </w:rPr>
          <w:delText xml:space="preserve">, </w:delText>
        </w:r>
        <w:r w:rsidR="00AC73DF">
          <w:fldChar w:fldCharType="begin"/>
        </w:r>
        <w:r w:rsidR="00C0390C">
          <w:delInstrText xml:space="preserve"> HYPERLINK \l "_ENREF_51" \o "Sant, 2014 #209" </w:delInstrText>
        </w:r>
        <w:r w:rsidR="00AC73DF">
          <w:fldChar w:fldCharType="separate"/>
        </w:r>
        <w:r w:rsidR="0018142B">
          <w:rPr>
            <w:rFonts w:ascii="Arial" w:hAnsi="Arial" w:cs="Arial"/>
            <w:noProof/>
          </w:rPr>
          <w:delText>Sant</w:delText>
        </w:r>
        <w:r w:rsidR="0018142B" w:rsidRPr="00B81DA7">
          <w:rPr>
            <w:rFonts w:ascii="Arial" w:hAnsi="Arial" w:cs="Arial"/>
            <w:i/>
            <w:noProof/>
          </w:rPr>
          <w:delText>, et al</w:delText>
        </w:r>
        <w:r w:rsidR="0018142B">
          <w:rPr>
            <w:rFonts w:ascii="Arial" w:hAnsi="Arial" w:cs="Arial"/>
            <w:noProof/>
          </w:rPr>
          <w:delText xml:space="preserve"> 2014</w:delText>
        </w:r>
        <w:r w:rsidR="00AC73DF">
          <w:rPr>
            <w:rFonts w:ascii="Arial" w:hAnsi="Arial" w:cs="Arial"/>
            <w:noProof/>
          </w:rPr>
          <w:fldChar w:fldCharType="end"/>
        </w:r>
        <w:r w:rsidR="00B81DA7">
          <w:rPr>
            <w:rFonts w:ascii="Arial" w:hAnsi="Arial" w:cs="Arial"/>
            <w:noProof/>
          </w:rPr>
          <w:delText>)</w:delText>
        </w:r>
      </w:del>
      <w:ins w:id="288" w:author="Graca M Dores" w:date="2016-01-09T14:09:00Z">
        <w:r w:rsidR="00AC73DF" w:rsidRPr="00F824DB">
          <w:fldChar w:fldCharType="begin"/>
        </w:r>
        <w:r w:rsidR="00C0390C" w:rsidRPr="00F824DB">
          <w:instrText xml:space="preserve"> HYPERLINK \l "_ENREF_24" \o "Hultcrantz, 2012 #95" </w:instrText>
        </w:r>
        <w:r w:rsidR="00AC73DF" w:rsidRPr="00F824DB">
          <w:fldChar w:fldCharType="separate"/>
        </w:r>
        <w:r w:rsidR="0013570D" w:rsidRPr="00F824DB">
          <w:rPr>
            <w:rFonts w:ascii="Arial" w:hAnsi="Arial" w:cs="Arial"/>
            <w:noProof/>
          </w:rPr>
          <w:t>Hultcrantz</w:t>
        </w:r>
        <w:r w:rsidR="0013570D" w:rsidRPr="00F824DB">
          <w:rPr>
            <w:rFonts w:ascii="Arial" w:hAnsi="Arial" w:cs="Arial"/>
            <w:i/>
            <w:noProof/>
          </w:rPr>
          <w:t>, et al</w:t>
        </w:r>
        <w:r w:rsidR="0013570D" w:rsidRPr="00F824DB">
          <w:rPr>
            <w:rFonts w:ascii="Arial" w:hAnsi="Arial" w:cs="Arial"/>
            <w:noProof/>
          </w:rPr>
          <w:t xml:space="preserve"> 2012</w:t>
        </w:r>
        <w:r w:rsidR="00AC73DF" w:rsidRPr="00F824DB">
          <w:rPr>
            <w:rFonts w:ascii="Arial" w:hAnsi="Arial" w:cs="Arial"/>
            <w:noProof/>
          </w:rPr>
          <w:fldChar w:fldCharType="end"/>
        </w:r>
        <w:r w:rsidR="00B81DA7" w:rsidRPr="00F824DB">
          <w:rPr>
            <w:rFonts w:ascii="Arial" w:hAnsi="Arial" w:cs="Arial"/>
            <w:noProof/>
          </w:rPr>
          <w:t xml:space="preserve">, </w:t>
        </w:r>
        <w:r w:rsidR="00AC73DF" w:rsidRPr="00F824DB">
          <w:fldChar w:fldCharType="begin"/>
        </w:r>
        <w:r w:rsidR="00C0390C" w:rsidRPr="00F824DB">
          <w:instrText xml:space="preserve"> HYPERLINK \l "_ENREF_32" \o "Maynadie, 2013 #93" </w:instrText>
        </w:r>
        <w:r w:rsidR="00AC73DF" w:rsidRPr="00F824DB">
          <w:fldChar w:fldCharType="separate"/>
        </w:r>
        <w:r w:rsidR="0013570D" w:rsidRPr="00F824DB">
          <w:rPr>
            <w:rFonts w:ascii="Arial" w:hAnsi="Arial" w:cs="Arial"/>
            <w:noProof/>
          </w:rPr>
          <w:t>Maynadie</w:t>
        </w:r>
        <w:r w:rsidR="0013570D" w:rsidRPr="00F824DB">
          <w:rPr>
            <w:rFonts w:ascii="Arial" w:hAnsi="Arial" w:cs="Arial"/>
            <w:i/>
            <w:noProof/>
          </w:rPr>
          <w:t>, et al</w:t>
        </w:r>
        <w:r w:rsidR="0013570D" w:rsidRPr="00F824DB">
          <w:rPr>
            <w:rFonts w:ascii="Arial" w:hAnsi="Arial" w:cs="Arial"/>
            <w:noProof/>
          </w:rPr>
          <w:t xml:space="preserve"> 2013</w:t>
        </w:r>
        <w:r w:rsidR="00AC73DF" w:rsidRPr="00F824DB">
          <w:rPr>
            <w:rFonts w:ascii="Arial" w:hAnsi="Arial" w:cs="Arial"/>
            <w:noProof/>
          </w:rPr>
          <w:fldChar w:fldCharType="end"/>
        </w:r>
        <w:r w:rsidR="00B81DA7" w:rsidRPr="00F824DB">
          <w:rPr>
            <w:rFonts w:ascii="Arial" w:hAnsi="Arial" w:cs="Arial"/>
            <w:noProof/>
          </w:rPr>
          <w:t xml:space="preserve">, </w:t>
        </w:r>
        <w:r w:rsidR="00AC73DF" w:rsidRPr="00F824DB">
          <w:fldChar w:fldCharType="begin"/>
        </w:r>
        <w:r w:rsidR="00C0390C" w:rsidRPr="00F824DB">
          <w:instrText xml:space="preserve"> HYPERLINK \l "_ENREF_33" \o "Maynadie, 2011 #97" </w:instrText>
        </w:r>
        <w:r w:rsidR="00AC73DF" w:rsidRPr="00F824DB">
          <w:fldChar w:fldCharType="separate"/>
        </w:r>
        <w:r w:rsidR="0013570D" w:rsidRPr="00F824DB">
          <w:rPr>
            <w:rFonts w:ascii="Arial" w:hAnsi="Arial" w:cs="Arial"/>
            <w:noProof/>
          </w:rPr>
          <w:t>Maynadie</w:t>
        </w:r>
        <w:r w:rsidR="0013570D" w:rsidRPr="00F824DB">
          <w:rPr>
            <w:rFonts w:ascii="Arial" w:hAnsi="Arial" w:cs="Arial"/>
            <w:i/>
            <w:noProof/>
          </w:rPr>
          <w:t>, et al</w:t>
        </w:r>
        <w:r w:rsidR="0013570D" w:rsidRPr="00F824DB">
          <w:rPr>
            <w:rFonts w:ascii="Arial" w:hAnsi="Arial" w:cs="Arial"/>
            <w:noProof/>
          </w:rPr>
          <w:t xml:space="preserve"> 2011</w:t>
        </w:r>
        <w:r w:rsidR="00AC73DF" w:rsidRPr="00F824DB">
          <w:rPr>
            <w:rFonts w:ascii="Arial" w:hAnsi="Arial" w:cs="Arial"/>
            <w:noProof/>
          </w:rPr>
          <w:fldChar w:fldCharType="end"/>
        </w:r>
        <w:r w:rsidR="00B81DA7" w:rsidRPr="00F824DB">
          <w:rPr>
            <w:rFonts w:ascii="Arial" w:hAnsi="Arial" w:cs="Arial"/>
            <w:noProof/>
          </w:rPr>
          <w:t xml:space="preserve">, </w:t>
        </w:r>
        <w:r w:rsidR="00AC73DF" w:rsidRPr="00F824DB">
          <w:fldChar w:fldCharType="begin"/>
        </w:r>
        <w:r w:rsidR="00C0390C" w:rsidRPr="00F824DB">
          <w:instrText xml:space="preserve"> HYPERLINK \l "_ENREF_41" \o "Osca-Gelis, 2014 #194" </w:instrText>
        </w:r>
        <w:r w:rsidR="00AC73DF" w:rsidRPr="00F824DB">
          <w:fldChar w:fldCharType="separate"/>
        </w:r>
        <w:r w:rsidR="0013570D" w:rsidRPr="00F824DB">
          <w:rPr>
            <w:rFonts w:ascii="Arial" w:hAnsi="Arial" w:cs="Arial"/>
            <w:noProof/>
          </w:rPr>
          <w:t>Osca-Gelis</w:t>
        </w:r>
        <w:r w:rsidR="0013570D" w:rsidRPr="00F824DB">
          <w:rPr>
            <w:rFonts w:ascii="Arial" w:hAnsi="Arial" w:cs="Arial"/>
            <w:i/>
            <w:noProof/>
          </w:rPr>
          <w:t>, et al</w:t>
        </w:r>
        <w:r w:rsidR="0013570D" w:rsidRPr="00F824DB">
          <w:rPr>
            <w:rFonts w:ascii="Arial" w:hAnsi="Arial" w:cs="Arial"/>
            <w:noProof/>
          </w:rPr>
          <w:t xml:space="preserve"> 2014</w:t>
        </w:r>
        <w:r w:rsidR="00AC73DF" w:rsidRPr="00F824DB">
          <w:rPr>
            <w:rFonts w:ascii="Arial" w:hAnsi="Arial" w:cs="Arial"/>
            <w:noProof/>
          </w:rPr>
          <w:fldChar w:fldCharType="end"/>
        </w:r>
        <w:r w:rsidR="00B81DA7" w:rsidRPr="00F824DB">
          <w:rPr>
            <w:rFonts w:ascii="Arial" w:hAnsi="Arial" w:cs="Arial"/>
            <w:noProof/>
          </w:rPr>
          <w:t xml:space="preserve">, </w:t>
        </w:r>
        <w:r w:rsidR="00AC73DF" w:rsidRPr="00F824DB">
          <w:fldChar w:fldCharType="begin"/>
        </w:r>
        <w:r w:rsidR="00C0390C" w:rsidRPr="00F824DB">
          <w:instrText xml:space="preserve"> HYPERLINK \l "_ENREF_46" \o "Phekoo, 2006 #103" </w:instrText>
        </w:r>
        <w:r w:rsidR="00AC73DF" w:rsidRPr="00F824DB">
          <w:fldChar w:fldCharType="separate"/>
        </w:r>
        <w:r w:rsidR="0013570D" w:rsidRPr="00F824DB">
          <w:rPr>
            <w:rFonts w:ascii="Arial" w:hAnsi="Arial" w:cs="Arial"/>
            <w:noProof/>
          </w:rPr>
          <w:t>Phekoo</w:t>
        </w:r>
        <w:r w:rsidR="0013570D" w:rsidRPr="00F824DB">
          <w:rPr>
            <w:rFonts w:ascii="Arial" w:hAnsi="Arial" w:cs="Arial"/>
            <w:i/>
            <w:noProof/>
          </w:rPr>
          <w:t>, et al</w:t>
        </w:r>
        <w:r w:rsidR="0013570D" w:rsidRPr="00F824DB">
          <w:rPr>
            <w:rFonts w:ascii="Arial" w:hAnsi="Arial" w:cs="Arial"/>
            <w:noProof/>
          </w:rPr>
          <w:t xml:space="preserve"> 2006</w:t>
        </w:r>
        <w:r w:rsidR="00AC73DF" w:rsidRPr="00F824DB">
          <w:rPr>
            <w:rFonts w:ascii="Arial" w:hAnsi="Arial" w:cs="Arial"/>
            <w:noProof/>
          </w:rPr>
          <w:fldChar w:fldCharType="end"/>
        </w:r>
        <w:r w:rsidR="00B81DA7" w:rsidRPr="00F824DB">
          <w:rPr>
            <w:rFonts w:ascii="Arial" w:hAnsi="Arial" w:cs="Arial"/>
            <w:noProof/>
          </w:rPr>
          <w:t xml:space="preserve">, </w:t>
        </w:r>
        <w:r w:rsidR="00AC73DF" w:rsidRPr="00F824DB">
          <w:fldChar w:fldCharType="begin"/>
        </w:r>
        <w:r w:rsidR="00C0390C" w:rsidRPr="00F824DB">
          <w:instrText xml:space="preserve"> HYPERLINK \l "_ENREF_54" \o "Sant, 2014 #209" </w:instrText>
        </w:r>
        <w:r w:rsidR="00AC73DF" w:rsidRPr="00F824DB">
          <w:fldChar w:fldCharType="separate"/>
        </w:r>
        <w:r w:rsidR="0013570D" w:rsidRPr="00F824DB">
          <w:rPr>
            <w:rFonts w:ascii="Arial" w:hAnsi="Arial" w:cs="Arial"/>
            <w:noProof/>
          </w:rPr>
          <w:t>Sant</w:t>
        </w:r>
        <w:r w:rsidR="0013570D" w:rsidRPr="00F824DB">
          <w:rPr>
            <w:rFonts w:ascii="Arial" w:hAnsi="Arial" w:cs="Arial"/>
            <w:i/>
            <w:noProof/>
          </w:rPr>
          <w:t>, et al</w:t>
        </w:r>
        <w:r w:rsidR="0013570D" w:rsidRPr="00F824DB">
          <w:rPr>
            <w:rFonts w:ascii="Arial" w:hAnsi="Arial" w:cs="Arial"/>
            <w:noProof/>
          </w:rPr>
          <w:t xml:space="preserve"> 2014</w:t>
        </w:r>
        <w:r w:rsidR="00AC73DF" w:rsidRPr="00F824DB">
          <w:rPr>
            <w:rFonts w:ascii="Arial" w:hAnsi="Arial" w:cs="Arial"/>
            <w:noProof/>
          </w:rPr>
          <w:fldChar w:fldCharType="end"/>
        </w:r>
        <w:r w:rsidR="00B81DA7" w:rsidRPr="00F824DB">
          <w:rPr>
            <w:rFonts w:ascii="Arial" w:hAnsi="Arial" w:cs="Arial"/>
            <w:noProof/>
          </w:rPr>
          <w:t>)</w:t>
        </w:r>
      </w:ins>
      <w:r w:rsidR="00AC73DF" w:rsidRPr="00F824DB">
        <w:rPr>
          <w:rFonts w:ascii="Arial" w:hAnsi="Arial" w:cs="Arial"/>
        </w:rPr>
        <w:fldChar w:fldCharType="end"/>
      </w:r>
      <w:ins w:id="289" w:author="Graca M Dores" w:date="2016-01-09T14:09:00Z">
        <w:r w:rsidR="00443167" w:rsidRPr="00F824DB">
          <w:rPr>
            <w:rFonts w:ascii="Arial" w:hAnsi="Arial" w:cs="Arial"/>
          </w:rPr>
          <w:t>.</w:t>
        </w:r>
      </w:ins>
      <w:r w:rsidRPr="00F824DB">
        <w:rPr>
          <w:rFonts w:ascii="Arial" w:hAnsi="Arial" w:cs="Arial"/>
        </w:rPr>
        <w:t xml:space="preserve">  </w:t>
      </w:r>
      <w:r w:rsidR="00082FC2" w:rsidRPr="00F824DB">
        <w:rPr>
          <w:rFonts w:ascii="Arial" w:hAnsi="Arial" w:cs="Arial"/>
        </w:rPr>
        <w:t>This</w:t>
      </w:r>
      <w:r w:rsidR="009349BE" w:rsidRPr="00F824DB">
        <w:rPr>
          <w:rFonts w:ascii="Arial" w:hAnsi="Arial" w:cs="Arial"/>
        </w:rPr>
        <w:t xml:space="preserve"> is the first US population-based </w:t>
      </w:r>
      <w:r w:rsidR="00082FC2" w:rsidRPr="00F824DB">
        <w:rPr>
          <w:rFonts w:ascii="Arial" w:hAnsi="Arial" w:cs="Arial"/>
        </w:rPr>
        <w:t xml:space="preserve">study </w:t>
      </w:r>
      <w:r w:rsidR="009349BE" w:rsidRPr="00F824DB">
        <w:rPr>
          <w:rFonts w:ascii="Arial" w:hAnsi="Arial" w:cs="Arial"/>
        </w:rPr>
        <w:t xml:space="preserve">to describe </w:t>
      </w:r>
      <w:r w:rsidR="002A04A6" w:rsidRPr="00F824DB">
        <w:rPr>
          <w:rFonts w:ascii="Arial" w:hAnsi="Arial" w:cs="Arial"/>
        </w:rPr>
        <w:t xml:space="preserve">5-year </w:t>
      </w:r>
      <w:r w:rsidR="00B37568" w:rsidRPr="00F824DB">
        <w:rPr>
          <w:rFonts w:ascii="Arial" w:hAnsi="Arial" w:cs="Arial"/>
        </w:rPr>
        <w:t>RS</w:t>
      </w:r>
      <w:r w:rsidR="009349BE" w:rsidRPr="00F824DB">
        <w:rPr>
          <w:rFonts w:ascii="Arial" w:hAnsi="Arial" w:cs="Arial"/>
        </w:rPr>
        <w:t xml:space="preserve"> of MPN and MDS/MPN by individual subtype</w:t>
      </w:r>
      <w:r w:rsidR="00082FC2" w:rsidRPr="00F824DB">
        <w:rPr>
          <w:rFonts w:ascii="Arial" w:hAnsi="Arial" w:cs="Arial"/>
        </w:rPr>
        <w:t>,</w:t>
      </w:r>
      <w:r w:rsidR="009349BE" w:rsidRPr="00F824DB">
        <w:rPr>
          <w:rFonts w:ascii="Arial" w:hAnsi="Arial" w:cs="Arial"/>
        </w:rPr>
        <w:t xml:space="preserve"> sex, and age for cases diagnosed in the modern diagnostic and treatment era.</w:t>
      </w:r>
      <w:r w:rsidR="00AC73DF" w:rsidRPr="00AC73DF">
        <w:rPr>
          <w:rFonts w:ascii="Arial" w:hAnsi="Arial"/>
          <w:rPrChange w:id="290" w:author="Graca M Dores" w:date="2016-01-09T14:09:00Z">
            <w:rPr>
              <w:rFonts w:ascii="Arial" w:hAnsi="Arial"/>
              <w:color w:val="000000"/>
            </w:rPr>
          </w:rPrChange>
        </w:rPr>
        <w:t xml:space="preserve">  </w:t>
      </w:r>
      <w:r w:rsidR="003E71D0" w:rsidRPr="00F824DB">
        <w:rPr>
          <w:rFonts w:ascii="Arial" w:hAnsi="Arial" w:cs="Arial"/>
        </w:rPr>
        <w:t>W</w:t>
      </w:r>
      <w:r w:rsidRPr="00F824DB">
        <w:rPr>
          <w:rFonts w:ascii="Arial" w:hAnsi="Arial" w:cs="Arial"/>
        </w:rPr>
        <w:t>e found the most favorable 5-year RS for PV and ET, as also noted by others</w:t>
      </w:r>
      <w:del w:id="291" w:author="Graca M Dores" w:date="2016-01-09T14:09:00Z">
        <w:r w:rsidRPr="009957A3">
          <w:rPr>
            <w:rFonts w:ascii="Arial" w:hAnsi="Arial" w:cs="Arial"/>
          </w:rPr>
          <w:delText>.</w:delText>
        </w:r>
      </w:del>
      <w:ins w:id="292" w:author="Graca M Dores" w:date="2016-01-09T14:09:00Z">
        <w:r w:rsidR="00443167" w:rsidRPr="00F824DB">
          <w:rPr>
            <w:rFonts w:ascii="Arial" w:hAnsi="Arial" w:cs="Arial"/>
          </w:rPr>
          <w:t xml:space="preserve"> </w:t>
        </w:r>
      </w:ins>
      <w:r w:rsidR="00AC73DF" w:rsidRPr="00F824DB">
        <w:rPr>
          <w:rFonts w:ascii="Arial" w:hAnsi="Arial" w:cs="Arial"/>
        </w:rPr>
        <w:fldChar w:fldCharType="begin">
          <w:fldData xml:space="preserve">PEVuZE5vdGU+PENpdGU+PEF1dGhvcj5Sb2xsaXNvbjwvQXV0aG9yPjxZZWFyPjIwMDg8L1llYXI+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</w:fldData>
        </w:fldChar>
      </w:r>
      <w:r w:rsidR="00883BBF" w:rsidRPr="00F824DB">
        <w:rPr>
          <w:rFonts w:ascii="Arial" w:hAnsi="Arial" w:cs="Arial"/>
        </w:rPr>
        <w:instrText xml:space="preserve"> ADDIN EN.CITE </w:instrText>
      </w:r>
      <w:r w:rsidR="00AC73DF" w:rsidRPr="00F824DB">
        <w:rPr>
          <w:rFonts w:ascii="Arial" w:hAnsi="Arial" w:cs="Arial"/>
        </w:rPr>
        <w:fldChar w:fldCharType="begin">
          <w:fldData xml:space="preserve">PEVuZE5vdGU+PENpdGU+PEF1dGhvcj5Sb2xsaXNvbjwvQXV0aG9yPjxZZWFyPjIwMDg8L1llYXI+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</w:fldData>
        </w:fldChar>
      </w:r>
      <w:r w:rsidR="00883BBF" w:rsidRPr="00F824DB">
        <w:rPr>
          <w:rFonts w:ascii="Arial" w:hAnsi="Arial" w:cs="Arial"/>
        </w:rPr>
        <w:instrText xml:space="preserve"> ADDIN EN.CITE.DATA </w:instrText>
      </w:r>
      <w:r w:rsidR="00AC73DF" w:rsidRPr="00F824DB">
        <w:rPr>
          <w:rFonts w:ascii="Arial" w:hAnsi="Arial" w:cs="Arial"/>
        </w:rPr>
      </w:r>
      <w:r w:rsidR="00AC73DF" w:rsidRPr="00F824DB">
        <w:rPr>
          <w:rFonts w:ascii="Arial" w:hAnsi="Arial" w:cs="Arial"/>
        </w:rPr>
        <w:fldChar w:fldCharType="end"/>
      </w:r>
      <w:r w:rsidR="00AC73DF" w:rsidRPr="00F824DB">
        <w:rPr>
          <w:rFonts w:ascii="Arial" w:hAnsi="Arial" w:cs="Arial"/>
        </w:rPr>
      </w:r>
      <w:r w:rsidR="00AC73DF" w:rsidRPr="00F824DB">
        <w:rPr>
          <w:rFonts w:ascii="Arial" w:hAnsi="Arial" w:cs="Arial"/>
        </w:rPr>
        <w:fldChar w:fldCharType="separate"/>
      </w:r>
      <w:del w:id="293" w:author="Graca M Dores" w:date="2016-01-09T14:09:00Z">
        <w:r w:rsidR="00B81DA7">
          <w:rPr>
            <w:rFonts w:ascii="Arial" w:hAnsi="Arial" w:cs="Arial"/>
            <w:noProof/>
          </w:rPr>
          <w:delText>(</w:delText>
        </w:r>
        <w:r w:rsidR="00AC73DF">
          <w:fldChar w:fldCharType="begin"/>
        </w:r>
        <w:r w:rsidR="00C0390C">
          <w:delInstrText xml:space="preserve"> HYPERLINK \l "_ENREF_22" \o "Hultcrantz, 2012 #95" </w:delInstrText>
        </w:r>
        <w:r w:rsidR="00AC73DF">
          <w:fldChar w:fldCharType="separate"/>
        </w:r>
        <w:r w:rsidR="0018142B">
          <w:rPr>
            <w:rFonts w:ascii="Arial" w:hAnsi="Arial" w:cs="Arial"/>
            <w:noProof/>
          </w:rPr>
          <w:delText>Hultcrantz</w:delText>
        </w:r>
        <w:r w:rsidR="0018142B" w:rsidRPr="00B81DA7">
          <w:rPr>
            <w:rFonts w:ascii="Arial" w:hAnsi="Arial" w:cs="Arial"/>
            <w:i/>
            <w:noProof/>
          </w:rPr>
          <w:delText>, et al</w:delText>
        </w:r>
        <w:r w:rsidR="0018142B">
          <w:rPr>
            <w:rFonts w:ascii="Arial" w:hAnsi="Arial" w:cs="Arial"/>
            <w:noProof/>
          </w:rPr>
          <w:delText xml:space="preserve"> 2012</w:delText>
        </w:r>
        <w:r w:rsidR="00AC73DF">
          <w:rPr>
            <w:rFonts w:ascii="Arial" w:hAnsi="Arial" w:cs="Arial"/>
            <w:noProof/>
          </w:rPr>
          <w:fldChar w:fldCharType="end"/>
        </w:r>
        <w:r w:rsidR="00B81DA7">
          <w:rPr>
            <w:rFonts w:ascii="Arial" w:hAnsi="Arial" w:cs="Arial"/>
            <w:noProof/>
          </w:rPr>
          <w:delText xml:space="preserve">, </w:delText>
        </w:r>
        <w:r w:rsidR="00AC73DF">
          <w:fldChar w:fldCharType="begin"/>
        </w:r>
        <w:r w:rsidR="00C0390C">
          <w:delInstrText xml:space="preserve"> HYPERLINK \l "_ENREF_30" \o "Maynadie, 2013 #93" </w:delInstrText>
        </w:r>
        <w:r w:rsidR="00AC73DF">
          <w:fldChar w:fldCharType="separate"/>
        </w:r>
        <w:r w:rsidR="0018142B">
          <w:rPr>
            <w:rFonts w:ascii="Arial" w:hAnsi="Arial" w:cs="Arial"/>
            <w:noProof/>
          </w:rPr>
          <w:delText>Maynadie</w:delText>
        </w:r>
        <w:r w:rsidR="0018142B" w:rsidRPr="00B81DA7">
          <w:rPr>
            <w:rFonts w:ascii="Arial" w:hAnsi="Arial" w:cs="Arial"/>
            <w:i/>
            <w:noProof/>
          </w:rPr>
          <w:delText>, et al</w:delText>
        </w:r>
        <w:r w:rsidR="0018142B">
          <w:rPr>
            <w:rFonts w:ascii="Arial" w:hAnsi="Arial" w:cs="Arial"/>
            <w:noProof/>
          </w:rPr>
          <w:delText xml:space="preserve"> 2013</w:delText>
        </w:r>
        <w:r w:rsidR="00AC73DF">
          <w:rPr>
            <w:rFonts w:ascii="Arial" w:hAnsi="Arial" w:cs="Arial"/>
            <w:noProof/>
          </w:rPr>
          <w:fldChar w:fldCharType="end"/>
        </w:r>
        <w:r w:rsidR="00B81DA7">
          <w:rPr>
            <w:rFonts w:ascii="Arial" w:hAnsi="Arial" w:cs="Arial"/>
            <w:noProof/>
          </w:rPr>
          <w:delText xml:space="preserve">, </w:delText>
        </w:r>
        <w:r w:rsidR="00AC73DF">
          <w:fldChar w:fldCharType="begin"/>
        </w:r>
        <w:r w:rsidR="00C0390C">
          <w:delInstrText xml:space="preserve"> HYPERLINK \l "_ENREF_33" \o "Mesa, 1999 #29" </w:delInstrText>
        </w:r>
        <w:r w:rsidR="00AC73DF">
          <w:fldChar w:fldCharType="separate"/>
        </w:r>
        <w:r w:rsidR="0018142B">
          <w:rPr>
            <w:rFonts w:ascii="Arial" w:hAnsi="Arial" w:cs="Arial"/>
            <w:noProof/>
          </w:rPr>
          <w:delText>Mesa</w:delText>
        </w:r>
        <w:r w:rsidR="0018142B" w:rsidRPr="00B81DA7">
          <w:rPr>
            <w:rFonts w:ascii="Arial" w:hAnsi="Arial" w:cs="Arial"/>
            <w:i/>
            <w:noProof/>
          </w:rPr>
          <w:delText>, et al</w:delText>
        </w:r>
        <w:r w:rsidR="0018142B">
          <w:rPr>
            <w:rFonts w:ascii="Arial" w:hAnsi="Arial" w:cs="Arial"/>
            <w:noProof/>
          </w:rPr>
          <w:delText xml:space="preserve"> 1999</w:delText>
        </w:r>
        <w:r w:rsidR="00AC73DF">
          <w:rPr>
            <w:rFonts w:ascii="Arial" w:hAnsi="Arial" w:cs="Arial"/>
            <w:noProof/>
          </w:rPr>
          <w:fldChar w:fldCharType="end"/>
        </w:r>
        <w:r w:rsidR="00B81DA7">
          <w:rPr>
            <w:rFonts w:ascii="Arial" w:hAnsi="Arial" w:cs="Arial"/>
            <w:noProof/>
          </w:rPr>
          <w:delText xml:space="preserve">, </w:delText>
        </w:r>
        <w:r w:rsidR="00AC73DF">
          <w:fldChar w:fldCharType="begin"/>
        </w:r>
        <w:r w:rsidR="00C0390C">
          <w:delInstrText xml:space="preserve"> HYPERLINK \l "_ENREF_43" \o "Phekoo, 2006 #26" </w:delInstrText>
        </w:r>
        <w:r w:rsidR="00AC73DF">
          <w:fldChar w:fldCharType="separate"/>
        </w:r>
        <w:r w:rsidR="0018142B">
          <w:rPr>
            <w:rFonts w:ascii="Arial" w:hAnsi="Arial" w:cs="Arial"/>
            <w:noProof/>
          </w:rPr>
          <w:delText>Phekoo</w:delText>
        </w:r>
        <w:r w:rsidR="0018142B" w:rsidRPr="00B81DA7">
          <w:rPr>
            <w:rFonts w:ascii="Arial" w:hAnsi="Arial" w:cs="Arial"/>
            <w:i/>
            <w:noProof/>
          </w:rPr>
          <w:delText>, et al</w:delText>
        </w:r>
        <w:r w:rsidR="0018142B">
          <w:rPr>
            <w:rFonts w:ascii="Arial" w:hAnsi="Arial" w:cs="Arial"/>
            <w:noProof/>
          </w:rPr>
          <w:delText xml:space="preserve"> 2006</w:delText>
        </w:r>
        <w:r w:rsidR="00AC73DF">
          <w:rPr>
            <w:rFonts w:ascii="Arial" w:hAnsi="Arial" w:cs="Arial"/>
            <w:noProof/>
          </w:rPr>
          <w:fldChar w:fldCharType="end"/>
        </w:r>
        <w:r w:rsidR="00B81DA7">
          <w:rPr>
            <w:rFonts w:ascii="Arial" w:hAnsi="Arial" w:cs="Arial"/>
            <w:noProof/>
          </w:rPr>
          <w:delText xml:space="preserve">, </w:delText>
        </w:r>
        <w:r w:rsidR="00AC73DF">
          <w:fldChar w:fldCharType="begin"/>
        </w:r>
        <w:r w:rsidR="00C0390C">
          <w:delInstrText xml:space="preserve"> HYPERLINK \l "_ENREF_48" \o "Rollison, 2008 #25" </w:delInstrText>
        </w:r>
        <w:r w:rsidR="00AC73DF">
          <w:fldChar w:fldCharType="separate"/>
        </w:r>
        <w:r w:rsidR="0018142B">
          <w:rPr>
            <w:rFonts w:ascii="Arial" w:hAnsi="Arial" w:cs="Arial"/>
            <w:noProof/>
          </w:rPr>
          <w:delText>Rollison</w:delText>
        </w:r>
        <w:r w:rsidR="0018142B" w:rsidRPr="00B81DA7">
          <w:rPr>
            <w:rFonts w:ascii="Arial" w:hAnsi="Arial" w:cs="Arial"/>
            <w:i/>
            <w:noProof/>
          </w:rPr>
          <w:delText>, et al</w:delText>
        </w:r>
        <w:r w:rsidR="0018142B">
          <w:rPr>
            <w:rFonts w:ascii="Arial" w:hAnsi="Arial" w:cs="Arial"/>
            <w:noProof/>
          </w:rPr>
          <w:delText xml:space="preserve"> 2008</w:delText>
        </w:r>
        <w:r w:rsidR="00AC73DF">
          <w:rPr>
            <w:rFonts w:ascii="Arial" w:hAnsi="Arial" w:cs="Arial"/>
            <w:noProof/>
          </w:rPr>
          <w:fldChar w:fldCharType="end"/>
        </w:r>
        <w:r w:rsidR="00B81DA7">
          <w:rPr>
            <w:rFonts w:ascii="Arial" w:hAnsi="Arial" w:cs="Arial"/>
            <w:noProof/>
          </w:rPr>
          <w:delText>)</w:delText>
        </w:r>
      </w:del>
      <w:ins w:id="294" w:author="Graca M Dores" w:date="2016-01-09T14:09:00Z">
        <w:r w:rsidR="00B81DA7" w:rsidRPr="00F824DB">
          <w:rPr>
            <w:rFonts w:ascii="Arial" w:hAnsi="Arial" w:cs="Arial"/>
            <w:noProof/>
          </w:rPr>
          <w:t>(</w:t>
        </w:r>
        <w:r w:rsidR="00AC73DF" w:rsidRPr="00F824DB">
          <w:fldChar w:fldCharType="begin"/>
        </w:r>
        <w:r w:rsidR="00C0390C" w:rsidRPr="00F824DB">
          <w:instrText xml:space="preserve"> HYPERLINK \l "_ENREF_24" \o "Hultcrantz, 2012 #95" </w:instrText>
        </w:r>
        <w:r w:rsidR="00AC73DF" w:rsidRPr="00F824DB">
          <w:fldChar w:fldCharType="separate"/>
        </w:r>
        <w:r w:rsidR="0013570D" w:rsidRPr="00F824DB">
          <w:rPr>
            <w:rFonts w:ascii="Arial" w:hAnsi="Arial" w:cs="Arial"/>
            <w:noProof/>
          </w:rPr>
          <w:t>Hultcrantz</w:t>
        </w:r>
        <w:r w:rsidR="0013570D" w:rsidRPr="00F824DB">
          <w:rPr>
            <w:rFonts w:ascii="Arial" w:hAnsi="Arial" w:cs="Arial"/>
            <w:i/>
            <w:noProof/>
          </w:rPr>
          <w:t>, et al</w:t>
        </w:r>
        <w:r w:rsidR="0013570D" w:rsidRPr="00F824DB">
          <w:rPr>
            <w:rFonts w:ascii="Arial" w:hAnsi="Arial" w:cs="Arial"/>
            <w:noProof/>
          </w:rPr>
          <w:t xml:space="preserve"> 2012</w:t>
        </w:r>
        <w:r w:rsidR="00AC73DF" w:rsidRPr="00F824DB">
          <w:rPr>
            <w:rFonts w:ascii="Arial" w:hAnsi="Arial" w:cs="Arial"/>
            <w:noProof/>
          </w:rPr>
          <w:fldChar w:fldCharType="end"/>
        </w:r>
        <w:r w:rsidR="00B81DA7" w:rsidRPr="00F824DB">
          <w:rPr>
            <w:rFonts w:ascii="Arial" w:hAnsi="Arial" w:cs="Arial"/>
            <w:noProof/>
          </w:rPr>
          <w:t xml:space="preserve">, </w:t>
        </w:r>
        <w:r w:rsidR="00AC73DF" w:rsidRPr="00F824DB">
          <w:fldChar w:fldCharType="begin"/>
        </w:r>
        <w:r w:rsidR="00C0390C" w:rsidRPr="00F824DB">
          <w:instrText xml:space="preserve"> HYPERLINK \l "_ENREF_32" \o "Maynadie, 2013 #93" </w:instrText>
        </w:r>
        <w:r w:rsidR="00AC73DF" w:rsidRPr="00F824DB">
          <w:fldChar w:fldCharType="separate"/>
        </w:r>
        <w:r w:rsidR="0013570D" w:rsidRPr="00F824DB">
          <w:rPr>
            <w:rFonts w:ascii="Arial" w:hAnsi="Arial" w:cs="Arial"/>
            <w:noProof/>
          </w:rPr>
          <w:t>Maynadie</w:t>
        </w:r>
        <w:r w:rsidR="0013570D" w:rsidRPr="00F824DB">
          <w:rPr>
            <w:rFonts w:ascii="Arial" w:hAnsi="Arial" w:cs="Arial"/>
            <w:i/>
            <w:noProof/>
          </w:rPr>
          <w:t>, et al</w:t>
        </w:r>
        <w:r w:rsidR="0013570D" w:rsidRPr="00F824DB">
          <w:rPr>
            <w:rFonts w:ascii="Arial" w:hAnsi="Arial" w:cs="Arial"/>
            <w:noProof/>
          </w:rPr>
          <w:t xml:space="preserve"> 2013</w:t>
        </w:r>
        <w:r w:rsidR="00AC73DF" w:rsidRPr="00F824DB">
          <w:rPr>
            <w:rFonts w:ascii="Arial" w:hAnsi="Arial" w:cs="Arial"/>
            <w:noProof/>
          </w:rPr>
          <w:fldChar w:fldCharType="end"/>
        </w:r>
        <w:r w:rsidR="00B81DA7" w:rsidRPr="00F824DB">
          <w:rPr>
            <w:rFonts w:ascii="Arial" w:hAnsi="Arial" w:cs="Arial"/>
            <w:noProof/>
          </w:rPr>
          <w:t xml:space="preserve">, </w:t>
        </w:r>
        <w:r w:rsidR="00AC73DF" w:rsidRPr="00F824DB">
          <w:fldChar w:fldCharType="begin"/>
        </w:r>
        <w:r w:rsidR="00C0390C" w:rsidRPr="00F824DB">
          <w:instrText xml:space="preserve"> HYPERLINK \l "_ENREF_35" \o "Mesa, 1999 #107" </w:instrText>
        </w:r>
        <w:r w:rsidR="00AC73DF" w:rsidRPr="00F824DB">
          <w:fldChar w:fldCharType="separate"/>
        </w:r>
        <w:r w:rsidR="0013570D" w:rsidRPr="00F824DB">
          <w:rPr>
            <w:rFonts w:ascii="Arial" w:hAnsi="Arial" w:cs="Arial"/>
            <w:noProof/>
          </w:rPr>
          <w:t>Mesa</w:t>
        </w:r>
        <w:r w:rsidR="0013570D" w:rsidRPr="00F824DB">
          <w:rPr>
            <w:rFonts w:ascii="Arial" w:hAnsi="Arial" w:cs="Arial"/>
            <w:i/>
            <w:noProof/>
          </w:rPr>
          <w:t>, et al</w:t>
        </w:r>
        <w:r w:rsidR="0013570D" w:rsidRPr="00F824DB">
          <w:rPr>
            <w:rFonts w:ascii="Arial" w:hAnsi="Arial" w:cs="Arial"/>
            <w:noProof/>
          </w:rPr>
          <w:t xml:space="preserve"> 1999</w:t>
        </w:r>
        <w:r w:rsidR="00AC73DF" w:rsidRPr="00F824DB">
          <w:rPr>
            <w:rFonts w:ascii="Arial" w:hAnsi="Arial" w:cs="Arial"/>
            <w:noProof/>
          </w:rPr>
          <w:fldChar w:fldCharType="end"/>
        </w:r>
        <w:r w:rsidR="00B81DA7" w:rsidRPr="00F824DB">
          <w:rPr>
            <w:rFonts w:ascii="Arial" w:hAnsi="Arial" w:cs="Arial"/>
            <w:noProof/>
          </w:rPr>
          <w:t xml:space="preserve">, </w:t>
        </w:r>
        <w:r w:rsidR="00AC73DF" w:rsidRPr="00F824DB">
          <w:fldChar w:fldCharType="begin"/>
        </w:r>
        <w:r w:rsidR="00C0390C" w:rsidRPr="00F824DB">
          <w:instrText xml:space="preserve"> HYPERLINK \l "_ENREF_46" \o "Phekoo, 2006 #103" </w:instrText>
        </w:r>
        <w:r w:rsidR="00AC73DF" w:rsidRPr="00F824DB">
          <w:fldChar w:fldCharType="separate"/>
        </w:r>
        <w:r w:rsidR="0013570D" w:rsidRPr="00F824DB">
          <w:rPr>
            <w:rFonts w:ascii="Arial" w:hAnsi="Arial" w:cs="Arial"/>
            <w:noProof/>
          </w:rPr>
          <w:t>Phekoo</w:t>
        </w:r>
        <w:r w:rsidR="0013570D" w:rsidRPr="00F824DB">
          <w:rPr>
            <w:rFonts w:ascii="Arial" w:hAnsi="Arial" w:cs="Arial"/>
            <w:i/>
            <w:noProof/>
          </w:rPr>
          <w:t>, et al</w:t>
        </w:r>
        <w:r w:rsidR="0013570D" w:rsidRPr="00F824DB">
          <w:rPr>
            <w:rFonts w:ascii="Arial" w:hAnsi="Arial" w:cs="Arial"/>
            <w:noProof/>
          </w:rPr>
          <w:t xml:space="preserve"> 2006</w:t>
        </w:r>
        <w:r w:rsidR="00AC73DF" w:rsidRPr="00F824DB">
          <w:rPr>
            <w:rFonts w:ascii="Arial" w:hAnsi="Arial" w:cs="Arial"/>
            <w:noProof/>
          </w:rPr>
          <w:fldChar w:fldCharType="end"/>
        </w:r>
        <w:r w:rsidR="00B81DA7" w:rsidRPr="00F824DB">
          <w:rPr>
            <w:rFonts w:ascii="Arial" w:hAnsi="Arial" w:cs="Arial"/>
            <w:noProof/>
          </w:rPr>
          <w:t xml:space="preserve">, </w:t>
        </w:r>
        <w:r w:rsidR="00AC73DF" w:rsidRPr="00F824DB">
          <w:fldChar w:fldCharType="begin"/>
        </w:r>
        <w:r w:rsidR="00C0390C" w:rsidRPr="00F824DB">
          <w:instrText xml:space="preserve"> HYPERLINK \l "_ENREF_51" \o "Rollison, 2008 #102" </w:instrText>
        </w:r>
        <w:r w:rsidR="00AC73DF" w:rsidRPr="00F824DB">
          <w:fldChar w:fldCharType="separate"/>
        </w:r>
        <w:r w:rsidR="0013570D" w:rsidRPr="00F824DB">
          <w:rPr>
            <w:rFonts w:ascii="Arial" w:hAnsi="Arial" w:cs="Arial"/>
            <w:noProof/>
          </w:rPr>
          <w:t>Rollison</w:t>
        </w:r>
        <w:r w:rsidR="0013570D" w:rsidRPr="00F824DB">
          <w:rPr>
            <w:rFonts w:ascii="Arial" w:hAnsi="Arial" w:cs="Arial"/>
            <w:i/>
            <w:noProof/>
          </w:rPr>
          <w:t>, et al</w:t>
        </w:r>
        <w:r w:rsidR="0013570D" w:rsidRPr="00F824DB">
          <w:rPr>
            <w:rFonts w:ascii="Arial" w:hAnsi="Arial" w:cs="Arial"/>
            <w:noProof/>
          </w:rPr>
          <w:t xml:space="preserve"> 2008</w:t>
        </w:r>
        <w:r w:rsidR="00AC73DF" w:rsidRPr="00F824DB">
          <w:rPr>
            <w:rFonts w:ascii="Arial" w:hAnsi="Arial" w:cs="Arial"/>
            <w:noProof/>
          </w:rPr>
          <w:fldChar w:fldCharType="end"/>
        </w:r>
        <w:r w:rsidR="00B81DA7" w:rsidRPr="00F824DB">
          <w:rPr>
            <w:rFonts w:ascii="Arial" w:hAnsi="Arial" w:cs="Arial"/>
            <w:noProof/>
          </w:rPr>
          <w:t>)</w:t>
        </w:r>
      </w:ins>
      <w:r w:rsidR="00AC73DF" w:rsidRPr="00F824DB">
        <w:rPr>
          <w:rFonts w:ascii="Arial" w:hAnsi="Arial" w:cs="Arial"/>
        </w:rPr>
        <w:fldChar w:fldCharType="end"/>
      </w:r>
      <w:ins w:id="295" w:author="Graca M Dores" w:date="2016-01-09T14:09:00Z">
        <w:r w:rsidR="00443167" w:rsidRPr="00F824DB">
          <w:rPr>
            <w:rFonts w:ascii="Arial" w:hAnsi="Arial" w:cs="Arial"/>
          </w:rPr>
          <w:t>.</w:t>
        </w:r>
      </w:ins>
      <w:r w:rsidRPr="00F824DB">
        <w:rPr>
          <w:rFonts w:ascii="Arial" w:hAnsi="Arial" w:cs="Arial"/>
        </w:rPr>
        <w:t xml:space="preserve">  While some studies have reported normal life expectancy with ET</w:t>
      </w:r>
      <w:del w:id="296" w:author="Graca M Dores" w:date="2016-01-09T14:09:00Z">
        <w:r w:rsidRPr="009957A3">
          <w:rPr>
            <w:rFonts w:ascii="Arial" w:hAnsi="Arial" w:cs="Arial"/>
          </w:rPr>
          <w:delText>,</w:delText>
        </w:r>
      </w:del>
      <w:ins w:id="297" w:author="Graca M Dores" w:date="2016-01-09T14:09:00Z">
        <w:r w:rsidR="00443167" w:rsidRPr="00F824DB">
          <w:rPr>
            <w:rFonts w:ascii="Arial" w:hAnsi="Arial" w:cs="Arial"/>
          </w:rPr>
          <w:t xml:space="preserve"> </w:t>
        </w:r>
      </w:ins>
      <w:r w:rsidR="00AC73DF" w:rsidRPr="00F824DB">
        <w:rPr>
          <w:rFonts w:ascii="Arial" w:hAnsi="Arial" w:cs="Arial"/>
        </w:rPr>
        <w:fldChar w:fldCharType="begin">
          <w:fldData xml:space="preserve">PEVuZE5vdGU+PENpdGU+PEF1dGhvcj5BYmR1bGthcmltPC9BdXRob3I+PFllYXI+MjAxMDwvWWVh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</w:fldData>
        </w:fldChar>
      </w:r>
      <w:r w:rsidR="00B81DA7" w:rsidRPr="00F824DB">
        <w:rPr>
          <w:rFonts w:ascii="Arial" w:hAnsi="Arial" w:cs="Arial"/>
        </w:rPr>
        <w:instrText xml:space="preserve"> ADDIN EN.CITE </w:instrText>
      </w:r>
      <w:r w:rsidR="00AC73DF" w:rsidRPr="00F824DB">
        <w:rPr>
          <w:rFonts w:ascii="Arial" w:hAnsi="Arial" w:cs="Arial"/>
        </w:rPr>
        <w:fldChar w:fldCharType="begin">
          <w:fldData xml:space="preserve">PEVuZE5vdGU+PENpdGU+PEF1dGhvcj5BYmR1bGthcmltPC9BdXRob3I+PFllYXI+MjAxMDwvWWVh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</w:fldData>
        </w:fldChar>
      </w:r>
      <w:r w:rsidR="00B81DA7" w:rsidRPr="00F824DB">
        <w:rPr>
          <w:rFonts w:ascii="Arial" w:hAnsi="Arial" w:cs="Arial"/>
        </w:rPr>
        <w:instrText xml:space="preserve"> ADDIN EN.CITE.DATA </w:instrText>
      </w:r>
      <w:r w:rsidR="00AC73DF" w:rsidRPr="00F824DB">
        <w:rPr>
          <w:rFonts w:ascii="Arial" w:hAnsi="Arial" w:cs="Arial"/>
        </w:rPr>
      </w:r>
      <w:r w:rsidR="00AC73DF" w:rsidRPr="00F824DB">
        <w:rPr>
          <w:rFonts w:ascii="Arial" w:hAnsi="Arial" w:cs="Arial"/>
        </w:rPr>
        <w:fldChar w:fldCharType="end"/>
      </w:r>
      <w:r w:rsidR="00AC73DF" w:rsidRPr="00F824DB">
        <w:rPr>
          <w:rFonts w:ascii="Arial" w:hAnsi="Arial" w:cs="Arial"/>
        </w:rPr>
      </w:r>
      <w:r w:rsidR="00AC73DF" w:rsidRPr="00F824DB">
        <w:rPr>
          <w:rFonts w:ascii="Arial" w:hAnsi="Arial" w:cs="Arial"/>
        </w:rPr>
        <w:fldChar w:fldCharType="separate"/>
      </w:r>
      <w:del w:id="298" w:author="Graca M Dores" w:date="2016-01-09T14:09:00Z">
        <w:r w:rsidR="00B81DA7">
          <w:rPr>
            <w:rFonts w:ascii="Arial" w:hAnsi="Arial" w:cs="Arial"/>
            <w:noProof/>
          </w:rPr>
          <w:delText>(</w:delText>
        </w:r>
        <w:r w:rsidR="00AC73DF">
          <w:fldChar w:fldCharType="begin"/>
        </w:r>
        <w:r w:rsidR="00C0390C">
          <w:delInstrText xml:space="preserve"> HYPERLINK \l "_ENREF_2" \o "Abdulkarim, 2010 #118" </w:delInstrText>
        </w:r>
        <w:r w:rsidR="00AC73DF">
          <w:fldChar w:fldCharType="separate"/>
        </w:r>
        <w:r w:rsidR="0018142B">
          <w:rPr>
            <w:rFonts w:ascii="Arial" w:hAnsi="Arial" w:cs="Arial"/>
            <w:noProof/>
          </w:rPr>
          <w:delText>Abdulkarim</w:delText>
        </w:r>
        <w:r w:rsidR="0018142B" w:rsidRPr="00B81DA7">
          <w:rPr>
            <w:rFonts w:ascii="Arial" w:hAnsi="Arial" w:cs="Arial"/>
            <w:i/>
            <w:noProof/>
          </w:rPr>
          <w:delText>, et al</w:delText>
        </w:r>
        <w:r w:rsidR="0018142B">
          <w:rPr>
            <w:rFonts w:ascii="Arial" w:hAnsi="Arial" w:cs="Arial"/>
            <w:noProof/>
          </w:rPr>
          <w:delText xml:space="preserve"> 2010</w:delText>
        </w:r>
        <w:r w:rsidR="00AC73DF">
          <w:rPr>
            <w:rFonts w:ascii="Arial" w:hAnsi="Arial" w:cs="Arial"/>
            <w:noProof/>
          </w:rPr>
          <w:fldChar w:fldCharType="end"/>
        </w:r>
        <w:r w:rsidR="00B81DA7">
          <w:rPr>
            <w:rFonts w:ascii="Arial" w:hAnsi="Arial" w:cs="Arial"/>
            <w:noProof/>
          </w:rPr>
          <w:delText xml:space="preserve">, </w:delText>
        </w:r>
        <w:r w:rsidR="00AC73DF">
          <w:fldChar w:fldCharType="begin"/>
        </w:r>
        <w:r w:rsidR="00C0390C">
          <w:delInstrText xml:space="preserve"> HYPERLINK \l "_ENREF_40" \o "Passamonti, 2008 #196" </w:delInstrText>
        </w:r>
        <w:r w:rsidR="00AC73DF">
          <w:fldChar w:fldCharType="separate"/>
        </w:r>
        <w:r w:rsidR="0018142B">
          <w:rPr>
            <w:rFonts w:ascii="Arial" w:hAnsi="Arial" w:cs="Arial"/>
            <w:noProof/>
          </w:rPr>
          <w:delText>Passamonti</w:delText>
        </w:r>
        <w:r w:rsidR="0018142B" w:rsidRPr="00B81DA7">
          <w:rPr>
            <w:rFonts w:ascii="Arial" w:hAnsi="Arial" w:cs="Arial"/>
            <w:i/>
            <w:noProof/>
          </w:rPr>
          <w:delText>, et al</w:delText>
        </w:r>
        <w:r w:rsidR="0018142B">
          <w:rPr>
            <w:rFonts w:ascii="Arial" w:hAnsi="Arial" w:cs="Arial"/>
            <w:noProof/>
          </w:rPr>
          <w:delText xml:space="preserve"> 2008</w:delText>
        </w:r>
        <w:r w:rsidR="00AC73DF">
          <w:rPr>
            <w:rFonts w:ascii="Arial" w:hAnsi="Arial" w:cs="Arial"/>
            <w:noProof/>
          </w:rPr>
          <w:fldChar w:fldCharType="end"/>
        </w:r>
        <w:r w:rsidR="00B81DA7">
          <w:rPr>
            <w:rFonts w:ascii="Arial" w:hAnsi="Arial" w:cs="Arial"/>
            <w:noProof/>
          </w:rPr>
          <w:delText xml:space="preserve">, </w:delText>
        </w:r>
        <w:r w:rsidR="00AC73DF">
          <w:fldChar w:fldCharType="begin"/>
        </w:r>
        <w:r w:rsidR="00C0390C">
          <w:delInstrText xml:space="preserve"> HYPERLINK \l "_ENREF_41" \o "Passamonti, 2004 #197" </w:delInstrText>
        </w:r>
        <w:r w:rsidR="00AC73DF">
          <w:fldChar w:fldCharType="separate"/>
        </w:r>
        <w:r w:rsidR="0018142B">
          <w:rPr>
            <w:rFonts w:ascii="Arial" w:hAnsi="Arial" w:cs="Arial"/>
            <w:noProof/>
          </w:rPr>
          <w:delText>Passamonti</w:delText>
        </w:r>
        <w:r w:rsidR="0018142B" w:rsidRPr="00B81DA7">
          <w:rPr>
            <w:rFonts w:ascii="Arial" w:hAnsi="Arial" w:cs="Arial"/>
            <w:i/>
            <w:noProof/>
          </w:rPr>
          <w:delText>, et al</w:delText>
        </w:r>
        <w:r w:rsidR="0018142B">
          <w:rPr>
            <w:rFonts w:ascii="Arial" w:hAnsi="Arial" w:cs="Arial"/>
            <w:noProof/>
          </w:rPr>
          <w:delText xml:space="preserve"> 2004</w:delText>
        </w:r>
        <w:r w:rsidR="00AC73DF">
          <w:rPr>
            <w:rFonts w:ascii="Arial" w:hAnsi="Arial" w:cs="Arial"/>
            <w:noProof/>
          </w:rPr>
          <w:fldChar w:fldCharType="end"/>
        </w:r>
        <w:r w:rsidR="00B81DA7">
          <w:rPr>
            <w:rFonts w:ascii="Arial" w:hAnsi="Arial" w:cs="Arial"/>
            <w:noProof/>
          </w:rPr>
          <w:delText xml:space="preserve">, </w:delText>
        </w:r>
        <w:r w:rsidR="00AC73DF">
          <w:fldChar w:fldCharType="begin"/>
        </w:r>
        <w:r w:rsidR="00C0390C">
          <w:delInstrText xml:space="preserve"> HYPERLINK \l "_ENREF_49" \o "Rozman, 1991 #232" </w:delInstrText>
        </w:r>
        <w:r w:rsidR="00AC73DF">
          <w:fldChar w:fldCharType="separate"/>
        </w:r>
        <w:r w:rsidR="0018142B">
          <w:rPr>
            <w:rFonts w:ascii="Arial" w:hAnsi="Arial" w:cs="Arial"/>
            <w:noProof/>
          </w:rPr>
          <w:delText>Rozman</w:delText>
        </w:r>
        <w:r w:rsidR="0018142B" w:rsidRPr="00B81DA7">
          <w:rPr>
            <w:rFonts w:ascii="Arial" w:hAnsi="Arial" w:cs="Arial"/>
            <w:i/>
            <w:noProof/>
          </w:rPr>
          <w:delText>, et al</w:delText>
        </w:r>
        <w:r w:rsidR="0018142B">
          <w:rPr>
            <w:rFonts w:ascii="Arial" w:hAnsi="Arial" w:cs="Arial"/>
            <w:noProof/>
          </w:rPr>
          <w:delText xml:space="preserve"> 1991</w:delText>
        </w:r>
        <w:r w:rsidR="00AC73DF">
          <w:rPr>
            <w:rFonts w:ascii="Arial" w:hAnsi="Arial" w:cs="Arial"/>
            <w:noProof/>
          </w:rPr>
          <w:fldChar w:fldCharType="end"/>
        </w:r>
        <w:r w:rsidR="00B81DA7">
          <w:rPr>
            <w:rFonts w:ascii="Arial" w:hAnsi="Arial" w:cs="Arial"/>
            <w:noProof/>
          </w:rPr>
          <w:delText>)</w:delText>
        </w:r>
      </w:del>
      <w:ins w:id="299" w:author="Graca M Dores" w:date="2016-01-09T14:09:00Z">
        <w:r w:rsidR="00B81DA7" w:rsidRPr="00F824DB">
          <w:rPr>
            <w:rFonts w:ascii="Arial" w:hAnsi="Arial" w:cs="Arial"/>
            <w:noProof/>
          </w:rPr>
          <w:t>(</w:t>
        </w:r>
        <w:r w:rsidR="00AC73DF" w:rsidRPr="00F824DB">
          <w:fldChar w:fldCharType="begin"/>
        </w:r>
        <w:r w:rsidR="00C0390C" w:rsidRPr="00F824DB">
          <w:instrText xml:space="preserve"> HYPERLINK \l "_ENREF_1" \o "Abdulkarim, 2010 #118" </w:instrText>
        </w:r>
        <w:r w:rsidR="00AC73DF" w:rsidRPr="00F824DB">
          <w:fldChar w:fldCharType="separate"/>
        </w:r>
        <w:r w:rsidR="0013570D" w:rsidRPr="00F824DB">
          <w:rPr>
            <w:rFonts w:ascii="Arial" w:hAnsi="Arial" w:cs="Arial"/>
            <w:noProof/>
          </w:rPr>
          <w:t>Abdulkarim</w:t>
        </w:r>
        <w:r w:rsidR="0013570D" w:rsidRPr="00F824DB">
          <w:rPr>
            <w:rFonts w:ascii="Arial" w:hAnsi="Arial" w:cs="Arial"/>
            <w:i/>
            <w:noProof/>
          </w:rPr>
          <w:t>, et al</w:t>
        </w:r>
        <w:r w:rsidR="0013570D" w:rsidRPr="00F824DB">
          <w:rPr>
            <w:rFonts w:ascii="Arial" w:hAnsi="Arial" w:cs="Arial"/>
            <w:noProof/>
          </w:rPr>
          <w:t xml:space="preserve"> 2010</w:t>
        </w:r>
        <w:r w:rsidR="00AC73DF" w:rsidRPr="00F824DB">
          <w:rPr>
            <w:rFonts w:ascii="Arial" w:hAnsi="Arial" w:cs="Arial"/>
            <w:noProof/>
          </w:rPr>
          <w:fldChar w:fldCharType="end"/>
        </w:r>
        <w:r w:rsidR="00B81DA7" w:rsidRPr="00F824DB">
          <w:rPr>
            <w:rFonts w:ascii="Arial" w:hAnsi="Arial" w:cs="Arial"/>
            <w:noProof/>
          </w:rPr>
          <w:t xml:space="preserve">, </w:t>
        </w:r>
        <w:r w:rsidR="00AC73DF" w:rsidRPr="00F824DB">
          <w:fldChar w:fldCharType="begin"/>
        </w:r>
        <w:r w:rsidR="00C0390C" w:rsidRPr="00F824DB">
          <w:instrText xml:space="preserve"> HYPERLINK \l "_ENREF_43" \o "Passamonti, 2008 #196" </w:instrText>
        </w:r>
        <w:r w:rsidR="00AC73DF" w:rsidRPr="00F824DB">
          <w:fldChar w:fldCharType="separate"/>
        </w:r>
        <w:r w:rsidR="0013570D" w:rsidRPr="00F824DB">
          <w:rPr>
            <w:rFonts w:ascii="Arial" w:hAnsi="Arial" w:cs="Arial"/>
            <w:noProof/>
          </w:rPr>
          <w:t>Passamonti</w:t>
        </w:r>
        <w:r w:rsidR="0013570D" w:rsidRPr="00F824DB">
          <w:rPr>
            <w:rFonts w:ascii="Arial" w:hAnsi="Arial" w:cs="Arial"/>
            <w:i/>
            <w:noProof/>
          </w:rPr>
          <w:t>, et al</w:t>
        </w:r>
        <w:r w:rsidR="0013570D" w:rsidRPr="00F824DB">
          <w:rPr>
            <w:rFonts w:ascii="Arial" w:hAnsi="Arial" w:cs="Arial"/>
            <w:noProof/>
          </w:rPr>
          <w:t xml:space="preserve"> 2008</w:t>
        </w:r>
        <w:r w:rsidR="00AC73DF" w:rsidRPr="00F824DB">
          <w:rPr>
            <w:rFonts w:ascii="Arial" w:hAnsi="Arial" w:cs="Arial"/>
            <w:noProof/>
          </w:rPr>
          <w:fldChar w:fldCharType="end"/>
        </w:r>
        <w:r w:rsidR="00B81DA7" w:rsidRPr="00F824DB">
          <w:rPr>
            <w:rFonts w:ascii="Arial" w:hAnsi="Arial" w:cs="Arial"/>
            <w:noProof/>
          </w:rPr>
          <w:t xml:space="preserve">, </w:t>
        </w:r>
        <w:r w:rsidR="00AC73DF" w:rsidRPr="00F824DB">
          <w:fldChar w:fldCharType="begin"/>
        </w:r>
        <w:r w:rsidR="00C0390C" w:rsidRPr="00F824DB">
          <w:instrText xml:space="preserve"> HYPERLINK \l "_ENREF_44" \o "Passamonti, 2004 #197" </w:instrText>
        </w:r>
        <w:r w:rsidR="00AC73DF" w:rsidRPr="00F824DB">
          <w:fldChar w:fldCharType="separate"/>
        </w:r>
        <w:r w:rsidR="0013570D" w:rsidRPr="00F824DB">
          <w:rPr>
            <w:rFonts w:ascii="Arial" w:hAnsi="Arial" w:cs="Arial"/>
            <w:noProof/>
          </w:rPr>
          <w:t>Passamonti</w:t>
        </w:r>
        <w:r w:rsidR="0013570D" w:rsidRPr="00F824DB">
          <w:rPr>
            <w:rFonts w:ascii="Arial" w:hAnsi="Arial" w:cs="Arial"/>
            <w:i/>
            <w:noProof/>
          </w:rPr>
          <w:t>, et al</w:t>
        </w:r>
        <w:r w:rsidR="0013570D" w:rsidRPr="00F824DB">
          <w:rPr>
            <w:rFonts w:ascii="Arial" w:hAnsi="Arial" w:cs="Arial"/>
            <w:noProof/>
          </w:rPr>
          <w:t xml:space="preserve"> 2004</w:t>
        </w:r>
        <w:r w:rsidR="00AC73DF" w:rsidRPr="00F824DB">
          <w:rPr>
            <w:rFonts w:ascii="Arial" w:hAnsi="Arial" w:cs="Arial"/>
            <w:noProof/>
          </w:rPr>
          <w:fldChar w:fldCharType="end"/>
        </w:r>
        <w:r w:rsidR="00B81DA7" w:rsidRPr="00F824DB">
          <w:rPr>
            <w:rFonts w:ascii="Arial" w:hAnsi="Arial" w:cs="Arial"/>
            <w:noProof/>
          </w:rPr>
          <w:t xml:space="preserve">, </w:t>
        </w:r>
        <w:r w:rsidR="00AC73DF" w:rsidRPr="00F824DB">
          <w:fldChar w:fldCharType="begin"/>
        </w:r>
        <w:r w:rsidR="00C0390C" w:rsidRPr="00F824DB">
          <w:instrText xml:space="preserve"> HYPERLINK \l "_ENREF_52" \o "Rozman, 1991 #232" </w:instrText>
        </w:r>
        <w:r w:rsidR="00AC73DF" w:rsidRPr="00F824DB">
          <w:fldChar w:fldCharType="separate"/>
        </w:r>
        <w:r w:rsidR="0013570D" w:rsidRPr="00F824DB">
          <w:rPr>
            <w:rFonts w:ascii="Arial" w:hAnsi="Arial" w:cs="Arial"/>
            <w:noProof/>
          </w:rPr>
          <w:t>Rozman</w:t>
        </w:r>
        <w:r w:rsidR="0013570D" w:rsidRPr="00F824DB">
          <w:rPr>
            <w:rFonts w:ascii="Arial" w:hAnsi="Arial" w:cs="Arial"/>
            <w:i/>
            <w:noProof/>
          </w:rPr>
          <w:t>, et al</w:t>
        </w:r>
        <w:r w:rsidR="0013570D" w:rsidRPr="00F824DB">
          <w:rPr>
            <w:rFonts w:ascii="Arial" w:hAnsi="Arial" w:cs="Arial"/>
            <w:noProof/>
          </w:rPr>
          <w:t xml:space="preserve"> 1991</w:t>
        </w:r>
        <w:r w:rsidR="00AC73DF" w:rsidRPr="00F824DB">
          <w:rPr>
            <w:rFonts w:ascii="Arial" w:hAnsi="Arial" w:cs="Arial"/>
            <w:noProof/>
          </w:rPr>
          <w:fldChar w:fldCharType="end"/>
        </w:r>
        <w:r w:rsidR="00B81DA7" w:rsidRPr="00F824DB">
          <w:rPr>
            <w:rFonts w:ascii="Arial" w:hAnsi="Arial" w:cs="Arial"/>
            <w:noProof/>
          </w:rPr>
          <w:t>)</w:t>
        </w:r>
      </w:ins>
      <w:r w:rsidR="00AC73DF" w:rsidRPr="00F824DB">
        <w:rPr>
          <w:rFonts w:ascii="Arial" w:hAnsi="Arial" w:cs="Arial"/>
        </w:rPr>
        <w:fldChar w:fldCharType="end"/>
      </w:r>
      <w:ins w:id="300" w:author="Graca M Dores" w:date="2016-01-09T14:09:00Z">
        <w:r w:rsidR="00443167" w:rsidRPr="00F824DB">
          <w:rPr>
            <w:rFonts w:ascii="Arial" w:hAnsi="Arial" w:cs="Arial"/>
          </w:rPr>
          <w:t>,</w:t>
        </w:r>
      </w:ins>
      <w:r w:rsidRPr="00F824DB">
        <w:rPr>
          <w:rFonts w:ascii="Arial" w:hAnsi="Arial" w:cs="Arial"/>
        </w:rPr>
        <w:t xml:space="preserve"> our findings of decreased </w:t>
      </w:r>
      <w:r w:rsidR="002A04A6" w:rsidRPr="00F824DB">
        <w:rPr>
          <w:rFonts w:ascii="Arial" w:hAnsi="Arial" w:cs="Arial"/>
        </w:rPr>
        <w:t xml:space="preserve">5-year </w:t>
      </w:r>
      <w:r w:rsidRPr="00F824DB">
        <w:rPr>
          <w:rFonts w:ascii="Arial" w:hAnsi="Arial" w:cs="Arial"/>
        </w:rPr>
        <w:t xml:space="preserve">RS for ET and PV, confirm </w:t>
      </w:r>
      <w:r w:rsidR="002A04A6" w:rsidRPr="00F824DB">
        <w:rPr>
          <w:rFonts w:ascii="Arial" w:hAnsi="Arial" w:cs="Arial"/>
        </w:rPr>
        <w:t>clinical</w:t>
      </w:r>
      <w:r w:rsidR="00E67CE5" w:rsidRPr="00F824DB">
        <w:rPr>
          <w:rFonts w:ascii="Arial" w:hAnsi="Arial" w:cs="Arial"/>
        </w:rPr>
        <w:t xml:space="preserve"> and population-based </w:t>
      </w:r>
      <w:r w:rsidRPr="00F824DB">
        <w:rPr>
          <w:rFonts w:ascii="Arial" w:hAnsi="Arial" w:cs="Arial"/>
        </w:rPr>
        <w:t>reports from Europe</w:t>
      </w:r>
      <w:ins w:id="301" w:author="Graca M Dores" w:date="2016-01-09T14:09:00Z">
        <w:r w:rsidR="00443167" w:rsidRPr="00F824DB">
          <w:rPr>
            <w:rFonts w:ascii="Arial" w:hAnsi="Arial" w:cs="Arial"/>
          </w:rPr>
          <w:t xml:space="preserve"> </w:t>
        </w:r>
      </w:ins>
      <w:r w:rsidR="00AC73DF" w:rsidRPr="00F824DB">
        <w:rPr>
          <w:rFonts w:ascii="Arial" w:hAnsi="Arial" w:cs="Arial"/>
        </w:rPr>
        <w:fldChar w:fldCharType="begin">
          <w:fldData xml:space="preserve">PEVuZE5vdGU+PENpdGU+PEF1dGhvcj5IdWx0Y3JhbnR6PC9BdXRob3I+PFllYXI+MjAxMjwvWWVh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</w:fldData>
        </w:fldChar>
      </w:r>
      <w:r w:rsidR="00370D49" w:rsidRPr="00F824DB">
        <w:rPr>
          <w:rFonts w:ascii="Arial" w:hAnsi="Arial" w:cs="Arial"/>
        </w:rPr>
        <w:instrText xml:space="preserve"> ADDIN EN.CITE </w:instrText>
      </w:r>
      <w:r w:rsidR="00AC73DF" w:rsidRPr="00F824DB">
        <w:rPr>
          <w:rFonts w:ascii="Arial" w:hAnsi="Arial" w:cs="Arial"/>
        </w:rPr>
        <w:fldChar w:fldCharType="begin">
          <w:fldData xml:space="preserve">PEVuZE5vdGU+PENpdGU+PEF1dGhvcj5IdWx0Y3JhbnR6PC9BdXRob3I+PFllYXI+MjAxMjwvWWVh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</w:fldData>
        </w:fldChar>
      </w:r>
      <w:r w:rsidR="00370D49" w:rsidRPr="00F824DB">
        <w:rPr>
          <w:rFonts w:ascii="Arial" w:hAnsi="Arial" w:cs="Arial"/>
        </w:rPr>
        <w:instrText xml:space="preserve"> ADDIN EN.CITE.DATA </w:instrText>
      </w:r>
      <w:r w:rsidR="00AC73DF" w:rsidRPr="00F824DB">
        <w:rPr>
          <w:rFonts w:ascii="Arial" w:hAnsi="Arial" w:cs="Arial"/>
        </w:rPr>
      </w:r>
      <w:r w:rsidR="00AC73DF" w:rsidRPr="00F824DB">
        <w:rPr>
          <w:rFonts w:ascii="Arial" w:hAnsi="Arial" w:cs="Arial"/>
        </w:rPr>
        <w:fldChar w:fldCharType="end"/>
      </w:r>
      <w:r w:rsidR="00AC73DF" w:rsidRPr="00F824DB">
        <w:rPr>
          <w:rFonts w:ascii="Arial" w:hAnsi="Arial" w:cs="Arial"/>
        </w:rPr>
      </w:r>
      <w:r w:rsidR="00AC73DF" w:rsidRPr="00F824DB">
        <w:rPr>
          <w:rFonts w:ascii="Arial" w:hAnsi="Arial" w:cs="Arial"/>
        </w:rPr>
        <w:fldChar w:fldCharType="separate"/>
      </w:r>
      <w:del w:id="302" w:author="Graca M Dores" w:date="2016-01-09T14:09:00Z">
        <w:r w:rsidR="00B81DA7">
          <w:rPr>
            <w:rFonts w:ascii="Arial" w:hAnsi="Arial" w:cs="Arial"/>
            <w:noProof/>
          </w:rPr>
          <w:delText>(</w:delText>
        </w:r>
        <w:r w:rsidR="000442DC">
          <w:rPr>
            <w:rFonts w:ascii="Arial" w:hAnsi="Arial" w:cs="Arial"/>
            <w:noProof/>
          </w:rPr>
          <w:delText xml:space="preserve">Gruppo Italiano Studio Policitemia </w:delText>
        </w:r>
        <w:r w:rsidR="00AC73DF">
          <w:fldChar w:fldCharType="begin"/>
        </w:r>
        <w:r w:rsidR="00C0390C">
          <w:delInstrText xml:space="preserve"> HYPERLINK \l "_ENREF_1" \o ", 1995 #34" </w:delInstrText>
        </w:r>
        <w:r w:rsidR="00AC73DF">
          <w:fldChar w:fldCharType="separate"/>
        </w:r>
        <w:r w:rsidR="0018142B">
          <w:rPr>
            <w:rFonts w:ascii="Arial" w:hAnsi="Arial" w:cs="Arial"/>
            <w:noProof/>
          </w:rPr>
          <w:delText>1995</w:delText>
        </w:r>
        <w:r w:rsidR="00AC73DF">
          <w:rPr>
            <w:rFonts w:ascii="Arial" w:hAnsi="Arial" w:cs="Arial"/>
            <w:noProof/>
          </w:rPr>
          <w:fldChar w:fldCharType="end"/>
        </w:r>
        <w:r w:rsidR="00B81DA7">
          <w:rPr>
            <w:rFonts w:ascii="Arial" w:hAnsi="Arial" w:cs="Arial"/>
            <w:noProof/>
          </w:rPr>
          <w:delText xml:space="preserve">, </w:delText>
        </w:r>
        <w:r w:rsidR="00AC73DF">
          <w:fldChar w:fldCharType="begin"/>
        </w:r>
        <w:r w:rsidR="00C0390C">
          <w:delInstrText xml:space="preserve"> HYPERLINK \l "_ENREF_22" \o "Hultcrantz, 2012 #95" </w:delInstrText>
        </w:r>
        <w:r w:rsidR="00AC73DF">
          <w:fldChar w:fldCharType="separate"/>
        </w:r>
        <w:r w:rsidR="0018142B">
          <w:rPr>
            <w:rFonts w:ascii="Arial" w:hAnsi="Arial" w:cs="Arial"/>
            <w:noProof/>
          </w:rPr>
          <w:delText>Hultcrantz</w:delText>
        </w:r>
        <w:r w:rsidR="0018142B" w:rsidRPr="00B81DA7">
          <w:rPr>
            <w:rFonts w:ascii="Arial" w:hAnsi="Arial" w:cs="Arial"/>
            <w:i/>
            <w:noProof/>
          </w:rPr>
          <w:delText>, et al</w:delText>
        </w:r>
        <w:r w:rsidR="0018142B">
          <w:rPr>
            <w:rFonts w:ascii="Arial" w:hAnsi="Arial" w:cs="Arial"/>
            <w:noProof/>
          </w:rPr>
          <w:delText xml:space="preserve"> 2012</w:delText>
        </w:r>
        <w:r w:rsidR="00AC73DF">
          <w:rPr>
            <w:rFonts w:ascii="Arial" w:hAnsi="Arial" w:cs="Arial"/>
            <w:noProof/>
          </w:rPr>
          <w:fldChar w:fldCharType="end"/>
        </w:r>
        <w:r w:rsidR="00B81DA7">
          <w:rPr>
            <w:rFonts w:ascii="Arial" w:hAnsi="Arial" w:cs="Arial"/>
            <w:noProof/>
          </w:rPr>
          <w:delText xml:space="preserve">, </w:delText>
        </w:r>
        <w:r w:rsidR="00AC73DF">
          <w:fldChar w:fldCharType="begin"/>
        </w:r>
        <w:r w:rsidR="00C0390C">
          <w:delInstrText xml:space="preserve"> HYPERLINK \l "_ENREF_41" \o "Passamonti, 2004 #197" </w:delInstrText>
        </w:r>
        <w:r w:rsidR="00AC73DF">
          <w:fldChar w:fldCharType="separate"/>
        </w:r>
        <w:r w:rsidR="0018142B">
          <w:rPr>
            <w:rFonts w:ascii="Arial" w:hAnsi="Arial" w:cs="Arial"/>
            <w:noProof/>
          </w:rPr>
          <w:delText>Passamonti</w:delText>
        </w:r>
        <w:r w:rsidR="0018142B" w:rsidRPr="00B81DA7">
          <w:rPr>
            <w:rFonts w:ascii="Arial" w:hAnsi="Arial" w:cs="Arial"/>
            <w:i/>
            <w:noProof/>
          </w:rPr>
          <w:delText>, et al</w:delText>
        </w:r>
        <w:r w:rsidR="0018142B">
          <w:rPr>
            <w:rFonts w:ascii="Arial" w:hAnsi="Arial" w:cs="Arial"/>
            <w:noProof/>
          </w:rPr>
          <w:delText xml:space="preserve"> 2004</w:delText>
        </w:r>
        <w:r w:rsidR="00AC73DF">
          <w:rPr>
            <w:rFonts w:ascii="Arial" w:hAnsi="Arial" w:cs="Arial"/>
            <w:noProof/>
          </w:rPr>
          <w:fldChar w:fldCharType="end"/>
        </w:r>
        <w:r w:rsidR="00B81DA7">
          <w:rPr>
            <w:rFonts w:ascii="Arial" w:hAnsi="Arial" w:cs="Arial"/>
            <w:noProof/>
          </w:rPr>
          <w:delText>)</w:delText>
        </w:r>
      </w:del>
      <w:ins w:id="303" w:author="Graca M Dores" w:date="2016-01-09T14:09:00Z">
        <w:r w:rsidR="00370D49" w:rsidRPr="00F824DB">
          <w:rPr>
            <w:rFonts w:ascii="Arial" w:hAnsi="Arial" w:cs="Arial"/>
            <w:noProof/>
          </w:rPr>
          <w:t>(</w:t>
        </w:r>
        <w:r w:rsidR="00AC73DF" w:rsidRPr="00F824DB">
          <w:fldChar w:fldCharType="begin"/>
        </w:r>
        <w:r w:rsidR="00C0390C" w:rsidRPr="00F824DB">
          <w:instrText xml:space="preserve"> HYPERLINK \l "_ENREF_20" \o "Gruppo Italiano Studio Policitemia, 1995 #34" </w:instrText>
        </w:r>
        <w:r w:rsidR="00AC73DF" w:rsidRPr="00F824DB">
          <w:fldChar w:fldCharType="separate"/>
        </w:r>
        <w:r w:rsidR="0013570D" w:rsidRPr="00F824DB">
          <w:rPr>
            <w:rFonts w:ascii="Arial" w:hAnsi="Arial" w:cs="Arial"/>
            <w:noProof/>
          </w:rPr>
          <w:t>Gruppo Italiano Studio Policitemia 1995</w:t>
        </w:r>
        <w:r w:rsidR="00AC73DF" w:rsidRPr="00F824DB">
          <w:rPr>
            <w:rFonts w:ascii="Arial" w:hAnsi="Arial" w:cs="Arial"/>
            <w:noProof/>
          </w:rPr>
          <w:fldChar w:fldCharType="end"/>
        </w:r>
        <w:r w:rsidR="00370D49" w:rsidRPr="00F824DB">
          <w:rPr>
            <w:rFonts w:ascii="Arial" w:hAnsi="Arial" w:cs="Arial"/>
            <w:noProof/>
          </w:rPr>
          <w:t xml:space="preserve">, </w:t>
        </w:r>
        <w:r w:rsidR="00AC73DF" w:rsidRPr="00F824DB">
          <w:fldChar w:fldCharType="begin"/>
        </w:r>
        <w:r w:rsidR="00C0390C" w:rsidRPr="00F824DB">
          <w:instrText xml:space="preserve"> HYPERLINK \l "_ENREF_24" \o "Hultcrantz, 2012 #95" </w:instrText>
        </w:r>
        <w:r w:rsidR="00AC73DF" w:rsidRPr="00F824DB">
          <w:fldChar w:fldCharType="separate"/>
        </w:r>
        <w:r w:rsidR="0013570D" w:rsidRPr="00F824DB">
          <w:rPr>
            <w:rFonts w:ascii="Arial" w:hAnsi="Arial" w:cs="Arial"/>
            <w:noProof/>
          </w:rPr>
          <w:t>Hultcrantz</w:t>
        </w:r>
        <w:r w:rsidR="0013570D" w:rsidRPr="00F824DB">
          <w:rPr>
            <w:rFonts w:ascii="Arial" w:hAnsi="Arial" w:cs="Arial"/>
            <w:i/>
            <w:noProof/>
          </w:rPr>
          <w:t>, et al</w:t>
        </w:r>
        <w:r w:rsidR="0013570D" w:rsidRPr="00F824DB">
          <w:rPr>
            <w:rFonts w:ascii="Arial" w:hAnsi="Arial" w:cs="Arial"/>
            <w:noProof/>
          </w:rPr>
          <w:t xml:space="preserve"> 2012</w:t>
        </w:r>
        <w:r w:rsidR="00AC73DF" w:rsidRPr="00F824DB">
          <w:rPr>
            <w:rFonts w:ascii="Arial" w:hAnsi="Arial" w:cs="Arial"/>
            <w:noProof/>
          </w:rPr>
          <w:fldChar w:fldCharType="end"/>
        </w:r>
        <w:r w:rsidR="00370D49" w:rsidRPr="00F824DB">
          <w:rPr>
            <w:rFonts w:ascii="Arial" w:hAnsi="Arial" w:cs="Arial"/>
            <w:noProof/>
          </w:rPr>
          <w:t xml:space="preserve">, </w:t>
        </w:r>
        <w:r w:rsidR="00AC73DF" w:rsidRPr="00F824DB">
          <w:fldChar w:fldCharType="begin"/>
        </w:r>
        <w:r w:rsidR="00C0390C" w:rsidRPr="00F824DB">
          <w:instrText xml:space="preserve"> HYPERLINK \l "_ENREF_44" \o "Passamonti, 2004 #197" </w:instrText>
        </w:r>
        <w:r w:rsidR="00AC73DF" w:rsidRPr="00F824DB">
          <w:fldChar w:fldCharType="separate"/>
        </w:r>
        <w:r w:rsidR="0013570D" w:rsidRPr="00F824DB">
          <w:rPr>
            <w:rFonts w:ascii="Arial" w:hAnsi="Arial" w:cs="Arial"/>
            <w:noProof/>
          </w:rPr>
          <w:t>Passamonti</w:t>
        </w:r>
        <w:r w:rsidR="0013570D" w:rsidRPr="00F824DB">
          <w:rPr>
            <w:rFonts w:ascii="Arial" w:hAnsi="Arial" w:cs="Arial"/>
            <w:i/>
            <w:noProof/>
          </w:rPr>
          <w:t>, et al</w:t>
        </w:r>
        <w:r w:rsidR="0013570D" w:rsidRPr="00F824DB">
          <w:rPr>
            <w:rFonts w:ascii="Arial" w:hAnsi="Arial" w:cs="Arial"/>
            <w:noProof/>
          </w:rPr>
          <w:t xml:space="preserve"> </w:t>
        </w:r>
        <w:r w:rsidR="0013570D" w:rsidRPr="00F824DB">
          <w:rPr>
            <w:rFonts w:ascii="Arial" w:hAnsi="Arial" w:cs="Arial"/>
            <w:noProof/>
          </w:rPr>
          <w:lastRenderedPageBreak/>
          <w:t>2004</w:t>
        </w:r>
        <w:r w:rsidR="00AC73DF" w:rsidRPr="00F824DB">
          <w:rPr>
            <w:rFonts w:ascii="Arial" w:hAnsi="Arial" w:cs="Arial"/>
            <w:noProof/>
          </w:rPr>
          <w:fldChar w:fldCharType="end"/>
        </w:r>
        <w:r w:rsidR="00370D49" w:rsidRPr="00F824DB">
          <w:rPr>
            <w:rFonts w:ascii="Arial" w:hAnsi="Arial" w:cs="Arial"/>
            <w:noProof/>
          </w:rPr>
          <w:t>)</w:t>
        </w:r>
      </w:ins>
      <w:r w:rsidR="00AC73DF" w:rsidRPr="00F824DB">
        <w:rPr>
          <w:rFonts w:ascii="Arial" w:hAnsi="Arial" w:cs="Arial"/>
        </w:rPr>
        <w:fldChar w:fldCharType="end"/>
      </w:r>
      <w:r w:rsidRPr="00F824DB">
        <w:rPr>
          <w:rFonts w:ascii="Arial" w:hAnsi="Arial" w:cs="Arial"/>
        </w:rPr>
        <w:t xml:space="preserve"> and </w:t>
      </w:r>
      <w:r w:rsidR="00F45AFF" w:rsidRPr="00F824DB">
        <w:rPr>
          <w:rFonts w:ascii="Arial" w:hAnsi="Arial" w:cs="Arial"/>
        </w:rPr>
        <w:t xml:space="preserve">the </w:t>
      </w:r>
      <w:r w:rsidRPr="00F824DB">
        <w:rPr>
          <w:rFonts w:ascii="Arial" w:hAnsi="Arial" w:cs="Arial"/>
        </w:rPr>
        <w:t>US</w:t>
      </w:r>
      <w:del w:id="304" w:author="Graca M Dores" w:date="2016-01-09T14:09:00Z">
        <w:r w:rsidRPr="009957A3">
          <w:rPr>
            <w:rFonts w:ascii="Arial" w:hAnsi="Arial" w:cs="Arial"/>
          </w:rPr>
          <w:delText>.</w:delText>
        </w:r>
      </w:del>
      <w:ins w:id="305" w:author="Graca M Dores" w:date="2016-01-09T14:09:00Z">
        <w:r w:rsidR="00443167" w:rsidRPr="00F824DB">
          <w:rPr>
            <w:rFonts w:ascii="Arial" w:hAnsi="Arial" w:cs="Arial"/>
          </w:rPr>
          <w:t xml:space="preserve"> </w:t>
        </w:r>
      </w:ins>
      <w:r w:rsidR="00AC73DF" w:rsidRPr="00F824DB">
        <w:rPr>
          <w:rFonts w:ascii="Arial" w:hAnsi="Arial" w:cs="Arial"/>
        </w:rPr>
        <w:fldChar w:fldCharType="begin">
          <w:fldData xml:space="preserve">PEVuZE5vdGU+PENpdGU+PEF1dGhvcj5QcmljZTwvQXV0aG9yPjxZZWFyPjIwMTQ8L1llYXI+PFJl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</w:fldData>
        </w:fldChar>
      </w:r>
      <w:r w:rsidR="00B81DA7" w:rsidRPr="00F824DB">
        <w:rPr>
          <w:rFonts w:ascii="Arial" w:hAnsi="Arial" w:cs="Arial"/>
        </w:rPr>
        <w:instrText xml:space="preserve"> ADDIN EN.CITE </w:instrText>
      </w:r>
      <w:r w:rsidR="00AC73DF" w:rsidRPr="00F824DB">
        <w:rPr>
          <w:rFonts w:ascii="Arial" w:hAnsi="Arial" w:cs="Arial"/>
        </w:rPr>
        <w:fldChar w:fldCharType="begin">
          <w:fldData xml:space="preserve">PEVuZE5vdGU+PENpdGU+PEF1dGhvcj5QcmljZTwvQXV0aG9yPjxZZWFyPjIwMTQ8L1llYXI+PFJl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</w:fldData>
        </w:fldChar>
      </w:r>
      <w:r w:rsidR="00B81DA7" w:rsidRPr="00F824DB">
        <w:rPr>
          <w:rFonts w:ascii="Arial" w:hAnsi="Arial" w:cs="Arial"/>
        </w:rPr>
        <w:instrText xml:space="preserve"> ADDIN EN.CITE.DATA </w:instrText>
      </w:r>
      <w:r w:rsidR="00AC73DF" w:rsidRPr="00F824DB">
        <w:rPr>
          <w:rFonts w:ascii="Arial" w:hAnsi="Arial" w:cs="Arial"/>
        </w:rPr>
      </w:r>
      <w:r w:rsidR="00AC73DF" w:rsidRPr="00F824DB">
        <w:rPr>
          <w:rFonts w:ascii="Arial" w:hAnsi="Arial" w:cs="Arial"/>
        </w:rPr>
        <w:fldChar w:fldCharType="end"/>
      </w:r>
      <w:r w:rsidR="00AC73DF" w:rsidRPr="00F824DB">
        <w:rPr>
          <w:rFonts w:ascii="Arial" w:hAnsi="Arial" w:cs="Arial"/>
        </w:rPr>
      </w:r>
      <w:r w:rsidR="00AC73DF" w:rsidRPr="00F824DB">
        <w:rPr>
          <w:rFonts w:ascii="Arial" w:hAnsi="Arial" w:cs="Arial"/>
        </w:rPr>
        <w:fldChar w:fldCharType="separate"/>
      </w:r>
      <w:del w:id="306" w:author="Graca M Dores" w:date="2016-01-09T14:09:00Z">
        <w:r w:rsidR="00B81DA7">
          <w:rPr>
            <w:rFonts w:ascii="Arial" w:hAnsi="Arial" w:cs="Arial"/>
            <w:noProof/>
          </w:rPr>
          <w:delText>(</w:delText>
        </w:r>
        <w:r w:rsidR="00AC73DF">
          <w:fldChar w:fldCharType="begin"/>
        </w:r>
        <w:r w:rsidR="00C0390C">
          <w:delInstrText xml:space="preserve"> HYPERLINK \l "_ENREF_45" \o "Price, 2014 #114" </w:delInstrText>
        </w:r>
        <w:r w:rsidR="00AC73DF">
          <w:fldChar w:fldCharType="separate"/>
        </w:r>
        <w:r w:rsidR="0018142B">
          <w:rPr>
            <w:rFonts w:ascii="Arial" w:hAnsi="Arial" w:cs="Arial"/>
            <w:noProof/>
          </w:rPr>
          <w:delText>Price</w:delText>
        </w:r>
        <w:r w:rsidR="0018142B" w:rsidRPr="00B81DA7">
          <w:rPr>
            <w:rFonts w:ascii="Arial" w:hAnsi="Arial" w:cs="Arial"/>
            <w:i/>
            <w:noProof/>
          </w:rPr>
          <w:delText>, et al</w:delText>
        </w:r>
        <w:r w:rsidR="0018142B">
          <w:rPr>
            <w:rFonts w:ascii="Arial" w:hAnsi="Arial" w:cs="Arial"/>
            <w:noProof/>
          </w:rPr>
          <w:delText xml:space="preserve"> 2014</w:delText>
        </w:r>
        <w:r w:rsidR="00AC73DF">
          <w:rPr>
            <w:rFonts w:ascii="Arial" w:hAnsi="Arial" w:cs="Arial"/>
            <w:noProof/>
          </w:rPr>
          <w:fldChar w:fldCharType="end"/>
        </w:r>
        <w:r w:rsidR="00B81DA7">
          <w:rPr>
            <w:rFonts w:ascii="Arial" w:hAnsi="Arial" w:cs="Arial"/>
            <w:noProof/>
          </w:rPr>
          <w:delText xml:space="preserve">, </w:delText>
        </w:r>
        <w:r w:rsidR="00AC73DF">
          <w:fldChar w:fldCharType="begin"/>
        </w:r>
        <w:r w:rsidR="00C0390C">
          <w:delInstrText xml:space="preserve"> HYPERLINK \l "_ENREF_59" \o "Wolanskyj, 2006 #233" </w:delInstrText>
        </w:r>
        <w:r w:rsidR="00AC73DF">
          <w:fldChar w:fldCharType="separate"/>
        </w:r>
        <w:r w:rsidR="0018142B">
          <w:rPr>
            <w:rFonts w:ascii="Arial" w:hAnsi="Arial" w:cs="Arial"/>
            <w:noProof/>
          </w:rPr>
          <w:delText>Wolanskyj</w:delText>
        </w:r>
        <w:r w:rsidR="0018142B" w:rsidRPr="00B81DA7">
          <w:rPr>
            <w:rFonts w:ascii="Arial" w:hAnsi="Arial" w:cs="Arial"/>
            <w:i/>
            <w:noProof/>
          </w:rPr>
          <w:delText>, et al</w:delText>
        </w:r>
        <w:r w:rsidR="0018142B">
          <w:rPr>
            <w:rFonts w:ascii="Arial" w:hAnsi="Arial" w:cs="Arial"/>
            <w:noProof/>
          </w:rPr>
          <w:delText xml:space="preserve"> 2006</w:delText>
        </w:r>
        <w:r w:rsidR="00AC73DF">
          <w:rPr>
            <w:rFonts w:ascii="Arial" w:hAnsi="Arial" w:cs="Arial"/>
            <w:noProof/>
          </w:rPr>
          <w:fldChar w:fldCharType="end"/>
        </w:r>
        <w:r w:rsidR="00B81DA7">
          <w:rPr>
            <w:rFonts w:ascii="Arial" w:hAnsi="Arial" w:cs="Arial"/>
            <w:noProof/>
          </w:rPr>
          <w:delText>)</w:delText>
        </w:r>
      </w:del>
      <w:ins w:id="307" w:author="Graca M Dores" w:date="2016-01-09T14:09:00Z">
        <w:r w:rsidR="00B81DA7" w:rsidRPr="00F824DB">
          <w:rPr>
            <w:rFonts w:ascii="Arial" w:hAnsi="Arial" w:cs="Arial"/>
            <w:noProof/>
          </w:rPr>
          <w:t>(</w:t>
        </w:r>
        <w:r w:rsidR="00AC73DF" w:rsidRPr="00F824DB">
          <w:fldChar w:fldCharType="begin"/>
        </w:r>
        <w:r w:rsidR="00C0390C" w:rsidRPr="00F824DB">
          <w:instrText xml:space="preserve"> HYPERLINK \l "_ENREF_48" \o "Price, 2014 #114" </w:instrText>
        </w:r>
        <w:r w:rsidR="00AC73DF" w:rsidRPr="00F824DB">
          <w:fldChar w:fldCharType="separate"/>
        </w:r>
        <w:r w:rsidR="0013570D" w:rsidRPr="00F824DB">
          <w:rPr>
            <w:rFonts w:ascii="Arial" w:hAnsi="Arial" w:cs="Arial"/>
            <w:noProof/>
          </w:rPr>
          <w:t>Price</w:t>
        </w:r>
        <w:r w:rsidR="0013570D" w:rsidRPr="00F824DB">
          <w:rPr>
            <w:rFonts w:ascii="Arial" w:hAnsi="Arial" w:cs="Arial"/>
            <w:i/>
            <w:noProof/>
          </w:rPr>
          <w:t>, et al</w:t>
        </w:r>
        <w:r w:rsidR="0013570D" w:rsidRPr="00F824DB">
          <w:rPr>
            <w:rFonts w:ascii="Arial" w:hAnsi="Arial" w:cs="Arial"/>
            <w:noProof/>
          </w:rPr>
          <w:t xml:space="preserve"> 2014</w:t>
        </w:r>
        <w:r w:rsidR="00AC73DF" w:rsidRPr="00F824DB">
          <w:rPr>
            <w:rFonts w:ascii="Arial" w:hAnsi="Arial" w:cs="Arial"/>
            <w:noProof/>
          </w:rPr>
          <w:fldChar w:fldCharType="end"/>
        </w:r>
        <w:r w:rsidR="00B81DA7" w:rsidRPr="00F824DB">
          <w:rPr>
            <w:rFonts w:ascii="Arial" w:hAnsi="Arial" w:cs="Arial"/>
            <w:noProof/>
          </w:rPr>
          <w:t xml:space="preserve">, </w:t>
        </w:r>
        <w:r w:rsidR="00AC73DF" w:rsidRPr="00F824DB">
          <w:fldChar w:fldCharType="begin"/>
        </w:r>
        <w:r w:rsidR="00C0390C" w:rsidRPr="00F824DB">
          <w:instrText xml:space="preserve"> HYPERLINK \l "_ENREF_63" \o "Wolanskyj, 2006 #233" </w:instrText>
        </w:r>
        <w:r w:rsidR="00AC73DF" w:rsidRPr="00F824DB">
          <w:fldChar w:fldCharType="separate"/>
        </w:r>
        <w:r w:rsidR="0013570D" w:rsidRPr="00F824DB">
          <w:rPr>
            <w:rFonts w:ascii="Arial" w:hAnsi="Arial" w:cs="Arial"/>
            <w:noProof/>
          </w:rPr>
          <w:t>Wolanskyj</w:t>
        </w:r>
        <w:r w:rsidR="0013570D" w:rsidRPr="00F824DB">
          <w:rPr>
            <w:rFonts w:ascii="Arial" w:hAnsi="Arial" w:cs="Arial"/>
            <w:i/>
            <w:noProof/>
          </w:rPr>
          <w:t>, et al</w:t>
        </w:r>
        <w:r w:rsidR="0013570D" w:rsidRPr="00F824DB">
          <w:rPr>
            <w:rFonts w:ascii="Arial" w:hAnsi="Arial" w:cs="Arial"/>
            <w:noProof/>
          </w:rPr>
          <w:t xml:space="preserve"> 2006</w:t>
        </w:r>
        <w:r w:rsidR="00AC73DF" w:rsidRPr="00F824DB">
          <w:rPr>
            <w:rFonts w:ascii="Arial" w:hAnsi="Arial" w:cs="Arial"/>
            <w:noProof/>
          </w:rPr>
          <w:fldChar w:fldCharType="end"/>
        </w:r>
        <w:r w:rsidR="00B81DA7" w:rsidRPr="00F824DB">
          <w:rPr>
            <w:rFonts w:ascii="Arial" w:hAnsi="Arial" w:cs="Arial"/>
            <w:noProof/>
          </w:rPr>
          <w:t>)</w:t>
        </w:r>
      </w:ins>
      <w:r w:rsidR="00AC73DF" w:rsidRPr="00F824DB">
        <w:rPr>
          <w:rFonts w:ascii="Arial" w:hAnsi="Arial" w:cs="Arial"/>
        </w:rPr>
        <w:fldChar w:fldCharType="end"/>
      </w:r>
      <w:ins w:id="308" w:author="Graca M Dores" w:date="2016-01-09T14:09:00Z">
        <w:r w:rsidR="00443167" w:rsidRPr="00F824DB">
          <w:rPr>
            <w:rFonts w:ascii="Arial" w:hAnsi="Arial" w:cs="Arial"/>
          </w:rPr>
          <w:t>.</w:t>
        </w:r>
      </w:ins>
      <w:r w:rsidRPr="00F824DB">
        <w:rPr>
          <w:rFonts w:ascii="Arial" w:hAnsi="Arial" w:cs="Arial"/>
        </w:rPr>
        <w:t xml:space="preserve">  </w:t>
      </w:r>
    </w:p>
    <w:p w:rsidR="00AC73DF" w:rsidRDefault="000D71C6">
      <w:pPr>
        <w:pStyle w:val="NormalWeb"/>
        <w:spacing w:line="480" w:lineRule="auto"/>
        <w:ind w:firstLine="720"/>
        <w:rPr>
          <w:rFonts w:ascii="Arial" w:hAnsi="Arial" w:cs="Arial"/>
        </w:rPr>
        <w:pPrChange w:id="309" w:author="Graca M Dores" w:date="2016-01-09T16:52:00Z">
          <w:pPr>
            <w:pStyle w:val="NormalWeb"/>
            <w:spacing w:line="480" w:lineRule="auto"/>
          </w:pPr>
        </w:pPrChange>
      </w:pPr>
      <w:r w:rsidRPr="00F824DB">
        <w:rPr>
          <w:rFonts w:ascii="Arial" w:hAnsi="Arial" w:cs="Arial"/>
        </w:rPr>
        <w:t xml:space="preserve">Our study is among the first to demonstrate </w:t>
      </w:r>
      <w:r w:rsidR="001D7AA8" w:rsidRPr="00F824DB">
        <w:rPr>
          <w:rFonts w:ascii="Arial" w:hAnsi="Arial" w:cs="Arial"/>
        </w:rPr>
        <w:t>the absence of</w:t>
      </w:r>
      <w:r w:rsidR="002F6790" w:rsidRPr="00F824DB">
        <w:rPr>
          <w:rFonts w:ascii="Arial" w:hAnsi="Arial" w:cs="Arial"/>
        </w:rPr>
        <w:t xml:space="preserve"> gender</w:t>
      </w:r>
      <w:r w:rsidR="00996D40" w:rsidRPr="00F824DB">
        <w:rPr>
          <w:rFonts w:ascii="Arial" w:hAnsi="Arial" w:cs="Arial"/>
        </w:rPr>
        <w:t xml:space="preserve"> disparity in</w:t>
      </w:r>
      <w:r w:rsidRPr="00F824DB">
        <w:rPr>
          <w:rFonts w:ascii="Arial" w:hAnsi="Arial" w:cs="Arial"/>
        </w:rPr>
        <w:t xml:space="preserve"> RS among patients &lt;60 years </w:t>
      </w:r>
      <w:r w:rsidR="00996D40" w:rsidRPr="00F824DB">
        <w:rPr>
          <w:rFonts w:ascii="Arial" w:hAnsi="Arial" w:cs="Arial"/>
        </w:rPr>
        <w:t>with PV.  We confirm findings from a SEER-Medicare</w:t>
      </w:r>
      <w:r w:rsidR="00E67CE5" w:rsidRPr="00F824DB">
        <w:rPr>
          <w:rFonts w:ascii="Arial" w:hAnsi="Arial" w:cs="Arial"/>
        </w:rPr>
        <w:t xml:space="preserve"> study </w:t>
      </w:r>
      <w:r w:rsidR="00996D40" w:rsidRPr="00F824DB">
        <w:rPr>
          <w:rFonts w:ascii="Arial" w:hAnsi="Arial" w:cs="Arial"/>
        </w:rPr>
        <w:t>(2000-2005) that older males with PV have more favorable survival than older women, and that the converse association is noted for ET</w:t>
      </w:r>
      <w:del w:id="310" w:author="Graca M Dores" w:date="2016-01-09T14:09:00Z">
        <w:r w:rsidR="00996D40" w:rsidRPr="006402CC">
          <w:rPr>
            <w:rFonts w:ascii="Arial" w:hAnsi="Arial" w:cs="Arial"/>
          </w:rPr>
          <w:delText>.</w:delText>
        </w:r>
      </w:del>
      <w:ins w:id="311" w:author="Graca M Dores" w:date="2016-01-09T14:09:00Z">
        <w:r w:rsidR="00443167" w:rsidRPr="00F824DB">
          <w:rPr>
            <w:rFonts w:ascii="Arial" w:hAnsi="Arial" w:cs="Arial"/>
          </w:rPr>
          <w:t xml:space="preserve"> </w:t>
        </w:r>
      </w:ins>
      <w:r w:rsidR="00AC73DF" w:rsidRPr="00F824DB">
        <w:rPr>
          <w:rFonts w:ascii="Arial" w:hAnsi="Arial" w:cs="Arial"/>
        </w:rPr>
        <w:fldChar w:fldCharType="begin"/>
      </w:r>
      <w:r w:rsidR="00B81DA7" w:rsidRPr="00F824DB">
        <w:rPr>
          <w:rFonts w:ascii="Arial" w:hAnsi="Arial" w:cs="Arial"/>
        </w:rPr>
        <w:instrText xml:space="preserve"> ADDIN EN.CITE &lt;EndNote&gt;&lt;Cite&gt;&lt;Author&gt;Price&lt;/Author&gt;&lt;Year&gt;2014&lt;/Year&gt;&lt;RecNum&gt;114&lt;/RecNum&gt;&lt;DisplayText&gt;(Price&lt;style face="italic"&gt;, et al&lt;/style&gt; 2014)&lt;/DisplayText&gt;&lt;record&gt;&lt;rec-number&gt;114&lt;/rec-number&gt;&lt;foreign-keys&gt;&lt;key app="EN" db-id="efa90eds9esfate5faxprazcp2ez0xtee9ee" timestamp="1415343127"&gt;114&lt;/key&gt;&lt;/foreign-keys&gt;&lt;ref-type name="Journal Article"&gt;17&lt;/ref-type&gt;&lt;contributors&gt;&lt;authors&gt;&lt;author&gt;Price, G. L.&lt;/author&gt;&lt;author&gt;Davis, K. L.&lt;/author&gt;&lt;author&gt;Karve, S.&lt;/author&gt;&lt;author&gt;Pohl, G.&lt;/author&gt;&lt;author&gt;Walgren, R. A.&lt;/author&gt;&lt;/authors&gt;&lt;/contributors&gt;&lt;auth-address&gt;Eli Lilly and Company, Indianapolis, Indiana, United States of America.&amp;#xD;RTI Health Solutions, Research Triangle Park, North Carolina, United States of America.&lt;/auth-address&gt;&lt;titles&gt;&lt;title&gt;Survival patterns in United States (US) medicare enrollees with non-CML myeloproliferative neoplasms (MPN)&lt;/title&gt;&lt;secondary-title&gt;PLoS One&lt;/secondary-title&gt;&lt;alt-title&gt;PloS one&lt;/alt-title&gt;&lt;/titles&gt;&lt;periodical&gt;&lt;full-title&gt;PLoS One&lt;/full-title&gt;&lt;abbr-1&gt;PloS one&lt;/abbr-1&gt;&lt;/periodical&gt;&lt;alt-periodical&gt;&lt;full-title&gt;PLoS One&lt;/full-title&gt;&lt;abbr-1&gt;PloS one&lt;/abbr-1&gt;&lt;/alt-periodical&gt;&lt;pages&gt;e90299&lt;/pages&gt;&lt;volume&gt;9&lt;/volume&gt;&lt;number&gt;3&lt;/number&gt;&lt;dates&gt;&lt;year&gt;2014&lt;/year&gt;&lt;/dates&gt;&lt;isbn&gt;1932-6203 (Electronic)&amp;#xD;1932-6203 (Linking)&lt;/isbn&gt;&lt;accession-num&gt;24618579&lt;/accession-num&gt;&lt;urls&gt;&lt;related-urls&gt;&lt;url&gt;http://www.ncbi.nlm.nih.gov/pubmed/24618579&lt;/url&gt;&lt;/related-urls&gt;&lt;/urls&gt;&lt;custom2&gt;3949729&lt;/custom2&gt;&lt;electronic-resource-num&gt;10.1371/journal.pone.0090299&lt;/electronic-resource-num&gt;&lt;/record&gt;&lt;/Cite&gt;&lt;/EndNote&gt;</w:instrText>
      </w:r>
      <w:r w:rsidR="00AC73DF" w:rsidRPr="00F824DB">
        <w:rPr>
          <w:rFonts w:ascii="Arial" w:hAnsi="Arial" w:cs="Arial"/>
        </w:rPr>
        <w:fldChar w:fldCharType="separate"/>
      </w:r>
      <w:del w:id="312" w:author="Graca M Dores" w:date="2016-01-09T14:09:00Z">
        <w:r w:rsidR="00B81DA7">
          <w:rPr>
            <w:rFonts w:ascii="Arial" w:hAnsi="Arial" w:cs="Arial"/>
            <w:noProof/>
          </w:rPr>
          <w:delText>(</w:delText>
        </w:r>
        <w:r w:rsidR="00AC73DF">
          <w:fldChar w:fldCharType="begin"/>
        </w:r>
        <w:r w:rsidR="00C0390C">
          <w:delInstrText xml:space="preserve"> HYPERLINK \l "_ENREF_45" \o "Price, 2014 #114" </w:delInstrText>
        </w:r>
        <w:r w:rsidR="00AC73DF">
          <w:fldChar w:fldCharType="separate"/>
        </w:r>
        <w:r w:rsidR="0018142B">
          <w:rPr>
            <w:rFonts w:ascii="Arial" w:hAnsi="Arial" w:cs="Arial"/>
            <w:noProof/>
          </w:rPr>
          <w:delText>Price</w:delText>
        </w:r>
        <w:r w:rsidR="0018142B" w:rsidRPr="00B81DA7">
          <w:rPr>
            <w:rFonts w:ascii="Arial" w:hAnsi="Arial" w:cs="Arial"/>
            <w:i/>
            <w:noProof/>
          </w:rPr>
          <w:delText>, et al</w:delText>
        </w:r>
        <w:r w:rsidR="0018142B">
          <w:rPr>
            <w:rFonts w:ascii="Arial" w:hAnsi="Arial" w:cs="Arial"/>
            <w:noProof/>
          </w:rPr>
          <w:delText xml:space="preserve"> 2014</w:delText>
        </w:r>
        <w:r w:rsidR="00AC73DF">
          <w:rPr>
            <w:rFonts w:ascii="Arial" w:hAnsi="Arial" w:cs="Arial"/>
            <w:noProof/>
          </w:rPr>
          <w:fldChar w:fldCharType="end"/>
        </w:r>
        <w:r w:rsidR="00B81DA7">
          <w:rPr>
            <w:rFonts w:ascii="Arial" w:hAnsi="Arial" w:cs="Arial"/>
            <w:noProof/>
          </w:rPr>
          <w:delText>)</w:delText>
        </w:r>
      </w:del>
      <w:ins w:id="313" w:author="Graca M Dores" w:date="2016-01-09T14:09:00Z">
        <w:r w:rsidR="00B81DA7" w:rsidRPr="00F824DB">
          <w:rPr>
            <w:rFonts w:ascii="Arial" w:hAnsi="Arial" w:cs="Arial"/>
            <w:noProof/>
          </w:rPr>
          <w:t>(</w:t>
        </w:r>
        <w:r w:rsidR="00AC73DF" w:rsidRPr="00F824DB">
          <w:fldChar w:fldCharType="begin"/>
        </w:r>
        <w:r w:rsidR="00C0390C" w:rsidRPr="00F824DB">
          <w:instrText xml:space="preserve"> HYPERLINK \l "_ENREF_48" \o "Price, 2014 #114" </w:instrText>
        </w:r>
        <w:r w:rsidR="00AC73DF" w:rsidRPr="00F824DB">
          <w:fldChar w:fldCharType="separate"/>
        </w:r>
        <w:r w:rsidR="0013570D" w:rsidRPr="00F824DB">
          <w:rPr>
            <w:rFonts w:ascii="Arial" w:hAnsi="Arial" w:cs="Arial"/>
            <w:noProof/>
          </w:rPr>
          <w:t>Price</w:t>
        </w:r>
        <w:r w:rsidR="0013570D" w:rsidRPr="00F824DB">
          <w:rPr>
            <w:rFonts w:ascii="Arial" w:hAnsi="Arial" w:cs="Arial"/>
            <w:i/>
            <w:noProof/>
          </w:rPr>
          <w:t>, et al</w:t>
        </w:r>
        <w:r w:rsidR="0013570D" w:rsidRPr="00F824DB">
          <w:rPr>
            <w:rFonts w:ascii="Arial" w:hAnsi="Arial" w:cs="Arial"/>
            <w:noProof/>
          </w:rPr>
          <w:t xml:space="preserve"> 2014</w:t>
        </w:r>
        <w:r w:rsidR="00AC73DF" w:rsidRPr="00F824DB">
          <w:rPr>
            <w:rFonts w:ascii="Arial" w:hAnsi="Arial" w:cs="Arial"/>
            <w:noProof/>
          </w:rPr>
          <w:fldChar w:fldCharType="end"/>
        </w:r>
        <w:r w:rsidR="00B81DA7" w:rsidRPr="00F824DB">
          <w:rPr>
            <w:rFonts w:ascii="Arial" w:hAnsi="Arial" w:cs="Arial"/>
            <w:noProof/>
          </w:rPr>
          <w:t>)</w:t>
        </w:r>
      </w:ins>
      <w:r w:rsidR="00AC73DF" w:rsidRPr="00F824DB">
        <w:rPr>
          <w:rFonts w:ascii="Arial" w:hAnsi="Arial" w:cs="Arial"/>
        </w:rPr>
        <w:fldChar w:fldCharType="end"/>
      </w:r>
      <w:ins w:id="314" w:author="Graca M Dores" w:date="2016-01-09T14:09:00Z">
        <w:r w:rsidR="00443167" w:rsidRPr="00F824DB">
          <w:rPr>
            <w:rFonts w:ascii="Arial" w:hAnsi="Arial" w:cs="Arial"/>
          </w:rPr>
          <w:t>.</w:t>
        </w:r>
      </w:ins>
      <w:r w:rsidR="00996D40" w:rsidRPr="00F824DB">
        <w:rPr>
          <w:rFonts w:ascii="Arial" w:hAnsi="Arial" w:cs="Arial"/>
        </w:rPr>
        <w:t xml:space="preserve">  </w:t>
      </w:r>
      <w:r w:rsidR="001D7AA8" w:rsidRPr="00F824DB">
        <w:rPr>
          <w:rFonts w:ascii="Arial" w:hAnsi="Arial" w:cs="Arial"/>
        </w:rPr>
        <w:t>We extend these results by</w:t>
      </w:r>
      <w:r w:rsidR="00996D40" w:rsidRPr="00F824DB">
        <w:rPr>
          <w:rFonts w:ascii="Arial" w:hAnsi="Arial" w:cs="Arial"/>
        </w:rPr>
        <w:t xml:space="preserve"> demonstrat</w:t>
      </w:r>
      <w:r w:rsidR="001D7AA8" w:rsidRPr="00F824DB">
        <w:rPr>
          <w:rFonts w:ascii="Arial" w:hAnsi="Arial" w:cs="Arial"/>
        </w:rPr>
        <w:t>ing</w:t>
      </w:r>
      <w:r w:rsidR="00996D40" w:rsidRPr="00F824DB">
        <w:rPr>
          <w:rFonts w:ascii="Arial" w:hAnsi="Arial" w:cs="Arial"/>
        </w:rPr>
        <w:t xml:space="preserve"> that the survival advantage for </w:t>
      </w:r>
      <w:r w:rsidR="00B324B2" w:rsidRPr="00F824DB">
        <w:rPr>
          <w:rFonts w:ascii="Arial" w:hAnsi="Arial" w:cs="Arial"/>
        </w:rPr>
        <w:t xml:space="preserve">older males with </w:t>
      </w:r>
      <w:r w:rsidR="00996D40" w:rsidRPr="00F824DB">
        <w:rPr>
          <w:rFonts w:ascii="Arial" w:hAnsi="Arial" w:cs="Arial"/>
        </w:rPr>
        <w:t xml:space="preserve">PV and </w:t>
      </w:r>
      <w:r w:rsidR="001D7AA8" w:rsidRPr="00F824DB">
        <w:rPr>
          <w:rFonts w:ascii="Arial" w:hAnsi="Arial" w:cs="Arial"/>
        </w:rPr>
        <w:t xml:space="preserve">older (as well as younger) </w:t>
      </w:r>
      <w:r w:rsidR="00996D40" w:rsidRPr="00F824DB">
        <w:rPr>
          <w:rFonts w:ascii="Arial" w:hAnsi="Arial" w:cs="Arial"/>
        </w:rPr>
        <w:t>female</w:t>
      </w:r>
      <w:r w:rsidR="001D7AA8" w:rsidRPr="00F824DB">
        <w:rPr>
          <w:rFonts w:ascii="Arial" w:hAnsi="Arial" w:cs="Arial"/>
        </w:rPr>
        <w:t>s with</w:t>
      </w:r>
      <w:r w:rsidR="00B324B2" w:rsidRPr="00F824DB">
        <w:rPr>
          <w:rFonts w:ascii="Arial" w:hAnsi="Arial" w:cs="Arial"/>
        </w:rPr>
        <w:t xml:space="preserve"> ET </w:t>
      </w:r>
      <w:r w:rsidR="00996D40" w:rsidRPr="00F824DB">
        <w:rPr>
          <w:rFonts w:ascii="Arial" w:hAnsi="Arial" w:cs="Arial"/>
        </w:rPr>
        <w:t>persist</w:t>
      </w:r>
      <w:r w:rsidR="001D7AA8" w:rsidRPr="00F824DB">
        <w:rPr>
          <w:rFonts w:ascii="Arial" w:hAnsi="Arial" w:cs="Arial"/>
        </w:rPr>
        <w:t>s</w:t>
      </w:r>
      <w:r w:rsidR="00996D40" w:rsidRPr="00F824DB">
        <w:rPr>
          <w:rFonts w:ascii="Arial" w:hAnsi="Arial" w:cs="Arial"/>
        </w:rPr>
        <w:t xml:space="preserve"> </w:t>
      </w:r>
      <w:r w:rsidR="00B324B2" w:rsidRPr="00F824DB">
        <w:rPr>
          <w:rFonts w:ascii="Arial" w:hAnsi="Arial" w:cs="Arial"/>
        </w:rPr>
        <w:t xml:space="preserve">for </w:t>
      </w:r>
      <w:r w:rsidR="001D7AA8" w:rsidRPr="00F824DB">
        <w:rPr>
          <w:rFonts w:ascii="Arial" w:hAnsi="Arial" w:cs="Arial"/>
        </w:rPr>
        <w:t>more than a decade</w:t>
      </w:r>
      <w:r w:rsidR="00996D40" w:rsidRPr="00F824DB">
        <w:rPr>
          <w:rFonts w:ascii="Arial" w:hAnsi="Arial" w:cs="Arial"/>
        </w:rPr>
        <w:t xml:space="preserve">. </w:t>
      </w:r>
      <w:del w:id="315" w:author="Graca M Dores" w:date="2016-01-09T14:09:00Z">
        <w:r w:rsidR="00B324B2" w:rsidRPr="006402CC">
          <w:rPr>
            <w:rFonts w:ascii="Arial" w:hAnsi="Arial" w:cs="Arial"/>
          </w:rPr>
          <w:delText xml:space="preserve"> </w:delText>
        </w:r>
      </w:del>
      <w:r w:rsidR="006D59F4" w:rsidRPr="00F824DB">
        <w:rPr>
          <w:rFonts w:ascii="Arial" w:hAnsi="Arial" w:cs="Arial"/>
        </w:rPr>
        <w:t>Older age is an established risk factor for thrombosis in PV and ET and a negative prognostic indicator in PMF</w:t>
      </w:r>
      <w:del w:id="316" w:author="Graca M Dores" w:date="2016-01-09T14:09:00Z">
        <w:r w:rsidR="001D7AA8" w:rsidRPr="006402CC">
          <w:rPr>
            <w:rFonts w:ascii="Arial" w:hAnsi="Arial" w:cs="Arial"/>
          </w:rPr>
          <w:delText>.</w:delText>
        </w:r>
        <w:r w:rsidR="00AC73DF" w:rsidRPr="006402CC">
          <w:rPr>
            <w:rFonts w:ascii="Arial" w:hAnsi="Arial" w:cs="Arial"/>
          </w:rPr>
          <w:fldChar w:fldCharType="begin"/>
        </w:r>
        <w:r w:rsidR="00B81DA7">
          <w:rPr>
            <w:rFonts w:ascii="Arial" w:hAnsi="Arial" w:cs="Arial"/>
          </w:rPr>
          <w:delInstrText xml:space="preserve"> ADDIN EN.CITE &lt;EndNote&gt;&lt;Cite&gt;&lt;Author&gt;Tefferi&lt;/Author&gt;&lt;RecNum&gt;258&lt;/RecNum&gt;&lt;DisplayText&gt;(Tefferi)&lt;/DisplayText&gt;&lt;record&gt;&lt;rec-number&gt;258&lt;/rec-number&gt;&lt;foreign-keys&gt;&lt;key app="EN" db-id="efa90eds9esfate5faxprazcp2ez0xtee9ee" timestamp="1432519098"&gt;258&lt;/key&gt;&lt;/foreign-keys&gt;&lt;ref-type name="Journal Article"&gt;17&lt;/ref-type&gt;&lt;contributors&gt;&lt;authors&gt;&lt;author&gt;Tefferi, Ayalew, and Animesh Pardanani. &amp;quot;Myeloproliferative Neoplasms: A Contemporary Review.&amp;quot; JAMA Oncology 1.1 (2015): 97-105.&lt;/author&gt;&lt;/authors&gt;&lt;/contributors&gt;&lt;titles&gt;&lt;/titles&gt;&lt;dates&gt;&lt;/dates&gt;&lt;urls&gt;&lt;/urls&gt;&lt;/record&gt;&lt;/Cite&gt;&lt;/EndNote&gt;</w:delInstrText>
        </w:r>
        <w:r w:rsidR="00AC73DF" w:rsidRPr="006402CC">
          <w:rPr>
            <w:rFonts w:ascii="Arial" w:hAnsi="Arial" w:cs="Arial"/>
          </w:rPr>
          <w:fldChar w:fldCharType="separate"/>
        </w:r>
        <w:r w:rsidR="00B81DA7">
          <w:rPr>
            <w:rFonts w:ascii="Arial" w:hAnsi="Arial" w:cs="Arial"/>
            <w:noProof/>
          </w:rPr>
          <w:delText>(</w:delText>
        </w:r>
        <w:r w:rsidR="00AC73DF">
          <w:fldChar w:fldCharType="begin"/>
        </w:r>
        <w:r w:rsidR="00C0390C">
          <w:delInstrText xml:space="preserve"> HYPERLINK \l "_ENREF_55" \o "Tefferi,  #258" </w:delInstrText>
        </w:r>
        <w:r w:rsidR="00AC73DF">
          <w:fldChar w:fldCharType="separate"/>
        </w:r>
        <w:r w:rsidR="0018142B">
          <w:rPr>
            <w:rFonts w:ascii="Arial" w:hAnsi="Arial" w:cs="Arial"/>
            <w:noProof/>
          </w:rPr>
          <w:delText>Tefferi</w:delText>
        </w:r>
        <w:r w:rsidR="00AC73DF">
          <w:rPr>
            <w:rFonts w:ascii="Arial" w:hAnsi="Arial" w:cs="Arial"/>
            <w:noProof/>
          </w:rPr>
          <w:fldChar w:fldCharType="end"/>
        </w:r>
        <w:r w:rsidR="00B81DA7">
          <w:rPr>
            <w:rFonts w:ascii="Arial" w:hAnsi="Arial" w:cs="Arial"/>
            <w:noProof/>
          </w:rPr>
          <w:delText>)</w:delText>
        </w:r>
        <w:r w:rsidR="00AC73DF" w:rsidRPr="006402CC">
          <w:rPr>
            <w:rFonts w:ascii="Arial" w:hAnsi="Arial" w:cs="Arial"/>
          </w:rPr>
          <w:fldChar w:fldCharType="end"/>
        </w:r>
        <w:r w:rsidR="001D7AA8" w:rsidRPr="006402CC">
          <w:rPr>
            <w:rFonts w:ascii="Arial" w:hAnsi="Arial" w:cs="Arial"/>
          </w:rPr>
          <w:delText xml:space="preserve">  Consistent with </w:delText>
        </w:r>
        <w:r w:rsidR="001A1AE5" w:rsidRPr="006402CC">
          <w:rPr>
            <w:rFonts w:ascii="Arial" w:hAnsi="Arial" w:cs="Arial"/>
          </w:rPr>
          <w:delText xml:space="preserve">these </w:delText>
        </w:r>
        <w:r w:rsidR="001D7AA8" w:rsidRPr="006402CC">
          <w:rPr>
            <w:rFonts w:ascii="Arial" w:hAnsi="Arial" w:cs="Arial"/>
          </w:rPr>
          <w:delText>prognostic indicators</w:delText>
        </w:r>
      </w:del>
      <w:ins w:id="317" w:author="Graca M Dores" w:date="2016-01-09T14:09:00Z">
        <w:r w:rsidR="006D59F4" w:rsidRPr="00F824DB">
          <w:rPr>
            <w:rFonts w:ascii="Arial" w:hAnsi="Arial" w:cs="Arial"/>
          </w:rPr>
          <w:t xml:space="preserve"> </w:t>
        </w:r>
        <w:r w:rsidR="00AC73DF" w:rsidRPr="00F824DB">
          <w:rPr>
            <w:rFonts w:ascii="Arial" w:hAnsi="Arial" w:cs="Arial"/>
          </w:rPr>
          <w:fldChar w:fldCharType="begin"/>
        </w:r>
        <w:r w:rsidR="006D59F4" w:rsidRPr="00F824DB">
          <w:rPr>
            <w:rFonts w:ascii="Arial" w:hAnsi="Arial" w:cs="Arial"/>
          </w:rPr>
          <w:instrText xml:space="preserve"> ADDIN EN.CITE &lt;EndNote&gt;&lt;Cite&gt;&lt;Author&gt;Tefferi&lt;/Author&gt;&lt;Year&gt;2015&lt;/Year&gt;&lt;RecNum&gt;268&lt;/RecNum&gt;&lt;DisplayText&gt;(Tefferi and Pardanani 2015)&lt;/DisplayText&gt;&lt;record&gt;&lt;rec-number&gt;268&lt;/rec-number&gt;&lt;foreign-keys&gt;&lt;key app="EN" db-id="efa90eds9esfate5faxprazcp2ez0xtee9ee" timestamp="1452281748"&gt;268&lt;/key&gt;&lt;/foreign-keys&gt;&lt;ref-type name="Journal Article"&gt;17&lt;/ref-type&gt;&lt;contributors&gt;&lt;authors&gt;&lt;author&gt;Tefferi, A.&lt;/author&gt;&lt;author&gt;Pardanani, A.&lt;/author&gt;&lt;/authors&gt;&lt;/contributors&gt;&lt;auth-address&gt;Division of Hematology, Department of Medicine, Mayo Clinic, Rochester, Minnesota.&lt;/auth-address&gt;&lt;titles&gt;&lt;title&gt;Myeloproliferative Neoplasms: A Contemporary Review&lt;/title&gt;&lt;secondary-title&gt;JAMA Oncol&lt;/secondary-title&gt;&lt;alt-title&gt;JAMA oncology&lt;/alt-title&gt;&lt;/titles&gt;&lt;alt-periodical&gt;&lt;full-title&gt;JAMA Oncology&lt;/full-title&gt;&lt;/alt-periodical&gt;&lt;pages&gt;97-105&lt;/pages&gt;&lt;volume&gt;1&lt;/volume&gt;&lt;number&gt;1&lt;/number&gt;&lt;dates&gt;&lt;year&gt;2015&lt;/year&gt;&lt;pub-dates&gt;&lt;date&gt;Apr&lt;/date&gt;&lt;/pub-dates&gt;&lt;/dates&gt;&lt;isbn&gt;2374-2445 (Electronic)&lt;/isbn&gt;&lt;accession-num&gt;26182311&lt;/accession-num&gt;&lt;urls&gt;&lt;related-urls&gt;&lt;url&gt;http://www.ncbi.nlm.nih.gov/pubmed/26182311&lt;/url&gt;&lt;/related-urls&gt;&lt;/urls&gt;&lt;electronic-resource-num&gt;10.1001/jamaoncol.2015.89&lt;/electronic-resource-num&gt;&lt;/record&gt;&lt;/Cite&gt;&lt;/EndNote&gt;</w:instrText>
        </w:r>
        <w:r w:rsidR="00AC73DF" w:rsidRPr="00F824DB">
          <w:rPr>
            <w:rFonts w:ascii="Arial" w:hAnsi="Arial" w:cs="Arial"/>
          </w:rPr>
          <w:fldChar w:fldCharType="separate"/>
        </w:r>
        <w:r w:rsidR="006D59F4" w:rsidRPr="00F824DB">
          <w:rPr>
            <w:rFonts w:ascii="Arial" w:hAnsi="Arial" w:cs="Arial"/>
            <w:noProof/>
          </w:rPr>
          <w:t>(</w:t>
        </w:r>
        <w:r w:rsidR="00AC73DF" w:rsidRPr="00F824DB">
          <w:fldChar w:fldCharType="begin"/>
        </w:r>
        <w:r w:rsidR="00C0390C" w:rsidRPr="00F824DB">
          <w:instrText xml:space="preserve"> HYPERLINK \l "_ENREF_59" \o "Tefferi, 2015 #268" </w:instrText>
        </w:r>
        <w:r w:rsidR="00AC73DF" w:rsidRPr="00F824DB">
          <w:fldChar w:fldCharType="separate"/>
        </w:r>
        <w:r w:rsidR="0013570D" w:rsidRPr="00F824DB">
          <w:rPr>
            <w:rFonts w:ascii="Arial" w:hAnsi="Arial" w:cs="Arial"/>
            <w:noProof/>
          </w:rPr>
          <w:t>Tefferi and Pardanani 2015</w:t>
        </w:r>
        <w:r w:rsidR="00AC73DF" w:rsidRPr="00F824DB">
          <w:rPr>
            <w:rFonts w:ascii="Arial" w:hAnsi="Arial" w:cs="Arial"/>
            <w:noProof/>
          </w:rPr>
          <w:fldChar w:fldCharType="end"/>
        </w:r>
        <w:r w:rsidR="006D59F4" w:rsidRPr="00F824DB">
          <w:rPr>
            <w:rFonts w:ascii="Arial" w:hAnsi="Arial" w:cs="Arial"/>
            <w:noProof/>
          </w:rPr>
          <w:t>)</w:t>
        </w:r>
        <w:r w:rsidR="00AC73DF" w:rsidRPr="00F824DB">
          <w:rPr>
            <w:rFonts w:ascii="Arial" w:hAnsi="Arial" w:cs="Arial"/>
          </w:rPr>
          <w:fldChar w:fldCharType="end"/>
        </w:r>
        <w:r w:rsidR="006D59F4" w:rsidRPr="00F824DB">
          <w:rPr>
            <w:rFonts w:ascii="Arial" w:hAnsi="Arial" w:cs="Arial"/>
          </w:rPr>
          <w:t xml:space="preserve">. </w:t>
        </w:r>
      </w:ins>
      <w:ins w:id="318" w:author="Graca M Dores" w:date="2016-01-09T14:46:00Z">
        <w:r w:rsidR="00C732AD">
          <w:rPr>
            <w:rFonts w:ascii="Arial" w:hAnsi="Arial" w:cs="Arial"/>
          </w:rPr>
          <w:t xml:space="preserve"> </w:t>
        </w:r>
      </w:ins>
      <w:commentRangeStart w:id="319"/>
      <w:ins w:id="320" w:author="Graca M Dores" w:date="2016-01-09T14:09:00Z">
        <w:r w:rsidR="00C732AD">
          <w:rPr>
            <w:rFonts w:ascii="Arial" w:hAnsi="Arial" w:cs="Arial"/>
          </w:rPr>
          <w:t>Older</w:t>
        </w:r>
      </w:ins>
      <w:commentRangeEnd w:id="319"/>
      <w:r w:rsidR="00E96A77">
        <w:rPr>
          <w:rStyle w:val="CommentReference"/>
        </w:rPr>
        <w:commentReference w:id="319"/>
      </w:r>
      <w:ins w:id="321" w:author="Graca M Dores" w:date="2016-01-09T14:09:00Z">
        <w:r w:rsidR="00C732AD">
          <w:rPr>
            <w:rFonts w:ascii="Arial" w:hAnsi="Arial" w:cs="Arial"/>
          </w:rPr>
          <w:t xml:space="preserve"> age </w:t>
        </w:r>
      </w:ins>
      <w:ins w:id="322" w:author="Graca M Dores" w:date="2016-01-09T14:47:00Z">
        <w:r w:rsidR="00C732AD">
          <w:rPr>
            <w:rFonts w:ascii="Arial" w:hAnsi="Arial" w:cs="Arial"/>
          </w:rPr>
          <w:t xml:space="preserve">remains </w:t>
        </w:r>
      </w:ins>
      <w:ins w:id="323" w:author="Graca M Dores" w:date="2016-01-09T14:09:00Z">
        <w:r w:rsidR="006D59F4" w:rsidRPr="00F824DB">
          <w:rPr>
            <w:rFonts w:ascii="Arial" w:hAnsi="Arial" w:cs="Arial"/>
          </w:rPr>
          <w:t>a significant risk factor for thrombosis in ET</w:t>
        </w:r>
      </w:ins>
      <w:ins w:id="324" w:author="Graca M Dores" w:date="2016-01-09T14:51:00Z">
        <w:r w:rsidR="00C732AD">
          <w:rPr>
            <w:rFonts w:ascii="Arial" w:hAnsi="Arial" w:cs="Arial"/>
          </w:rPr>
          <w:t xml:space="preserve">, </w:t>
        </w:r>
      </w:ins>
      <w:ins w:id="325" w:author="Graca M Dores" w:date="2016-01-09T14:09:00Z">
        <w:r w:rsidR="006D59F4" w:rsidRPr="00F824DB">
          <w:rPr>
            <w:rFonts w:ascii="Arial" w:hAnsi="Arial" w:cs="Arial"/>
          </w:rPr>
          <w:t xml:space="preserve">after adjusting for risk factors included in the International Prognostic Score for thrombosis in the World Health Organization - Essential </w:t>
        </w:r>
        <w:proofErr w:type="spellStart"/>
        <w:r w:rsidR="006D59F4" w:rsidRPr="00F824DB">
          <w:rPr>
            <w:rFonts w:ascii="Arial" w:hAnsi="Arial" w:cs="Arial"/>
          </w:rPr>
          <w:t>Thrombocythemia</w:t>
        </w:r>
        <w:proofErr w:type="spellEnd"/>
        <w:r w:rsidR="006D59F4" w:rsidRPr="00F824DB">
          <w:rPr>
            <w:rFonts w:ascii="Arial" w:hAnsi="Arial" w:cs="Arial"/>
          </w:rPr>
          <w:t xml:space="preserve"> (IPSET-thrombosis) </w:t>
        </w:r>
        <w:r w:rsidR="00AC73DF" w:rsidRPr="00F824DB">
          <w:rPr>
            <w:rFonts w:ascii="Arial" w:hAnsi="Arial" w:cs="Arial"/>
          </w:rPr>
          <w:fldChar w:fldCharType="begin">
            <w:fldData xml:space="preserve">PEVuZE5vdGU+PENpdGU+PEF1dGhvcj5CYXJidWk8L0F1dGhvcj48WWVhcj4yMDEyPC9ZZWFyPjxS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</w:fldData>
          </w:fldChar>
        </w:r>
        <w:r w:rsidR="006D59F4" w:rsidRPr="00F824DB">
          <w:rPr>
            <w:rFonts w:ascii="Arial" w:hAnsi="Arial" w:cs="Arial"/>
          </w:rPr>
          <w:instrText xml:space="preserve"> ADDIN EN.CITE </w:instrText>
        </w:r>
        <w:r w:rsidR="00AC73DF" w:rsidRPr="00F824DB">
          <w:rPr>
            <w:rFonts w:ascii="Arial" w:hAnsi="Arial" w:cs="Arial"/>
          </w:rPr>
          <w:fldChar w:fldCharType="begin">
            <w:fldData xml:space="preserve">PEVuZE5vdGU+PENpdGU+PEF1dGhvcj5CYXJidWk8L0F1dGhvcj48WWVhcj4yMDEyPC9ZZWFyPjxS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</w:fldData>
          </w:fldChar>
        </w:r>
        <w:r w:rsidR="006D59F4" w:rsidRPr="00F824DB">
          <w:rPr>
            <w:rFonts w:ascii="Arial" w:hAnsi="Arial" w:cs="Arial"/>
          </w:rPr>
          <w:instrText xml:space="preserve"> ADDIN EN.CITE.DATA </w:instrText>
        </w:r>
        <w:r w:rsidR="00AC73DF" w:rsidRPr="00F824DB">
          <w:rPr>
            <w:rFonts w:ascii="Arial" w:hAnsi="Arial" w:cs="Arial"/>
          </w:rPr>
        </w:r>
        <w:r w:rsidR="00AC73DF" w:rsidRPr="00F824DB">
          <w:rPr>
            <w:rFonts w:ascii="Arial" w:hAnsi="Arial" w:cs="Arial"/>
          </w:rPr>
          <w:fldChar w:fldCharType="end"/>
        </w:r>
        <w:r w:rsidR="00AC73DF" w:rsidRPr="00F824DB">
          <w:rPr>
            <w:rFonts w:ascii="Arial" w:hAnsi="Arial" w:cs="Arial"/>
          </w:rPr>
        </w:r>
        <w:r w:rsidR="00AC73DF" w:rsidRPr="00F824DB">
          <w:rPr>
            <w:rFonts w:ascii="Arial" w:hAnsi="Arial" w:cs="Arial"/>
          </w:rPr>
          <w:fldChar w:fldCharType="separate"/>
        </w:r>
        <w:r w:rsidR="006D59F4" w:rsidRPr="00F824DB">
          <w:rPr>
            <w:rFonts w:ascii="Arial" w:hAnsi="Arial" w:cs="Arial"/>
            <w:noProof/>
          </w:rPr>
          <w:t>(</w:t>
        </w:r>
        <w:r w:rsidR="00AC73DF" w:rsidRPr="00F824DB">
          <w:fldChar w:fldCharType="begin"/>
        </w:r>
        <w:r w:rsidR="00C0390C" w:rsidRPr="00F824DB">
          <w:instrText xml:space="preserve"> HYPERLINK \l "_ENREF_4" \o "Barbui, 2012 #273" </w:instrText>
        </w:r>
        <w:r w:rsidR="00AC73DF" w:rsidRPr="00F824DB">
          <w:fldChar w:fldCharType="separate"/>
        </w:r>
        <w:r w:rsidR="0013570D" w:rsidRPr="00F824DB">
          <w:rPr>
            <w:rFonts w:ascii="Arial" w:hAnsi="Arial" w:cs="Arial"/>
            <w:noProof/>
          </w:rPr>
          <w:t>Barbui</w:t>
        </w:r>
        <w:r w:rsidR="0013570D" w:rsidRPr="00F824DB">
          <w:rPr>
            <w:rFonts w:ascii="Arial" w:hAnsi="Arial" w:cs="Arial"/>
            <w:i/>
            <w:noProof/>
          </w:rPr>
          <w:t>, et al</w:t>
        </w:r>
        <w:r w:rsidR="0013570D" w:rsidRPr="00F824DB">
          <w:rPr>
            <w:rFonts w:ascii="Arial" w:hAnsi="Arial" w:cs="Arial"/>
            <w:noProof/>
          </w:rPr>
          <w:t xml:space="preserve"> 2012</w:t>
        </w:r>
        <w:r w:rsidR="00AC73DF" w:rsidRPr="00F824DB">
          <w:rPr>
            <w:rFonts w:ascii="Arial" w:hAnsi="Arial" w:cs="Arial"/>
            <w:noProof/>
          </w:rPr>
          <w:fldChar w:fldCharType="end"/>
        </w:r>
        <w:r w:rsidR="006D59F4" w:rsidRPr="00F824DB">
          <w:rPr>
            <w:rFonts w:ascii="Arial" w:hAnsi="Arial" w:cs="Arial"/>
            <w:noProof/>
          </w:rPr>
          <w:t>)</w:t>
        </w:r>
        <w:r w:rsidR="00AC73DF" w:rsidRPr="00F824DB">
          <w:rPr>
            <w:rFonts w:ascii="Arial" w:hAnsi="Arial" w:cs="Arial"/>
          </w:rPr>
          <w:fldChar w:fldCharType="end"/>
        </w:r>
        <w:r w:rsidR="006D59F4" w:rsidRPr="00F824DB">
          <w:rPr>
            <w:rFonts w:ascii="Arial" w:hAnsi="Arial" w:cs="Arial"/>
          </w:rPr>
          <w:t xml:space="preserve">. </w:t>
        </w:r>
      </w:ins>
      <w:ins w:id="326" w:author="Graca M Dores" w:date="2016-01-09T14:45:00Z">
        <w:r w:rsidR="00C732AD">
          <w:rPr>
            <w:rFonts w:ascii="Arial" w:hAnsi="Arial" w:cs="Arial"/>
          </w:rPr>
          <w:t xml:space="preserve"> </w:t>
        </w:r>
      </w:ins>
      <w:ins w:id="327" w:author="Graca M Dores" w:date="2016-01-09T14:48:00Z">
        <w:r w:rsidR="00C732AD">
          <w:rPr>
            <w:rFonts w:ascii="Arial" w:hAnsi="Arial" w:cs="Arial"/>
          </w:rPr>
          <w:t>I</w:t>
        </w:r>
      </w:ins>
      <w:ins w:id="328" w:author="Graca M Dores" w:date="2016-01-09T14:49:00Z">
        <w:r w:rsidR="00C732AD">
          <w:rPr>
            <w:rFonts w:ascii="Arial" w:hAnsi="Arial" w:cs="Arial"/>
          </w:rPr>
          <w:t>n</w:t>
        </w:r>
      </w:ins>
      <w:ins w:id="329" w:author="Graca M Dores" w:date="2016-01-09T14:48:00Z">
        <w:r w:rsidR="00C732AD">
          <w:rPr>
            <w:rFonts w:ascii="Arial" w:hAnsi="Arial" w:cs="Arial"/>
          </w:rPr>
          <w:t xml:space="preserve"> PMF, a</w:t>
        </w:r>
      </w:ins>
      <w:ins w:id="330" w:author="Graca M Dores" w:date="2016-01-09T14:09:00Z">
        <w:r w:rsidR="006D59F4" w:rsidRPr="00F824DB">
          <w:rPr>
            <w:rFonts w:ascii="Arial" w:hAnsi="Arial" w:cs="Arial"/>
          </w:rPr>
          <w:t xml:space="preserve">ge is an independent risk factor for survival, after adjusting for risk factors included in the Dynamic International Prognostic Scoring System (anemia, leukocytosis, peripheral blood blasts, and constitutional symptoms) </w:t>
        </w:r>
        <w:r w:rsidR="00AC73DF" w:rsidRPr="00F824DB">
          <w:rPr>
            <w:rFonts w:ascii="Arial" w:hAnsi="Arial" w:cs="Arial"/>
          </w:rPr>
          <w:fldChar w:fldCharType="begin">
            <w:fldData xml:space="preserve">PEVuZE5vdGU+PENpdGU+PEF1dGhvcj5QYXNzYW1vbnRpPC9BdXRob3I+PFllYXI+MjAxMDwvWWVh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</w:fldData>
          </w:fldChar>
        </w:r>
        <w:r w:rsidR="006D59F4" w:rsidRPr="00F824DB">
          <w:rPr>
            <w:rFonts w:ascii="Arial" w:hAnsi="Arial" w:cs="Arial"/>
          </w:rPr>
          <w:instrText xml:space="preserve"> ADDIN EN.CITE </w:instrText>
        </w:r>
        <w:r w:rsidR="00AC73DF" w:rsidRPr="00F824DB">
          <w:rPr>
            <w:rFonts w:ascii="Arial" w:hAnsi="Arial" w:cs="Arial"/>
          </w:rPr>
          <w:fldChar w:fldCharType="begin">
            <w:fldData xml:space="preserve">PEVuZE5vdGU+PENpdGU+PEF1dGhvcj5QYXNzYW1vbnRpPC9BdXRob3I+PFllYXI+MjAxMDwvWWVh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</w:fldData>
          </w:fldChar>
        </w:r>
        <w:r w:rsidR="006D59F4" w:rsidRPr="00F824DB">
          <w:rPr>
            <w:rFonts w:ascii="Arial" w:hAnsi="Arial" w:cs="Arial"/>
          </w:rPr>
          <w:instrText xml:space="preserve"> ADDIN EN.CITE.DATA </w:instrText>
        </w:r>
        <w:r w:rsidR="00AC73DF" w:rsidRPr="00F824DB">
          <w:rPr>
            <w:rFonts w:ascii="Arial" w:hAnsi="Arial" w:cs="Arial"/>
          </w:rPr>
        </w:r>
        <w:r w:rsidR="00AC73DF" w:rsidRPr="00F824DB">
          <w:rPr>
            <w:rFonts w:ascii="Arial" w:hAnsi="Arial" w:cs="Arial"/>
          </w:rPr>
          <w:fldChar w:fldCharType="end"/>
        </w:r>
        <w:r w:rsidR="00AC73DF" w:rsidRPr="00F824DB">
          <w:rPr>
            <w:rFonts w:ascii="Arial" w:hAnsi="Arial" w:cs="Arial"/>
          </w:rPr>
        </w:r>
        <w:r w:rsidR="00AC73DF" w:rsidRPr="00F824DB">
          <w:rPr>
            <w:rFonts w:ascii="Arial" w:hAnsi="Arial" w:cs="Arial"/>
          </w:rPr>
          <w:fldChar w:fldCharType="separate"/>
        </w:r>
        <w:r w:rsidR="006D59F4" w:rsidRPr="00F824DB">
          <w:rPr>
            <w:rFonts w:ascii="Arial" w:hAnsi="Arial" w:cs="Arial"/>
            <w:noProof/>
          </w:rPr>
          <w:t>(</w:t>
        </w:r>
        <w:r w:rsidR="00AC73DF" w:rsidRPr="00F824DB">
          <w:fldChar w:fldCharType="begin"/>
        </w:r>
        <w:r w:rsidR="00C0390C" w:rsidRPr="00F824DB">
          <w:instrText xml:space="preserve"> HYPERLINK \l "_ENREF_42" \o "Passamonti, 2010 #270" </w:instrText>
        </w:r>
        <w:r w:rsidR="00AC73DF" w:rsidRPr="00F824DB">
          <w:fldChar w:fldCharType="separate"/>
        </w:r>
        <w:r w:rsidR="0013570D" w:rsidRPr="00F824DB">
          <w:rPr>
            <w:rFonts w:ascii="Arial" w:hAnsi="Arial" w:cs="Arial"/>
            <w:noProof/>
          </w:rPr>
          <w:t>Passamonti</w:t>
        </w:r>
        <w:r w:rsidR="0013570D" w:rsidRPr="00F824DB">
          <w:rPr>
            <w:rFonts w:ascii="Arial" w:hAnsi="Arial" w:cs="Arial"/>
            <w:i/>
            <w:noProof/>
          </w:rPr>
          <w:t>, et al</w:t>
        </w:r>
        <w:r w:rsidR="0013570D" w:rsidRPr="00F824DB">
          <w:rPr>
            <w:rFonts w:ascii="Arial" w:hAnsi="Arial" w:cs="Arial"/>
            <w:noProof/>
          </w:rPr>
          <w:t xml:space="preserve"> 2010</w:t>
        </w:r>
        <w:r w:rsidR="00AC73DF" w:rsidRPr="00F824DB">
          <w:rPr>
            <w:rFonts w:ascii="Arial" w:hAnsi="Arial" w:cs="Arial"/>
            <w:noProof/>
          </w:rPr>
          <w:fldChar w:fldCharType="end"/>
        </w:r>
        <w:r w:rsidR="006D59F4" w:rsidRPr="00F824DB">
          <w:rPr>
            <w:rFonts w:ascii="Arial" w:hAnsi="Arial" w:cs="Arial"/>
            <w:noProof/>
          </w:rPr>
          <w:t>)</w:t>
        </w:r>
        <w:r w:rsidR="00AC73DF" w:rsidRPr="00F824DB">
          <w:rPr>
            <w:rFonts w:ascii="Arial" w:hAnsi="Arial" w:cs="Arial"/>
          </w:rPr>
          <w:fldChar w:fldCharType="end"/>
        </w:r>
        <w:r w:rsidR="006D59F4" w:rsidRPr="00F824DB">
          <w:rPr>
            <w:rFonts w:ascii="Arial" w:hAnsi="Arial" w:cs="Arial"/>
          </w:rPr>
          <w:t>.</w:t>
        </w:r>
      </w:ins>
      <w:ins w:id="331" w:author="Graca M Dores" w:date="2016-01-09T14:46:00Z">
        <w:r w:rsidR="00C732AD">
          <w:rPr>
            <w:rFonts w:ascii="Arial" w:hAnsi="Arial" w:cs="Arial"/>
          </w:rPr>
          <w:t xml:space="preserve"> </w:t>
        </w:r>
      </w:ins>
      <w:ins w:id="332" w:author="Graca M Dores" w:date="2016-01-09T14:09:00Z">
        <w:r w:rsidR="006D59F4" w:rsidRPr="00F824DB">
          <w:rPr>
            <w:rFonts w:ascii="Arial" w:hAnsi="Arial" w:cs="Arial"/>
          </w:rPr>
          <w:t xml:space="preserve"> In addition, older age is</w:t>
        </w:r>
      </w:ins>
      <w:ins w:id="333" w:author="Graca M Dores" w:date="2016-01-09T14:51:00Z">
        <w:r w:rsidR="00C732AD">
          <w:rPr>
            <w:rFonts w:ascii="Arial" w:hAnsi="Arial" w:cs="Arial"/>
          </w:rPr>
          <w:t xml:space="preserve"> a</w:t>
        </w:r>
      </w:ins>
      <w:ins w:id="334" w:author="Graca M Dores" w:date="2016-01-09T14:09:00Z">
        <w:r w:rsidR="006D59F4" w:rsidRPr="00F824DB">
          <w:rPr>
            <w:rFonts w:ascii="Arial" w:hAnsi="Arial" w:cs="Arial"/>
          </w:rPr>
          <w:t xml:space="preserve"> poor prognostic feature in the </w:t>
        </w:r>
        <w:proofErr w:type="spellStart"/>
        <w:r w:rsidR="006D59F4" w:rsidRPr="00F824DB">
          <w:rPr>
            <w:rFonts w:ascii="Arial" w:hAnsi="Arial" w:cs="Arial"/>
          </w:rPr>
          <w:t>Sokal</w:t>
        </w:r>
        <w:proofErr w:type="spellEnd"/>
        <w:r w:rsidR="006D59F4" w:rsidRPr="00F824DB">
          <w:rPr>
            <w:rFonts w:ascii="Arial" w:hAnsi="Arial" w:cs="Arial"/>
          </w:rPr>
          <w:t xml:space="preserve"> and </w:t>
        </w:r>
        <w:proofErr w:type="spellStart"/>
        <w:r w:rsidR="006D59F4" w:rsidRPr="00F824DB">
          <w:rPr>
            <w:rFonts w:ascii="Arial" w:hAnsi="Arial" w:cs="Arial"/>
          </w:rPr>
          <w:t>Hasford</w:t>
        </w:r>
        <w:proofErr w:type="spellEnd"/>
        <w:r w:rsidR="006D59F4" w:rsidRPr="00F824DB">
          <w:rPr>
            <w:rFonts w:ascii="Arial" w:hAnsi="Arial" w:cs="Arial"/>
          </w:rPr>
          <w:t xml:space="preserve"> scoring systems used in </w:t>
        </w:r>
        <w:r w:rsidR="006D59F4" w:rsidRPr="00F824DB">
          <w:rPr>
            <w:rFonts w:ascii="Arial" w:hAnsi="Arial" w:cs="Arial"/>
            <w:i/>
          </w:rPr>
          <w:t>BCR-ABL1</w:t>
        </w:r>
        <w:r w:rsidR="006D59F4" w:rsidRPr="00F824DB">
          <w:rPr>
            <w:rFonts w:ascii="Arial" w:hAnsi="Arial" w:cs="Arial"/>
          </w:rPr>
          <w:t xml:space="preserve">-positive CML </w:t>
        </w:r>
        <w:r w:rsidR="00AC73DF" w:rsidRPr="00F824DB">
          <w:rPr>
            <w:rFonts w:ascii="Arial" w:hAnsi="Arial" w:cs="Arial"/>
          </w:rPr>
          <w:fldChar w:fldCharType="begin">
            <w:fldData xml:space="preserve">PEVuZE5vdGU+PENpdGU+PEF1dGhvcj5Tb2thbDwvQXV0aG9yPjxZZWFyPjE5ODQ8L1llYXI+PFJl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</w:fldData>
          </w:fldChar>
        </w:r>
        <w:r w:rsidR="006D59F4" w:rsidRPr="00F824DB">
          <w:rPr>
            <w:rFonts w:ascii="Arial" w:hAnsi="Arial" w:cs="Arial"/>
          </w:rPr>
          <w:instrText xml:space="preserve"> ADDIN EN.CITE </w:instrText>
        </w:r>
        <w:r w:rsidR="00AC73DF" w:rsidRPr="00F824DB">
          <w:rPr>
            <w:rFonts w:ascii="Arial" w:hAnsi="Arial" w:cs="Arial"/>
          </w:rPr>
          <w:fldChar w:fldCharType="begin">
            <w:fldData xml:space="preserve">PEVuZE5vdGU+PENpdGU+PEF1dGhvcj5Tb2thbDwvQXV0aG9yPjxZZWFyPjE5ODQ8L1llYXI+PFJl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</w:fldData>
          </w:fldChar>
        </w:r>
        <w:r w:rsidR="006D59F4" w:rsidRPr="00F824DB">
          <w:rPr>
            <w:rFonts w:ascii="Arial" w:hAnsi="Arial" w:cs="Arial"/>
          </w:rPr>
          <w:instrText xml:space="preserve"> ADDIN EN.CITE.DATA </w:instrText>
        </w:r>
        <w:r w:rsidR="00AC73DF" w:rsidRPr="00F824DB">
          <w:rPr>
            <w:rFonts w:ascii="Arial" w:hAnsi="Arial" w:cs="Arial"/>
          </w:rPr>
        </w:r>
        <w:r w:rsidR="00AC73DF" w:rsidRPr="00F824DB">
          <w:rPr>
            <w:rFonts w:ascii="Arial" w:hAnsi="Arial" w:cs="Arial"/>
          </w:rPr>
          <w:fldChar w:fldCharType="end"/>
        </w:r>
        <w:r w:rsidR="00AC73DF" w:rsidRPr="00F824DB">
          <w:rPr>
            <w:rFonts w:ascii="Arial" w:hAnsi="Arial" w:cs="Arial"/>
          </w:rPr>
        </w:r>
        <w:r w:rsidR="00AC73DF" w:rsidRPr="00F824DB">
          <w:rPr>
            <w:rFonts w:ascii="Arial" w:hAnsi="Arial" w:cs="Arial"/>
          </w:rPr>
          <w:fldChar w:fldCharType="separate"/>
        </w:r>
        <w:r w:rsidR="006D59F4" w:rsidRPr="00F824DB">
          <w:rPr>
            <w:rFonts w:ascii="Arial" w:hAnsi="Arial" w:cs="Arial"/>
            <w:noProof/>
          </w:rPr>
          <w:t>(</w:t>
        </w:r>
        <w:r w:rsidR="00AC73DF" w:rsidRPr="00F824DB">
          <w:fldChar w:fldCharType="begin"/>
        </w:r>
        <w:r w:rsidR="00C0390C" w:rsidRPr="00F824DB">
          <w:instrText xml:space="preserve"> HYPERLINK \l "_ENREF_22" \o "Hasford, 1998 #269" </w:instrText>
        </w:r>
        <w:r w:rsidR="00AC73DF" w:rsidRPr="00F824DB">
          <w:fldChar w:fldCharType="separate"/>
        </w:r>
        <w:r w:rsidR="0013570D" w:rsidRPr="00F824DB">
          <w:rPr>
            <w:rFonts w:ascii="Arial" w:hAnsi="Arial" w:cs="Arial"/>
            <w:noProof/>
          </w:rPr>
          <w:t>Hasford</w:t>
        </w:r>
        <w:r w:rsidR="0013570D" w:rsidRPr="00F824DB">
          <w:rPr>
            <w:rFonts w:ascii="Arial" w:hAnsi="Arial" w:cs="Arial"/>
            <w:i/>
            <w:noProof/>
          </w:rPr>
          <w:t>, et al</w:t>
        </w:r>
        <w:r w:rsidR="0013570D" w:rsidRPr="00F824DB">
          <w:rPr>
            <w:rFonts w:ascii="Arial" w:hAnsi="Arial" w:cs="Arial"/>
            <w:noProof/>
          </w:rPr>
          <w:t xml:space="preserve"> 1998</w:t>
        </w:r>
        <w:r w:rsidR="00AC73DF" w:rsidRPr="00F824DB">
          <w:rPr>
            <w:rFonts w:ascii="Arial" w:hAnsi="Arial" w:cs="Arial"/>
            <w:noProof/>
          </w:rPr>
          <w:fldChar w:fldCharType="end"/>
        </w:r>
        <w:r w:rsidR="006D59F4" w:rsidRPr="00F824DB">
          <w:rPr>
            <w:rFonts w:ascii="Arial" w:hAnsi="Arial" w:cs="Arial"/>
            <w:noProof/>
          </w:rPr>
          <w:t xml:space="preserve">, </w:t>
        </w:r>
        <w:r w:rsidR="00AC73DF" w:rsidRPr="00F824DB">
          <w:fldChar w:fldCharType="begin"/>
        </w:r>
        <w:r w:rsidR="00C0390C" w:rsidRPr="00F824DB">
          <w:instrText xml:space="preserve"> HYPERLINK \l "_ENREF_57" \o "Sokal, 1984 #272" </w:instrText>
        </w:r>
        <w:r w:rsidR="00AC73DF" w:rsidRPr="00F824DB">
          <w:fldChar w:fldCharType="separate"/>
        </w:r>
        <w:r w:rsidR="0013570D" w:rsidRPr="00F824DB">
          <w:rPr>
            <w:rFonts w:ascii="Arial" w:hAnsi="Arial" w:cs="Arial"/>
            <w:noProof/>
          </w:rPr>
          <w:t>Sokal</w:t>
        </w:r>
        <w:r w:rsidR="0013570D" w:rsidRPr="00F824DB">
          <w:rPr>
            <w:rFonts w:ascii="Arial" w:hAnsi="Arial" w:cs="Arial"/>
            <w:i/>
            <w:noProof/>
          </w:rPr>
          <w:t>, et al</w:t>
        </w:r>
        <w:r w:rsidR="0013570D" w:rsidRPr="00F824DB">
          <w:rPr>
            <w:rFonts w:ascii="Arial" w:hAnsi="Arial" w:cs="Arial"/>
            <w:noProof/>
          </w:rPr>
          <w:t xml:space="preserve"> 1984</w:t>
        </w:r>
        <w:r w:rsidR="00AC73DF" w:rsidRPr="00F824DB">
          <w:rPr>
            <w:rFonts w:ascii="Arial" w:hAnsi="Arial" w:cs="Arial"/>
            <w:noProof/>
          </w:rPr>
          <w:fldChar w:fldCharType="end"/>
        </w:r>
        <w:r w:rsidR="006D59F4" w:rsidRPr="00F824DB">
          <w:rPr>
            <w:rFonts w:ascii="Arial" w:hAnsi="Arial" w:cs="Arial"/>
            <w:noProof/>
          </w:rPr>
          <w:t>)</w:t>
        </w:r>
        <w:r w:rsidR="00AC73DF" w:rsidRPr="00F824DB">
          <w:rPr>
            <w:rFonts w:ascii="Arial" w:hAnsi="Arial" w:cs="Arial"/>
          </w:rPr>
          <w:fldChar w:fldCharType="end"/>
        </w:r>
        <w:r w:rsidR="006D59F4" w:rsidRPr="00F824DB">
          <w:rPr>
            <w:rFonts w:ascii="Arial" w:hAnsi="Arial" w:cs="Arial"/>
          </w:rPr>
          <w:t xml:space="preserve">. </w:t>
        </w:r>
      </w:ins>
      <w:ins w:id="335" w:author="Graca M Dores" w:date="2016-01-09T14:49:00Z">
        <w:r w:rsidR="00C732AD">
          <w:rPr>
            <w:rFonts w:ascii="Arial" w:hAnsi="Arial" w:cs="Arial"/>
          </w:rPr>
          <w:t xml:space="preserve"> </w:t>
        </w:r>
      </w:ins>
      <w:ins w:id="336" w:author="Graca M Dores" w:date="2016-01-09T14:09:00Z">
        <w:r w:rsidR="006D59F4" w:rsidRPr="00F824DB">
          <w:rPr>
            <w:rFonts w:ascii="Arial" w:hAnsi="Arial" w:cs="Arial"/>
          </w:rPr>
          <w:t>Consistent with these prognostic scoring systems</w:t>
        </w:r>
      </w:ins>
      <w:r w:rsidR="006D59F4" w:rsidRPr="00F824DB">
        <w:rPr>
          <w:rFonts w:ascii="Arial" w:hAnsi="Arial" w:cs="Arial"/>
        </w:rPr>
        <w:t>, we describe consistently worse survival among older individuals (</w:t>
      </w:r>
      <w:r w:rsidR="006D59F4" w:rsidRPr="00F824DB">
        <w:rPr>
          <w:rFonts w:ascii="Arial" w:hAnsi="Arial" w:cs="Arial"/>
          <w:u w:val="single"/>
        </w:rPr>
        <w:t>&gt;</w:t>
      </w:r>
      <w:r w:rsidR="006D59F4" w:rsidRPr="00F824DB">
        <w:rPr>
          <w:rFonts w:ascii="Arial" w:hAnsi="Arial" w:cs="Arial"/>
        </w:rPr>
        <w:t>60 years) for all evaluable MPNs and MDS/MPNs compared to younger individuals.</w:t>
      </w:r>
      <w:r w:rsidR="00D55938" w:rsidRPr="00F824DB">
        <w:rPr>
          <w:rFonts w:ascii="Arial" w:hAnsi="Arial" w:cs="Arial"/>
        </w:rPr>
        <w:t xml:space="preserve"> </w:t>
      </w:r>
      <w:del w:id="337" w:author="Graca M Dores" w:date="2016-01-09T14:09:00Z">
        <w:r w:rsidR="00D55938">
          <w:rPr>
            <w:rFonts w:ascii="Arial" w:hAnsi="Arial" w:cs="Arial"/>
          </w:rPr>
          <w:delText xml:space="preserve"> </w:delText>
        </w:r>
      </w:del>
      <w:r w:rsidR="002723CA" w:rsidRPr="00F824DB">
        <w:rPr>
          <w:rFonts w:ascii="Arial" w:hAnsi="Arial" w:cs="Arial"/>
        </w:rPr>
        <w:t xml:space="preserve">Limited to a </w:t>
      </w:r>
      <w:r w:rsidR="006F68E3" w:rsidRPr="00F824DB">
        <w:rPr>
          <w:rFonts w:ascii="Arial" w:hAnsi="Arial" w:cs="Arial"/>
        </w:rPr>
        <w:t>pediatric</w:t>
      </w:r>
      <w:r w:rsidR="002723CA" w:rsidRPr="00F824DB">
        <w:rPr>
          <w:rFonts w:ascii="Arial" w:hAnsi="Arial" w:cs="Arial"/>
        </w:rPr>
        <w:t xml:space="preserve"> population, s</w:t>
      </w:r>
      <w:r w:rsidR="00AC73DF" w:rsidRPr="00AC73DF">
        <w:rPr>
          <w:rFonts w:ascii="Arial" w:hAnsi="Arial"/>
          <w:rPrChange w:id="338" w:author="Graca M Dores" w:date="2016-01-09T14:09:00Z">
            <w:rPr>
              <w:rFonts w:ascii="Arial" w:hAnsi="Arial"/>
              <w:color w:val="000000"/>
            </w:rPr>
          </w:rPrChange>
        </w:rPr>
        <w:t xml:space="preserve">urvival of juvenile </w:t>
      </w:r>
      <w:proofErr w:type="spellStart"/>
      <w:r w:rsidR="00AC73DF" w:rsidRPr="00AC73DF">
        <w:rPr>
          <w:rFonts w:ascii="Arial" w:hAnsi="Arial"/>
          <w:rPrChange w:id="339" w:author="Graca M Dores" w:date="2016-01-09T14:09:00Z">
            <w:rPr>
              <w:rFonts w:ascii="Arial" w:hAnsi="Arial"/>
              <w:color w:val="000000"/>
            </w:rPr>
          </w:rPrChange>
        </w:rPr>
        <w:t>myelomonocytic</w:t>
      </w:r>
      <w:proofErr w:type="spellEnd"/>
      <w:r w:rsidR="00AC73DF" w:rsidRPr="00AC73DF">
        <w:rPr>
          <w:rFonts w:ascii="Arial" w:hAnsi="Arial"/>
          <w:rPrChange w:id="340" w:author="Graca M Dores" w:date="2016-01-09T14:09:00Z">
            <w:rPr>
              <w:rFonts w:ascii="Arial" w:hAnsi="Arial"/>
              <w:color w:val="000000"/>
            </w:rPr>
          </w:rPrChange>
        </w:rPr>
        <w:t xml:space="preserve"> </w:t>
      </w:r>
      <w:proofErr w:type="spellStart"/>
      <w:r w:rsidR="00AC73DF" w:rsidRPr="00AC73DF">
        <w:rPr>
          <w:rFonts w:ascii="Arial" w:hAnsi="Arial"/>
          <w:rPrChange w:id="341" w:author="Graca M Dores" w:date="2016-01-09T14:09:00Z">
            <w:rPr>
              <w:rFonts w:ascii="Arial" w:hAnsi="Arial"/>
              <w:color w:val="000000"/>
            </w:rPr>
          </w:rPrChange>
        </w:rPr>
        <w:t>leuk</w:t>
      </w:r>
      <w:ins w:id="342" w:author="Graca M Dores" w:date="2016-01-09T15:58:00Z">
        <w:r w:rsidR="00345CC1">
          <w:rPr>
            <w:rFonts w:ascii="Arial" w:hAnsi="Arial"/>
          </w:rPr>
          <w:t>a</w:t>
        </w:r>
      </w:ins>
      <w:r w:rsidR="00AC73DF" w:rsidRPr="00AC73DF">
        <w:rPr>
          <w:rFonts w:ascii="Arial" w:hAnsi="Arial"/>
          <w:rPrChange w:id="343" w:author="Graca M Dores" w:date="2016-01-09T14:09:00Z">
            <w:rPr>
              <w:rFonts w:ascii="Arial" w:hAnsi="Arial"/>
              <w:color w:val="000000"/>
            </w:rPr>
          </w:rPrChange>
        </w:rPr>
        <w:t>emia</w:t>
      </w:r>
      <w:proofErr w:type="spellEnd"/>
      <w:r w:rsidR="00AC73DF" w:rsidRPr="00AC73DF">
        <w:rPr>
          <w:rFonts w:ascii="Arial" w:hAnsi="Arial"/>
          <w:rPrChange w:id="344" w:author="Graca M Dores" w:date="2016-01-09T14:09:00Z">
            <w:rPr>
              <w:rFonts w:ascii="Arial" w:hAnsi="Arial"/>
              <w:color w:val="000000"/>
            </w:rPr>
          </w:rPrChange>
        </w:rPr>
        <w:t xml:space="preserve"> is dependent on prognostic features</w:t>
      </w:r>
      <w:del w:id="345" w:author="Graca M Dores" w:date="2016-01-09T14:09:00Z">
        <w:r w:rsidR="00D55938" w:rsidRPr="009957A3">
          <w:rPr>
            <w:rFonts w:ascii="Arial" w:hAnsi="Arial" w:cs="Arial"/>
            <w:color w:val="000000"/>
          </w:rPr>
          <w:delText>,</w:delText>
        </w:r>
      </w:del>
      <w:ins w:id="346" w:author="Graca M Dores" w:date="2016-01-09T14:09:00Z">
        <w:r w:rsidR="00443167" w:rsidRPr="00F824DB">
          <w:rPr>
            <w:rFonts w:ascii="Arial" w:hAnsi="Arial" w:cs="Arial"/>
          </w:rPr>
          <w:t xml:space="preserve"> </w:t>
        </w:r>
      </w:ins>
      <w:r w:rsidR="00AC73DF" w:rsidRPr="00AC73DF">
        <w:rPr>
          <w:rFonts w:ascii="Arial" w:hAnsi="Arial"/>
          <w:rPrChange w:id="347" w:author="Graca M Dores" w:date="2016-01-09T14:09:00Z">
            <w:rPr>
              <w:rFonts w:ascii="Arial" w:hAnsi="Arial"/>
              <w:color w:val="000000"/>
            </w:rPr>
          </w:rPrChange>
        </w:rPr>
        <w:fldChar w:fldCharType="begin"/>
      </w:r>
      <w:r w:rsidR="00B81DA7" w:rsidRPr="00F824DB">
        <w:rPr>
          <w:rFonts w:ascii="Arial" w:hAnsi="Arial" w:cs="Arial"/>
        </w:rPr>
        <w:instrText xml:space="preserve"> ADDIN EN.CITE &lt;EndNote&gt;&lt;Cite&gt;&lt;Author&gt;Emanuel&lt;/Author&gt;&lt;Year&gt;2008&lt;/Year&gt;&lt;RecNum&gt;260&lt;/RecNum&gt;&lt;DisplayText&gt;(Emanuel 2008)&lt;/DisplayText&gt;&lt;record&gt;&lt;rec-number&gt;260&lt;/rec-number&gt;&lt;foreign-keys&gt;&lt;key app="EN" db-id="efa90eds9esfate5faxprazcp2ez0xtee9ee" timestamp="1435924840"&gt;260&lt;/key&gt;&lt;/foreign-keys&gt;&lt;ref-type name="Journal Article"&gt;17&lt;/ref-type&gt;&lt;contributors&gt;&lt;authors&gt;&lt;author&gt;Emanuel, P. D.&lt;/author&gt;&lt;/authors&gt;&lt;/contributors&gt;&lt;auth-address&gt;Department of Medicine, Rockefeller Cancer Institute, University of Arkansas for Medical Sciences, Little Rock, AR 72205, USA. PDEmanuel@uams.edu&lt;/auth-address&gt;&lt;titles&gt;&lt;title&gt;Juvenile myelomonocytic leukemia and chronic myelomonocytic leukemia&lt;/title&gt;&lt;secondary-title&gt;Leukemia&lt;/secondary-title&gt;&lt;alt-title&gt;Leukemia&lt;/alt-title&gt;&lt;/titles&gt;&lt;periodical&gt;&lt;full-title&gt;Leukemia&lt;/full-title&gt;&lt;abbr-1&gt;Leukemia&lt;/abbr-1&gt;&lt;/periodical&gt;&lt;alt-periodical&gt;&lt;full-title&gt;Leukemia&lt;/full-title&gt;&lt;abbr-1&gt;Leukemia&lt;/abbr-1&gt;&lt;/alt-periodical&gt;&lt;pages&gt;1335-42&lt;/pages&gt;&lt;volume&gt;22&lt;/volume&gt;&lt;number&gt;7&lt;/number&gt;&lt;keywords&gt;&lt;keyword&gt;Humans&lt;/keyword&gt;&lt;keyword&gt;Leukemia, Myelomonocytic, Chronic/*classification/diagnosis/drug therapy/etiology&lt;/keyword&gt;&lt;keyword&gt;Leukemia, Myelomonocytic, Juvenile/*classification/diagnosis&lt;/keyword&gt;&lt;/keywords&gt;&lt;dates&gt;&lt;year&gt;2008&lt;/year&gt;&lt;pub-dates&gt;&lt;date&gt;Jul&lt;/date&gt;&lt;/pub-dates&gt;&lt;/dates&gt;&lt;isbn&gt;1476-5551 (Electronic)&amp;#xD;0887-6924 (Linking)&lt;/isbn&gt;&lt;accession-num&gt;18548091&lt;/accession-num&gt;&lt;urls&gt;&lt;related-urls&gt;&lt;url&gt;http://www.ncbi.nlm.nih.gov/pubmed/18548091&lt;/url&gt;&lt;/related-urls&gt;&lt;/urls&gt;&lt;electronic-resource-num&gt;10.1038/leu.2008.162&lt;/electronic-resource-num&gt;&lt;/record&gt;&lt;/Cite&gt;&lt;/EndNote&gt;</w:instrText>
      </w:r>
      <w:r w:rsidR="00AC73DF" w:rsidRPr="00AC73DF">
        <w:rPr>
          <w:rFonts w:ascii="Arial" w:hAnsi="Arial"/>
          <w:rPrChange w:id="348" w:author="Graca M Dores" w:date="2016-01-09T14:09:00Z">
            <w:rPr>
              <w:rFonts w:ascii="Arial" w:hAnsi="Arial"/>
              <w:color w:val="000000"/>
            </w:rPr>
          </w:rPrChange>
        </w:rPr>
        <w:fldChar w:fldCharType="separate"/>
      </w:r>
      <w:r w:rsidR="00AC73DF" w:rsidRPr="00AC73DF">
        <w:rPr>
          <w:rFonts w:ascii="Arial" w:hAnsi="Arial"/>
          <w:rPrChange w:id="349" w:author="Graca M Dores" w:date="2016-01-09T14:09:00Z">
            <w:rPr>
              <w:rFonts w:ascii="Arial" w:hAnsi="Arial"/>
              <w:color w:val="000000"/>
            </w:rPr>
          </w:rPrChange>
        </w:rPr>
        <w:t>(</w:t>
      </w:r>
      <w:r w:rsidR="00AC73DF" w:rsidRPr="00AC73DF">
        <w:fldChar w:fldCharType="begin"/>
      </w:r>
      <w:r w:rsidR="00C0390C" w:rsidRPr="00F824DB">
        <w:instrText xml:space="preserve"> HYPERLINK \l "_ENREF_18" \o "Emanuel, 2008 #260" </w:instrText>
      </w:r>
      <w:r w:rsidR="00AC73DF" w:rsidRPr="00AC73DF">
        <w:fldChar w:fldCharType="separate"/>
      </w:r>
      <w:r w:rsidR="00AC73DF" w:rsidRPr="00AC73DF">
        <w:rPr>
          <w:rFonts w:ascii="Arial" w:hAnsi="Arial"/>
          <w:rPrChange w:id="350" w:author="Graca M Dores" w:date="2016-01-09T14:09:00Z">
            <w:rPr>
              <w:rFonts w:ascii="Arial" w:hAnsi="Arial"/>
              <w:color w:val="000000"/>
            </w:rPr>
          </w:rPrChange>
        </w:rPr>
        <w:t>Emanuel 2008</w:t>
      </w:r>
      <w:r w:rsidR="00AC73DF" w:rsidRPr="00AC73DF">
        <w:rPr>
          <w:rFonts w:ascii="Arial" w:hAnsi="Arial"/>
          <w:rPrChange w:id="351" w:author="Graca M Dores" w:date="2016-01-09T14:09:00Z">
            <w:rPr>
              <w:rFonts w:ascii="Arial" w:hAnsi="Arial"/>
              <w:color w:val="000000"/>
            </w:rPr>
          </w:rPrChange>
        </w:rPr>
        <w:fldChar w:fldCharType="end"/>
      </w:r>
      <w:r w:rsidR="00AC73DF" w:rsidRPr="00AC73DF">
        <w:rPr>
          <w:rFonts w:ascii="Arial" w:hAnsi="Arial"/>
          <w:rPrChange w:id="352" w:author="Graca M Dores" w:date="2016-01-09T14:09:00Z">
            <w:rPr>
              <w:rFonts w:ascii="Arial" w:hAnsi="Arial"/>
              <w:color w:val="000000"/>
            </w:rPr>
          </w:rPrChange>
        </w:rPr>
        <w:t>)</w:t>
      </w:r>
      <w:r w:rsidR="00AC73DF" w:rsidRPr="00AC73DF">
        <w:rPr>
          <w:rFonts w:ascii="Arial" w:hAnsi="Arial"/>
          <w:rPrChange w:id="353" w:author="Graca M Dores" w:date="2016-01-09T14:09:00Z">
            <w:rPr>
              <w:rFonts w:ascii="Arial" w:hAnsi="Arial"/>
              <w:color w:val="000000"/>
            </w:rPr>
          </w:rPrChange>
        </w:rPr>
        <w:fldChar w:fldCharType="end"/>
      </w:r>
      <w:ins w:id="354" w:author="Graca M Dores" w:date="2016-01-09T14:09:00Z">
        <w:r w:rsidR="00443167" w:rsidRPr="00F824DB">
          <w:rPr>
            <w:rFonts w:ascii="Arial" w:hAnsi="Arial" w:cs="Arial"/>
          </w:rPr>
          <w:t>,</w:t>
        </w:r>
      </w:ins>
      <w:r w:rsidR="00AC73DF" w:rsidRPr="00AC73DF">
        <w:rPr>
          <w:rFonts w:ascii="Arial" w:hAnsi="Arial"/>
          <w:rPrChange w:id="355" w:author="Graca M Dores" w:date="2016-01-09T14:09:00Z">
            <w:rPr>
              <w:rFonts w:ascii="Arial" w:hAnsi="Arial"/>
              <w:color w:val="000000"/>
            </w:rPr>
          </w:rPrChange>
        </w:rPr>
        <w:t xml:space="preserve"> and a 45% 5-year overall survival was reported in </w:t>
      </w:r>
      <w:r w:rsidR="00AC73DF" w:rsidRPr="00AC73DF">
        <w:rPr>
          <w:rFonts w:ascii="Arial" w:hAnsi="Arial"/>
          <w:rPrChange w:id="356" w:author="Graca M Dores" w:date="2016-01-09T14:09:00Z">
            <w:rPr>
              <w:rFonts w:ascii="Arial" w:hAnsi="Arial"/>
              <w:color w:val="000000"/>
            </w:rPr>
          </w:rPrChange>
        </w:rPr>
        <w:lastRenderedPageBreak/>
        <w:t>a population-based study (1990-1999) in the United Kingdom</w:t>
      </w:r>
      <w:del w:id="357" w:author="Graca M Dores" w:date="2016-01-09T14:09:00Z">
        <w:r w:rsidR="00D55938" w:rsidRPr="009957A3">
          <w:rPr>
            <w:rFonts w:ascii="Arial" w:hAnsi="Arial" w:cs="Arial"/>
            <w:color w:val="000000"/>
          </w:rPr>
          <w:delText>.</w:delText>
        </w:r>
      </w:del>
      <w:ins w:id="358" w:author="Graca M Dores" w:date="2016-01-09T14:09:00Z">
        <w:r w:rsidR="00443167" w:rsidRPr="00F824DB">
          <w:rPr>
            <w:rFonts w:ascii="Arial" w:hAnsi="Arial" w:cs="Arial"/>
          </w:rPr>
          <w:t xml:space="preserve"> </w:t>
        </w:r>
      </w:ins>
      <w:r w:rsidR="00AC73DF" w:rsidRPr="00AC73DF">
        <w:rPr>
          <w:rFonts w:ascii="Arial" w:hAnsi="Arial"/>
          <w:rPrChange w:id="359" w:author="Graca M Dores" w:date="2016-01-09T14:09:00Z">
            <w:rPr>
              <w:rFonts w:ascii="Arial" w:hAnsi="Arial"/>
              <w:color w:val="000000"/>
            </w:rPr>
          </w:rPrChange>
        </w:rPr>
        <w:fldChar w:fldCharType="begin">
          <w:fldData xml:space="preserve">PEVuZE5vdGU+PENpdGU+PEF1dGhvcj5QYXNzbW9yZTwvQXV0aG9yPjxZZWFyPjIwMDM8L1llYXI+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</w:fldData>
        </w:fldChar>
      </w:r>
      <w:r w:rsidR="00AC73DF" w:rsidRPr="00AC73DF">
        <w:rPr>
          <w:rFonts w:ascii="Arial" w:hAnsi="Arial"/>
          <w:rPrChange w:id="360" w:author="Graca M Dores" w:date="2016-01-09T14:09:00Z">
            <w:rPr>
              <w:rFonts w:ascii="Arial" w:hAnsi="Arial"/>
              <w:color w:val="000000"/>
            </w:rPr>
          </w:rPrChange>
        </w:rPr>
        <w:instrText xml:space="preserve"> ADDIN EN.CITE </w:instrText>
      </w:r>
      <w:r w:rsidR="00AC73DF" w:rsidRPr="00AC73DF">
        <w:rPr>
          <w:rFonts w:ascii="Arial" w:hAnsi="Arial"/>
          <w:rPrChange w:id="361" w:author="Graca M Dores" w:date="2016-01-09T14:09:00Z">
            <w:rPr>
              <w:rFonts w:ascii="Arial" w:hAnsi="Arial"/>
              <w:color w:val="000000"/>
            </w:rPr>
          </w:rPrChange>
        </w:rPr>
        <w:fldChar w:fldCharType="begin">
          <w:fldData xml:space="preserve">PEVuZE5vdGU+PENpdGU+PEF1dGhvcj5QYXNzbW9yZTwvQXV0aG9yPjxZZWFyPjIwMDM8L1llYXI+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</w:fldData>
        </w:fldChar>
      </w:r>
      <w:r w:rsidR="00B81DA7" w:rsidRPr="00F824DB">
        <w:rPr>
          <w:rFonts w:ascii="Arial" w:hAnsi="Arial" w:cs="Arial"/>
        </w:rPr>
        <w:instrText xml:space="preserve"> ADDIN EN.CITE.DATA </w:instrText>
      </w:r>
      <w:r w:rsidR="00AC73DF" w:rsidRPr="00AC73DF">
        <w:rPr>
          <w:rFonts w:ascii="Arial" w:hAnsi="Arial"/>
          <w:rPrChange w:id="362" w:author="Graca M Dores" w:date="2016-01-09T14:09:00Z">
            <w:rPr>
              <w:rFonts w:ascii="Arial" w:hAnsi="Arial"/>
            </w:rPr>
          </w:rPrChange>
        </w:rPr>
      </w:r>
      <w:r w:rsidR="00AC73DF" w:rsidRPr="00AC73DF">
        <w:rPr>
          <w:rFonts w:ascii="Arial" w:hAnsi="Arial"/>
          <w:rPrChange w:id="363" w:author="Graca M Dores" w:date="2016-01-09T14:09:00Z">
            <w:rPr>
              <w:rFonts w:ascii="Arial" w:hAnsi="Arial"/>
              <w:color w:val="000000"/>
            </w:rPr>
          </w:rPrChange>
        </w:rPr>
        <w:fldChar w:fldCharType="end"/>
      </w:r>
      <w:r w:rsidR="00AC73DF" w:rsidRPr="00AC73DF">
        <w:rPr>
          <w:rFonts w:ascii="Arial" w:hAnsi="Arial"/>
          <w:rPrChange w:id="364" w:author="Graca M Dores" w:date="2016-01-09T14:09:00Z">
            <w:rPr>
              <w:rFonts w:ascii="Arial" w:hAnsi="Arial"/>
            </w:rPr>
          </w:rPrChange>
        </w:rPr>
      </w:r>
      <w:r w:rsidR="00AC73DF" w:rsidRPr="00AC73DF">
        <w:rPr>
          <w:rFonts w:ascii="Arial" w:hAnsi="Arial"/>
          <w:rPrChange w:id="365" w:author="Graca M Dores" w:date="2016-01-09T14:09:00Z">
            <w:rPr>
              <w:rFonts w:ascii="Arial" w:hAnsi="Arial"/>
              <w:color w:val="000000"/>
            </w:rPr>
          </w:rPrChange>
        </w:rPr>
        <w:fldChar w:fldCharType="separate"/>
      </w:r>
      <w:del w:id="366" w:author="Graca M Dores" w:date="2016-01-09T14:09:00Z">
        <w:r w:rsidR="00B81DA7">
          <w:rPr>
            <w:rFonts w:ascii="Arial" w:hAnsi="Arial" w:cs="Arial"/>
            <w:noProof/>
            <w:color w:val="000000"/>
          </w:rPr>
          <w:delText>(</w:delText>
        </w:r>
        <w:r w:rsidR="00AC73DF">
          <w:fldChar w:fldCharType="begin"/>
        </w:r>
        <w:r w:rsidR="00C0390C">
          <w:delInstrText xml:space="preserve"> HYPERLINK \l "_ENREF_42" \o "Passmore, 2003 #261" </w:delInstrText>
        </w:r>
        <w:r w:rsidR="00AC73DF">
          <w:fldChar w:fldCharType="separate"/>
        </w:r>
        <w:r w:rsidR="0018142B">
          <w:rPr>
            <w:rFonts w:ascii="Arial" w:hAnsi="Arial" w:cs="Arial"/>
            <w:noProof/>
            <w:color w:val="000000"/>
          </w:rPr>
          <w:delText>Passmore</w:delText>
        </w:r>
        <w:r w:rsidR="0018142B" w:rsidRPr="00B81DA7">
          <w:rPr>
            <w:rFonts w:ascii="Arial" w:hAnsi="Arial" w:cs="Arial"/>
            <w:i/>
            <w:noProof/>
            <w:color w:val="000000"/>
          </w:rPr>
          <w:delText>, et al</w:delText>
        </w:r>
        <w:r w:rsidR="0018142B">
          <w:rPr>
            <w:rFonts w:ascii="Arial" w:hAnsi="Arial" w:cs="Arial"/>
            <w:noProof/>
            <w:color w:val="000000"/>
          </w:rPr>
          <w:delText xml:space="preserve"> 2003</w:delText>
        </w:r>
        <w:r w:rsidR="00AC73DF">
          <w:rPr>
            <w:rFonts w:ascii="Arial" w:hAnsi="Arial" w:cs="Arial"/>
            <w:noProof/>
            <w:color w:val="000000"/>
          </w:rPr>
          <w:fldChar w:fldCharType="end"/>
        </w:r>
        <w:r w:rsidR="00B81DA7">
          <w:rPr>
            <w:rFonts w:ascii="Arial" w:hAnsi="Arial" w:cs="Arial"/>
            <w:noProof/>
            <w:color w:val="000000"/>
          </w:rPr>
          <w:delText>)</w:delText>
        </w:r>
      </w:del>
      <w:ins w:id="367" w:author="Graca M Dores" w:date="2016-01-09T14:09:00Z">
        <w:r w:rsidR="00B81DA7" w:rsidRPr="00F824DB">
          <w:rPr>
            <w:rFonts w:ascii="Arial" w:hAnsi="Arial" w:cs="Arial"/>
            <w:noProof/>
          </w:rPr>
          <w:t>(</w:t>
        </w:r>
        <w:r w:rsidR="00AC73DF" w:rsidRPr="00F824DB">
          <w:fldChar w:fldCharType="begin"/>
        </w:r>
        <w:r w:rsidR="00C0390C" w:rsidRPr="00F824DB">
          <w:instrText xml:space="preserve"> HYPERLINK \l "_ENREF_45" \o "Passmore, 2003 #261" </w:instrText>
        </w:r>
        <w:r w:rsidR="00AC73DF" w:rsidRPr="00F824DB">
          <w:fldChar w:fldCharType="separate"/>
        </w:r>
        <w:r w:rsidR="0013570D" w:rsidRPr="00F824DB">
          <w:rPr>
            <w:rFonts w:ascii="Arial" w:hAnsi="Arial" w:cs="Arial"/>
            <w:noProof/>
          </w:rPr>
          <w:t>Passmore</w:t>
        </w:r>
        <w:r w:rsidR="0013570D" w:rsidRPr="00F824DB">
          <w:rPr>
            <w:rFonts w:ascii="Arial" w:hAnsi="Arial" w:cs="Arial"/>
            <w:i/>
            <w:noProof/>
          </w:rPr>
          <w:t>, et al</w:t>
        </w:r>
        <w:r w:rsidR="0013570D" w:rsidRPr="00F824DB">
          <w:rPr>
            <w:rFonts w:ascii="Arial" w:hAnsi="Arial" w:cs="Arial"/>
            <w:noProof/>
          </w:rPr>
          <w:t xml:space="preserve"> 2003</w:t>
        </w:r>
        <w:r w:rsidR="00AC73DF" w:rsidRPr="00F824DB">
          <w:rPr>
            <w:rFonts w:ascii="Arial" w:hAnsi="Arial" w:cs="Arial"/>
            <w:noProof/>
          </w:rPr>
          <w:fldChar w:fldCharType="end"/>
        </w:r>
        <w:r w:rsidR="00B81DA7" w:rsidRPr="00F824DB">
          <w:rPr>
            <w:rFonts w:ascii="Arial" w:hAnsi="Arial" w:cs="Arial"/>
            <w:noProof/>
          </w:rPr>
          <w:t>)</w:t>
        </w:r>
      </w:ins>
      <w:r w:rsidR="00AC73DF" w:rsidRPr="00AC73DF">
        <w:rPr>
          <w:rFonts w:ascii="Arial" w:hAnsi="Arial"/>
          <w:rPrChange w:id="368" w:author="Graca M Dores" w:date="2016-01-09T14:09:00Z">
            <w:rPr>
              <w:rFonts w:ascii="Arial" w:hAnsi="Arial"/>
              <w:color w:val="000000"/>
            </w:rPr>
          </w:rPrChange>
        </w:rPr>
        <w:fldChar w:fldCharType="end"/>
      </w:r>
      <w:del w:id="369" w:author="Graca M Dores" w:date="2016-01-09T14:09:00Z">
        <w:r w:rsidR="00D55938">
          <w:rPr>
            <w:rFonts w:ascii="Arial" w:hAnsi="Arial" w:cs="Arial"/>
            <w:color w:val="000000"/>
          </w:rPr>
          <w:delText xml:space="preserve"> </w:delText>
        </w:r>
      </w:del>
      <w:ins w:id="370" w:author="Graca M Dores" w:date="2016-01-09T14:09:00Z">
        <w:r w:rsidR="00443167" w:rsidRPr="00F824DB">
          <w:rPr>
            <w:rFonts w:ascii="Arial" w:hAnsi="Arial" w:cs="Arial"/>
          </w:rPr>
          <w:t>.</w:t>
        </w:r>
      </w:ins>
      <w:r w:rsidR="00AC73DF" w:rsidRPr="00AC73DF">
        <w:rPr>
          <w:rFonts w:ascii="Arial" w:hAnsi="Arial"/>
          <w:rPrChange w:id="371" w:author="Graca M Dores" w:date="2016-01-09T14:09:00Z">
            <w:rPr>
              <w:rFonts w:ascii="Arial" w:hAnsi="Arial"/>
              <w:color w:val="000000"/>
            </w:rPr>
          </w:rPrChange>
        </w:rPr>
        <w:t xml:space="preserve"> We report slightly more favorable 55.7% 5-year RS in our study, notably similar to that reported in the SEER Program for acute </w:t>
      </w:r>
      <w:proofErr w:type="spellStart"/>
      <w:r w:rsidR="00AC73DF" w:rsidRPr="00AC73DF">
        <w:rPr>
          <w:rFonts w:ascii="Arial" w:hAnsi="Arial"/>
          <w:rPrChange w:id="372" w:author="Graca M Dores" w:date="2016-01-09T14:09:00Z">
            <w:rPr>
              <w:rFonts w:ascii="Arial" w:hAnsi="Arial"/>
              <w:color w:val="000000"/>
            </w:rPr>
          </w:rPrChange>
        </w:rPr>
        <w:t>myelomonocytic</w:t>
      </w:r>
      <w:proofErr w:type="spellEnd"/>
      <w:r w:rsidR="00AC73DF" w:rsidRPr="00AC73DF">
        <w:rPr>
          <w:rFonts w:ascii="Arial" w:hAnsi="Arial"/>
          <w:rPrChange w:id="373" w:author="Graca M Dores" w:date="2016-01-09T14:09:00Z">
            <w:rPr>
              <w:rFonts w:ascii="Arial" w:hAnsi="Arial"/>
              <w:color w:val="000000"/>
            </w:rPr>
          </w:rPrChange>
        </w:rPr>
        <w:t xml:space="preserve"> </w:t>
      </w:r>
      <w:proofErr w:type="spellStart"/>
      <w:r w:rsidR="00AC73DF" w:rsidRPr="00AC73DF">
        <w:rPr>
          <w:rFonts w:ascii="Arial" w:hAnsi="Arial"/>
          <w:rPrChange w:id="374" w:author="Graca M Dores" w:date="2016-01-09T14:09:00Z">
            <w:rPr>
              <w:rFonts w:ascii="Arial" w:hAnsi="Arial"/>
              <w:color w:val="000000"/>
            </w:rPr>
          </w:rPrChange>
        </w:rPr>
        <w:t>leuk</w:t>
      </w:r>
      <w:ins w:id="375" w:author="Graca M Dores" w:date="2016-01-09T15:58:00Z">
        <w:r w:rsidR="00345CC1">
          <w:rPr>
            <w:rFonts w:ascii="Arial" w:hAnsi="Arial"/>
          </w:rPr>
          <w:t>a</w:t>
        </w:r>
      </w:ins>
      <w:r w:rsidR="00AC73DF" w:rsidRPr="00AC73DF">
        <w:rPr>
          <w:rFonts w:ascii="Arial" w:hAnsi="Arial"/>
          <w:rPrChange w:id="376" w:author="Graca M Dores" w:date="2016-01-09T14:09:00Z">
            <w:rPr>
              <w:rFonts w:ascii="Arial" w:hAnsi="Arial"/>
              <w:color w:val="000000"/>
            </w:rPr>
          </w:rPrChange>
        </w:rPr>
        <w:t>emia</w:t>
      </w:r>
      <w:proofErr w:type="spellEnd"/>
      <w:r w:rsidR="00AC73DF" w:rsidRPr="00AC73DF">
        <w:rPr>
          <w:rFonts w:ascii="Arial" w:hAnsi="Arial"/>
          <w:rPrChange w:id="377" w:author="Graca M Dores" w:date="2016-01-09T14:09:00Z">
            <w:rPr>
              <w:rFonts w:ascii="Arial" w:hAnsi="Arial"/>
              <w:color w:val="000000"/>
            </w:rPr>
          </w:rPrChange>
        </w:rPr>
        <w:t xml:space="preserve"> among the youngest age </w:t>
      </w:r>
      <w:r w:rsidR="00D55938" w:rsidRPr="00F824DB">
        <w:rPr>
          <w:rFonts w:ascii="Arial" w:hAnsi="Arial" w:cs="Arial"/>
        </w:rPr>
        <w:t>groups</w:t>
      </w:r>
      <w:del w:id="378" w:author="Graca M Dores" w:date="2016-01-09T14:09:00Z">
        <w:r w:rsidR="00D55938" w:rsidRPr="009957A3">
          <w:rPr>
            <w:rFonts w:ascii="Arial" w:hAnsi="Arial" w:cs="Arial"/>
          </w:rPr>
          <w:delText>.</w:delText>
        </w:r>
        <w:r w:rsidR="00AC73DF">
          <w:fldChar w:fldCharType="begin"/>
        </w:r>
        <w:r w:rsidR="00C0390C">
          <w:delInstrText xml:space="preserve"> HYPERLINK "https://webmail.ouhsc.edu/owa/redir.aspx?SURL=g0wrdhaNhn2TZMWh80YZA1QXy9bx_wIFfla3MKAqDKRfv7PIBIPSCGYAaQBsAGUAOgAvAC8ALwBDADoALwBVAHMAZQByAHMALwB2AGgAYQBvAGsAbABkAG8AcgBlAHMAZwAvAEEAcABwAEQAYQB0AGEALwBMAG8AYwBhAGwALwBNAGkAYwByAG8AcwBvAGYAdAAvAFcAaQBuAGQAbwB3AHMALwBUAGUAbQBwAG8AcgBhAHIAeQAlADIAMABJAG4AdABlAHIAbgBlAHQAJQAyADAARgBpAGwAZQBzAC8AQwBvAG4AdABlAG4AdAAuAEkARQA1AC8AVAA1AFkAUgBEAFIAWgBYAC8ATQBQAE4AXwBUAGUAeAB0AF8AMAA2AC0AMgA5AC0AMQA1AF8AcwBzAC4AZABvAGMAeAAjAF8ARQBOAFIARQBGAF8AMQA0AA..&amp;URL=file%3a%2f%2f%2fC%3a%2fUsers%2fvhaokldoresg%2fAppData%2fLocal%2fMicrosoft%2fWindows%2fTemporary%2520Internet%2520Files%2fContent.IE5%2fT5YRDRZX%2fMPN_Text_06-29-15_ss.docx%23_ENREF_14" \t "_blank" \o "Dores, 2012 #47" </w:delInstrText>
        </w:r>
        <w:r w:rsidR="00AC73DF">
          <w:fldChar w:fldCharType="separate"/>
        </w:r>
        <w:r w:rsidR="00D55938" w:rsidRPr="009957A3">
          <w:rPr>
            <w:rStyle w:val="Hyperlink"/>
            <w:rFonts w:ascii="Arial" w:hAnsi="Arial" w:cs="Arial"/>
            <w:color w:val="auto"/>
            <w:u w:val="none"/>
            <w:vertAlign w:val="superscript"/>
          </w:rPr>
          <w:delText>14</w:delText>
        </w:r>
        <w:r w:rsidR="00AC73DF">
          <w:rPr>
            <w:rStyle w:val="Hyperlink"/>
            <w:rFonts w:ascii="Arial" w:hAnsi="Arial" w:cs="Arial"/>
            <w:color w:val="auto"/>
            <w:u w:val="none"/>
            <w:vertAlign w:val="superscript"/>
          </w:rPr>
          <w:fldChar w:fldCharType="end"/>
        </w:r>
      </w:del>
      <w:ins w:id="379" w:author="Graca M Dores" w:date="2016-01-09T14:09:00Z">
        <w:r w:rsidR="0013570D" w:rsidRPr="00F824DB">
          <w:rPr>
            <w:rFonts w:ascii="Arial" w:hAnsi="Arial" w:cs="Arial"/>
          </w:rPr>
          <w:t xml:space="preserve"> </w:t>
        </w:r>
        <w:r w:rsidR="00AC73DF" w:rsidRPr="00F824DB">
          <w:rPr>
            <w:rFonts w:ascii="Arial" w:hAnsi="Arial" w:cs="Arial"/>
          </w:rPr>
          <w:fldChar w:fldCharType="begin">
            <w:fldData xml:space="preserve">PEVuZE5vdGU+PENpdGU+PEF1dGhvcj5Eb3JlczwvQXV0aG9yPjxZZWFyPjIwMTI8L1llYXI+PFJl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</w:fldData>
          </w:fldChar>
        </w:r>
        <w:r w:rsidR="0013570D" w:rsidRPr="00F824DB">
          <w:rPr>
            <w:rFonts w:ascii="Arial" w:hAnsi="Arial" w:cs="Arial"/>
          </w:rPr>
          <w:instrText xml:space="preserve"> ADDIN EN.CITE </w:instrText>
        </w:r>
        <w:r w:rsidR="00AC73DF" w:rsidRPr="00F824DB">
          <w:rPr>
            <w:rFonts w:ascii="Arial" w:hAnsi="Arial" w:cs="Arial"/>
          </w:rPr>
          <w:fldChar w:fldCharType="begin">
            <w:fldData xml:space="preserve">PEVuZE5vdGU+PENpdGU+PEF1dGhvcj5Eb3JlczwvQXV0aG9yPjxZZWFyPjIwMTI8L1llYXI+PFJl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</w:fldData>
          </w:fldChar>
        </w:r>
        <w:r w:rsidR="0013570D" w:rsidRPr="00F824DB">
          <w:rPr>
            <w:rFonts w:ascii="Arial" w:hAnsi="Arial" w:cs="Arial"/>
          </w:rPr>
          <w:instrText xml:space="preserve"> ADDIN EN.CITE.DATA </w:instrText>
        </w:r>
        <w:r w:rsidR="00AC73DF" w:rsidRPr="00F824DB">
          <w:rPr>
            <w:rFonts w:ascii="Arial" w:hAnsi="Arial" w:cs="Arial"/>
          </w:rPr>
        </w:r>
        <w:r w:rsidR="00AC73DF" w:rsidRPr="00F824DB">
          <w:rPr>
            <w:rFonts w:ascii="Arial" w:hAnsi="Arial" w:cs="Arial"/>
          </w:rPr>
          <w:fldChar w:fldCharType="end"/>
        </w:r>
        <w:r w:rsidR="00AC73DF" w:rsidRPr="00F824DB">
          <w:rPr>
            <w:rFonts w:ascii="Arial" w:hAnsi="Arial" w:cs="Arial"/>
          </w:rPr>
        </w:r>
        <w:r w:rsidR="00AC73DF" w:rsidRPr="00F824DB">
          <w:rPr>
            <w:rFonts w:ascii="Arial" w:hAnsi="Arial" w:cs="Arial"/>
          </w:rPr>
          <w:fldChar w:fldCharType="separate"/>
        </w:r>
        <w:r w:rsidR="0013570D" w:rsidRPr="00F824DB">
          <w:rPr>
            <w:rFonts w:ascii="Arial" w:hAnsi="Arial" w:cs="Arial"/>
            <w:noProof/>
          </w:rPr>
          <w:t>(</w:t>
        </w:r>
        <w:r w:rsidR="00AC73DF" w:rsidRPr="00F824DB">
          <w:fldChar w:fldCharType="begin"/>
        </w:r>
        <w:r w:rsidR="00C0390C" w:rsidRPr="00F824DB">
          <w:instrText xml:space="preserve"> HYPERLINK \l "_ENREF_17" \o "Dores, 2012 #125" </w:instrText>
        </w:r>
        <w:r w:rsidR="00AC73DF" w:rsidRPr="00F824DB">
          <w:fldChar w:fldCharType="separate"/>
        </w:r>
        <w:r w:rsidR="0013570D" w:rsidRPr="00F824DB">
          <w:rPr>
            <w:rFonts w:ascii="Arial" w:hAnsi="Arial" w:cs="Arial"/>
            <w:noProof/>
          </w:rPr>
          <w:t>Dores</w:t>
        </w:r>
        <w:r w:rsidR="0013570D" w:rsidRPr="00F824DB">
          <w:rPr>
            <w:rFonts w:ascii="Arial" w:hAnsi="Arial" w:cs="Arial"/>
            <w:i/>
            <w:noProof/>
          </w:rPr>
          <w:t>, et al</w:t>
        </w:r>
        <w:r w:rsidR="0013570D" w:rsidRPr="00F824DB">
          <w:rPr>
            <w:rFonts w:ascii="Arial" w:hAnsi="Arial" w:cs="Arial"/>
            <w:noProof/>
          </w:rPr>
          <w:t xml:space="preserve"> 2012</w:t>
        </w:r>
        <w:r w:rsidR="00AC73DF" w:rsidRPr="00F824DB">
          <w:rPr>
            <w:rFonts w:ascii="Arial" w:hAnsi="Arial" w:cs="Arial"/>
            <w:noProof/>
          </w:rPr>
          <w:fldChar w:fldCharType="end"/>
        </w:r>
        <w:r w:rsidR="0013570D" w:rsidRPr="00F824DB">
          <w:rPr>
            <w:rFonts w:ascii="Arial" w:hAnsi="Arial" w:cs="Arial"/>
            <w:noProof/>
          </w:rPr>
          <w:t>)</w:t>
        </w:r>
        <w:r w:rsidR="00AC73DF" w:rsidRPr="00F824DB">
          <w:rPr>
            <w:rFonts w:ascii="Arial" w:hAnsi="Arial" w:cs="Arial"/>
          </w:rPr>
          <w:fldChar w:fldCharType="end"/>
        </w:r>
        <w:r w:rsidR="00D55938" w:rsidRPr="00F824DB">
          <w:rPr>
            <w:rFonts w:ascii="Arial" w:hAnsi="Arial" w:cs="Arial"/>
          </w:rPr>
          <w:t>.</w:t>
        </w:r>
      </w:ins>
      <w:r w:rsidR="00D55938" w:rsidRPr="00F824DB">
        <w:rPr>
          <w:rFonts w:ascii="Arial" w:hAnsi="Arial" w:cs="Arial"/>
        </w:rPr>
        <w:t xml:space="preserve">  </w:t>
      </w:r>
    </w:p>
    <w:p w:rsidR="00460DB6" w:rsidRPr="00F824DB" w:rsidRDefault="00460DB6" w:rsidP="000D71C6">
      <w:pPr>
        <w:autoSpaceDE w:val="0"/>
        <w:autoSpaceDN w:val="0"/>
        <w:adjustRightInd w:val="0"/>
        <w:spacing w:line="480" w:lineRule="auto"/>
        <w:rPr>
          <w:rFonts w:ascii="Arial" w:hAnsi="Arial" w:cs="Arial"/>
        </w:rPr>
      </w:pPr>
    </w:p>
    <w:p w:rsidR="00460DB6" w:rsidRPr="00F824DB" w:rsidRDefault="00460DB6" w:rsidP="000D71C6">
      <w:pPr>
        <w:autoSpaceDE w:val="0"/>
        <w:autoSpaceDN w:val="0"/>
        <w:adjustRightInd w:val="0"/>
        <w:spacing w:line="480" w:lineRule="auto"/>
        <w:rPr>
          <w:rFonts w:ascii="Arial" w:hAnsi="Arial" w:cs="Arial"/>
          <w:i/>
        </w:rPr>
      </w:pPr>
      <w:r w:rsidRPr="00F824DB">
        <w:rPr>
          <w:rFonts w:ascii="Arial" w:hAnsi="Arial" w:cs="Arial"/>
          <w:i/>
        </w:rPr>
        <w:t>Strengths and limitations</w:t>
      </w:r>
    </w:p>
    <w:p w:rsidR="00460DB6" w:rsidRPr="00F824DB" w:rsidRDefault="0050772F" w:rsidP="007C7295">
      <w:pPr>
        <w:autoSpaceDE w:val="0"/>
        <w:autoSpaceDN w:val="0"/>
        <w:adjustRightInd w:val="0"/>
        <w:spacing w:line="480" w:lineRule="auto"/>
        <w:ind w:firstLine="720"/>
        <w:rPr>
          <w:rFonts w:ascii="Arial" w:hAnsi="Arial" w:cs="Arial"/>
          <w:bCs/>
        </w:rPr>
      </w:pPr>
      <w:r w:rsidRPr="00F824DB">
        <w:rPr>
          <w:rFonts w:ascii="Arial" w:hAnsi="Arial" w:cs="Arial"/>
        </w:rPr>
        <w:t xml:space="preserve">Among the strengths of this </w:t>
      </w:r>
      <w:r w:rsidR="00177C3E" w:rsidRPr="00F824DB">
        <w:rPr>
          <w:rFonts w:ascii="Arial" w:hAnsi="Arial" w:cs="Arial"/>
        </w:rPr>
        <w:t xml:space="preserve">descriptive epidemiologic </w:t>
      </w:r>
      <w:r w:rsidRPr="00F824DB">
        <w:rPr>
          <w:rFonts w:ascii="Arial" w:hAnsi="Arial" w:cs="Arial"/>
        </w:rPr>
        <w:t xml:space="preserve">population-based study is the large number of cases that allowed us to calculate IRs and RS for </w:t>
      </w:r>
      <w:r w:rsidR="00BA38C9" w:rsidRPr="00F824DB">
        <w:rPr>
          <w:rFonts w:ascii="Arial" w:hAnsi="Arial" w:cs="Arial"/>
        </w:rPr>
        <w:t xml:space="preserve">individual </w:t>
      </w:r>
      <w:r w:rsidRPr="00F824DB">
        <w:rPr>
          <w:rFonts w:ascii="Arial" w:hAnsi="Arial" w:cs="Arial"/>
        </w:rPr>
        <w:t xml:space="preserve">MPNs and </w:t>
      </w:r>
      <w:r w:rsidR="00ED772C" w:rsidRPr="00F824DB">
        <w:rPr>
          <w:rFonts w:ascii="Arial" w:hAnsi="Arial" w:cs="Arial"/>
        </w:rPr>
        <w:t>MDS/MPNs</w:t>
      </w:r>
      <w:r w:rsidR="00177C3E" w:rsidRPr="00F824DB">
        <w:rPr>
          <w:rFonts w:ascii="Arial" w:hAnsi="Arial" w:cs="Arial"/>
        </w:rPr>
        <w:t xml:space="preserve"> during 2001-2012</w:t>
      </w:r>
      <w:r w:rsidRPr="00F824DB">
        <w:rPr>
          <w:rFonts w:ascii="Arial" w:hAnsi="Arial" w:cs="Arial"/>
        </w:rPr>
        <w:t xml:space="preserve">.  </w:t>
      </w:r>
      <w:r w:rsidR="00DD10BE" w:rsidRPr="00F824DB">
        <w:rPr>
          <w:rFonts w:ascii="Arial" w:hAnsi="Arial" w:cs="Arial"/>
        </w:rPr>
        <w:t xml:space="preserve">We had sufficient cases to </w:t>
      </w:r>
      <w:r w:rsidR="0056675C" w:rsidRPr="00F824DB">
        <w:rPr>
          <w:rFonts w:ascii="Arial" w:hAnsi="Arial" w:cs="Arial"/>
        </w:rPr>
        <w:t>assess gender differences by age and to</w:t>
      </w:r>
      <w:r w:rsidR="00DD10BE" w:rsidRPr="00F824DB">
        <w:rPr>
          <w:rFonts w:ascii="Arial" w:hAnsi="Arial" w:cs="Arial"/>
        </w:rPr>
        <w:t xml:space="preserve"> </w:t>
      </w:r>
      <w:r w:rsidR="0056675C" w:rsidRPr="00F824DB">
        <w:rPr>
          <w:rFonts w:ascii="Arial" w:hAnsi="Arial" w:cs="Arial"/>
        </w:rPr>
        <w:t>provide a detailed assessment of</w:t>
      </w:r>
      <w:r w:rsidR="00DD10BE" w:rsidRPr="00F824DB">
        <w:rPr>
          <w:rFonts w:ascii="Arial" w:hAnsi="Arial" w:cs="Arial"/>
        </w:rPr>
        <w:t xml:space="preserve"> IRs by racial/ethnic groups </w:t>
      </w:r>
      <w:r w:rsidR="00672220" w:rsidRPr="00F824DB">
        <w:rPr>
          <w:rFonts w:ascii="Arial" w:hAnsi="Arial" w:cs="Arial"/>
        </w:rPr>
        <w:t>not</w:t>
      </w:r>
      <w:r w:rsidR="00DD10BE" w:rsidRPr="00F824DB">
        <w:rPr>
          <w:rFonts w:ascii="Arial" w:hAnsi="Arial" w:cs="Arial"/>
        </w:rPr>
        <w:t xml:space="preserve"> </w:t>
      </w:r>
      <w:r w:rsidR="0056675C" w:rsidRPr="00F824DB">
        <w:rPr>
          <w:rFonts w:ascii="Arial" w:hAnsi="Arial" w:cs="Arial"/>
        </w:rPr>
        <w:t xml:space="preserve">previously </w:t>
      </w:r>
      <w:r w:rsidR="00672220" w:rsidRPr="00F824DB">
        <w:rPr>
          <w:rFonts w:ascii="Arial" w:hAnsi="Arial" w:cs="Arial"/>
        </w:rPr>
        <w:t>report</w:t>
      </w:r>
      <w:r w:rsidR="001D0026" w:rsidRPr="00F824DB">
        <w:rPr>
          <w:rFonts w:ascii="Arial" w:hAnsi="Arial" w:cs="Arial"/>
        </w:rPr>
        <w:t>ed</w:t>
      </w:r>
      <w:r w:rsidR="00DD10BE" w:rsidRPr="00F824DB">
        <w:rPr>
          <w:rFonts w:ascii="Arial" w:hAnsi="Arial" w:cs="Arial"/>
        </w:rPr>
        <w:t xml:space="preserve">.  </w:t>
      </w:r>
      <w:r w:rsidR="00D51D5A" w:rsidRPr="00F824DB">
        <w:rPr>
          <w:rFonts w:ascii="Arial" w:hAnsi="Arial" w:cs="Arial"/>
        </w:rPr>
        <w:t xml:space="preserve">We cannot exclude the possibility of </w:t>
      </w:r>
      <w:proofErr w:type="spellStart"/>
      <w:r w:rsidR="00D51D5A" w:rsidRPr="00F824DB">
        <w:rPr>
          <w:rFonts w:ascii="Arial" w:hAnsi="Arial" w:cs="Arial"/>
        </w:rPr>
        <w:t>underascertainment</w:t>
      </w:r>
      <w:proofErr w:type="spellEnd"/>
      <w:r w:rsidR="00D51D5A" w:rsidRPr="00F824DB">
        <w:rPr>
          <w:rFonts w:ascii="Arial" w:hAnsi="Arial" w:cs="Arial"/>
        </w:rPr>
        <w:t xml:space="preserve"> or underreporting of cases, which has been documented to occur in myeloid neoplasms</w:t>
      </w:r>
      <w:del w:id="380" w:author="Graca M Dores" w:date="2016-01-09T14:09:00Z">
        <w:r w:rsidR="00D51D5A" w:rsidRPr="004D4EB4">
          <w:rPr>
            <w:rFonts w:ascii="Arial" w:hAnsi="Arial" w:cs="Arial"/>
          </w:rPr>
          <w:delText>,</w:delText>
        </w:r>
      </w:del>
      <w:ins w:id="381" w:author="Graca M Dores" w:date="2016-01-09T14:09:00Z">
        <w:r w:rsidR="00443167" w:rsidRPr="00F824DB">
          <w:rPr>
            <w:rFonts w:ascii="Arial" w:hAnsi="Arial" w:cs="Arial"/>
          </w:rPr>
          <w:t xml:space="preserve"> </w:t>
        </w:r>
      </w:ins>
      <w:r w:rsidR="00AC73DF" w:rsidRPr="00F824DB">
        <w:rPr>
          <w:rFonts w:ascii="Arial" w:hAnsi="Arial" w:cs="Arial"/>
        </w:rPr>
        <w:fldChar w:fldCharType="begin">
          <w:fldData xml:space="preserve">PEVuZE5vdGU+PENpdGU+PEF1dGhvcj5DcmFpZzwvQXV0aG9yPjxZZWFyPjIwMTI8L1llYXI+PFJl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</w:fldData>
        </w:fldChar>
      </w:r>
      <w:r w:rsidR="00883BBF" w:rsidRPr="00F824DB">
        <w:rPr>
          <w:rFonts w:ascii="Arial" w:hAnsi="Arial" w:cs="Arial"/>
        </w:rPr>
        <w:instrText xml:space="preserve"> ADDIN EN.CITE </w:instrText>
      </w:r>
      <w:r w:rsidR="00AC73DF" w:rsidRPr="00F824DB">
        <w:rPr>
          <w:rFonts w:ascii="Arial" w:hAnsi="Arial" w:cs="Arial"/>
        </w:rPr>
        <w:fldChar w:fldCharType="begin">
          <w:fldData xml:space="preserve">PEVuZE5vdGU+PENpdGU+PEF1dGhvcj5DcmFpZzwvQXV0aG9yPjxZZWFyPjIwMTI8L1llYXI+PFJl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</w:fldData>
        </w:fldChar>
      </w:r>
      <w:r w:rsidR="00883BBF" w:rsidRPr="00F824DB">
        <w:rPr>
          <w:rFonts w:ascii="Arial" w:hAnsi="Arial" w:cs="Arial"/>
        </w:rPr>
        <w:instrText xml:space="preserve"> ADDIN EN.CITE.DATA </w:instrText>
      </w:r>
      <w:r w:rsidR="00AC73DF" w:rsidRPr="00F824DB">
        <w:rPr>
          <w:rFonts w:ascii="Arial" w:hAnsi="Arial" w:cs="Arial"/>
        </w:rPr>
      </w:r>
      <w:r w:rsidR="00AC73DF" w:rsidRPr="00F824DB">
        <w:rPr>
          <w:rFonts w:ascii="Arial" w:hAnsi="Arial" w:cs="Arial"/>
        </w:rPr>
        <w:fldChar w:fldCharType="end"/>
      </w:r>
      <w:r w:rsidR="00AC73DF" w:rsidRPr="00F824DB">
        <w:rPr>
          <w:rFonts w:ascii="Arial" w:hAnsi="Arial" w:cs="Arial"/>
        </w:rPr>
      </w:r>
      <w:r w:rsidR="00AC73DF" w:rsidRPr="00F824DB">
        <w:rPr>
          <w:rFonts w:ascii="Arial" w:hAnsi="Arial" w:cs="Arial"/>
        </w:rPr>
        <w:fldChar w:fldCharType="separate"/>
      </w:r>
      <w:del w:id="382" w:author="Graca M Dores" w:date="2016-01-09T14:09:00Z">
        <w:r w:rsidR="00B81DA7">
          <w:rPr>
            <w:rFonts w:ascii="Arial" w:hAnsi="Arial" w:cs="Arial"/>
            <w:noProof/>
          </w:rPr>
          <w:delText>(</w:delText>
        </w:r>
        <w:r w:rsidR="00AC73DF">
          <w:fldChar w:fldCharType="begin"/>
        </w:r>
        <w:r w:rsidR="00C0390C">
          <w:delInstrText xml:space="preserve"> HYPERLINK \l "_ENREF_14" \o "Craig, 2012 #43" </w:delInstrText>
        </w:r>
        <w:r w:rsidR="00AC73DF">
          <w:fldChar w:fldCharType="separate"/>
        </w:r>
        <w:r w:rsidR="0018142B">
          <w:rPr>
            <w:rFonts w:ascii="Arial" w:hAnsi="Arial" w:cs="Arial"/>
            <w:noProof/>
          </w:rPr>
          <w:delText>Craig</w:delText>
        </w:r>
        <w:r w:rsidR="0018142B" w:rsidRPr="00B81DA7">
          <w:rPr>
            <w:rFonts w:ascii="Arial" w:hAnsi="Arial" w:cs="Arial"/>
            <w:i/>
            <w:noProof/>
          </w:rPr>
          <w:delText>, et al</w:delText>
        </w:r>
        <w:r w:rsidR="0018142B">
          <w:rPr>
            <w:rFonts w:ascii="Arial" w:hAnsi="Arial" w:cs="Arial"/>
            <w:noProof/>
          </w:rPr>
          <w:delText xml:space="preserve"> 2012</w:delText>
        </w:r>
        <w:r w:rsidR="00AC73DF">
          <w:rPr>
            <w:rFonts w:ascii="Arial" w:hAnsi="Arial" w:cs="Arial"/>
            <w:noProof/>
          </w:rPr>
          <w:fldChar w:fldCharType="end"/>
        </w:r>
        <w:r w:rsidR="00B81DA7">
          <w:rPr>
            <w:rFonts w:ascii="Arial" w:hAnsi="Arial" w:cs="Arial"/>
            <w:noProof/>
          </w:rPr>
          <w:delText>)</w:delText>
        </w:r>
      </w:del>
      <w:ins w:id="383" w:author="Graca M Dores" w:date="2016-01-09T14:09:00Z">
        <w:r w:rsidR="00B81DA7" w:rsidRPr="00F824DB">
          <w:rPr>
            <w:rFonts w:ascii="Arial" w:hAnsi="Arial" w:cs="Arial"/>
            <w:noProof/>
          </w:rPr>
          <w:t>(</w:t>
        </w:r>
        <w:r w:rsidR="00AC73DF" w:rsidRPr="00F824DB">
          <w:fldChar w:fldCharType="begin"/>
        </w:r>
        <w:r w:rsidR="00C0390C" w:rsidRPr="00F824DB">
          <w:instrText xml:space="preserve"> HYPERLINK \l "_ENREF_14" \o "Craig, 2012 #121" </w:instrText>
        </w:r>
        <w:r w:rsidR="00AC73DF" w:rsidRPr="00F824DB">
          <w:fldChar w:fldCharType="separate"/>
        </w:r>
        <w:r w:rsidR="0013570D" w:rsidRPr="00F824DB">
          <w:rPr>
            <w:rFonts w:ascii="Arial" w:hAnsi="Arial" w:cs="Arial"/>
            <w:noProof/>
          </w:rPr>
          <w:t>Craig</w:t>
        </w:r>
        <w:r w:rsidR="0013570D" w:rsidRPr="00F824DB">
          <w:rPr>
            <w:rFonts w:ascii="Arial" w:hAnsi="Arial" w:cs="Arial"/>
            <w:i/>
            <w:noProof/>
          </w:rPr>
          <w:t>, et al</w:t>
        </w:r>
        <w:r w:rsidR="0013570D" w:rsidRPr="00F824DB">
          <w:rPr>
            <w:rFonts w:ascii="Arial" w:hAnsi="Arial" w:cs="Arial"/>
            <w:noProof/>
          </w:rPr>
          <w:t xml:space="preserve"> 2012</w:t>
        </w:r>
        <w:r w:rsidR="00AC73DF" w:rsidRPr="00F824DB">
          <w:rPr>
            <w:rFonts w:ascii="Arial" w:hAnsi="Arial" w:cs="Arial"/>
            <w:noProof/>
          </w:rPr>
          <w:fldChar w:fldCharType="end"/>
        </w:r>
        <w:r w:rsidR="00B81DA7" w:rsidRPr="00F824DB">
          <w:rPr>
            <w:rFonts w:ascii="Arial" w:hAnsi="Arial" w:cs="Arial"/>
            <w:noProof/>
          </w:rPr>
          <w:t>)</w:t>
        </w:r>
      </w:ins>
      <w:r w:rsidR="00AC73DF" w:rsidRPr="00F824DB">
        <w:rPr>
          <w:rFonts w:ascii="Arial" w:hAnsi="Arial" w:cs="Arial"/>
        </w:rPr>
        <w:fldChar w:fldCharType="end"/>
      </w:r>
      <w:ins w:id="384" w:author="Graca M Dores" w:date="2016-01-09T14:09:00Z">
        <w:r w:rsidR="00443167" w:rsidRPr="00F824DB">
          <w:rPr>
            <w:rFonts w:ascii="Arial" w:hAnsi="Arial" w:cs="Arial"/>
          </w:rPr>
          <w:t>,</w:t>
        </w:r>
      </w:ins>
      <w:r w:rsidR="00D51D5A" w:rsidRPr="00F824DB">
        <w:rPr>
          <w:rFonts w:ascii="Arial" w:hAnsi="Arial" w:cs="Arial"/>
        </w:rPr>
        <w:t xml:space="preserve"> particularly among the elderly where diagnostic evaluation might not be as aggressively sought as in younger individuals.  </w:t>
      </w:r>
      <w:r w:rsidR="00D51D5A" w:rsidRPr="00F824DB">
        <w:rPr>
          <w:rFonts w:ascii="Arial" w:hAnsi="Arial" w:cs="Arial"/>
          <w:bCs/>
        </w:rPr>
        <w:t xml:space="preserve">In addition, the overlap in clinical, laboratory, morphologic, and molecular features of </w:t>
      </w:r>
      <w:r w:rsidR="007C7295" w:rsidRPr="00F824DB">
        <w:rPr>
          <w:rFonts w:ascii="Arial" w:hAnsi="Arial" w:cs="Arial"/>
          <w:bCs/>
        </w:rPr>
        <w:t>MPNs and MDS/MPNs</w:t>
      </w:r>
      <w:r w:rsidR="00D51D5A" w:rsidRPr="00F824DB">
        <w:rPr>
          <w:rFonts w:ascii="Arial" w:hAnsi="Arial" w:cs="Arial"/>
          <w:bCs/>
        </w:rPr>
        <w:t xml:space="preserve"> may present diagnostic challenges, despite the availability of clonal markers in the 21</w:t>
      </w:r>
      <w:r w:rsidR="00D51D5A" w:rsidRPr="00F824DB">
        <w:rPr>
          <w:rFonts w:ascii="Arial" w:hAnsi="Arial" w:cs="Arial"/>
          <w:bCs/>
          <w:vertAlign w:val="superscript"/>
        </w:rPr>
        <w:t>st</w:t>
      </w:r>
      <w:r w:rsidR="00D51D5A" w:rsidRPr="00F824DB">
        <w:rPr>
          <w:rFonts w:ascii="Arial" w:hAnsi="Arial" w:cs="Arial"/>
          <w:bCs/>
        </w:rPr>
        <w:t xml:space="preserve"> century</w:t>
      </w:r>
      <w:del w:id="385" w:author="Graca M Dores" w:date="2016-01-09T14:09:00Z">
        <w:r w:rsidR="00D51D5A" w:rsidRPr="00FF2843">
          <w:rPr>
            <w:rFonts w:ascii="Arial" w:hAnsi="Arial" w:cs="Arial"/>
            <w:bCs/>
          </w:rPr>
          <w:delText>.</w:delText>
        </w:r>
        <w:r w:rsidR="00AC73DF" w:rsidRPr="00FF2843">
          <w:rPr>
            <w:rFonts w:ascii="Arial" w:hAnsi="Arial" w:cs="Arial"/>
            <w:bCs/>
          </w:rPr>
          <w:fldChar w:fldCharType="begin"/>
        </w:r>
        <w:r w:rsidR="0018142B">
          <w:rPr>
            <w:rFonts w:ascii="Arial" w:hAnsi="Arial" w:cs="Arial"/>
            <w:bCs/>
          </w:rPr>
          <w:delInstrText xml:space="preserve"> ADDIN EN.CITE &lt;EndNote&gt;&lt;Cite&gt;&lt;Author&gt;Swerdlow&lt;/Author&gt;&lt;RecNum&gt;13&lt;/RecNum&gt;&lt;DisplayText&gt;(Jaffe ES 2001, Swerdlow)&lt;/DisplayText&gt;&lt;record&gt;&lt;rec-number&gt;13&lt;/rec-number&gt;&lt;foreign-keys&gt;&lt;key app="EN" db-id="efa90eds9esfate5faxprazcp2ez0xtee9ee" timestamp="1415337374"&gt;13&lt;/key&gt;&lt;/foreign-keys&gt;&lt;ref-type name="Journal Article"&gt;17&lt;/ref-type&gt;&lt;contributors&gt;&lt;authors&gt;&lt;author&gt;Swerdlow, S.H., Campo, E., Harris, N.L., Jaffe, E.S., Pileri, S.A., Stein, H., Thiele, J., Vardiman, J.W. WHO Classification of Tumors of Haematopoetic and Lymphoid Tissue. Lyon, France: IARC Press; 2008.&lt;/author&gt;&lt;/authors&gt;&lt;/contributors&gt;&lt;titles&gt;&lt;/titles&gt;&lt;dates&gt;&lt;/dates&gt;&lt;urls&gt;&lt;/urls&gt;&lt;/record&gt;&lt;/Cite&gt;&lt;Cite&gt;&lt;Author&gt;Jaffe ES&lt;/Author&gt;&lt;Year&gt;2001&lt;/Year&gt;&lt;RecNum&gt;51&lt;/RecNum&gt;&lt;record&gt;&lt;rec-number&gt;51&lt;/rec-number&gt;&lt;foreign-keys&gt;&lt;key app="EN" db-id="efa90eds9esfate5faxprazcp2ez0xtee9ee" timestamp="1415337374"&gt;51&lt;/key&gt;&lt;/foreign-keys&gt;&lt;ref-type name="Journal Article"&gt;17&lt;/ref-type&gt;&lt;contributors&gt;&lt;authors&gt;&lt;author&gt;Jaffe ES, Harris NL, Stein H, Vardiman JW eds.&lt;/author&gt;&lt;/authors&gt;&lt;/contributors&gt;&lt;titles&gt;&lt;title&gt;World Health Organization classification of tumours. Pathology and genetics of haematopoietic and lymphoid tissues&lt;/title&gt;&lt;secondary-title&gt;Lyon&lt;/secondary-title&gt;&lt;/titles&gt;&lt;periodical&gt;&lt;full-title&gt;Lyon&lt;/full-title&gt;&lt;/periodical&gt;&lt;volume&gt;IARC Press&lt;/volume&gt;&lt;dates&gt;&lt;year&gt;2001&lt;/year&gt;&lt;pub-dates&gt;&lt;date&gt; 2001&lt;/date&gt;&lt;/pub-dates&gt;&lt;/dates&gt;&lt;urls&gt;&lt;/urls&gt;&lt;/record&gt;&lt;/Cite&gt;&lt;/EndNote&gt;</w:delInstrText>
        </w:r>
        <w:r w:rsidR="00AC73DF" w:rsidRPr="00FF2843">
          <w:rPr>
            <w:rFonts w:ascii="Arial" w:hAnsi="Arial" w:cs="Arial"/>
            <w:bCs/>
          </w:rPr>
          <w:fldChar w:fldCharType="separate"/>
        </w:r>
        <w:r w:rsidR="00B81DA7">
          <w:rPr>
            <w:rFonts w:ascii="Arial" w:hAnsi="Arial" w:cs="Arial"/>
            <w:bCs/>
            <w:noProof/>
          </w:rPr>
          <w:delText>(</w:delText>
        </w:r>
        <w:r w:rsidR="00AC73DF">
          <w:fldChar w:fldCharType="begin"/>
        </w:r>
        <w:r w:rsidR="00C0390C">
          <w:delInstrText xml:space="preserve"> HYPERLINK \l "_ENREF_23" \o "Jaffe ES, 2001 #51" </w:delInstrText>
        </w:r>
        <w:r w:rsidR="00AC73DF">
          <w:fldChar w:fldCharType="separate"/>
        </w:r>
        <w:r w:rsidR="0018142B">
          <w:rPr>
            <w:rFonts w:ascii="Arial" w:hAnsi="Arial" w:cs="Arial"/>
            <w:bCs/>
            <w:noProof/>
          </w:rPr>
          <w:delText>Jaffe ES 2001</w:delText>
        </w:r>
        <w:r w:rsidR="00AC73DF">
          <w:rPr>
            <w:rFonts w:ascii="Arial" w:hAnsi="Arial" w:cs="Arial"/>
            <w:bCs/>
            <w:noProof/>
          </w:rPr>
          <w:fldChar w:fldCharType="end"/>
        </w:r>
        <w:r w:rsidR="00B81DA7">
          <w:rPr>
            <w:rFonts w:ascii="Arial" w:hAnsi="Arial" w:cs="Arial"/>
            <w:bCs/>
            <w:noProof/>
          </w:rPr>
          <w:delText xml:space="preserve">, </w:delText>
        </w:r>
        <w:r w:rsidR="00AC73DF">
          <w:fldChar w:fldCharType="begin"/>
        </w:r>
        <w:r w:rsidR="00C0390C">
          <w:delInstrText xml:space="preserve"> HYPERLINK \l "_ENREF_54" \o "Swerdlow,  #13" </w:delInstrText>
        </w:r>
        <w:r w:rsidR="00AC73DF">
          <w:fldChar w:fldCharType="separate"/>
        </w:r>
        <w:r w:rsidR="0018142B">
          <w:rPr>
            <w:rFonts w:ascii="Arial" w:hAnsi="Arial" w:cs="Arial"/>
            <w:bCs/>
            <w:noProof/>
          </w:rPr>
          <w:delText>Swerdlow</w:delText>
        </w:r>
        <w:r w:rsidR="00AC73DF">
          <w:rPr>
            <w:rFonts w:ascii="Arial" w:hAnsi="Arial" w:cs="Arial"/>
            <w:bCs/>
            <w:noProof/>
          </w:rPr>
          <w:fldChar w:fldCharType="end"/>
        </w:r>
        <w:r w:rsidR="00991496">
          <w:rPr>
            <w:rFonts w:ascii="Arial" w:hAnsi="Arial" w:cs="Arial"/>
            <w:noProof/>
          </w:rPr>
          <w:delText xml:space="preserve">, </w:delText>
        </w:r>
        <w:r w:rsidR="00991496" w:rsidRPr="00405AE1">
          <w:rPr>
            <w:rFonts w:ascii="Arial" w:hAnsi="Arial" w:cs="Arial"/>
            <w:i/>
            <w:noProof/>
          </w:rPr>
          <w:delText>et al</w:delText>
        </w:r>
        <w:r w:rsidR="00991496">
          <w:rPr>
            <w:rFonts w:ascii="Arial" w:hAnsi="Arial" w:cs="Arial"/>
            <w:noProof/>
          </w:rPr>
          <w:delText xml:space="preserve"> 2008</w:delText>
        </w:r>
        <w:r w:rsidR="00B81DA7">
          <w:rPr>
            <w:rFonts w:ascii="Arial" w:hAnsi="Arial" w:cs="Arial"/>
            <w:bCs/>
            <w:noProof/>
          </w:rPr>
          <w:delText>)</w:delText>
        </w:r>
        <w:r w:rsidR="00AC73DF" w:rsidRPr="00FF2843">
          <w:rPr>
            <w:rFonts w:ascii="Arial" w:hAnsi="Arial" w:cs="Arial"/>
            <w:bCs/>
          </w:rPr>
          <w:fldChar w:fldCharType="end"/>
        </w:r>
        <w:r w:rsidR="00D51D5A" w:rsidRPr="00FF2843">
          <w:rPr>
            <w:rFonts w:ascii="Arial" w:hAnsi="Arial" w:cs="Arial"/>
            <w:bCs/>
          </w:rPr>
          <w:delText xml:space="preserve">  MPNs and MDS/MPNs also have a potential to transform to myelofibrosis,</w:delText>
        </w:r>
      </w:del>
      <w:ins w:id="386" w:author="Graca M Dores" w:date="2016-01-09T14:09:00Z">
        <w:r w:rsidR="00443167" w:rsidRPr="00F824DB">
          <w:rPr>
            <w:rFonts w:ascii="Arial" w:hAnsi="Arial" w:cs="Arial"/>
            <w:bCs/>
          </w:rPr>
          <w:t xml:space="preserve"> </w:t>
        </w:r>
        <w:r w:rsidR="00AC73DF" w:rsidRPr="00F824DB">
          <w:rPr>
            <w:rFonts w:ascii="Arial" w:hAnsi="Arial" w:cs="Arial"/>
            <w:bCs/>
          </w:rPr>
          <w:fldChar w:fldCharType="begin"/>
        </w:r>
        <w:r w:rsidR="000C3124" w:rsidRPr="00F824DB">
          <w:rPr>
            <w:rFonts w:ascii="Arial" w:hAnsi="Arial" w:cs="Arial"/>
            <w:bCs/>
          </w:rPr>
          <w:instrText xml:space="preserve"> ADDIN EN.CITE &lt;EndNote&gt;&lt;Cite&gt;&lt;Author&gt;Swerdlow&lt;/Author&gt;&lt;RecNum&gt;13&lt;/RecNum&gt;&lt;DisplayText&gt;(Jaffe&lt;style face="italic"&gt;, et al&lt;/style&gt; 2001, Swerdlow&lt;style face="italic"&gt;, et al&lt;/style&gt; 2008)&lt;/DisplayText&gt;&lt;record&gt;&lt;rec-number&gt;13&lt;/rec-number&gt;&lt;foreign-keys&gt;&lt;key app="EN" db-id="efa90eds9esfate5faxprazcp2ez0xtee9ee" timestamp="1415337374"&gt;13&lt;/key&gt;&lt;/foreign-keys&gt;&lt;ref-type name="Journal Article"&gt;17&lt;/ref-type&gt;&lt;contributors&gt;&lt;authors&gt;&lt;author&gt;Swerdlow, S.H.&lt;/author&gt;&lt;author&gt;Campo, E.&lt;/author&gt;&lt;author&gt;Harris, N.L.&lt;/author&gt;&lt;author&gt;Jaffe, E.S.&lt;/author&gt;&lt;author&gt;Pileri, S.A.&lt;/author&gt;&lt;author&gt;Stein, H.&lt;/author&gt;&lt;author&gt;Thiele, J.&lt;/author&gt;&lt;author&gt;Vardiman, J.W.&lt;/author&gt;&lt;/authors&gt;&lt;/contributors&gt;&lt;titles&gt;&lt;title&gt;WHO Classification of Tumors of Haematopoetic and Lymphoid Tissue. Lyon, France: IARC Press&lt;/title&gt;&lt;/titles&gt;&lt;dates&gt;&lt;year&gt;2008&lt;/year&gt;&lt;/dates&gt;&lt;urls&gt;&lt;/urls&gt;&lt;/record&gt;&lt;/Cite&gt;&lt;Cite&gt;&lt;Author&gt;Jaffe&lt;/Author&gt;&lt;Year&gt;2001&lt;/Year&gt;&lt;RecNum&gt;51&lt;/RecNum&gt;&lt;record&gt;&lt;rec-number&gt;51&lt;/rec-number&gt;&lt;foreign-keys&gt;&lt;key app="EN" db-id="efa90eds9esfate5faxprazcp2ez0xtee9ee" timestamp="1415337374"&gt;51&lt;/key&gt;&lt;/foreign-keys&gt;&lt;ref-type name="Journal Article"&gt;17&lt;/ref-type&gt;&lt;contributors&gt;&lt;authors&gt;&lt;author&gt;Jaffe, E. S.&lt;/author&gt;&lt;author&gt;Harris, N. L.&lt;/author&gt;&lt;author&gt;Stein, H.&lt;/author&gt;&lt;author&gt;Vardiman, J. W.&lt;/author&gt;&lt;/authors&gt;&lt;/contributors&gt;&lt;titles&gt;&lt;title&gt;World Health Organization classification of tumours. Pathology and genetics of haematopoietic and lymphoid tissues&lt;/title&gt;&lt;secondary-title&gt;Lyon&lt;/secondary-title&gt;&lt;/titles&gt;&lt;periodical&gt;&lt;full-title&gt;Lyon&lt;/full-title&gt;&lt;/periodical&gt;&lt;volume&gt;IARC Press&lt;/volume&gt;&lt;dates&gt;&lt;year&gt;2001&lt;/year&gt;&lt;pub-dates&gt;&lt;date&gt; 2001&lt;/date&gt;&lt;/pub-dates&gt;&lt;/dates&gt;&lt;urls&gt;&lt;/urls&gt;&lt;/record&gt;&lt;/Cite&gt;&lt;/EndNote&gt;</w:instrText>
        </w:r>
        <w:r w:rsidR="00AC73DF" w:rsidRPr="00F824DB">
          <w:rPr>
            <w:rFonts w:ascii="Arial" w:hAnsi="Arial" w:cs="Arial"/>
            <w:bCs/>
          </w:rPr>
          <w:fldChar w:fldCharType="separate"/>
        </w:r>
        <w:r w:rsidR="000C3124" w:rsidRPr="00F824DB">
          <w:rPr>
            <w:rFonts w:ascii="Arial" w:hAnsi="Arial" w:cs="Arial"/>
            <w:bCs/>
            <w:noProof/>
          </w:rPr>
          <w:t>(</w:t>
        </w:r>
        <w:r w:rsidR="00AC73DF" w:rsidRPr="00F824DB">
          <w:fldChar w:fldCharType="begin"/>
        </w:r>
        <w:r w:rsidR="00C0390C" w:rsidRPr="00F824DB">
          <w:instrText xml:space="preserve"> HYPERLINK \l "_ENREF_25" \o "Jaffe, 2001 #51" </w:instrText>
        </w:r>
        <w:r w:rsidR="00AC73DF" w:rsidRPr="00F824DB">
          <w:fldChar w:fldCharType="separate"/>
        </w:r>
        <w:r w:rsidR="0013570D" w:rsidRPr="00F824DB">
          <w:rPr>
            <w:rFonts w:ascii="Arial" w:hAnsi="Arial" w:cs="Arial"/>
            <w:bCs/>
            <w:noProof/>
          </w:rPr>
          <w:t>Jaffe</w:t>
        </w:r>
        <w:r w:rsidR="0013570D" w:rsidRPr="00F824DB">
          <w:rPr>
            <w:rFonts w:ascii="Arial" w:hAnsi="Arial" w:cs="Arial"/>
            <w:bCs/>
            <w:i/>
            <w:noProof/>
          </w:rPr>
          <w:t>, et al</w:t>
        </w:r>
        <w:r w:rsidR="0013570D" w:rsidRPr="00F824DB">
          <w:rPr>
            <w:rFonts w:ascii="Arial" w:hAnsi="Arial" w:cs="Arial"/>
            <w:bCs/>
            <w:noProof/>
          </w:rPr>
          <w:t xml:space="preserve"> 2001</w:t>
        </w:r>
        <w:r w:rsidR="00AC73DF" w:rsidRPr="00F824DB">
          <w:rPr>
            <w:rFonts w:ascii="Arial" w:hAnsi="Arial" w:cs="Arial"/>
            <w:bCs/>
            <w:noProof/>
          </w:rPr>
          <w:fldChar w:fldCharType="end"/>
        </w:r>
        <w:r w:rsidR="000C3124" w:rsidRPr="00F824DB">
          <w:rPr>
            <w:rFonts w:ascii="Arial" w:hAnsi="Arial" w:cs="Arial"/>
            <w:bCs/>
            <w:noProof/>
          </w:rPr>
          <w:t xml:space="preserve">, </w:t>
        </w:r>
        <w:r w:rsidR="00AC73DF" w:rsidRPr="00F824DB">
          <w:fldChar w:fldCharType="begin"/>
        </w:r>
        <w:r w:rsidR="00C0390C" w:rsidRPr="00F824DB">
          <w:instrText xml:space="preserve"> HYPERLINK \l "_ENREF_58" \o "Swerdlow, 2008 #13" </w:instrText>
        </w:r>
        <w:r w:rsidR="00AC73DF" w:rsidRPr="00F824DB">
          <w:fldChar w:fldCharType="separate"/>
        </w:r>
        <w:r w:rsidR="0013570D" w:rsidRPr="00F824DB">
          <w:rPr>
            <w:rFonts w:ascii="Arial" w:hAnsi="Arial" w:cs="Arial"/>
            <w:bCs/>
            <w:noProof/>
          </w:rPr>
          <w:t>Swerdlow</w:t>
        </w:r>
        <w:r w:rsidR="0013570D" w:rsidRPr="00F824DB">
          <w:rPr>
            <w:rFonts w:ascii="Arial" w:hAnsi="Arial" w:cs="Arial"/>
            <w:bCs/>
            <w:i/>
            <w:noProof/>
          </w:rPr>
          <w:t>, et al</w:t>
        </w:r>
        <w:r w:rsidR="0013570D" w:rsidRPr="00F824DB">
          <w:rPr>
            <w:rFonts w:ascii="Arial" w:hAnsi="Arial" w:cs="Arial"/>
            <w:bCs/>
            <w:noProof/>
          </w:rPr>
          <w:t xml:space="preserve"> 2008</w:t>
        </w:r>
        <w:r w:rsidR="00AC73DF" w:rsidRPr="00F824DB">
          <w:rPr>
            <w:rFonts w:ascii="Arial" w:hAnsi="Arial" w:cs="Arial"/>
            <w:bCs/>
            <w:noProof/>
          </w:rPr>
          <w:fldChar w:fldCharType="end"/>
        </w:r>
        <w:r w:rsidR="000C3124" w:rsidRPr="00F824DB">
          <w:rPr>
            <w:rFonts w:ascii="Arial" w:hAnsi="Arial" w:cs="Arial"/>
            <w:bCs/>
            <w:noProof/>
          </w:rPr>
          <w:t>)</w:t>
        </w:r>
        <w:r w:rsidR="00AC73DF" w:rsidRPr="00F824DB">
          <w:rPr>
            <w:rFonts w:ascii="Arial" w:hAnsi="Arial" w:cs="Arial"/>
            <w:bCs/>
          </w:rPr>
          <w:fldChar w:fldCharType="end"/>
        </w:r>
        <w:r w:rsidR="00443167" w:rsidRPr="00F824DB">
          <w:rPr>
            <w:rFonts w:ascii="Arial" w:hAnsi="Arial" w:cs="Arial"/>
            <w:bCs/>
          </w:rPr>
          <w:t>.</w:t>
        </w:r>
        <w:r w:rsidR="00D51D5A" w:rsidRPr="00F824DB">
          <w:rPr>
            <w:rFonts w:ascii="Arial" w:hAnsi="Arial" w:cs="Arial"/>
            <w:bCs/>
          </w:rPr>
          <w:t xml:space="preserve">  MPNs and MDS/MPNs also have a potential to transform to </w:t>
        </w:r>
        <w:proofErr w:type="spellStart"/>
        <w:r w:rsidR="00D51D5A" w:rsidRPr="00F824DB">
          <w:rPr>
            <w:rFonts w:ascii="Arial" w:hAnsi="Arial" w:cs="Arial"/>
            <w:bCs/>
          </w:rPr>
          <w:t>myelofibrosis</w:t>
        </w:r>
        <w:proofErr w:type="spellEnd"/>
        <w:r w:rsidR="00443167" w:rsidRPr="00F824DB">
          <w:rPr>
            <w:rFonts w:ascii="Arial" w:hAnsi="Arial" w:cs="Arial"/>
            <w:bCs/>
          </w:rPr>
          <w:t xml:space="preserve"> </w:t>
        </w:r>
      </w:ins>
      <w:r w:rsidR="00AC73DF" w:rsidRPr="00F824DB">
        <w:rPr>
          <w:rFonts w:ascii="Arial" w:hAnsi="Arial" w:cs="Arial"/>
          <w:bCs/>
        </w:rPr>
        <w:fldChar w:fldCharType="begin">
          <w:fldData xml:space="preserve">PEVuZE5vdGU+PENpdGU+PEF1dGhvcj5LcmVmdDwvQXV0aG9yPjxZZWFyPjIwMDU8L1llYXI+PFJl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</w:fldData>
        </w:fldChar>
      </w:r>
      <w:r w:rsidR="00B81DA7" w:rsidRPr="00F824DB">
        <w:rPr>
          <w:rFonts w:ascii="Arial" w:hAnsi="Arial" w:cs="Arial"/>
          <w:bCs/>
        </w:rPr>
        <w:instrText xml:space="preserve"> ADDIN EN.CITE </w:instrText>
      </w:r>
      <w:r w:rsidR="00AC73DF" w:rsidRPr="00F824DB">
        <w:rPr>
          <w:rFonts w:ascii="Arial" w:hAnsi="Arial" w:cs="Arial"/>
          <w:bCs/>
        </w:rPr>
        <w:fldChar w:fldCharType="begin">
          <w:fldData xml:space="preserve">PEVuZE5vdGU+PENpdGU+PEF1dGhvcj5LcmVmdDwvQXV0aG9yPjxZZWFyPjIwMDU8L1llYXI+PFJl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</w:fldData>
        </w:fldChar>
      </w:r>
      <w:r w:rsidR="00B81DA7" w:rsidRPr="00F824DB">
        <w:rPr>
          <w:rFonts w:ascii="Arial" w:hAnsi="Arial" w:cs="Arial"/>
          <w:bCs/>
        </w:rPr>
        <w:instrText xml:space="preserve"> ADDIN EN.CITE.DATA </w:instrText>
      </w:r>
      <w:r w:rsidR="00AC73DF" w:rsidRPr="00F824DB">
        <w:rPr>
          <w:rFonts w:ascii="Arial" w:hAnsi="Arial" w:cs="Arial"/>
          <w:bCs/>
        </w:rPr>
      </w:r>
      <w:r w:rsidR="00AC73DF" w:rsidRPr="00F824DB">
        <w:rPr>
          <w:rFonts w:ascii="Arial" w:hAnsi="Arial" w:cs="Arial"/>
          <w:bCs/>
        </w:rPr>
        <w:fldChar w:fldCharType="end"/>
      </w:r>
      <w:r w:rsidR="00AC73DF" w:rsidRPr="00F824DB">
        <w:rPr>
          <w:rFonts w:ascii="Arial" w:hAnsi="Arial" w:cs="Arial"/>
          <w:bCs/>
        </w:rPr>
      </w:r>
      <w:r w:rsidR="00AC73DF" w:rsidRPr="00F824DB">
        <w:rPr>
          <w:rFonts w:ascii="Arial" w:hAnsi="Arial" w:cs="Arial"/>
          <w:bCs/>
        </w:rPr>
        <w:fldChar w:fldCharType="separate"/>
      </w:r>
      <w:del w:id="387" w:author="Graca M Dores" w:date="2016-01-09T14:09:00Z">
        <w:r w:rsidR="00B81DA7">
          <w:rPr>
            <w:rFonts w:ascii="Arial" w:hAnsi="Arial" w:cs="Arial"/>
            <w:bCs/>
            <w:noProof/>
          </w:rPr>
          <w:delText>(</w:delText>
        </w:r>
        <w:r w:rsidR="00AC73DF">
          <w:fldChar w:fldCharType="begin"/>
        </w:r>
        <w:r w:rsidR="00C0390C">
          <w:delInstrText xml:space="preserve"> HYPERLINK \l "_ENREF_25" \o "Kreft, 2005 #168" </w:delInstrText>
        </w:r>
        <w:r w:rsidR="00AC73DF">
          <w:fldChar w:fldCharType="separate"/>
        </w:r>
        <w:r w:rsidR="0018142B">
          <w:rPr>
            <w:rFonts w:ascii="Arial" w:hAnsi="Arial" w:cs="Arial"/>
            <w:bCs/>
            <w:noProof/>
          </w:rPr>
          <w:delText>Kreft</w:delText>
        </w:r>
        <w:r w:rsidR="0018142B" w:rsidRPr="00B81DA7">
          <w:rPr>
            <w:rFonts w:ascii="Arial" w:hAnsi="Arial" w:cs="Arial"/>
            <w:bCs/>
            <w:i/>
            <w:noProof/>
          </w:rPr>
          <w:delText>, et al</w:delText>
        </w:r>
        <w:r w:rsidR="0018142B">
          <w:rPr>
            <w:rFonts w:ascii="Arial" w:hAnsi="Arial" w:cs="Arial"/>
            <w:bCs/>
            <w:noProof/>
          </w:rPr>
          <w:delText xml:space="preserve"> 2005</w:delText>
        </w:r>
        <w:r w:rsidR="00AC73DF">
          <w:rPr>
            <w:rFonts w:ascii="Arial" w:hAnsi="Arial" w:cs="Arial"/>
            <w:bCs/>
            <w:noProof/>
          </w:rPr>
          <w:fldChar w:fldCharType="end"/>
        </w:r>
        <w:r w:rsidR="00B81DA7">
          <w:rPr>
            <w:rFonts w:ascii="Arial" w:hAnsi="Arial" w:cs="Arial"/>
            <w:bCs/>
            <w:noProof/>
          </w:rPr>
          <w:delText>)</w:delText>
        </w:r>
      </w:del>
      <w:ins w:id="388" w:author="Graca M Dores" w:date="2016-01-09T14:09:00Z">
        <w:r w:rsidR="00B81DA7" w:rsidRPr="00F824DB">
          <w:rPr>
            <w:rFonts w:ascii="Arial" w:hAnsi="Arial" w:cs="Arial"/>
            <w:bCs/>
            <w:noProof/>
          </w:rPr>
          <w:t>(</w:t>
        </w:r>
        <w:r w:rsidR="00AC73DF" w:rsidRPr="00F824DB">
          <w:fldChar w:fldCharType="begin"/>
        </w:r>
        <w:r w:rsidR="00C0390C" w:rsidRPr="00F824DB">
          <w:instrText xml:space="preserve"> HYPERLINK \l "_ENREF_27" \o "Kreft, 2005 #168" </w:instrText>
        </w:r>
        <w:r w:rsidR="00AC73DF" w:rsidRPr="00F824DB">
          <w:fldChar w:fldCharType="separate"/>
        </w:r>
        <w:r w:rsidR="0013570D" w:rsidRPr="00F824DB">
          <w:rPr>
            <w:rFonts w:ascii="Arial" w:hAnsi="Arial" w:cs="Arial"/>
            <w:bCs/>
            <w:noProof/>
          </w:rPr>
          <w:t>Kreft</w:t>
        </w:r>
        <w:r w:rsidR="0013570D" w:rsidRPr="00F824DB">
          <w:rPr>
            <w:rFonts w:ascii="Arial" w:hAnsi="Arial" w:cs="Arial"/>
            <w:bCs/>
            <w:i/>
            <w:noProof/>
          </w:rPr>
          <w:t>, et al</w:t>
        </w:r>
        <w:r w:rsidR="0013570D" w:rsidRPr="00F824DB">
          <w:rPr>
            <w:rFonts w:ascii="Arial" w:hAnsi="Arial" w:cs="Arial"/>
            <w:bCs/>
            <w:noProof/>
          </w:rPr>
          <w:t xml:space="preserve"> 2005</w:t>
        </w:r>
        <w:r w:rsidR="00AC73DF" w:rsidRPr="00F824DB">
          <w:rPr>
            <w:rFonts w:ascii="Arial" w:hAnsi="Arial" w:cs="Arial"/>
            <w:bCs/>
            <w:noProof/>
          </w:rPr>
          <w:fldChar w:fldCharType="end"/>
        </w:r>
        <w:r w:rsidR="00B81DA7" w:rsidRPr="00F824DB">
          <w:rPr>
            <w:rFonts w:ascii="Arial" w:hAnsi="Arial" w:cs="Arial"/>
            <w:bCs/>
            <w:noProof/>
          </w:rPr>
          <w:t>)</w:t>
        </w:r>
      </w:ins>
      <w:r w:rsidR="00AC73DF" w:rsidRPr="00F824DB">
        <w:rPr>
          <w:rFonts w:ascii="Arial" w:hAnsi="Arial" w:cs="Arial"/>
          <w:bCs/>
        </w:rPr>
        <w:fldChar w:fldCharType="end"/>
      </w:r>
      <w:ins w:id="389" w:author="Graca M Dores" w:date="2016-01-09T14:09:00Z">
        <w:r w:rsidR="00443167" w:rsidRPr="00F824DB">
          <w:rPr>
            <w:rFonts w:ascii="Arial" w:hAnsi="Arial" w:cs="Arial"/>
            <w:bCs/>
          </w:rPr>
          <w:t>,</w:t>
        </w:r>
      </w:ins>
      <w:r w:rsidR="00D51D5A" w:rsidRPr="00F824DB">
        <w:rPr>
          <w:rFonts w:ascii="Arial" w:hAnsi="Arial" w:cs="Arial"/>
          <w:bCs/>
        </w:rPr>
        <w:t xml:space="preserve"> MDS, or acute </w:t>
      </w:r>
      <w:proofErr w:type="spellStart"/>
      <w:r w:rsidR="00D51D5A" w:rsidRPr="00F824DB">
        <w:rPr>
          <w:rFonts w:ascii="Arial" w:hAnsi="Arial" w:cs="Arial"/>
          <w:bCs/>
        </w:rPr>
        <w:t>leuk</w:t>
      </w:r>
      <w:ins w:id="390" w:author="Graca M Dores" w:date="2016-01-09T15:58:00Z">
        <w:r w:rsidR="00345CC1">
          <w:rPr>
            <w:rFonts w:ascii="Arial" w:hAnsi="Arial" w:cs="Arial"/>
            <w:bCs/>
          </w:rPr>
          <w:t>a</w:t>
        </w:r>
      </w:ins>
      <w:r w:rsidR="00D51D5A" w:rsidRPr="00F824DB">
        <w:rPr>
          <w:rFonts w:ascii="Arial" w:hAnsi="Arial" w:cs="Arial"/>
          <w:bCs/>
        </w:rPr>
        <w:t>emia</w:t>
      </w:r>
      <w:proofErr w:type="spellEnd"/>
      <w:r w:rsidR="00D51D5A" w:rsidRPr="00F824DB">
        <w:rPr>
          <w:rFonts w:ascii="Arial" w:hAnsi="Arial" w:cs="Arial"/>
          <w:bCs/>
        </w:rPr>
        <w:t xml:space="preserve">, with clinical, morphologic, and molecular features that can evolve over time.  </w:t>
      </w:r>
      <w:r w:rsidR="007C7295" w:rsidRPr="00F824DB">
        <w:rPr>
          <w:rFonts w:ascii="Arial" w:hAnsi="Arial" w:cs="Arial"/>
          <w:bCs/>
        </w:rPr>
        <w:t>Not surprisingly, t</w:t>
      </w:r>
      <w:r w:rsidR="00D51D5A" w:rsidRPr="00F824DB">
        <w:rPr>
          <w:rFonts w:ascii="Arial" w:hAnsi="Arial" w:cs="Arial"/>
          <w:bCs/>
        </w:rPr>
        <w:t xml:space="preserve">here is </w:t>
      </w:r>
      <w:r w:rsidR="00FF2843" w:rsidRPr="00F824DB">
        <w:rPr>
          <w:rFonts w:ascii="Arial" w:hAnsi="Arial" w:cs="Arial"/>
          <w:bCs/>
        </w:rPr>
        <w:t xml:space="preserve">known </w:t>
      </w:r>
      <w:r w:rsidR="00FF2843" w:rsidRPr="00F824DB">
        <w:rPr>
          <w:rFonts w:ascii="Arial" w:hAnsi="Arial" w:cs="Arial"/>
        </w:rPr>
        <w:t>inter-observer variability in establishing MPN diagnoses</w:t>
      </w:r>
      <w:del w:id="391" w:author="Graca M Dores" w:date="2016-01-09T14:09:00Z">
        <w:r w:rsidR="007C7295">
          <w:rPr>
            <w:rFonts w:ascii="Arial" w:hAnsi="Arial" w:cs="Arial"/>
          </w:rPr>
          <w:delText>,</w:delText>
        </w:r>
      </w:del>
      <w:ins w:id="392" w:author="Graca M Dores" w:date="2016-01-09T14:09:00Z">
        <w:r w:rsidR="00443167" w:rsidRPr="00F824DB">
          <w:rPr>
            <w:rFonts w:ascii="Arial" w:hAnsi="Arial" w:cs="Arial"/>
          </w:rPr>
          <w:t xml:space="preserve"> </w:t>
        </w:r>
      </w:ins>
      <w:r w:rsidR="00AC73DF" w:rsidRPr="00F824DB">
        <w:rPr>
          <w:rFonts w:ascii="Arial" w:hAnsi="Arial" w:cs="Arial"/>
        </w:rPr>
        <w:fldChar w:fldCharType="begin">
          <w:fldData xml:space="preserve">PEVuZE5vdGU+PENpdGU+PEF1dGhvcj5BbHZhcmV6LUxhcnJhbjwvQXV0aG9yPjxZZWFyPjIwMTQ8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</w:fldData>
        </w:fldChar>
      </w:r>
      <w:r w:rsidR="00B81DA7" w:rsidRPr="00F824DB">
        <w:rPr>
          <w:rFonts w:ascii="Arial" w:hAnsi="Arial" w:cs="Arial"/>
        </w:rPr>
        <w:instrText xml:space="preserve"> ADDIN EN.CITE </w:instrText>
      </w:r>
      <w:r w:rsidR="00AC73DF" w:rsidRPr="00F824DB">
        <w:rPr>
          <w:rFonts w:ascii="Arial" w:hAnsi="Arial" w:cs="Arial"/>
        </w:rPr>
        <w:fldChar w:fldCharType="begin">
          <w:fldData xml:space="preserve">PEVuZE5vdGU+PENpdGU+PEF1dGhvcj5BbHZhcmV6LUxhcnJhbjwvQXV0aG9yPjxZZWFyPjIwMTQ8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</w:fldData>
        </w:fldChar>
      </w:r>
      <w:r w:rsidR="00B81DA7" w:rsidRPr="00F824DB">
        <w:rPr>
          <w:rFonts w:ascii="Arial" w:hAnsi="Arial" w:cs="Arial"/>
        </w:rPr>
        <w:instrText xml:space="preserve"> ADDIN EN.CITE.DATA </w:instrText>
      </w:r>
      <w:r w:rsidR="00AC73DF" w:rsidRPr="00F824DB">
        <w:rPr>
          <w:rFonts w:ascii="Arial" w:hAnsi="Arial" w:cs="Arial"/>
        </w:rPr>
      </w:r>
      <w:r w:rsidR="00AC73DF" w:rsidRPr="00F824DB">
        <w:rPr>
          <w:rFonts w:ascii="Arial" w:hAnsi="Arial" w:cs="Arial"/>
        </w:rPr>
        <w:fldChar w:fldCharType="end"/>
      </w:r>
      <w:r w:rsidR="00AC73DF" w:rsidRPr="00F824DB">
        <w:rPr>
          <w:rFonts w:ascii="Arial" w:hAnsi="Arial" w:cs="Arial"/>
        </w:rPr>
      </w:r>
      <w:r w:rsidR="00AC73DF" w:rsidRPr="00F824DB">
        <w:rPr>
          <w:rFonts w:ascii="Arial" w:hAnsi="Arial" w:cs="Arial"/>
        </w:rPr>
        <w:fldChar w:fldCharType="separate"/>
      </w:r>
      <w:del w:id="393" w:author="Graca M Dores" w:date="2016-01-09T14:09:00Z">
        <w:r w:rsidR="00B81DA7">
          <w:rPr>
            <w:rFonts w:ascii="Arial" w:hAnsi="Arial" w:cs="Arial"/>
            <w:noProof/>
          </w:rPr>
          <w:delText>(</w:delText>
        </w:r>
        <w:r w:rsidR="00AC73DF">
          <w:fldChar w:fldCharType="begin"/>
        </w:r>
        <w:r w:rsidR="00C0390C">
          <w:delInstrText xml:space="preserve"> HYPERLINK \l "_ENREF_3" \o "Alvarez-Larran, 2014 #119" </w:delInstrText>
        </w:r>
        <w:r w:rsidR="00AC73DF">
          <w:fldChar w:fldCharType="separate"/>
        </w:r>
        <w:r w:rsidR="0018142B">
          <w:rPr>
            <w:rFonts w:ascii="Arial" w:hAnsi="Arial" w:cs="Arial"/>
            <w:noProof/>
          </w:rPr>
          <w:delText>Alvarez-Larran</w:delText>
        </w:r>
        <w:r w:rsidR="0018142B" w:rsidRPr="00B81DA7">
          <w:rPr>
            <w:rFonts w:ascii="Arial" w:hAnsi="Arial" w:cs="Arial"/>
            <w:i/>
            <w:noProof/>
          </w:rPr>
          <w:delText>, et al</w:delText>
        </w:r>
        <w:r w:rsidR="0018142B">
          <w:rPr>
            <w:rFonts w:ascii="Arial" w:hAnsi="Arial" w:cs="Arial"/>
            <w:noProof/>
          </w:rPr>
          <w:delText xml:space="preserve"> 2014</w:delText>
        </w:r>
        <w:r w:rsidR="00AC73DF">
          <w:rPr>
            <w:rFonts w:ascii="Arial" w:hAnsi="Arial" w:cs="Arial"/>
            <w:noProof/>
          </w:rPr>
          <w:fldChar w:fldCharType="end"/>
        </w:r>
        <w:r w:rsidR="00B81DA7">
          <w:rPr>
            <w:rFonts w:ascii="Arial" w:hAnsi="Arial" w:cs="Arial"/>
            <w:noProof/>
          </w:rPr>
          <w:delText>)</w:delText>
        </w:r>
      </w:del>
      <w:ins w:id="394" w:author="Graca M Dores" w:date="2016-01-09T14:09:00Z">
        <w:r w:rsidR="00B81DA7" w:rsidRPr="00F824DB">
          <w:rPr>
            <w:rFonts w:ascii="Arial" w:hAnsi="Arial" w:cs="Arial"/>
            <w:noProof/>
          </w:rPr>
          <w:t>(</w:t>
        </w:r>
        <w:r w:rsidR="00AC73DF" w:rsidRPr="00F824DB">
          <w:fldChar w:fldCharType="begin"/>
        </w:r>
        <w:r w:rsidR="00C0390C" w:rsidRPr="00F824DB">
          <w:instrText xml:space="preserve"> HYPERLINK \l "_ENREF_2" \o "Alvarez-Larran, 2014 #119" </w:instrText>
        </w:r>
        <w:r w:rsidR="00AC73DF" w:rsidRPr="00F824DB">
          <w:fldChar w:fldCharType="separate"/>
        </w:r>
        <w:r w:rsidR="0013570D" w:rsidRPr="00F824DB">
          <w:rPr>
            <w:rFonts w:ascii="Arial" w:hAnsi="Arial" w:cs="Arial"/>
            <w:noProof/>
          </w:rPr>
          <w:t>Alvarez-Larran</w:t>
        </w:r>
        <w:r w:rsidR="0013570D" w:rsidRPr="00F824DB">
          <w:rPr>
            <w:rFonts w:ascii="Arial" w:hAnsi="Arial" w:cs="Arial"/>
            <w:i/>
            <w:noProof/>
          </w:rPr>
          <w:t>, et al</w:t>
        </w:r>
        <w:r w:rsidR="0013570D" w:rsidRPr="00F824DB">
          <w:rPr>
            <w:rFonts w:ascii="Arial" w:hAnsi="Arial" w:cs="Arial"/>
            <w:noProof/>
          </w:rPr>
          <w:t xml:space="preserve"> 2014</w:t>
        </w:r>
        <w:r w:rsidR="00AC73DF" w:rsidRPr="00F824DB">
          <w:rPr>
            <w:rFonts w:ascii="Arial" w:hAnsi="Arial" w:cs="Arial"/>
            <w:noProof/>
          </w:rPr>
          <w:fldChar w:fldCharType="end"/>
        </w:r>
        <w:r w:rsidR="00B81DA7" w:rsidRPr="00F824DB">
          <w:rPr>
            <w:rFonts w:ascii="Arial" w:hAnsi="Arial" w:cs="Arial"/>
            <w:noProof/>
          </w:rPr>
          <w:t>)</w:t>
        </w:r>
      </w:ins>
      <w:r w:rsidR="00AC73DF" w:rsidRPr="00F824DB">
        <w:rPr>
          <w:rFonts w:ascii="Arial" w:hAnsi="Arial" w:cs="Arial"/>
        </w:rPr>
        <w:fldChar w:fldCharType="end"/>
      </w:r>
      <w:ins w:id="395" w:author="Graca M Dores" w:date="2016-01-09T14:09:00Z">
        <w:r w:rsidR="00443167" w:rsidRPr="00F824DB">
          <w:rPr>
            <w:rFonts w:ascii="Arial" w:hAnsi="Arial" w:cs="Arial"/>
          </w:rPr>
          <w:t>,</w:t>
        </w:r>
      </w:ins>
      <w:r w:rsidR="00FF2843" w:rsidRPr="00F824DB">
        <w:rPr>
          <w:rFonts w:ascii="Arial" w:hAnsi="Arial" w:cs="Arial"/>
        </w:rPr>
        <w:t xml:space="preserve"> and </w:t>
      </w:r>
      <w:r w:rsidR="007C7295" w:rsidRPr="00F824DB">
        <w:rPr>
          <w:rFonts w:ascii="Arial" w:hAnsi="Arial" w:cs="Arial"/>
          <w:bCs/>
        </w:rPr>
        <w:t>a</w:t>
      </w:r>
      <w:r w:rsidR="00D51D5A" w:rsidRPr="00F824DB">
        <w:rPr>
          <w:rFonts w:ascii="Arial" w:hAnsi="Arial" w:cs="Arial"/>
          <w:bCs/>
        </w:rPr>
        <w:t xml:space="preserve"> potential for disease </w:t>
      </w:r>
      <w:r w:rsidR="00D51D5A" w:rsidRPr="00F824DB">
        <w:rPr>
          <w:rFonts w:ascii="Arial" w:hAnsi="Arial" w:cs="Arial"/>
          <w:bCs/>
        </w:rPr>
        <w:lastRenderedPageBreak/>
        <w:t>misclassification in our study and those by other investigators</w:t>
      </w:r>
      <w:ins w:id="396" w:author="Graca M Dores" w:date="2016-01-09T14:09:00Z">
        <w:r w:rsidR="00443167" w:rsidRPr="00F824DB">
          <w:rPr>
            <w:rFonts w:ascii="Arial" w:hAnsi="Arial" w:cs="Arial"/>
            <w:bCs/>
          </w:rPr>
          <w:t xml:space="preserve"> </w:t>
        </w:r>
      </w:ins>
      <w:r w:rsidR="00AC73DF" w:rsidRPr="00F824DB">
        <w:rPr>
          <w:rFonts w:ascii="Arial" w:hAnsi="Arial" w:cs="Arial"/>
          <w:bCs/>
        </w:rPr>
        <w:fldChar w:fldCharType="begin">
          <w:fldData xml:space="preserve">PEVuZE5vdGU+PENpdGU+PEF1dGhvcj5Nb3VsYXJkPC9BdXRob3I+PFllYXI+MjAxNDwvWWVhcj48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</w:fldData>
        </w:fldChar>
      </w:r>
      <w:r w:rsidR="00883BBF" w:rsidRPr="00F824DB">
        <w:rPr>
          <w:rFonts w:ascii="Arial" w:hAnsi="Arial" w:cs="Arial"/>
          <w:bCs/>
        </w:rPr>
        <w:instrText xml:space="preserve"> ADDIN EN.CITE </w:instrText>
      </w:r>
      <w:r w:rsidR="00AC73DF" w:rsidRPr="00F824DB">
        <w:rPr>
          <w:rFonts w:ascii="Arial" w:hAnsi="Arial" w:cs="Arial"/>
          <w:bCs/>
        </w:rPr>
        <w:fldChar w:fldCharType="begin">
          <w:fldData xml:space="preserve">PEVuZE5vdGU+PENpdGU+PEF1dGhvcj5Nb3VsYXJkPC9BdXRob3I+PFllYXI+MjAxNDwvWWVhcj48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</w:fldData>
        </w:fldChar>
      </w:r>
      <w:r w:rsidR="00883BBF" w:rsidRPr="00F824DB">
        <w:rPr>
          <w:rFonts w:ascii="Arial" w:hAnsi="Arial" w:cs="Arial"/>
          <w:bCs/>
        </w:rPr>
        <w:instrText xml:space="preserve"> ADDIN EN.CITE.DATA </w:instrText>
      </w:r>
      <w:r w:rsidR="00AC73DF" w:rsidRPr="00F824DB">
        <w:rPr>
          <w:rFonts w:ascii="Arial" w:hAnsi="Arial" w:cs="Arial"/>
          <w:bCs/>
        </w:rPr>
      </w:r>
      <w:r w:rsidR="00AC73DF" w:rsidRPr="00F824DB">
        <w:rPr>
          <w:rFonts w:ascii="Arial" w:hAnsi="Arial" w:cs="Arial"/>
          <w:bCs/>
        </w:rPr>
        <w:fldChar w:fldCharType="end"/>
      </w:r>
      <w:r w:rsidR="00AC73DF" w:rsidRPr="00F824DB">
        <w:rPr>
          <w:rFonts w:ascii="Arial" w:hAnsi="Arial" w:cs="Arial"/>
          <w:bCs/>
        </w:rPr>
      </w:r>
      <w:r w:rsidR="00AC73DF" w:rsidRPr="00F824DB">
        <w:rPr>
          <w:rFonts w:ascii="Arial" w:hAnsi="Arial" w:cs="Arial"/>
          <w:bCs/>
        </w:rPr>
        <w:fldChar w:fldCharType="separate"/>
      </w:r>
      <w:del w:id="397" w:author="Graca M Dores" w:date="2016-01-09T14:09:00Z">
        <w:r w:rsidR="00B81DA7">
          <w:rPr>
            <w:rFonts w:ascii="Arial" w:hAnsi="Arial" w:cs="Arial"/>
            <w:bCs/>
            <w:noProof/>
          </w:rPr>
          <w:delText>(</w:delText>
        </w:r>
        <w:r w:rsidR="00AC73DF">
          <w:fldChar w:fldCharType="begin"/>
        </w:r>
        <w:r w:rsidR="00C0390C">
          <w:delInstrText xml:space="preserve"> HYPERLINK \l "_ENREF_32" \o "Mehta, 2014 #36" </w:delInstrText>
        </w:r>
        <w:r w:rsidR="00AC73DF">
          <w:fldChar w:fldCharType="separate"/>
        </w:r>
        <w:r w:rsidR="0018142B">
          <w:rPr>
            <w:rFonts w:ascii="Arial" w:hAnsi="Arial" w:cs="Arial"/>
            <w:bCs/>
            <w:noProof/>
          </w:rPr>
          <w:delText>Mehta</w:delText>
        </w:r>
        <w:r w:rsidR="0018142B" w:rsidRPr="00B81DA7">
          <w:rPr>
            <w:rFonts w:ascii="Arial" w:hAnsi="Arial" w:cs="Arial"/>
            <w:bCs/>
            <w:i/>
            <w:noProof/>
          </w:rPr>
          <w:delText>, et al</w:delText>
        </w:r>
        <w:r w:rsidR="0018142B">
          <w:rPr>
            <w:rFonts w:ascii="Arial" w:hAnsi="Arial" w:cs="Arial"/>
            <w:bCs/>
            <w:noProof/>
          </w:rPr>
          <w:delText xml:space="preserve"> 2014</w:delText>
        </w:r>
        <w:r w:rsidR="00AC73DF">
          <w:rPr>
            <w:rFonts w:ascii="Arial" w:hAnsi="Arial" w:cs="Arial"/>
            <w:bCs/>
            <w:noProof/>
          </w:rPr>
          <w:fldChar w:fldCharType="end"/>
        </w:r>
        <w:r w:rsidR="00B81DA7">
          <w:rPr>
            <w:rFonts w:ascii="Arial" w:hAnsi="Arial" w:cs="Arial"/>
            <w:bCs/>
            <w:noProof/>
          </w:rPr>
          <w:delText xml:space="preserve">, </w:delText>
        </w:r>
        <w:r w:rsidR="00AC73DF">
          <w:fldChar w:fldCharType="begin"/>
        </w:r>
        <w:r w:rsidR="00C0390C">
          <w:delInstrText xml:space="preserve"> HYPERLINK \l "_ENREF_35" \o "Moulard, 2014 #37" </w:delInstrText>
        </w:r>
        <w:r w:rsidR="00AC73DF">
          <w:fldChar w:fldCharType="separate"/>
        </w:r>
        <w:r w:rsidR="0018142B">
          <w:rPr>
            <w:rFonts w:ascii="Arial" w:hAnsi="Arial" w:cs="Arial"/>
            <w:bCs/>
            <w:noProof/>
          </w:rPr>
          <w:delText>Moulard</w:delText>
        </w:r>
        <w:r w:rsidR="0018142B" w:rsidRPr="00B81DA7">
          <w:rPr>
            <w:rFonts w:ascii="Arial" w:hAnsi="Arial" w:cs="Arial"/>
            <w:bCs/>
            <w:i/>
            <w:noProof/>
          </w:rPr>
          <w:delText>, et al</w:delText>
        </w:r>
        <w:r w:rsidR="0018142B">
          <w:rPr>
            <w:rFonts w:ascii="Arial" w:hAnsi="Arial" w:cs="Arial"/>
            <w:bCs/>
            <w:noProof/>
          </w:rPr>
          <w:delText xml:space="preserve"> 2014</w:delText>
        </w:r>
        <w:r w:rsidR="00AC73DF">
          <w:rPr>
            <w:rFonts w:ascii="Arial" w:hAnsi="Arial" w:cs="Arial"/>
            <w:bCs/>
            <w:noProof/>
          </w:rPr>
          <w:fldChar w:fldCharType="end"/>
        </w:r>
        <w:r w:rsidR="00B81DA7">
          <w:rPr>
            <w:rFonts w:ascii="Arial" w:hAnsi="Arial" w:cs="Arial"/>
            <w:bCs/>
            <w:noProof/>
          </w:rPr>
          <w:delText xml:space="preserve">, </w:delText>
        </w:r>
        <w:r w:rsidR="00AC73DF">
          <w:fldChar w:fldCharType="begin"/>
        </w:r>
        <w:r w:rsidR="00C0390C">
          <w:delInstrText xml:space="preserve"> HYPERLINK \l "_ENREF_50" \o "Sant, 2010 #19" </w:delInstrText>
        </w:r>
        <w:r w:rsidR="00AC73DF">
          <w:fldChar w:fldCharType="separate"/>
        </w:r>
        <w:r w:rsidR="0018142B">
          <w:rPr>
            <w:rFonts w:ascii="Arial" w:hAnsi="Arial" w:cs="Arial"/>
            <w:bCs/>
            <w:noProof/>
          </w:rPr>
          <w:delText>Sant</w:delText>
        </w:r>
        <w:r w:rsidR="0018142B" w:rsidRPr="00B81DA7">
          <w:rPr>
            <w:rFonts w:ascii="Arial" w:hAnsi="Arial" w:cs="Arial"/>
            <w:bCs/>
            <w:i/>
            <w:noProof/>
          </w:rPr>
          <w:delText>, et al</w:delText>
        </w:r>
        <w:r w:rsidR="0018142B">
          <w:rPr>
            <w:rFonts w:ascii="Arial" w:hAnsi="Arial" w:cs="Arial"/>
            <w:bCs/>
            <w:noProof/>
          </w:rPr>
          <w:delText xml:space="preserve"> 2010</w:delText>
        </w:r>
        <w:r w:rsidR="00AC73DF">
          <w:rPr>
            <w:rFonts w:ascii="Arial" w:hAnsi="Arial" w:cs="Arial"/>
            <w:bCs/>
            <w:noProof/>
          </w:rPr>
          <w:fldChar w:fldCharType="end"/>
        </w:r>
        <w:r w:rsidR="00B81DA7">
          <w:rPr>
            <w:rFonts w:ascii="Arial" w:hAnsi="Arial" w:cs="Arial"/>
            <w:bCs/>
            <w:noProof/>
          </w:rPr>
          <w:delText xml:space="preserve">, </w:delText>
        </w:r>
        <w:r w:rsidR="00AC73DF">
          <w:fldChar w:fldCharType="begin"/>
        </w:r>
        <w:r w:rsidR="00C0390C">
          <w:delInstrText xml:space="preserve"> HYPERLINK \l "_ENREF_58" \o "Titmarsh, 2014 #218" </w:delInstrText>
        </w:r>
        <w:r w:rsidR="00AC73DF">
          <w:fldChar w:fldCharType="separate"/>
        </w:r>
        <w:r w:rsidR="0018142B">
          <w:rPr>
            <w:rFonts w:ascii="Arial" w:hAnsi="Arial" w:cs="Arial"/>
            <w:bCs/>
            <w:noProof/>
          </w:rPr>
          <w:delText>Titmarsh</w:delText>
        </w:r>
        <w:r w:rsidR="0018142B" w:rsidRPr="00B81DA7">
          <w:rPr>
            <w:rFonts w:ascii="Arial" w:hAnsi="Arial" w:cs="Arial"/>
            <w:bCs/>
            <w:i/>
            <w:noProof/>
          </w:rPr>
          <w:delText>, et al</w:delText>
        </w:r>
        <w:r w:rsidR="0018142B">
          <w:rPr>
            <w:rFonts w:ascii="Arial" w:hAnsi="Arial" w:cs="Arial"/>
            <w:bCs/>
            <w:noProof/>
          </w:rPr>
          <w:delText xml:space="preserve"> 2014</w:delText>
        </w:r>
        <w:r w:rsidR="00AC73DF">
          <w:rPr>
            <w:rFonts w:ascii="Arial" w:hAnsi="Arial" w:cs="Arial"/>
            <w:bCs/>
            <w:noProof/>
          </w:rPr>
          <w:fldChar w:fldCharType="end"/>
        </w:r>
        <w:r w:rsidR="00B81DA7">
          <w:rPr>
            <w:rFonts w:ascii="Arial" w:hAnsi="Arial" w:cs="Arial"/>
            <w:bCs/>
            <w:noProof/>
          </w:rPr>
          <w:delText>)</w:delText>
        </w:r>
      </w:del>
      <w:ins w:id="398" w:author="Graca M Dores" w:date="2016-01-09T14:09:00Z">
        <w:r w:rsidR="00B81DA7" w:rsidRPr="00F824DB">
          <w:rPr>
            <w:rFonts w:ascii="Arial" w:hAnsi="Arial" w:cs="Arial"/>
            <w:bCs/>
            <w:noProof/>
          </w:rPr>
          <w:t>(</w:t>
        </w:r>
        <w:r w:rsidR="00AC73DF" w:rsidRPr="00F824DB">
          <w:fldChar w:fldCharType="begin"/>
        </w:r>
        <w:r w:rsidR="00C0390C" w:rsidRPr="00F824DB">
          <w:instrText xml:space="preserve"> HYPERLINK \l "_ENREF_34" \o "Mehta, 2014 #114" </w:instrText>
        </w:r>
        <w:r w:rsidR="00AC73DF" w:rsidRPr="00F824DB">
          <w:fldChar w:fldCharType="separate"/>
        </w:r>
        <w:r w:rsidR="0013570D" w:rsidRPr="00F824DB">
          <w:rPr>
            <w:rFonts w:ascii="Arial" w:hAnsi="Arial" w:cs="Arial"/>
            <w:bCs/>
            <w:noProof/>
          </w:rPr>
          <w:t>Mehta</w:t>
        </w:r>
        <w:r w:rsidR="0013570D" w:rsidRPr="00F824DB">
          <w:rPr>
            <w:rFonts w:ascii="Arial" w:hAnsi="Arial" w:cs="Arial"/>
            <w:bCs/>
            <w:i/>
            <w:noProof/>
          </w:rPr>
          <w:t>, et al</w:t>
        </w:r>
        <w:r w:rsidR="0013570D" w:rsidRPr="00F824DB">
          <w:rPr>
            <w:rFonts w:ascii="Arial" w:hAnsi="Arial" w:cs="Arial"/>
            <w:bCs/>
            <w:noProof/>
          </w:rPr>
          <w:t xml:space="preserve"> 2014</w:t>
        </w:r>
        <w:r w:rsidR="00AC73DF" w:rsidRPr="00F824DB">
          <w:rPr>
            <w:rFonts w:ascii="Arial" w:hAnsi="Arial" w:cs="Arial"/>
            <w:bCs/>
            <w:noProof/>
          </w:rPr>
          <w:fldChar w:fldCharType="end"/>
        </w:r>
        <w:r w:rsidR="00B81DA7" w:rsidRPr="00F824DB">
          <w:rPr>
            <w:rFonts w:ascii="Arial" w:hAnsi="Arial" w:cs="Arial"/>
            <w:bCs/>
            <w:noProof/>
          </w:rPr>
          <w:t xml:space="preserve">, </w:t>
        </w:r>
        <w:r w:rsidR="00AC73DF" w:rsidRPr="00F824DB">
          <w:fldChar w:fldCharType="begin"/>
        </w:r>
        <w:r w:rsidR="00C0390C" w:rsidRPr="00F824DB">
          <w:instrText xml:space="preserve"> HYPERLINK \l "_ENREF_37" \o "Moulard, 2014 #37" </w:instrText>
        </w:r>
        <w:r w:rsidR="00AC73DF" w:rsidRPr="00F824DB">
          <w:fldChar w:fldCharType="separate"/>
        </w:r>
        <w:r w:rsidR="0013570D" w:rsidRPr="00F824DB">
          <w:rPr>
            <w:rFonts w:ascii="Arial" w:hAnsi="Arial" w:cs="Arial"/>
            <w:bCs/>
            <w:noProof/>
          </w:rPr>
          <w:t>Moulard</w:t>
        </w:r>
        <w:r w:rsidR="0013570D" w:rsidRPr="00F824DB">
          <w:rPr>
            <w:rFonts w:ascii="Arial" w:hAnsi="Arial" w:cs="Arial"/>
            <w:bCs/>
            <w:i/>
            <w:noProof/>
          </w:rPr>
          <w:t>, et al</w:t>
        </w:r>
        <w:r w:rsidR="0013570D" w:rsidRPr="00F824DB">
          <w:rPr>
            <w:rFonts w:ascii="Arial" w:hAnsi="Arial" w:cs="Arial"/>
            <w:bCs/>
            <w:noProof/>
          </w:rPr>
          <w:t xml:space="preserve"> 2014</w:t>
        </w:r>
        <w:r w:rsidR="00AC73DF" w:rsidRPr="00F824DB">
          <w:rPr>
            <w:rFonts w:ascii="Arial" w:hAnsi="Arial" w:cs="Arial"/>
            <w:bCs/>
            <w:noProof/>
          </w:rPr>
          <w:fldChar w:fldCharType="end"/>
        </w:r>
        <w:r w:rsidR="00B81DA7" w:rsidRPr="00F824DB">
          <w:rPr>
            <w:rFonts w:ascii="Arial" w:hAnsi="Arial" w:cs="Arial"/>
            <w:bCs/>
            <w:noProof/>
          </w:rPr>
          <w:t xml:space="preserve">, </w:t>
        </w:r>
        <w:r w:rsidR="00AC73DF" w:rsidRPr="00F824DB">
          <w:fldChar w:fldCharType="begin"/>
        </w:r>
        <w:r w:rsidR="00C0390C" w:rsidRPr="00F824DB">
          <w:instrText xml:space="preserve"> HYPERLINK \l "_ENREF_53" \o "Sant, 2010 #96" </w:instrText>
        </w:r>
        <w:r w:rsidR="00AC73DF" w:rsidRPr="00F824DB">
          <w:fldChar w:fldCharType="separate"/>
        </w:r>
        <w:r w:rsidR="0013570D" w:rsidRPr="00F824DB">
          <w:rPr>
            <w:rFonts w:ascii="Arial" w:hAnsi="Arial" w:cs="Arial"/>
            <w:bCs/>
            <w:noProof/>
          </w:rPr>
          <w:t>Sant</w:t>
        </w:r>
        <w:r w:rsidR="0013570D" w:rsidRPr="00F824DB">
          <w:rPr>
            <w:rFonts w:ascii="Arial" w:hAnsi="Arial" w:cs="Arial"/>
            <w:bCs/>
            <w:i/>
            <w:noProof/>
          </w:rPr>
          <w:t>, et al</w:t>
        </w:r>
        <w:r w:rsidR="0013570D" w:rsidRPr="00F824DB">
          <w:rPr>
            <w:rFonts w:ascii="Arial" w:hAnsi="Arial" w:cs="Arial"/>
            <w:bCs/>
            <w:noProof/>
          </w:rPr>
          <w:t xml:space="preserve"> 2010</w:t>
        </w:r>
        <w:r w:rsidR="00AC73DF" w:rsidRPr="00F824DB">
          <w:rPr>
            <w:rFonts w:ascii="Arial" w:hAnsi="Arial" w:cs="Arial"/>
            <w:bCs/>
            <w:noProof/>
          </w:rPr>
          <w:fldChar w:fldCharType="end"/>
        </w:r>
        <w:r w:rsidR="00B81DA7" w:rsidRPr="00F824DB">
          <w:rPr>
            <w:rFonts w:ascii="Arial" w:hAnsi="Arial" w:cs="Arial"/>
            <w:bCs/>
            <w:noProof/>
          </w:rPr>
          <w:t xml:space="preserve">, </w:t>
        </w:r>
        <w:r w:rsidR="00AC73DF" w:rsidRPr="00F824DB">
          <w:fldChar w:fldCharType="begin"/>
        </w:r>
        <w:r w:rsidR="00C0390C" w:rsidRPr="00F824DB">
          <w:instrText xml:space="preserve"> HYPERLINK \l "_ENREF_62" \o "Titmarsh, 2014 #218" </w:instrText>
        </w:r>
        <w:r w:rsidR="00AC73DF" w:rsidRPr="00F824DB">
          <w:fldChar w:fldCharType="separate"/>
        </w:r>
        <w:r w:rsidR="0013570D" w:rsidRPr="00F824DB">
          <w:rPr>
            <w:rFonts w:ascii="Arial" w:hAnsi="Arial" w:cs="Arial"/>
            <w:bCs/>
            <w:noProof/>
          </w:rPr>
          <w:t>Titmarsh</w:t>
        </w:r>
        <w:r w:rsidR="0013570D" w:rsidRPr="00F824DB">
          <w:rPr>
            <w:rFonts w:ascii="Arial" w:hAnsi="Arial" w:cs="Arial"/>
            <w:bCs/>
            <w:i/>
            <w:noProof/>
          </w:rPr>
          <w:t>, et al</w:t>
        </w:r>
        <w:r w:rsidR="0013570D" w:rsidRPr="00F824DB">
          <w:rPr>
            <w:rFonts w:ascii="Arial" w:hAnsi="Arial" w:cs="Arial"/>
            <w:bCs/>
            <w:noProof/>
          </w:rPr>
          <w:t xml:space="preserve"> 2014</w:t>
        </w:r>
        <w:r w:rsidR="00AC73DF" w:rsidRPr="00F824DB">
          <w:rPr>
            <w:rFonts w:ascii="Arial" w:hAnsi="Arial" w:cs="Arial"/>
            <w:bCs/>
            <w:noProof/>
          </w:rPr>
          <w:fldChar w:fldCharType="end"/>
        </w:r>
        <w:r w:rsidR="00B81DA7" w:rsidRPr="00F824DB">
          <w:rPr>
            <w:rFonts w:ascii="Arial" w:hAnsi="Arial" w:cs="Arial"/>
            <w:bCs/>
            <w:noProof/>
          </w:rPr>
          <w:t>)</w:t>
        </w:r>
      </w:ins>
      <w:r w:rsidR="00AC73DF" w:rsidRPr="00F824DB">
        <w:rPr>
          <w:rFonts w:ascii="Arial" w:hAnsi="Arial" w:cs="Arial"/>
          <w:bCs/>
        </w:rPr>
        <w:fldChar w:fldCharType="end"/>
      </w:r>
      <w:r w:rsidR="00D51D5A" w:rsidRPr="00F824DB">
        <w:rPr>
          <w:rFonts w:ascii="Arial" w:hAnsi="Arial" w:cs="Arial"/>
          <w:bCs/>
        </w:rPr>
        <w:t xml:space="preserve"> lacking a centralized pathology </w:t>
      </w:r>
      <w:r w:rsidR="004A6261" w:rsidRPr="00F824DB">
        <w:rPr>
          <w:rFonts w:ascii="Arial" w:hAnsi="Arial" w:cs="Arial"/>
          <w:bCs/>
        </w:rPr>
        <w:t xml:space="preserve">and clinical review. </w:t>
      </w:r>
      <w:del w:id="399" w:author="Graca M Dores" w:date="2016-01-09T14:09:00Z">
        <w:r w:rsidR="00D51D5A" w:rsidRPr="00FF2843">
          <w:rPr>
            <w:rFonts w:ascii="Arial" w:hAnsi="Arial" w:cs="Arial"/>
            <w:bCs/>
          </w:rPr>
          <w:delText xml:space="preserve"> </w:delText>
        </w:r>
      </w:del>
      <w:r w:rsidR="00D51D5A" w:rsidRPr="00F824DB">
        <w:rPr>
          <w:rFonts w:ascii="Arial" w:hAnsi="Arial" w:cs="Arial"/>
          <w:bCs/>
        </w:rPr>
        <w:t xml:space="preserve">Our assessment of delayed reporting was an effort to address potential misclassification through correction and updating of diagnoses.  </w:t>
      </w:r>
      <w:del w:id="400" w:author="Graca M Dores" w:date="2016-01-09T14:09:00Z">
        <w:r w:rsidR="00CC0297">
          <w:rPr>
            <w:rFonts w:ascii="Arial" w:hAnsi="Arial" w:cs="Arial"/>
          </w:rPr>
          <w:delText>Finall</w:delText>
        </w:r>
        <w:r w:rsidR="007C7295">
          <w:rPr>
            <w:rFonts w:ascii="Arial" w:hAnsi="Arial" w:cs="Arial"/>
          </w:rPr>
          <w:delText>y</w:delText>
        </w:r>
        <w:r w:rsidR="009C60CC" w:rsidRPr="00FF2843">
          <w:rPr>
            <w:rFonts w:ascii="Arial" w:hAnsi="Arial" w:cs="Arial"/>
          </w:rPr>
          <w:delText>,</w:delText>
        </w:r>
        <w:r w:rsidR="00BA38C9" w:rsidRPr="00FF2843">
          <w:rPr>
            <w:rFonts w:ascii="Arial" w:hAnsi="Arial" w:cs="Arial"/>
          </w:rPr>
          <w:delText xml:space="preserve"> we</w:delText>
        </w:r>
      </w:del>
      <w:ins w:id="401" w:author="Graca M Dores" w:date="2016-01-09T14:09:00Z">
        <w:r w:rsidR="00087824" w:rsidRPr="00F824DB">
          <w:rPr>
            <w:rFonts w:ascii="Arial" w:hAnsi="Arial" w:cs="Arial"/>
          </w:rPr>
          <w:t>W</w:t>
        </w:r>
        <w:r w:rsidR="00BA38C9" w:rsidRPr="00F824DB">
          <w:rPr>
            <w:rFonts w:ascii="Arial" w:hAnsi="Arial" w:cs="Arial"/>
          </w:rPr>
          <w:t>e</w:t>
        </w:r>
      </w:ins>
      <w:r w:rsidR="00BA38C9" w:rsidRPr="00F824DB">
        <w:rPr>
          <w:rFonts w:ascii="Arial" w:hAnsi="Arial" w:cs="Arial"/>
        </w:rPr>
        <w:t xml:space="preserve"> used calendar year as a surrogate for </w:t>
      </w:r>
      <w:r w:rsidR="00BA38C9" w:rsidRPr="00F824DB">
        <w:rPr>
          <w:rFonts w:ascii="Arial" w:hAnsi="Arial" w:cs="Arial"/>
          <w:i/>
        </w:rPr>
        <w:t xml:space="preserve">JAK2 </w:t>
      </w:r>
      <w:del w:id="402" w:author="Graca M Dores" w:date="2016-01-09T14:09:00Z">
        <w:r w:rsidR="00BA38C9" w:rsidRPr="00FF2843">
          <w:rPr>
            <w:rFonts w:ascii="Arial" w:hAnsi="Arial" w:cs="Arial"/>
            <w:i/>
          </w:rPr>
          <w:delText>V617</w:delText>
        </w:r>
      </w:del>
      <w:ins w:id="403" w:author="Graca M Dores" w:date="2016-01-09T14:09:00Z">
        <w:r w:rsidR="00BA38C9" w:rsidRPr="00F824DB">
          <w:rPr>
            <w:rFonts w:ascii="Arial" w:hAnsi="Arial" w:cs="Arial"/>
            <w:i/>
          </w:rPr>
          <w:t>V617</w:t>
        </w:r>
        <w:r w:rsidR="00D015EF" w:rsidRPr="00F824DB">
          <w:rPr>
            <w:rFonts w:ascii="Arial" w:hAnsi="Arial" w:cs="Arial"/>
            <w:i/>
          </w:rPr>
          <w:t>F</w:t>
        </w:r>
      </w:ins>
      <w:r w:rsidR="00BA38C9" w:rsidRPr="00F824DB">
        <w:rPr>
          <w:rFonts w:ascii="Arial" w:hAnsi="Arial" w:cs="Arial"/>
        </w:rPr>
        <w:t xml:space="preserve"> mutation status b</w:t>
      </w:r>
      <w:r w:rsidRPr="00F824DB">
        <w:rPr>
          <w:rFonts w:ascii="Arial" w:hAnsi="Arial" w:cs="Arial"/>
        </w:rPr>
        <w:t xml:space="preserve">ecause information on </w:t>
      </w:r>
      <w:ins w:id="404" w:author="Graca M Dores" w:date="2016-01-09T14:09:00Z">
        <w:r w:rsidR="006D7B08" w:rsidRPr="00F824DB">
          <w:rPr>
            <w:rFonts w:ascii="Arial" w:hAnsi="Arial" w:cs="Arial"/>
          </w:rPr>
          <w:t xml:space="preserve">this </w:t>
        </w:r>
      </w:ins>
      <w:r w:rsidRPr="00F824DB">
        <w:rPr>
          <w:rFonts w:ascii="Arial" w:hAnsi="Arial" w:cs="Arial"/>
        </w:rPr>
        <w:t xml:space="preserve">clonal </w:t>
      </w:r>
      <w:del w:id="405" w:author="Graca M Dores" w:date="2016-01-09T14:09:00Z">
        <w:r w:rsidRPr="00FF2843">
          <w:rPr>
            <w:rFonts w:ascii="Arial" w:hAnsi="Arial" w:cs="Arial"/>
          </w:rPr>
          <w:delText>markers is</w:delText>
        </w:r>
      </w:del>
      <w:ins w:id="406" w:author="Graca M Dores" w:date="2016-01-09T14:09:00Z">
        <w:r w:rsidRPr="00F824DB">
          <w:rPr>
            <w:rFonts w:ascii="Arial" w:hAnsi="Arial" w:cs="Arial"/>
          </w:rPr>
          <w:t xml:space="preserve">marker </w:t>
        </w:r>
        <w:r w:rsidR="006D7B08" w:rsidRPr="00F824DB">
          <w:rPr>
            <w:rFonts w:ascii="Arial" w:hAnsi="Arial" w:cs="Arial"/>
          </w:rPr>
          <w:t>was</w:t>
        </w:r>
      </w:ins>
      <w:r w:rsidR="006D7B08" w:rsidRPr="00F824DB">
        <w:rPr>
          <w:rFonts w:ascii="Arial" w:hAnsi="Arial" w:cs="Arial"/>
        </w:rPr>
        <w:t xml:space="preserve"> </w:t>
      </w:r>
      <w:r w:rsidRPr="00F824DB">
        <w:rPr>
          <w:rFonts w:ascii="Arial" w:hAnsi="Arial" w:cs="Arial"/>
        </w:rPr>
        <w:t>not available in the SEER database</w:t>
      </w:r>
      <w:ins w:id="407" w:author="Graca M Dores" w:date="2016-01-09T14:09:00Z">
        <w:r w:rsidR="006D7B08" w:rsidRPr="00F824DB">
          <w:rPr>
            <w:rFonts w:ascii="Arial" w:hAnsi="Arial" w:cs="Arial"/>
          </w:rPr>
          <w:t xml:space="preserve"> prior to 2011</w:t>
        </w:r>
      </w:ins>
      <w:r w:rsidRPr="00F824DB">
        <w:rPr>
          <w:rFonts w:ascii="Arial" w:hAnsi="Arial" w:cs="Arial"/>
        </w:rPr>
        <w:t xml:space="preserve">.  However, by including cases from the </w:t>
      </w:r>
      <w:r w:rsidR="00BA38C9" w:rsidRPr="00F824DB">
        <w:rPr>
          <w:rFonts w:ascii="Arial" w:hAnsi="Arial" w:cs="Arial"/>
        </w:rPr>
        <w:t>most recent</w:t>
      </w:r>
      <w:r w:rsidR="00ED772C" w:rsidRPr="00F824DB">
        <w:rPr>
          <w:rFonts w:ascii="Arial" w:hAnsi="Arial" w:cs="Arial"/>
        </w:rPr>
        <w:t xml:space="preserve"> decade, </w:t>
      </w:r>
      <w:r w:rsidRPr="00F824DB">
        <w:rPr>
          <w:rFonts w:ascii="Arial" w:hAnsi="Arial" w:cs="Arial"/>
        </w:rPr>
        <w:t xml:space="preserve">we were able to maximize the number of cases diagnosed </w:t>
      </w:r>
      <w:r w:rsidR="00962FFE" w:rsidRPr="00F824DB">
        <w:rPr>
          <w:rFonts w:ascii="Arial" w:hAnsi="Arial" w:cs="Arial"/>
        </w:rPr>
        <w:t>during an</w:t>
      </w:r>
      <w:r w:rsidR="007821B6" w:rsidRPr="00F824DB">
        <w:rPr>
          <w:rFonts w:ascii="Arial" w:hAnsi="Arial" w:cs="Arial"/>
        </w:rPr>
        <w:t xml:space="preserve"> era</w:t>
      </w:r>
      <w:r w:rsidR="00962FFE" w:rsidRPr="00F824DB">
        <w:rPr>
          <w:rFonts w:ascii="Arial" w:hAnsi="Arial" w:cs="Arial"/>
        </w:rPr>
        <w:t xml:space="preserve"> when molecular testing</w:t>
      </w:r>
      <w:r w:rsidR="00453740" w:rsidRPr="00F824DB">
        <w:rPr>
          <w:rFonts w:ascii="Arial" w:hAnsi="Arial" w:cs="Arial"/>
        </w:rPr>
        <w:t xml:space="preserve"> was available</w:t>
      </w:r>
      <w:r w:rsidRPr="00F824DB">
        <w:rPr>
          <w:rFonts w:ascii="Arial" w:hAnsi="Arial" w:cs="Arial"/>
        </w:rPr>
        <w:t xml:space="preserve">. </w:t>
      </w:r>
      <w:del w:id="408" w:author="Graca M Dores" w:date="2016-01-09T14:09:00Z">
        <w:r w:rsidRPr="00FF2843">
          <w:rPr>
            <w:rFonts w:ascii="Arial" w:hAnsi="Arial" w:cs="Arial"/>
          </w:rPr>
          <w:delText xml:space="preserve"> </w:delText>
        </w:r>
      </w:del>
      <w:ins w:id="409" w:author="Graca M Dores" w:date="2016-01-09T14:09:00Z">
        <w:r w:rsidR="00087824" w:rsidRPr="00F824DB">
          <w:rPr>
            <w:rFonts w:ascii="Arial" w:hAnsi="Arial" w:cs="Arial"/>
          </w:rPr>
          <w:t>Lastly, because information on chemotherapy and other medical therapies is not publicly available in the SEER database, our survival analyses did not include treatment information.</w:t>
        </w:r>
      </w:ins>
    </w:p>
    <w:p w:rsidR="00D12913" w:rsidRPr="00F824DB" w:rsidRDefault="00D12913" w:rsidP="007C7295">
      <w:pPr>
        <w:autoSpaceDE w:val="0"/>
        <w:autoSpaceDN w:val="0"/>
        <w:adjustRightInd w:val="0"/>
        <w:spacing w:line="480" w:lineRule="auto"/>
        <w:ind w:firstLine="720"/>
        <w:rPr>
          <w:rFonts w:ascii="Arial" w:hAnsi="Arial" w:cs="Arial"/>
        </w:rPr>
      </w:pPr>
    </w:p>
    <w:p w:rsidR="00460DB6" w:rsidRPr="00F824DB" w:rsidRDefault="00460DB6" w:rsidP="00460DB6">
      <w:pPr>
        <w:autoSpaceDE w:val="0"/>
        <w:autoSpaceDN w:val="0"/>
        <w:adjustRightInd w:val="0"/>
        <w:spacing w:line="480" w:lineRule="auto"/>
        <w:rPr>
          <w:rFonts w:ascii="Arial" w:hAnsi="Arial" w:cs="Arial"/>
          <w:i/>
        </w:rPr>
      </w:pPr>
      <w:r w:rsidRPr="00F824DB">
        <w:rPr>
          <w:rFonts w:ascii="Arial" w:hAnsi="Arial" w:cs="Arial"/>
          <w:i/>
        </w:rPr>
        <w:t>Summary</w:t>
      </w:r>
    </w:p>
    <w:p w:rsidR="002229EC" w:rsidRPr="00F824DB" w:rsidRDefault="0050772F" w:rsidP="00286EAD">
      <w:pPr>
        <w:autoSpaceDE w:val="0"/>
        <w:autoSpaceDN w:val="0"/>
        <w:adjustRightInd w:val="0"/>
        <w:spacing w:line="480" w:lineRule="auto"/>
        <w:rPr>
          <w:rFonts w:ascii="Arial" w:hAnsi="Arial" w:cs="Arial"/>
        </w:rPr>
      </w:pPr>
      <w:r w:rsidRPr="00F824DB">
        <w:rPr>
          <w:rFonts w:ascii="Arial" w:hAnsi="Arial" w:cs="Arial"/>
        </w:rPr>
        <w:tab/>
        <w:t xml:space="preserve">In summary, </w:t>
      </w:r>
      <w:r w:rsidR="0013355D" w:rsidRPr="00F824DB">
        <w:rPr>
          <w:rFonts w:ascii="Arial" w:hAnsi="Arial" w:cs="Arial"/>
        </w:rPr>
        <w:t xml:space="preserve">diverse </w:t>
      </w:r>
      <w:r w:rsidRPr="00F824DB">
        <w:rPr>
          <w:rFonts w:ascii="Arial" w:hAnsi="Arial" w:cs="Arial"/>
        </w:rPr>
        <w:t xml:space="preserve">MPNs </w:t>
      </w:r>
      <w:r w:rsidR="000F0816" w:rsidRPr="00F824DB">
        <w:rPr>
          <w:rFonts w:ascii="Arial" w:hAnsi="Arial" w:cs="Arial"/>
        </w:rPr>
        <w:t xml:space="preserve">and MDS/MPNs </w:t>
      </w:r>
      <w:r w:rsidRPr="00F824DB">
        <w:rPr>
          <w:rFonts w:ascii="Arial" w:hAnsi="Arial" w:cs="Arial"/>
        </w:rPr>
        <w:t>incidence patterns support variable etiolog</w:t>
      </w:r>
      <w:r w:rsidR="0013355D" w:rsidRPr="00F824DB">
        <w:rPr>
          <w:rFonts w:ascii="Arial" w:hAnsi="Arial" w:cs="Arial"/>
        </w:rPr>
        <w:t>ies</w:t>
      </w:r>
      <w:r w:rsidR="00E52128" w:rsidRPr="00F824DB">
        <w:rPr>
          <w:rFonts w:ascii="Arial" w:hAnsi="Arial" w:cs="Arial"/>
        </w:rPr>
        <w:t xml:space="preserve"> and/or susceptibility by age, sex</w:t>
      </w:r>
      <w:r w:rsidRPr="00F824DB">
        <w:rPr>
          <w:rFonts w:ascii="Arial" w:hAnsi="Arial" w:cs="Arial"/>
        </w:rPr>
        <w:t xml:space="preserve">, and race/ethnicity.  </w:t>
      </w:r>
      <w:r w:rsidR="009C60CC" w:rsidRPr="00F824DB">
        <w:rPr>
          <w:rFonts w:ascii="Arial" w:hAnsi="Arial" w:cs="Arial"/>
        </w:rPr>
        <w:t xml:space="preserve">While changes in classification schemes and misclassification across entities may have influenced our results, </w:t>
      </w:r>
      <w:r w:rsidR="0013355D" w:rsidRPr="00F824DB">
        <w:rPr>
          <w:rFonts w:ascii="Arial" w:hAnsi="Arial" w:cs="Arial"/>
        </w:rPr>
        <w:t xml:space="preserve">these </w:t>
      </w:r>
      <w:r w:rsidR="009C60CC" w:rsidRPr="00F824DB">
        <w:rPr>
          <w:rFonts w:ascii="Arial" w:hAnsi="Arial" w:cs="Arial"/>
        </w:rPr>
        <w:t>high quality data from the SEER Program</w:t>
      </w:r>
      <w:r w:rsidR="0013355D" w:rsidRPr="00F824DB">
        <w:rPr>
          <w:rFonts w:ascii="Arial" w:hAnsi="Arial" w:cs="Arial"/>
        </w:rPr>
        <w:t xml:space="preserve"> reflect</w:t>
      </w:r>
      <w:r w:rsidR="005C430F" w:rsidRPr="00F824DB">
        <w:rPr>
          <w:rFonts w:ascii="Arial" w:hAnsi="Arial" w:cs="Arial"/>
        </w:rPr>
        <w:t xml:space="preserve"> diagnoses established in the general US population. </w:t>
      </w:r>
      <w:r w:rsidRPr="00F824DB">
        <w:rPr>
          <w:rFonts w:ascii="Arial" w:hAnsi="Arial" w:cs="Arial"/>
        </w:rPr>
        <w:t xml:space="preserve"> </w:t>
      </w:r>
      <w:r w:rsidR="00672220" w:rsidRPr="00F824DB">
        <w:rPr>
          <w:rFonts w:ascii="Arial" w:hAnsi="Arial" w:cs="Arial"/>
        </w:rPr>
        <w:t>W</w:t>
      </w:r>
      <w:r w:rsidR="005C430F" w:rsidRPr="00F824DB">
        <w:rPr>
          <w:rFonts w:ascii="Arial" w:hAnsi="Arial" w:cs="Arial"/>
        </w:rPr>
        <w:t>e found that m</w:t>
      </w:r>
      <w:r w:rsidR="00453740" w:rsidRPr="00F824DB">
        <w:rPr>
          <w:rFonts w:ascii="Arial" w:hAnsi="Arial" w:cs="Arial"/>
        </w:rPr>
        <w:t>icroscopic confirmation of PV and ET decreased over th</w:t>
      </w:r>
      <w:r w:rsidR="005C430F" w:rsidRPr="00F824DB">
        <w:rPr>
          <w:rFonts w:ascii="Arial" w:hAnsi="Arial" w:cs="Arial"/>
        </w:rPr>
        <w:t xml:space="preserve">e study period, </w:t>
      </w:r>
      <w:r w:rsidR="00672220" w:rsidRPr="00F824DB">
        <w:rPr>
          <w:rFonts w:ascii="Arial" w:hAnsi="Arial" w:cs="Arial"/>
        </w:rPr>
        <w:t>and note</w:t>
      </w:r>
      <w:r w:rsidR="005C430F" w:rsidRPr="00F824DB">
        <w:rPr>
          <w:rFonts w:ascii="Arial" w:hAnsi="Arial" w:cs="Arial"/>
        </w:rPr>
        <w:t xml:space="preserve"> that th</w:t>
      </w:r>
      <w:r w:rsidR="00222201" w:rsidRPr="00F824DB">
        <w:rPr>
          <w:rFonts w:ascii="Arial" w:hAnsi="Arial" w:cs="Arial"/>
        </w:rPr>
        <w:t xml:space="preserve">e </w:t>
      </w:r>
      <w:r w:rsidR="005C430F" w:rsidRPr="00F824DB">
        <w:rPr>
          <w:rFonts w:ascii="Arial" w:hAnsi="Arial" w:cs="Arial"/>
        </w:rPr>
        <w:t>forth</w:t>
      </w:r>
      <w:r w:rsidR="00222201" w:rsidRPr="00F824DB">
        <w:rPr>
          <w:rFonts w:ascii="Arial" w:hAnsi="Arial" w:cs="Arial"/>
        </w:rPr>
        <w:t xml:space="preserve">coming WHO classification </w:t>
      </w:r>
      <w:r w:rsidR="005C430F" w:rsidRPr="00F824DB">
        <w:rPr>
          <w:rFonts w:ascii="Arial" w:hAnsi="Arial" w:cs="Arial"/>
        </w:rPr>
        <w:t>describes an increased role for</w:t>
      </w:r>
      <w:r w:rsidR="00222201" w:rsidRPr="00F824DB">
        <w:rPr>
          <w:rFonts w:ascii="Arial" w:hAnsi="Arial" w:cs="Arial"/>
        </w:rPr>
        <w:t xml:space="preserve"> histologic confirmation in new diagnostic algorithms</w:t>
      </w:r>
      <w:r w:rsidR="005C430F" w:rsidRPr="00F824DB">
        <w:rPr>
          <w:rFonts w:ascii="Arial" w:hAnsi="Arial" w:cs="Arial"/>
        </w:rPr>
        <w:t>, including PV</w:t>
      </w:r>
      <w:del w:id="410" w:author="Graca M Dores" w:date="2016-01-09T14:09:00Z">
        <w:r w:rsidR="005C430F">
          <w:rPr>
            <w:rFonts w:ascii="Arial" w:hAnsi="Arial" w:cs="Arial"/>
          </w:rPr>
          <w:delText>.</w:delText>
        </w:r>
        <w:r w:rsidR="00AC73DF" w:rsidRPr="006402CC">
          <w:rPr>
            <w:rFonts w:ascii="Arial" w:hAnsi="Arial" w:cs="Arial"/>
          </w:rPr>
          <w:fldChar w:fldCharType="begin"/>
        </w:r>
        <w:r w:rsidR="00B81DA7">
          <w:rPr>
            <w:rFonts w:ascii="Arial" w:hAnsi="Arial" w:cs="Arial"/>
          </w:rPr>
          <w:delInstrText xml:space="preserve"> ADDIN EN.CITE &lt;EndNote&gt;&lt;Cite&gt;&lt;Author&gt;Tefferi&lt;/Author&gt;&lt;RecNum&gt;258&lt;/RecNum&gt;&lt;DisplayText&gt;(Tefferi)&lt;/DisplayText&gt;&lt;record&gt;&lt;rec-number&gt;258&lt;/rec-number&gt;&lt;foreign-keys&gt;&lt;key app="EN" db-id="efa90eds9esfate5faxprazcp2ez0xtee9ee" timestamp="1432519098"&gt;258&lt;/key&gt;&lt;/foreign-keys&gt;&lt;ref-type name="Journal Article"&gt;17&lt;/ref-type&gt;&lt;contributors&gt;&lt;authors&gt;&lt;author&gt;Tefferi, Ayalew, and Animesh Pardanani. &amp;quot;Myeloproliferative Neoplasms: A Contemporary Review.&amp;quot; JAMA Oncology 1.1 (2015): 97-105.&lt;/author&gt;&lt;/authors&gt;&lt;/contributors&gt;&lt;titles&gt;&lt;/titles&gt;&lt;dates&gt;&lt;/dates&gt;&lt;urls&gt;&lt;/urls&gt;&lt;/record&gt;&lt;/Cite&gt;&lt;/EndNote&gt;</w:delInstrText>
        </w:r>
        <w:r w:rsidR="00AC73DF" w:rsidRPr="006402CC">
          <w:rPr>
            <w:rFonts w:ascii="Arial" w:hAnsi="Arial" w:cs="Arial"/>
          </w:rPr>
          <w:fldChar w:fldCharType="separate"/>
        </w:r>
        <w:r w:rsidR="00B81DA7">
          <w:rPr>
            <w:rFonts w:ascii="Arial" w:hAnsi="Arial" w:cs="Arial"/>
            <w:noProof/>
          </w:rPr>
          <w:delText>(</w:delText>
        </w:r>
        <w:r w:rsidR="00AC73DF">
          <w:fldChar w:fldCharType="begin"/>
        </w:r>
        <w:r w:rsidR="00C0390C">
          <w:delInstrText xml:space="preserve"> HYPERLINK \l "_ENREF_55" \o "Tefferi,  #258" </w:delInstrText>
        </w:r>
        <w:r w:rsidR="00AC73DF">
          <w:fldChar w:fldCharType="separate"/>
        </w:r>
        <w:r w:rsidR="0018142B">
          <w:rPr>
            <w:rFonts w:ascii="Arial" w:hAnsi="Arial" w:cs="Arial"/>
            <w:noProof/>
          </w:rPr>
          <w:delText>Tefferi</w:delText>
        </w:r>
        <w:r w:rsidR="00AC73DF">
          <w:rPr>
            <w:rFonts w:ascii="Arial" w:hAnsi="Arial" w:cs="Arial"/>
            <w:noProof/>
          </w:rPr>
          <w:fldChar w:fldCharType="end"/>
        </w:r>
        <w:r w:rsidR="00B81DA7">
          <w:rPr>
            <w:rFonts w:ascii="Arial" w:hAnsi="Arial" w:cs="Arial"/>
            <w:noProof/>
          </w:rPr>
          <w:delText>)</w:delText>
        </w:r>
        <w:r w:rsidR="00AC73DF" w:rsidRPr="006402CC">
          <w:rPr>
            <w:rFonts w:ascii="Arial" w:hAnsi="Arial" w:cs="Arial"/>
          </w:rPr>
          <w:fldChar w:fldCharType="end"/>
        </w:r>
        <w:r w:rsidR="005C430F">
          <w:rPr>
            <w:rFonts w:ascii="Arial" w:hAnsi="Arial" w:cs="Arial"/>
          </w:rPr>
          <w:delText xml:space="preserve"> </w:delText>
        </w:r>
        <w:r w:rsidR="00222201" w:rsidRPr="006402CC">
          <w:rPr>
            <w:rFonts w:ascii="Arial" w:hAnsi="Arial" w:cs="Arial"/>
          </w:rPr>
          <w:delText xml:space="preserve"> </w:delText>
        </w:r>
        <w:r w:rsidRPr="006402CC">
          <w:rPr>
            <w:rFonts w:ascii="Arial" w:hAnsi="Arial" w:cs="Arial"/>
          </w:rPr>
          <w:delText xml:space="preserve">As MPN diagnoses are facilitated </w:delText>
        </w:r>
        <w:r w:rsidR="00EC5B1D" w:rsidRPr="006402CC">
          <w:rPr>
            <w:rFonts w:ascii="Arial" w:hAnsi="Arial" w:cs="Arial"/>
          </w:rPr>
          <w:delText>by</w:delText>
        </w:r>
        <w:r w:rsidRPr="006402CC">
          <w:rPr>
            <w:rFonts w:ascii="Arial" w:hAnsi="Arial" w:cs="Arial"/>
          </w:rPr>
          <w:delText xml:space="preserve"> </w:delText>
        </w:r>
        <w:r w:rsidR="0016364D">
          <w:rPr>
            <w:rFonts w:ascii="Arial" w:hAnsi="Arial" w:cs="Arial"/>
          </w:rPr>
          <w:delText>genetic</w:delText>
        </w:r>
        <w:r w:rsidRPr="006402CC">
          <w:rPr>
            <w:rFonts w:ascii="Arial" w:hAnsi="Arial" w:cs="Arial"/>
          </w:rPr>
          <w:delText xml:space="preserve"> testing</w:delText>
        </w:r>
        <w:r w:rsidR="00EC5B1D" w:rsidRPr="006402CC">
          <w:rPr>
            <w:rFonts w:ascii="Arial" w:hAnsi="Arial" w:cs="Arial"/>
          </w:rPr>
          <w:delText>,</w:delText>
        </w:r>
        <w:r w:rsidRPr="006402CC">
          <w:rPr>
            <w:rFonts w:ascii="Arial" w:hAnsi="Arial" w:cs="Arial"/>
          </w:rPr>
          <w:delText xml:space="preserve"> </w:delText>
        </w:r>
        <w:r w:rsidR="00222201" w:rsidRPr="006402CC">
          <w:rPr>
            <w:rFonts w:ascii="Arial" w:hAnsi="Arial" w:cs="Arial"/>
          </w:rPr>
          <w:delText xml:space="preserve">improved </w:delText>
        </w:r>
        <w:r w:rsidRPr="006402CC">
          <w:rPr>
            <w:rFonts w:ascii="Arial" w:hAnsi="Arial" w:cs="Arial"/>
          </w:rPr>
          <w:delText>classification schemes,</w:delText>
        </w:r>
      </w:del>
      <w:ins w:id="411" w:author="Graca M Dores" w:date="2016-01-09T14:09:00Z">
        <w:r w:rsidR="004A6261" w:rsidRPr="00F824DB">
          <w:rPr>
            <w:rFonts w:ascii="Arial" w:hAnsi="Arial" w:cs="Arial"/>
          </w:rPr>
          <w:t xml:space="preserve"> </w:t>
        </w:r>
        <w:r w:rsidR="00AC73DF" w:rsidRPr="00F824DB">
          <w:rPr>
            <w:rFonts w:ascii="Arial" w:hAnsi="Arial" w:cs="Arial"/>
          </w:rPr>
          <w:fldChar w:fldCharType="begin"/>
        </w:r>
        <w:r w:rsidR="004A6261" w:rsidRPr="00F824DB">
          <w:rPr>
            <w:rFonts w:ascii="Arial" w:hAnsi="Arial" w:cs="Arial"/>
          </w:rPr>
          <w:instrText xml:space="preserve"> ADDIN EN.CITE &lt;EndNote&gt;&lt;Cite&gt;&lt;Author&gt;Tefferi&lt;/Author&gt;&lt;Year&gt;2015&lt;/Year&gt;&lt;RecNum&gt;268&lt;/RecNum&gt;&lt;DisplayText&gt;(Tefferi and Pardanani 2015)&lt;/DisplayText&gt;&lt;record&gt;&lt;rec-number&gt;268&lt;/rec-number&gt;&lt;foreign-keys&gt;&lt;key app="EN" db-id="efa90eds9esfate5faxprazcp2ez0xtee9ee" timestamp="1452281748"&gt;268&lt;/key&gt;&lt;/foreign-keys&gt;&lt;ref-type name="Journal Article"&gt;17&lt;/ref-type&gt;&lt;contributors&gt;&lt;authors&gt;&lt;author&gt;Tefferi, A.&lt;/author&gt;&lt;author&gt;Pardanani, A.&lt;/author&gt;&lt;/authors&gt;&lt;/contributors&gt;&lt;auth-address&gt;Division of Hematology, Department of Medicine, Mayo Clinic, Rochester, Minnesota.&lt;/auth-address&gt;&lt;titles&gt;&lt;title&gt;Myeloproliferative Neoplasms: A Contemporary Review&lt;/title&gt;&lt;secondary-title&gt;JAMA Oncol&lt;/secondary-title&gt;&lt;alt-title&gt;JAMA oncology&lt;/alt-title&gt;&lt;/titles&gt;&lt;alt-periodical&gt;&lt;full-title&gt;JAMA Oncology&lt;/full-title&gt;&lt;/alt-periodical&gt;&lt;pages&gt;97-105&lt;/pages&gt;&lt;volume&gt;1&lt;/volume&gt;&lt;number&gt;1&lt;/number&gt;&lt;dates&gt;&lt;year&gt;2015&lt;/year&gt;&lt;pub-dates&gt;&lt;date&gt;Apr&lt;/date&gt;&lt;/pub-dates&gt;&lt;/dates&gt;&lt;isbn&gt;2374-2445 (Electronic)&lt;/isbn&gt;&lt;accession-num&gt;26182311&lt;/accession-num&gt;&lt;urls&gt;&lt;related-urls&gt;&lt;url&gt;http://www.ncbi.nlm.nih.gov/pubmed/26182311&lt;/url&gt;&lt;/related-urls&gt;&lt;/urls&gt;&lt;electronic-resource-num&gt;10.1001/jamaoncol.2015.89&lt;/electronic-resource-num&gt;&lt;/record&gt;&lt;/Cite&gt;&lt;/EndNote&gt;</w:instrText>
        </w:r>
        <w:r w:rsidR="00AC73DF" w:rsidRPr="00F824DB">
          <w:rPr>
            <w:rFonts w:ascii="Arial" w:hAnsi="Arial" w:cs="Arial"/>
          </w:rPr>
          <w:fldChar w:fldCharType="separate"/>
        </w:r>
        <w:r w:rsidR="004A6261" w:rsidRPr="00F824DB">
          <w:rPr>
            <w:rFonts w:ascii="Arial" w:hAnsi="Arial" w:cs="Arial"/>
            <w:noProof/>
          </w:rPr>
          <w:t>(</w:t>
        </w:r>
        <w:r w:rsidR="00AC73DF" w:rsidRPr="00F824DB">
          <w:fldChar w:fldCharType="begin"/>
        </w:r>
        <w:r w:rsidR="00C0390C" w:rsidRPr="00F824DB">
          <w:instrText xml:space="preserve"> HYPERLINK \l "_ENREF_59" \o "Tefferi, 2015 #268" </w:instrText>
        </w:r>
        <w:r w:rsidR="00AC73DF" w:rsidRPr="00F824DB">
          <w:fldChar w:fldCharType="separate"/>
        </w:r>
        <w:r w:rsidR="0013570D" w:rsidRPr="00F824DB">
          <w:rPr>
            <w:rFonts w:ascii="Arial" w:hAnsi="Arial" w:cs="Arial"/>
            <w:noProof/>
          </w:rPr>
          <w:t>Tefferi and Pardanani 2015</w:t>
        </w:r>
        <w:r w:rsidR="00AC73DF" w:rsidRPr="00F824DB">
          <w:rPr>
            <w:rFonts w:ascii="Arial" w:hAnsi="Arial" w:cs="Arial"/>
            <w:noProof/>
          </w:rPr>
          <w:fldChar w:fldCharType="end"/>
        </w:r>
        <w:r w:rsidR="004A6261" w:rsidRPr="00F824DB">
          <w:rPr>
            <w:rFonts w:ascii="Arial" w:hAnsi="Arial" w:cs="Arial"/>
            <w:noProof/>
          </w:rPr>
          <w:t>)</w:t>
        </w:r>
        <w:r w:rsidR="00AC73DF" w:rsidRPr="00F824DB">
          <w:rPr>
            <w:rFonts w:ascii="Arial" w:hAnsi="Arial" w:cs="Arial"/>
          </w:rPr>
          <w:fldChar w:fldCharType="end"/>
        </w:r>
        <w:r w:rsidR="00443167" w:rsidRPr="00F824DB">
          <w:rPr>
            <w:rFonts w:ascii="Arial" w:hAnsi="Arial" w:cs="Arial"/>
          </w:rPr>
          <w:t>.</w:t>
        </w:r>
        <w:r w:rsidR="005C430F" w:rsidRPr="00F824DB">
          <w:rPr>
            <w:rFonts w:ascii="Arial" w:hAnsi="Arial" w:cs="Arial"/>
          </w:rPr>
          <w:t xml:space="preserve"> </w:t>
        </w:r>
      </w:ins>
      <w:ins w:id="412" w:author="Graca M Dores" w:date="2016-01-09T16:56:00Z">
        <w:r w:rsidR="00665741">
          <w:rPr>
            <w:rFonts w:ascii="Arial" w:hAnsi="Arial" w:cs="Arial"/>
          </w:rPr>
          <w:t xml:space="preserve"> </w:t>
        </w:r>
      </w:ins>
      <w:ins w:id="413" w:author="Graca M Dores" w:date="2016-01-09T14:09:00Z">
        <w:r w:rsidRPr="00F824DB">
          <w:rPr>
            <w:rFonts w:ascii="Arial" w:hAnsi="Arial" w:cs="Arial"/>
          </w:rPr>
          <w:t xml:space="preserve">As MPN diagnoses are facilitated </w:t>
        </w:r>
        <w:r w:rsidR="00EC5B1D" w:rsidRPr="00F824DB">
          <w:rPr>
            <w:rFonts w:ascii="Arial" w:hAnsi="Arial" w:cs="Arial"/>
          </w:rPr>
          <w:lastRenderedPageBreak/>
          <w:t>by</w:t>
        </w:r>
        <w:r w:rsidRPr="00F824DB">
          <w:rPr>
            <w:rFonts w:ascii="Arial" w:hAnsi="Arial" w:cs="Arial"/>
          </w:rPr>
          <w:t xml:space="preserve"> </w:t>
        </w:r>
        <w:r w:rsidR="0016364D" w:rsidRPr="00F824DB">
          <w:rPr>
            <w:rFonts w:ascii="Arial" w:hAnsi="Arial" w:cs="Arial"/>
          </w:rPr>
          <w:t>genetic</w:t>
        </w:r>
        <w:r w:rsidRPr="00F824DB">
          <w:rPr>
            <w:rFonts w:ascii="Arial" w:hAnsi="Arial" w:cs="Arial"/>
          </w:rPr>
          <w:t xml:space="preserve"> testing</w:t>
        </w:r>
        <w:r w:rsidR="00EC5B1D" w:rsidRPr="00F824DB">
          <w:rPr>
            <w:rFonts w:ascii="Arial" w:hAnsi="Arial" w:cs="Arial"/>
          </w:rPr>
          <w:t>,</w:t>
        </w:r>
        <w:r w:rsidRPr="00F824DB">
          <w:rPr>
            <w:rFonts w:ascii="Arial" w:hAnsi="Arial" w:cs="Arial"/>
          </w:rPr>
          <w:t xml:space="preserve"> </w:t>
        </w:r>
        <w:r w:rsidR="00222201" w:rsidRPr="00F824DB">
          <w:rPr>
            <w:rFonts w:ascii="Arial" w:hAnsi="Arial" w:cs="Arial"/>
          </w:rPr>
          <w:t xml:space="preserve">improved </w:t>
        </w:r>
        <w:r w:rsidRPr="00F824DB">
          <w:rPr>
            <w:rFonts w:ascii="Arial" w:hAnsi="Arial" w:cs="Arial"/>
          </w:rPr>
          <w:t>classification schemes</w:t>
        </w:r>
        <w:r w:rsidR="00443167" w:rsidRPr="00F824DB">
          <w:rPr>
            <w:rFonts w:ascii="Arial" w:hAnsi="Arial" w:cs="Arial"/>
          </w:rPr>
          <w:t xml:space="preserve"> </w:t>
        </w:r>
      </w:ins>
      <w:r w:rsidR="00AC73DF" w:rsidRPr="00F824DB">
        <w:rPr>
          <w:rFonts w:ascii="Arial" w:hAnsi="Arial" w:cs="Arial"/>
        </w:rPr>
        <w:fldChar w:fldCharType="begin">
          <w:fldData xml:space="preserve">PEVuZE5vdGU+PENpdGU+PEF1dGhvcj5UZWZmZXJpPC9BdXRob3I+PFllYXI+MjAxNDwvWWVhcj48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</w:fldData>
        </w:fldChar>
      </w:r>
      <w:r w:rsidR="00B81DA7" w:rsidRPr="00F824DB">
        <w:rPr>
          <w:rFonts w:ascii="Arial" w:hAnsi="Arial" w:cs="Arial"/>
        </w:rPr>
        <w:instrText xml:space="preserve"> ADDIN EN.CITE </w:instrText>
      </w:r>
      <w:r w:rsidR="00AC73DF" w:rsidRPr="00F824DB">
        <w:rPr>
          <w:rFonts w:ascii="Arial" w:hAnsi="Arial" w:cs="Arial"/>
        </w:rPr>
        <w:fldChar w:fldCharType="begin">
          <w:fldData xml:space="preserve">PEVuZE5vdGU+PENpdGU+PEF1dGhvcj5UZWZmZXJpPC9BdXRob3I+PFllYXI+MjAxNDwvWWVhcj48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</w:fldData>
        </w:fldChar>
      </w:r>
      <w:r w:rsidR="00B81DA7" w:rsidRPr="00F824DB">
        <w:rPr>
          <w:rFonts w:ascii="Arial" w:hAnsi="Arial" w:cs="Arial"/>
        </w:rPr>
        <w:instrText xml:space="preserve"> ADDIN EN.CITE.DATA </w:instrText>
      </w:r>
      <w:r w:rsidR="00AC73DF" w:rsidRPr="00F824DB">
        <w:rPr>
          <w:rFonts w:ascii="Arial" w:hAnsi="Arial" w:cs="Arial"/>
        </w:rPr>
      </w:r>
      <w:r w:rsidR="00AC73DF" w:rsidRPr="00F824DB">
        <w:rPr>
          <w:rFonts w:ascii="Arial" w:hAnsi="Arial" w:cs="Arial"/>
        </w:rPr>
        <w:fldChar w:fldCharType="end"/>
      </w:r>
      <w:r w:rsidR="00AC73DF" w:rsidRPr="00F824DB">
        <w:rPr>
          <w:rFonts w:ascii="Arial" w:hAnsi="Arial" w:cs="Arial"/>
        </w:rPr>
      </w:r>
      <w:r w:rsidR="00AC73DF" w:rsidRPr="00F824DB">
        <w:rPr>
          <w:rFonts w:ascii="Arial" w:hAnsi="Arial" w:cs="Arial"/>
        </w:rPr>
        <w:fldChar w:fldCharType="separate"/>
      </w:r>
      <w:del w:id="414" w:author="Graca M Dores" w:date="2016-01-09T14:09:00Z">
        <w:r w:rsidR="00B81DA7">
          <w:rPr>
            <w:rFonts w:ascii="Arial" w:hAnsi="Arial" w:cs="Arial"/>
            <w:noProof/>
          </w:rPr>
          <w:delText>(</w:delText>
        </w:r>
        <w:r w:rsidR="00AC73DF">
          <w:fldChar w:fldCharType="begin"/>
        </w:r>
        <w:r w:rsidR="00C0390C">
          <w:delInstrText xml:space="preserve"> HYPERLINK \l "_ENREF_56" \o "Tefferi, 2014 #214" </w:delInstrText>
        </w:r>
        <w:r w:rsidR="00AC73DF">
          <w:fldChar w:fldCharType="separate"/>
        </w:r>
        <w:r w:rsidR="0018142B">
          <w:rPr>
            <w:rFonts w:ascii="Arial" w:hAnsi="Arial" w:cs="Arial"/>
            <w:noProof/>
          </w:rPr>
          <w:delText>Tefferi</w:delText>
        </w:r>
        <w:r w:rsidR="0018142B" w:rsidRPr="00B81DA7">
          <w:rPr>
            <w:rFonts w:ascii="Arial" w:hAnsi="Arial" w:cs="Arial"/>
            <w:i/>
            <w:noProof/>
          </w:rPr>
          <w:delText>, et al</w:delText>
        </w:r>
        <w:r w:rsidR="0018142B">
          <w:rPr>
            <w:rFonts w:ascii="Arial" w:hAnsi="Arial" w:cs="Arial"/>
            <w:noProof/>
          </w:rPr>
          <w:delText xml:space="preserve"> 2014</w:delText>
        </w:r>
        <w:r w:rsidR="00AC73DF">
          <w:rPr>
            <w:rFonts w:ascii="Arial" w:hAnsi="Arial" w:cs="Arial"/>
            <w:noProof/>
          </w:rPr>
          <w:fldChar w:fldCharType="end"/>
        </w:r>
        <w:r w:rsidR="00B81DA7">
          <w:rPr>
            <w:rFonts w:ascii="Arial" w:hAnsi="Arial" w:cs="Arial"/>
            <w:noProof/>
          </w:rPr>
          <w:delText>)</w:delText>
        </w:r>
      </w:del>
      <w:ins w:id="415" w:author="Graca M Dores" w:date="2016-01-09T14:09:00Z">
        <w:r w:rsidR="00B81DA7" w:rsidRPr="00F824DB">
          <w:rPr>
            <w:rFonts w:ascii="Arial" w:hAnsi="Arial" w:cs="Arial"/>
            <w:noProof/>
          </w:rPr>
          <w:t>(</w:t>
        </w:r>
        <w:r w:rsidR="00AC73DF" w:rsidRPr="00F824DB">
          <w:fldChar w:fldCharType="begin"/>
        </w:r>
        <w:r w:rsidR="00C0390C" w:rsidRPr="00F824DB">
          <w:instrText xml:space="preserve"> HYPERLINK \l "_ENREF_60" \o "Tefferi, 2014 #214" </w:instrText>
        </w:r>
        <w:r w:rsidR="00AC73DF" w:rsidRPr="00F824DB">
          <w:fldChar w:fldCharType="separate"/>
        </w:r>
        <w:r w:rsidR="0013570D" w:rsidRPr="00F824DB">
          <w:rPr>
            <w:rFonts w:ascii="Arial" w:hAnsi="Arial" w:cs="Arial"/>
            <w:noProof/>
          </w:rPr>
          <w:t>Tefferi</w:t>
        </w:r>
        <w:r w:rsidR="0013570D" w:rsidRPr="00F824DB">
          <w:rPr>
            <w:rFonts w:ascii="Arial" w:hAnsi="Arial" w:cs="Arial"/>
            <w:i/>
            <w:noProof/>
          </w:rPr>
          <w:t>, et al</w:t>
        </w:r>
        <w:r w:rsidR="0013570D" w:rsidRPr="00F824DB">
          <w:rPr>
            <w:rFonts w:ascii="Arial" w:hAnsi="Arial" w:cs="Arial"/>
            <w:noProof/>
          </w:rPr>
          <w:t xml:space="preserve"> 2014</w:t>
        </w:r>
        <w:r w:rsidR="00AC73DF" w:rsidRPr="00F824DB">
          <w:rPr>
            <w:rFonts w:ascii="Arial" w:hAnsi="Arial" w:cs="Arial"/>
            <w:noProof/>
          </w:rPr>
          <w:fldChar w:fldCharType="end"/>
        </w:r>
        <w:r w:rsidR="00B81DA7" w:rsidRPr="00F824DB">
          <w:rPr>
            <w:rFonts w:ascii="Arial" w:hAnsi="Arial" w:cs="Arial"/>
            <w:noProof/>
          </w:rPr>
          <w:t>)</w:t>
        </w:r>
      </w:ins>
      <w:r w:rsidR="00AC73DF" w:rsidRPr="00F824DB">
        <w:rPr>
          <w:rFonts w:ascii="Arial" w:hAnsi="Arial" w:cs="Arial"/>
        </w:rPr>
        <w:fldChar w:fldCharType="end"/>
      </w:r>
      <w:ins w:id="416" w:author="Graca M Dores" w:date="2016-01-09T14:09:00Z">
        <w:r w:rsidR="00443167" w:rsidRPr="00F824DB">
          <w:rPr>
            <w:rFonts w:ascii="Arial" w:hAnsi="Arial" w:cs="Arial"/>
          </w:rPr>
          <w:t>,</w:t>
        </w:r>
      </w:ins>
      <w:r w:rsidRPr="00F824DB">
        <w:rPr>
          <w:rFonts w:ascii="Arial" w:hAnsi="Arial" w:cs="Arial"/>
        </w:rPr>
        <w:t xml:space="preserve"> </w:t>
      </w:r>
      <w:r w:rsidR="00222201" w:rsidRPr="00F824DB">
        <w:rPr>
          <w:rFonts w:ascii="Arial" w:hAnsi="Arial" w:cs="Arial"/>
        </w:rPr>
        <w:t xml:space="preserve">and increased awareness of </w:t>
      </w:r>
      <w:r w:rsidRPr="00F824DB">
        <w:rPr>
          <w:rFonts w:ascii="Arial" w:hAnsi="Arial" w:cs="Arial"/>
        </w:rPr>
        <w:t xml:space="preserve">reporting </w:t>
      </w:r>
      <w:r w:rsidR="00222201" w:rsidRPr="00F824DB">
        <w:rPr>
          <w:rFonts w:ascii="Arial" w:hAnsi="Arial" w:cs="Arial"/>
        </w:rPr>
        <w:t xml:space="preserve">requirements </w:t>
      </w:r>
      <w:r w:rsidRPr="00F824DB">
        <w:rPr>
          <w:rFonts w:ascii="Arial" w:hAnsi="Arial" w:cs="Arial"/>
        </w:rPr>
        <w:t>to cancer registries</w:t>
      </w:r>
      <w:del w:id="417" w:author="Graca M Dores" w:date="2016-01-09T14:09:00Z">
        <w:r w:rsidR="000F0816">
          <w:rPr>
            <w:rFonts w:ascii="Arial" w:hAnsi="Arial" w:cs="Arial"/>
          </w:rPr>
          <w:delText>,</w:delText>
        </w:r>
      </w:del>
      <w:ins w:id="418" w:author="Graca M Dores" w:date="2016-01-09T14:09:00Z">
        <w:r w:rsidR="00443167" w:rsidRPr="00F824DB">
          <w:rPr>
            <w:rFonts w:ascii="Arial" w:hAnsi="Arial" w:cs="Arial"/>
          </w:rPr>
          <w:t xml:space="preserve"> </w:t>
        </w:r>
      </w:ins>
      <w:r w:rsidR="00AC73DF" w:rsidRPr="00F824DB">
        <w:rPr>
          <w:rFonts w:ascii="Arial" w:hAnsi="Arial" w:cs="Arial"/>
        </w:rPr>
        <w:fldChar w:fldCharType="begin"/>
      </w:r>
      <w:r w:rsidR="00B81DA7" w:rsidRPr="00F824DB">
        <w:rPr>
          <w:rFonts w:ascii="Arial" w:hAnsi="Arial" w:cs="Arial"/>
        </w:rPr>
        <w:instrText xml:space="preserve"> ADDIN EN.CITE &lt;EndNote&gt;&lt;Cite&gt;&lt;Author&gt;Selinger&lt;/Author&gt;&lt;Year&gt;2009&lt;/Year&gt;&lt;RecNum&gt;210&lt;/RecNum&gt;&lt;DisplayText&gt;(Selinger and Ma 2009)&lt;/DisplayText&gt;&lt;record&gt;&lt;rec-number&gt;210&lt;/rec-number&gt;&lt;foreign-keys&gt;&lt;key app="EN" db-id="efa90eds9esfate5faxprazcp2ez0xtee9ee" timestamp="1420432952"&gt;210&lt;/key&gt;&lt;/foreign-keys&gt;&lt;ref-type name="Journal Article"&gt;17&lt;/ref-type&gt;&lt;contributors&gt;&lt;authors&gt;&lt;author&gt;Selinger, H. A.&lt;/author&gt;&lt;author&gt;Ma, X.&lt;/author&gt;&lt;/authors&gt;&lt;/contributors&gt;&lt;titles&gt;&lt;title&gt;Jakking up tumor registry reporting of the myeloproliferative neoplasms&lt;/title&gt;&lt;secondary-title&gt;Am J Hematol&lt;/secondary-title&gt;&lt;alt-title&gt;American journal of hematology&lt;/alt-title&gt;&lt;/titles&gt;&lt;periodical&gt;&lt;full-title&gt;Am J Hematol&lt;/full-title&gt;&lt;abbr-1&gt;American journal of hematology&lt;/abbr-1&gt;&lt;/periodical&gt;&lt;alt-periodical&gt;&lt;full-title&gt;Am J Hematol&lt;/full-title&gt;&lt;abbr-1&gt;American journal of hematology&lt;/abbr-1&gt;&lt;/alt-periodical&gt;&lt;pages&gt;124-6&lt;/pages&gt;&lt;volume&gt;84&lt;/volume&gt;&lt;number&gt;2&lt;/number&gt;&lt;keywords&gt;&lt;keyword&gt;Aged&lt;/keyword&gt;&lt;keyword&gt;Aged, 80 and over&lt;/keyword&gt;&lt;keyword&gt;Amino Acid Substitution&lt;/keyword&gt;&lt;keyword&gt;Female&lt;/keyword&gt;&lt;keyword&gt;Humans&lt;/keyword&gt;&lt;keyword&gt;Incidence&lt;/keyword&gt;&lt;keyword&gt;Insurance Claim Reporting/standards/statistics &amp;amp; numerical data&lt;/keyword&gt;&lt;keyword&gt;Janus Kinase 2/*genetics&lt;/keyword&gt;&lt;keyword&gt;Male&lt;/keyword&gt;&lt;keyword&gt;Mutation, Missense&lt;/keyword&gt;&lt;keyword&gt;Myeloproliferative Disorders/diagnosis/enzymology/*epidemiology/genetics&lt;/keyword&gt;&lt;keyword&gt;Point Mutation&lt;/keyword&gt;&lt;keyword&gt;Prevalence&lt;/keyword&gt;&lt;keyword&gt;*SEER Program/organization &amp;amp; administration/standards/statistics &amp;amp; numerical data&lt;/keyword&gt;&lt;keyword&gt;United States/epidemiology&lt;/keyword&gt;&lt;/keywords&gt;&lt;dates&gt;&lt;year&gt;2009&lt;/year&gt;&lt;pub-dates&gt;&lt;date&gt;Feb&lt;/date&gt;&lt;/pub-dates&gt;&lt;/dates&gt;&lt;isbn&gt;1096-8652 (Electronic)&amp;#xD;0361-8609 (Linking)&lt;/isbn&gt;&lt;accession-num&gt;19117021&lt;/accession-num&gt;&lt;urls&gt;&lt;related-urls&gt;&lt;url&gt;http://www.ncbi.nlm.nih.gov/entrez/query.fcgi?cmd=Retrieve&amp;amp;db=PubMed&amp;amp;dopt=Citation&amp;amp;list_uids=19117021 &lt;/url&gt;&lt;/related-urls&gt;&lt;/urls&gt;&lt;language&gt;eng&lt;/language&gt;&lt;/record&gt;&lt;/Cite&gt;&lt;/EndNote&gt;</w:instrText>
      </w:r>
      <w:r w:rsidR="00AC73DF" w:rsidRPr="00F824DB">
        <w:rPr>
          <w:rFonts w:ascii="Arial" w:hAnsi="Arial" w:cs="Arial"/>
        </w:rPr>
        <w:fldChar w:fldCharType="separate"/>
      </w:r>
      <w:del w:id="419" w:author="Graca M Dores" w:date="2016-01-09T14:09:00Z">
        <w:r w:rsidR="00B81DA7">
          <w:rPr>
            <w:rFonts w:ascii="Arial" w:hAnsi="Arial" w:cs="Arial"/>
            <w:noProof/>
          </w:rPr>
          <w:delText>(</w:delText>
        </w:r>
        <w:r w:rsidR="00AC73DF">
          <w:fldChar w:fldCharType="begin"/>
        </w:r>
        <w:r w:rsidR="00C0390C">
          <w:delInstrText xml:space="preserve"> HYPERLINK \l "_ENREF_52" \o "Selinger, 2009 #210" </w:delInstrText>
        </w:r>
        <w:r w:rsidR="00AC73DF">
          <w:fldChar w:fldCharType="separate"/>
        </w:r>
        <w:r w:rsidR="0018142B">
          <w:rPr>
            <w:rFonts w:ascii="Arial" w:hAnsi="Arial" w:cs="Arial"/>
            <w:noProof/>
          </w:rPr>
          <w:delText>Selinger and Ma 2009</w:delText>
        </w:r>
        <w:r w:rsidR="00AC73DF">
          <w:rPr>
            <w:rFonts w:ascii="Arial" w:hAnsi="Arial" w:cs="Arial"/>
            <w:noProof/>
          </w:rPr>
          <w:fldChar w:fldCharType="end"/>
        </w:r>
        <w:r w:rsidR="00B81DA7">
          <w:rPr>
            <w:rFonts w:ascii="Arial" w:hAnsi="Arial" w:cs="Arial"/>
            <w:noProof/>
          </w:rPr>
          <w:delText>)</w:delText>
        </w:r>
      </w:del>
      <w:ins w:id="420" w:author="Graca M Dores" w:date="2016-01-09T14:09:00Z">
        <w:r w:rsidR="00B81DA7" w:rsidRPr="00F824DB">
          <w:rPr>
            <w:rFonts w:ascii="Arial" w:hAnsi="Arial" w:cs="Arial"/>
            <w:noProof/>
          </w:rPr>
          <w:t>(</w:t>
        </w:r>
        <w:r w:rsidR="00AC73DF" w:rsidRPr="00F824DB">
          <w:fldChar w:fldCharType="begin"/>
        </w:r>
        <w:r w:rsidR="00C0390C" w:rsidRPr="00F824DB">
          <w:instrText xml:space="preserve"> HYPERLINK \l "_ENREF_55" \o "Selinger, 2009 #210" </w:instrText>
        </w:r>
        <w:r w:rsidR="00AC73DF" w:rsidRPr="00F824DB">
          <w:fldChar w:fldCharType="separate"/>
        </w:r>
        <w:r w:rsidR="0013570D" w:rsidRPr="00F824DB">
          <w:rPr>
            <w:rFonts w:ascii="Arial" w:hAnsi="Arial" w:cs="Arial"/>
            <w:noProof/>
          </w:rPr>
          <w:t>Selinger and Ma 2009</w:t>
        </w:r>
        <w:r w:rsidR="00AC73DF" w:rsidRPr="00F824DB">
          <w:rPr>
            <w:rFonts w:ascii="Arial" w:hAnsi="Arial" w:cs="Arial"/>
            <w:noProof/>
          </w:rPr>
          <w:fldChar w:fldCharType="end"/>
        </w:r>
        <w:r w:rsidR="00B81DA7" w:rsidRPr="00F824DB">
          <w:rPr>
            <w:rFonts w:ascii="Arial" w:hAnsi="Arial" w:cs="Arial"/>
            <w:noProof/>
          </w:rPr>
          <w:t>)</w:t>
        </w:r>
      </w:ins>
      <w:r w:rsidR="00AC73DF" w:rsidRPr="00F824DB">
        <w:rPr>
          <w:rFonts w:ascii="Arial" w:hAnsi="Arial" w:cs="Arial"/>
        </w:rPr>
        <w:fldChar w:fldCharType="end"/>
      </w:r>
      <w:ins w:id="421" w:author="Graca M Dores" w:date="2016-01-09T14:09:00Z">
        <w:r w:rsidR="00443167" w:rsidRPr="00F824DB">
          <w:rPr>
            <w:rFonts w:ascii="Arial" w:hAnsi="Arial" w:cs="Arial"/>
          </w:rPr>
          <w:t>,</w:t>
        </w:r>
      </w:ins>
      <w:r w:rsidRPr="00F824DB">
        <w:rPr>
          <w:rFonts w:ascii="Arial" w:hAnsi="Arial" w:cs="Arial"/>
        </w:rPr>
        <w:t xml:space="preserve"> </w:t>
      </w:r>
      <w:r w:rsidR="00222201" w:rsidRPr="00F824DB">
        <w:rPr>
          <w:rFonts w:ascii="Arial" w:hAnsi="Arial" w:cs="Arial"/>
        </w:rPr>
        <w:t xml:space="preserve">more timely reporting and </w:t>
      </w:r>
      <w:r w:rsidR="00EC5B1D" w:rsidRPr="00F824DB">
        <w:rPr>
          <w:rFonts w:ascii="Arial" w:hAnsi="Arial" w:cs="Arial"/>
        </w:rPr>
        <w:t xml:space="preserve">a </w:t>
      </w:r>
      <w:r w:rsidR="00222201" w:rsidRPr="00F824DB">
        <w:rPr>
          <w:rFonts w:ascii="Arial" w:hAnsi="Arial" w:cs="Arial"/>
        </w:rPr>
        <w:t>decrea</w:t>
      </w:r>
      <w:r w:rsidR="000F0816" w:rsidRPr="00F824DB">
        <w:rPr>
          <w:rFonts w:ascii="Arial" w:hAnsi="Arial" w:cs="Arial"/>
        </w:rPr>
        <w:t>se in disease misclassification</w:t>
      </w:r>
      <w:r w:rsidR="005C430F" w:rsidRPr="00F824DB">
        <w:rPr>
          <w:rFonts w:ascii="Arial" w:hAnsi="Arial" w:cs="Arial"/>
        </w:rPr>
        <w:t xml:space="preserve"> </w:t>
      </w:r>
      <w:r w:rsidR="000F0816" w:rsidRPr="00F824DB">
        <w:rPr>
          <w:rFonts w:ascii="Arial" w:hAnsi="Arial" w:cs="Arial"/>
        </w:rPr>
        <w:t>(</w:t>
      </w:r>
      <w:r w:rsidR="00861BEB" w:rsidRPr="00F824DB">
        <w:rPr>
          <w:rFonts w:ascii="Arial" w:hAnsi="Arial" w:cs="Arial"/>
        </w:rPr>
        <w:t>based on</w:t>
      </w:r>
      <w:r w:rsidR="000F0816" w:rsidRPr="00F824DB">
        <w:rPr>
          <w:rFonts w:ascii="Arial" w:hAnsi="Arial" w:cs="Arial"/>
        </w:rPr>
        <w:t xml:space="preserve"> adherence to</w:t>
      </w:r>
      <w:r w:rsidR="005C430F" w:rsidRPr="00F824DB">
        <w:rPr>
          <w:rFonts w:ascii="Arial" w:hAnsi="Arial" w:cs="Arial"/>
        </w:rPr>
        <w:t xml:space="preserve"> diagnostic criteria</w:t>
      </w:r>
      <w:r w:rsidR="000F0816" w:rsidRPr="00F824DB">
        <w:rPr>
          <w:rFonts w:ascii="Arial" w:hAnsi="Arial" w:cs="Arial"/>
        </w:rPr>
        <w:t>)</w:t>
      </w:r>
      <w:r w:rsidR="005C430F" w:rsidRPr="00F824DB">
        <w:rPr>
          <w:rFonts w:ascii="Arial" w:hAnsi="Arial" w:cs="Arial"/>
        </w:rPr>
        <w:t xml:space="preserve"> is expected</w:t>
      </w:r>
      <w:r w:rsidR="00222201" w:rsidRPr="00F824DB">
        <w:rPr>
          <w:rFonts w:ascii="Arial" w:hAnsi="Arial" w:cs="Arial"/>
        </w:rPr>
        <w:t xml:space="preserve">.  </w:t>
      </w:r>
      <w:r w:rsidR="00F650B2" w:rsidRPr="00F824DB">
        <w:rPr>
          <w:rFonts w:ascii="Arial" w:hAnsi="Arial" w:cs="Arial"/>
        </w:rPr>
        <w:t xml:space="preserve">Given the major role of molecular diagnostics in the MPNs and MDS/MPNs, strong consideration should be given to </w:t>
      </w:r>
      <w:r w:rsidR="00CE1448" w:rsidRPr="00F824DB">
        <w:rPr>
          <w:rFonts w:ascii="Arial" w:hAnsi="Arial" w:cs="Arial"/>
        </w:rPr>
        <w:t>expanded collection of data</w:t>
      </w:r>
      <w:r w:rsidR="00EC5B1D" w:rsidRPr="00F824DB">
        <w:rPr>
          <w:rFonts w:ascii="Arial" w:hAnsi="Arial" w:cs="Arial"/>
        </w:rPr>
        <w:t xml:space="preserve"> on</w:t>
      </w:r>
      <w:r w:rsidR="00CE1448" w:rsidRPr="00F824DB">
        <w:rPr>
          <w:rFonts w:ascii="Arial" w:hAnsi="Arial" w:cs="Arial"/>
        </w:rPr>
        <w:t xml:space="preserve"> molecular markers</w:t>
      </w:r>
      <w:r w:rsidR="00F650B2" w:rsidRPr="00F824DB">
        <w:rPr>
          <w:rFonts w:ascii="Arial" w:hAnsi="Arial" w:cs="Arial"/>
        </w:rPr>
        <w:t xml:space="preserve"> by cancer registries</w:t>
      </w:r>
      <w:del w:id="422" w:author="Graca M Dores" w:date="2016-01-09T14:09:00Z">
        <w:r w:rsidR="00D51D5A">
          <w:rPr>
            <w:rFonts w:ascii="Arial" w:hAnsi="Arial" w:cs="Arial"/>
          </w:rPr>
          <w:delText>.</w:delText>
        </w:r>
      </w:del>
      <w:ins w:id="423" w:author="Graca M Dores" w:date="2016-01-09T14:09:00Z">
        <w:r w:rsidR="00443167" w:rsidRPr="00F824DB">
          <w:rPr>
            <w:rFonts w:ascii="Arial" w:hAnsi="Arial" w:cs="Arial"/>
          </w:rPr>
          <w:t xml:space="preserve"> </w:t>
        </w:r>
      </w:ins>
      <w:r w:rsidR="00AC73DF" w:rsidRPr="00F824DB">
        <w:rPr>
          <w:rFonts w:ascii="Arial" w:hAnsi="Arial" w:cs="Arial"/>
        </w:rPr>
        <w:fldChar w:fldCharType="begin"/>
      </w:r>
      <w:r w:rsidR="00B81DA7" w:rsidRPr="00F824DB">
        <w:rPr>
          <w:rFonts w:ascii="Arial" w:hAnsi="Arial" w:cs="Arial"/>
        </w:rPr>
        <w:instrText xml:space="preserve"> ADDIN EN.CITE &lt;EndNote&gt;&lt;Cite&gt;&lt;Author&gt;Polednek&lt;/Author&gt;&lt;Year&gt;2011&lt;/Year&gt;&lt;RecNum&gt;199&lt;/RecNum&gt;&lt;DisplayText&gt;(Polednek 2011)&lt;/DisplayText&gt;&lt;record&gt;&lt;rec-number&gt;199&lt;/rec-number&gt;&lt;foreign-keys&gt;&lt;key app="EN" db-id="efa90eds9esfate5faxprazcp2ez0xtee9ee" timestamp="1420432952"&gt;199&lt;/key&gt;&lt;/foreign-keys&gt;&lt;ref-type name="Journal Article"&gt;17&lt;/ref-type&gt;&lt;contributors&gt;&lt;authors&gt;&lt;author&gt;Polednek, A. P.&lt;/author&gt;&lt;/authors&gt;&lt;/contributors&gt;&lt;titles&gt;&lt;title&gt;US death rates from myeloproliferative neoplasms, and implications for cancer surveillance&lt;/title&gt;&lt;secondary-title&gt;J Registry Management&lt;/secondary-title&gt;&lt;/titles&gt;&lt;periodical&gt;&lt;full-title&gt;J Registry Management&lt;/full-title&gt;&lt;/periodical&gt;&lt;pages&gt;87-92&lt;/pages&gt;&lt;volume&gt;38&lt;/volume&gt;&lt;dates&gt;&lt;year&gt;2011&lt;/year&gt;&lt;/dates&gt;&lt;urls&gt;&lt;/urls&gt;&lt;/record&gt;&lt;/Cite&gt;&lt;/EndNote&gt;</w:instrText>
      </w:r>
      <w:r w:rsidR="00AC73DF" w:rsidRPr="00F824DB">
        <w:rPr>
          <w:rFonts w:ascii="Arial" w:hAnsi="Arial" w:cs="Arial"/>
        </w:rPr>
        <w:fldChar w:fldCharType="separate"/>
      </w:r>
      <w:del w:id="424" w:author="Graca M Dores" w:date="2016-01-09T14:09:00Z">
        <w:r w:rsidR="00B81DA7">
          <w:rPr>
            <w:rFonts w:ascii="Arial" w:hAnsi="Arial" w:cs="Arial"/>
            <w:noProof/>
          </w:rPr>
          <w:delText>(</w:delText>
        </w:r>
        <w:r w:rsidR="00AC73DF">
          <w:fldChar w:fldCharType="begin"/>
        </w:r>
        <w:r w:rsidR="00C0390C">
          <w:delInstrText xml:space="preserve"> HYPERLINK \l "_ENREF_44" \o "Polednek, 2011 #199" </w:delInstrText>
        </w:r>
        <w:r w:rsidR="00AC73DF">
          <w:fldChar w:fldCharType="separate"/>
        </w:r>
        <w:r w:rsidR="0018142B">
          <w:rPr>
            <w:rFonts w:ascii="Arial" w:hAnsi="Arial" w:cs="Arial"/>
            <w:noProof/>
          </w:rPr>
          <w:delText>Polednek 2011</w:delText>
        </w:r>
        <w:r w:rsidR="00AC73DF">
          <w:rPr>
            <w:rFonts w:ascii="Arial" w:hAnsi="Arial" w:cs="Arial"/>
            <w:noProof/>
          </w:rPr>
          <w:fldChar w:fldCharType="end"/>
        </w:r>
        <w:r w:rsidR="00B81DA7">
          <w:rPr>
            <w:rFonts w:ascii="Arial" w:hAnsi="Arial" w:cs="Arial"/>
            <w:noProof/>
          </w:rPr>
          <w:delText>)</w:delText>
        </w:r>
      </w:del>
      <w:ins w:id="425" w:author="Graca M Dores" w:date="2016-01-09T14:09:00Z">
        <w:r w:rsidR="00B81DA7" w:rsidRPr="00F824DB">
          <w:rPr>
            <w:rFonts w:ascii="Arial" w:hAnsi="Arial" w:cs="Arial"/>
            <w:noProof/>
          </w:rPr>
          <w:t>(</w:t>
        </w:r>
        <w:r w:rsidR="00AC73DF" w:rsidRPr="00F824DB">
          <w:fldChar w:fldCharType="begin"/>
        </w:r>
        <w:r w:rsidR="00C0390C" w:rsidRPr="00F824DB">
          <w:instrText xml:space="preserve"> HYPERLINK \l "_ENREF_47" \o "Polednek, 2011 #199" </w:instrText>
        </w:r>
        <w:r w:rsidR="00AC73DF" w:rsidRPr="00F824DB">
          <w:fldChar w:fldCharType="separate"/>
        </w:r>
        <w:r w:rsidR="0013570D" w:rsidRPr="00F824DB">
          <w:rPr>
            <w:rFonts w:ascii="Arial" w:hAnsi="Arial" w:cs="Arial"/>
            <w:noProof/>
          </w:rPr>
          <w:t>Polednek 2011</w:t>
        </w:r>
        <w:r w:rsidR="00AC73DF" w:rsidRPr="00F824DB">
          <w:rPr>
            <w:rFonts w:ascii="Arial" w:hAnsi="Arial" w:cs="Arial"/>
            <w:noProof/>
          </w:rPr>
          <w:fldChar w:fldCharType="end"/>
        </w:r>
        <w:r w:rsidR="00B81DA7" w:rsidRPr="00F824DB">
          <w:rPr>
            <w:rFonts w:ascii="Arial" w:hAnsi="Arial" w:cs="Arial"/>
            <w:noProof/>
          </w:rPr>
          <w:t>)</w:t>
        </w:r>
      </w:ins>
      <w:r w:rsidR="00AC73DF" w:rsidRPr="00F824DB">
        <w:rPr>
          <w:rFonts w:ascii="Arial" w:hAnsi="Arial" w:cs="Arial"/>
        </w:rPr>
        <w:fldChar w:fldCharType="end"/>
      </w:r>
      <w:ins w:id="426" w:author="Graca M Dores" w:date="2016-01-09T14:09:00Z">
        <w:r w:rsidR="00443167" w:rsidRPr="00F824DB">
          <w:rPr>
            <w:rFonts w:ascii="Arial" w:hAnsi="Arial" w:cs="Arial"/>
          </w:rPr>
          <w:t>.</w:t>
        </w:r>
      </w:ins>
      <w:r w:rsidR="00F650B2" w:rsidRPr="00F824DB">
        <w:rPr>
          <w:rFonts w:ascii="Arial" w:hAnsi="Arial" w:cs="Arial"/>
        </w:rPr>
        <w:t xml:space="preserve">  Information on molecular markers would further enrich population-based analyses and potentially unveil additional etiologic and susce</w:t>
      </w:r>
      <w:r w:rsidR="00E3511D" w:rsidRPr="00F824DB">
        <w:rPr>
          <w:rFonts w:ascii="Arial" w:hAnsi="Arial" w:cs="Arial"/>
        </w:rPr>
        <w:t xml:space="preserve">ptibility clues. </w:t>
      </w:r>
      <w:del w:id="427" w:author="Graca M Dores" w:date="2016-01-09T14:09:00Z">
        <w:r w:rsidR="00F650B2" w:rsidRPr="006402CC">
          <w:rPr>
            <w:rFonts w:ascii="Arial" w:hAnsi="Arial" w:cs="Arial"/>
          </w:rPr>
          <w:delText xml:space="preserve"> </w:delText>
        </w:r>
      </w:del>
      <w:r w:rsidR="00CC0297" w:rsidRPr="00F824DB">
        <w:rPr>
          <w:rFonts w:ascii="Arial" w:hAnsi="Arial" w:cs="Arial"/>
        </w:rPr>
        <w:t>Lastly,</w:t>
      </w:r>
      <w:r w:rsidR="00EC5B1D" w:rsidRPr="00F824DB">
        <w:rPr>
          <w:rFonts w:ascii="Arial" w:hAnsi="Arial" w:cs="Arial"/>
        </w:rPr>
        <w:t xml:space="preserve"> </w:t>
      </w:r>
      <w:r w:rsidR="00177C3E" w:rsidRPr="00F824DB">
        <w:rPr>
          <w:rFonts w:ascii="Arial" w:hAnsi="Arial" w:cs="Arial"/>
        </w:rPr>
        <w:t xml:space="preserve">differences </w:t>
      </w:r>
      <w:r w:rsidR="00D51D5A" w:rsidRPr="00F824DB">
        <w:rPr>
          <w:rFonts w:ascii="Arial" w:hAnsi="Arial" w:cs="Arial"/>
        </w:rPr>
        <w:t xml:space="preserve">in patient survival </w:t>
      </w:r>
      <w:r w:rsidR="00177C3E" w:rsidRPr="00F824DB">
        <w:rPr>
          <w:rFonts w:ascii="Arial" w:hAnsi="Arial" w:cs="Arial"/>
        </w:rPr>
        <w:t xml:space="preserve">by age </w:t>
      </w:r>
      <w:r w:rsidR="00404B51" w:rsidRPr="00F824DB">
        <w:rPr>
          <w:rFonts w:ascii="Arial" w:hAnsi="Arial" w:cs="Arial"/>
        </w:rPr>
        <w:t>suggest that</w:t>
      </w:r>
      <w:r w:rsidR="00EC5B1D" w:rsidRPr="00F824DB">
        <w:rPr>
          <w:rFonts w:ascii="Arial" w:hAnsi="Arial" w:cs="Arial"/>
        </w:rPr>
        <w:t xml:space="preserve"> those </w:t>
      </w:r>
      <w:r w:rsidR="00EC5B1D" w:rsidRPr="00F824DB">
        <w:rPr>
          <w:rFonts w:ascii="Arial" w:hAnsi="Arial" w:cs="Arial"/>
          <w:u w:val="single"/>
        </w:rPr>
        <w:t>&gt;</w:t>
      </w:r>
      <w:r w:rsidR="00EC5B1D" w:rsidRPr="00F824DB">
        <w:rPr>
          <w:rFonts w:ascii="Arial" w:hAnsi="Arial" w:cs="Arial"/>
        </w:rPr>
        <w:t>60 years may benefit most from inclusion in clinical trials.</w:t>
      </w:r>
    </w:p>
    <w:p w:rsidR="00D51D5A" w:rsidRPr="00F824DB" w:rsidRDefault="00D51D5A" w:rsidP="00286EAD">
      <w:pPr>
        <w:autoSpaceDE w:val="0"/>
        <w:autoSpaceDN w:val="0"/>
        <w:adjustRightInd w:val="0"/>
        <w:spacing w:line="480" w:lineRule="auto"/>
        <w:rPr>
          <w:rFonts w:ascii="Arial" w:hAnsi="Arial" w:cs="Arial"/>
        </w:rPr>
      </w:pPr>
    </w:p>
    <w:p w:rsidR="00EC5BC5" w:rsidRPr="00F824DB" w:rsidRDefault="00EC5BC5" w:rsidP="00286EAD">
      <w:pPr>
        <w:autoSpaceDE w:val="0"/>
        <w:autoSpaceDN w:val="0"/>
        <w:adjustRightInd w:val="0"/>
        <w:spacing w:line="480" w:lineRule="auto"/>
        <w:rPr>
          <w:rFonts w:ascii="Arial" w:hAnsi="Arial" w:cs="Arial"/>
          <w:b/>
        </w:rPr>
        <w:sectPr w:rsidR="00EC5BC5" w:rsidRPr="00F824DB" w:rsidSect="009665EC">
          <w:pgSz w:w="12240" w:h="15840"/>
          <w:pgMar w:top="1440" w:right="1440" w:bottom="1440" w:left="1440" w:header="720" w:footer="720" w:gutter="0"/>
          <w:cols w:space="720"/>
          <w:docGrid w:linePitch="360"/>
        </w:sectPr>
      </w:pPr>
    </w:p>
    <w:p w:rsidR="005B1776" w:rsidRPr="00F824DB" w:rsidRDefault="00D51D5A" w:rsidP="00286EAD">
      <w:pPr>
        <w:autoSpaceDE w:val="0"/>
        <w:autoSpaceDN w:val="0"/>
        <w:adjustRightInd w:val="0"/>
        <w:spacing w:line="480" w:lineRule="auto"/>
        <w:rPr>
          <w:rFonts w:ascii="Arial" w:hAnsi="Arial" w:cs="Arial"/>
          <w:b/>
        </w:rPr>
      </w:pPr>
      <w:r w:rsidRPr="00F824DB">
        <w:rPr>
          <w:rFonts w:ascii="Arial" w:hAnsi="Arial" w:cs="Arial"/>
          <w:b/>
        </w:rPr>
        <w:lastRenderedPageBreak/>
        <w:t>Ac</w:t>
      </w:r>
      <w:r w:rsidR="005B1776" w:rsidRPr="00F824DB">
        <w:rPr>
          <w:rFonts w:ascii="Arial" w:hAnsi="Arial" w:cs="Arial"/>
          <w:b/>
        </w:rPr>
        <w:t>knowledgements</w:t>
      </w:r>
      <w:r w:rsidR="007C6BB8" w:rsidRPr="00F824DB">
        <w:rPr>
          <w:rFonts w:ascii="Arial" w:hAnsi="Arial" w:cs="Arial"/>
          <w:b/>
        </w:rPr>
        <w:t>:</w:t>
      </w:r>
    </w:p>
    <w:p w:rsidR="005B1776" w:rsidRPr="00F824DB" w:rsidRDefault="005B1776" w:rsidP="00286EAD">
      <w:pPr>
        <w:autoSpaceDE w:val="0"/>
        <w:autoSpaceDN w:val="0"/>
        <w:adjustRightInd w:val="0"/>
        <w:spacing w:line="480" w:lineRule="auto"/>
        <w:rPr>
          <w:rFonts w:ascii="Arial" w:hAnsi="Arial" w:cs="Arial"/>
        </w:rPr>
      </w:pPr>
      <w:r w:rsidRPr="00F824DB">
        <w:rPr>
          <w:rFonts w:ascii="Arial" w:hAnsi="Arial" w:cs="Arial"/>
        </w:rPr>
        <w:t>This work was supported by the Oklahoma City Veterans Affairs Health Care System in Oklahoma City; and the Intramural Research Program, National Cancer Institute, National Institutes of Health</w:t>
      </w:r>
      <w:r w:rsidR="006402CC" w:rsidRPr="00F824DB">
        <w:rPr>
          <w:rFonts w:ascii="Arial" w:hAnsi="Arial" w:cs="Arial"/>
        </w:rPr>
        <w:t>, Department of Health and Human Services</w:t>
      </w:r>
      <w:r w:rsidRPr="00F824DB">
        <w:rPr>
          <w:rFonts w:ascii="Arial" w:hAnsi="Arial" w:cs="Arial"/>
        </w:rPr>
        <w:t xml:space="preserve">.  </w:t>
      </w:r>
    </w:p>
    <w:p w:rsidR="005B1776" w:rsidRPr="00F824DB" w:rsidRDefault="005B1776" w:rsidP="00286EAD">
      <w:pPr>
        <w:autoSpaceDE w:val="0"/>
        <w:autoSpaceDN w:val="0"/>
        <w:adjustRightInd w:val="0"/>
        <w:spacing w:line="480" w:lineRule="auto"/>
        <w:rPr>
          <w:rFonts w:ascii="Arial" w:hAnsi="Arial" w:cs="Arial"/>
        </w:rPr>
      </w:pPr>
    </w:p>
    <w:p w:rsidR="00A207A5" w:rsidRPr="00F824DB" w:rsidRDefault="00A207A5" w:rsidP="00286EAD">
      <w:pPr>
        <w:autoSpaceDE w:val="0"/>
        <w:autoSpaceDN w:val="0"/>
        <w:adjustRightInd w:val="0"/>
        <w:spacing w:line="480" w:lineRule="auto"/>
        <w:rPr>
          <w:rFonts w:ascii="Arial" w:hAnsi="Arial" w:cs="Arial"/>
        </w:rPr>
      </w:pPr>
      <w:r w:rsidRPr="00F824DB">
        <w:rPr>
          <w:rFonts w:ascii="Arial" w:hAnsi="Arial" w:cs="Arial"/>
        </w:rPr>
        <w:t>The content of this publication does not necessarily reflect the views or polices of the Department of Veterans Affairs or the Department of Health and Human Services.</w:t>
      </w:r>
    </w:p>
    <w:p w:rsidR="00A207A5" w:rsidRPr="00F824DB" w:rsidRDefault="00A207A5" w:rsidP="00286EAD">
      <w:pPr>
        <w:autoSpaceDE w:val="0"/>
        <w:autoSpaceDN w:val="0"/>
        <w:adjustRightInd w:val="0"/>
        <w:spacing w:line="480" w:lineRule="auto"/>
        <w:rPr>
          <w:rFonts w:ascii="Arial" w:hAnsi="Arial" w:cs="Arial"/>
        </w:rPr>
      </w:pPr>
    </w:p>
    <w:p w:rsidR="00DE263C" w:rsidRPr="00F824DB" w:rsidRDefault="00A207A5" w:rsidP="0048610B">
      <w:pPr>
        <w:autoSpaceDE w:val="0"/>
        <w:autoSpaceDN w:val="0"/>
        <w:adjustRightInd w:val="0"/>
        <w:spacing w:line="480" w:lineRule="auto"/>
        <w:rPr>
          <w:rFonts w:ascii="Arial" w:hAnsi="Arial" w:cs="Arial"/>
          <w:b/>
        </w:rPr>
      </w:pPr>
      <w:r w:rsidRPr="00F824DB">
        <w:rPr>
          <w:rFonts w:ascii="Arial" w:hAnsi="Arial" w:cs="Arial"/>
          <w:b/>
        </w:rPr>
        <w:t>Authorship</w:t>
      </w:r>
      <w:r w:rsidR="007C6BB8" w:rsidRPr="00F824DB">
        <w:rPr>
          <w:rFonts w:ascii="Arial" w:hAnsi="Arial" w:cs="Arial"/>
          <w:b/>
        </w:rPr>
        <w:t>:</w:t>
      </w:r>
    </w:p>
    <w:p w:rsidR="0048610B" w:rsidRPr="00F824DB" w:rsidRDefault="0048610B" w:rsidP="0048610B">
      <w:pPr>
        <w:autoSpaceDE w:val="0"/>
        <w:autoSpaceDN w:val="0"/>
        <w:adjustRightInd w:val="0"/>
        <w:spacing w:line="480" w:lineRule="auto"/>
        <w:rPr>
          <w:rFonts w:ascii="Arial" w:hAnsi="Arial" w:cs="Arial"/>
        </w:rPr>
      </w:pPr>
      <w:r w:rsidRPr="00F824DB">
        <w:rPr>
          <w:rFonts w:ascii="Arial" w:hAnsi="Arial" w:cs="Arial"/>
          <w:i/>
        </w:rPr>
        <w:t>Contributions:</w:t>
      </w:r>
      <w:r w:rsidRPr="00F824DB">
        <w:rPr>
          <w:rFonts w:ascii="Arial" w:hAnsi="Arial" w:cs="Arial"/>
          <w:b/>
        </w:rPr>
        <w:t xml:space="preserve"> </w:t>
      </w:r>
      <w:r w:rsidRPr="00F824DB">
        <w:rPr>
          <w:rFonts w:ascii="Arial" w:hAnsi="Arial" w:cs="Arial"/>
        </w:rPr>
        <w:t>S.A.S., S.S.D., L.M.M., R.E.C., M.S.L., and G.M.D. conceived and designed research; G.M.D. performed statistical analysis; S.A.S., L.M.M., S.S.D., D.P.C., R.E.C., M.S.L., and G.M.D analyzed and interpreted data; S.A.S. and G.M.D. wrote the manuscript; and S.A.S., S.S.D., L.M.M., D.P.C., R.E.C., M.S.L., and G.M.D. critically reviewed and edited the manuscript for important intellectual content.</w:t>
      </w:r>
    </w:p>
    <w:p w:rsidR="0048610B" w:rsidRPr="00F824DB" w:rsidRDefault="0048610B" w:rsidP="00286EAD">
      <w:pPr>
        <w:autoSpaceDE w:val="0"/>
        <w:autoSpaceDN w:val="0"/>
        <w:adjustRightInd w:val="0"/>
        <w:spacing w:line="480" w:lineRule="auto"/>
        <w:rPr>
          <w:rFonts w:ascii="Arial" w:hAnsi="Arial" w:cs="Arial"/>
          <w:b/>
        </w:rPr>
      </w:pPr>
    </w:p>
    <w:p w:rsidR="009D5234" w:rsidRPr="00F824DB" w:rsidRDefault="00A207A5" w:rsidP="007F542E">
      <w:pPr>
        <w:autoSpaceDE w:val="0"/>
        <w:autoSpaceDN w:val="0"/>
        <w:adjustRightInd w:val="0"/>
        <w:spacing w:line="480" w:lineRule="auto"/>
        <w:rPr>
          <w:rFonts w:ascii="Arial" w:hAnsi="Arial" w:cs="Arial"/>
        </w:rPr>
      </w:pPr>
      <w:r w:rsidRPr="00F824DB">
        <w:rPr>
          <w:rFonts w:ascii="Arial" w:hAnsi="Arial" w:cs="Arial"/>
          <w:i/>
        </w:rPr>
        <w:t xml:space="preserve">Conflict of interest </w:t>
      </w:r>
      <w:r w:rsidR="0048610B" w:rsidRPr="00F824DB">
        <w:rPr>
          <w:rFonts w:ascii="Arial" w:hAnsi="Arial" w:cs="Arial"/>
          <w:i/>
        </w:rPr>
        <w:t>disclosure:</w:t>
      </w:r>
      <w:r w:rsidR="0048610B" w:rsidRPr="00F824DB">
        <w:rPr>
          <w:rFonts w:ascii="Arial" w:hAnsi="Arial" w:cs="Arial"/>
        </w:rPr>
        <w:t xml:space="preserve"> </w:t>
      </w:r>
      <w:r w:rsidR="005B1776" w:rsidRPr="00F824DB">
        <w:rPr>
          <w:rFonts w:ascii="Arial" w:hAnsi="Arial" w:cs="Arial"/>
        </w:rPr>
        <w:t>The authors declare no competing financial interests.</w:t>
      </w:r>
      <w:r w:rsidR="009D5234" w:rsidRPr="00F824DB">
        <w:rPr>
          <w:rFonts w:ascii="Arial" w:hAnsi="Arial" w:cs="Arial"/>
        </w:rPr>
        <w:br w:type="page"/>
      </w:r>
    </w:p>
    <w:p w:rsidR="003E6C77" w:rsidRPr="00F824DB" w:rsidRDefault="003E6C77" w:rsidP="003E6C77">
      <w:pPr>
        <w:autoSpaceDE w:val="0"/>
        <w:autoSpaceDN w:val="0"/>
        <w:adjustRightInd w:val="0"/>
        <w:spacing w:line="480" w:lineRule="auto"/>
        <w:rPr>
          <w:ins w:id="428" w:author="Graca M Dores" w:date="2016-01-09T14:09:00Z"/>
          <w:rFonts w:ascii="Arial" w:hAnsi="Arial" w:cs="Arial"/>
          <w:b/>
        </w:rPr>
      </w:pPr>
      <w:ins w:id="429" w:author="Graca M Dores" w:date="2016-01-09T14:09:00Z">
        <w:r w:rsidRPr="00F824DB">
          <w:rPr>
            <w:rFonts w:ascii="Arial" w:hAnsi="Arial" w:cs="Arial"/>
            <w:b/>
          </w:rPr>
          <w:lastRenderedPageBreak/>
          <w:t>Figure legends</w:t>
        </w:r>
      </w:ins>
    </w:p>
    <w:p w:rsidR="003E6C77" w:rsidRPr="00F824DB" w:rsidRDefault="003E6C77" w:rsidP="003E6C77">
      <w:pPr>
        <w:autoSpaceDE w:val="0"/>
        <w:autoSpaceDN w:val="0"/>
        <w:adjustRightInd w:val="0"/>
        <w:spacing w:line="480" w:lineRule="auto"/>
        <w:rPr>
          <w:ins w:id="430" w:author="Graca M Dores" w:date="2016-01-09T14:09:00Z"/>
          <w:rFonts w:ascii="Arial" w:hAnsi="Arial" w:cs="Arial"/>
        </w:rPr>
      </w:pPr>
    </w:p>
    <w:p w:rsidR="003E6C77" w:rsidRPr="00F824DB" w:rsidRDefault="003E6C77" w:rsidP="003E6C77">
      <w:pPr>
        <w:spacing w:line="480" w:lineRule="auto"/>
        <w:rPr>
          <w:ins w:id="431" w:author="Graca M Dores" w:date="2016-01-09T14:09:00Z"/>
          <w:rFonts w:ascii="Arial" w:hAnsi="Arial" w:cs="Arial"/>
          <w:b/>
        </w:rPr>
      </w:pPr>
      <w:proofErr w:type="gramStart"/>
      <w:ins w:id="432" w:author="Graca M Dores" w:date="2016-01-09T14:09:00Z">
        <w:r w:rsidRPr="00F824DB">
          <w:rPr>
            <w:rFonts w:ascii="Arial" w:hAnsi="Arial" w:cs="Arial"/>
            <w:b/>
          </w:rPr>
          <w:t>Figure 1.</w:t>
        </w:r>
        <w:proofErr w:type="gramEnd"/>
        <w:r w:rsidRPr="00F824DB">
          <w:rPr>
            <w:rFonts w:ascii="Arial" w:hAnsi="Arial" w:cs="Arial"/>
            <w:b/>
          </w:rPr>
          <w:t xml:space="preserve">  </w:t>
        </w:r>
        <w:proofErr w:type="gramStart"/>
        <w:r w:rsidRPr="00F824DB">
          <w:rPr>
            <w:rFonts w:ascii="Arial" w:hAnsi="Arial" w:cs="Arial"/>
            <w:b/>
          </w:rPr>
          <w:t xml:space="preserve">Age-specific incidence rates of </w:t>
        </w:r>
        <w:proofErr w:type="spellStart"/>
        <w:r w:rsidRPr="00F824DB">
          <w:rPr>
            <w:rFonts w:ascii="Arial" w:hAnsi="Arial" w:cs="Arial"/>
            <w:b/>
          </w:rPr>
          <w:t>myeloproliferative</w:t>
        </w:r>
        <w:proofErr w:type="spellEnd"/>
        <w:r w:rsidRPr="00F824DB">
          <w:rPr>
            <w:rFonts w:ascii="Arial" w:hAnsi="Arial" w:cs="Arial"/>
            <w:b/>
          </w:rPr>
          <w:t xml:space="preserve"> neoplasms and </w:t>
        </w:r>
        <w:proofErr w:type="spellStart"/>
        <w:r w:rsidRPr="00F824DB">
          <w:rPr>
            <w:rFonts w:ascii="Arial" w:hAnsi="Arial" w:cs="Arial"/>
            <w:b/>
          </w:rPr>
          <w:t>myelodysplastic</w:t>
        </w:r>
        <w:proofErr w:type="spellEnd"/>
        <w:r w:rsidRPr="00F824DB">
          <w:rPr>
            <w:rFonts w:ascii="Arial" w:hAnsi="Arial" w:cs="Arial"/>
            <w:b/>
          </w:rPr>
          <w:t>/</w:t>
        </w:r>
        <w:proofErr w:type="spellStart"/>
        <w:r w:rsidRPr="00F824DB">
          <w:rPr>
            <w:rFonts w:ascii="Arial" w:hAnsi="Arial" w:cs="Arial"/>
            <w:b/>
          </w:rPr>
          <w:t>myeloproliferative</w:t>
        </w:r>
        <w:proofErr w:type="spellEnd"/>
        <w:r w:rsidRPr="00F824DB">
          <w:rPr>
            <w:rFonts w:ascii="Arial" w:hAnsi="Arial" w:cs="Arial"/>
            <w:b/>
          </w:rPr>
          <w:t xml:space="preserve"> neoplasms according to sex, SEER-18, 2001-2012.</w:t>
        </w:r>
        <w:proofErr w:type="gramEnd"/>
        <w:r w:rsidRPr="00F824DB">
          <w:rPr>
            <w:rFonts w:ascii="Arial" w:hAnsi="Arial" w:cs="Arial"/>
            <w:b/>
          </w:rPr>
          <w:t xml:space="preserve"> </w:t>
        </w:r>
        <w:r w:rsidRPr="00F824DB">
          <w:rPr>
            <w:rFonts w:ascii="Arial" w:hAnsi="Arial" w:cs="Arial"/>
          </w:rPr>
          <w:t xml:space="preserve">Per SEER Program convention, IRs based on fewer than 16 cases were omitted from the figure </w:t>
        </w:r>
        <w:r w:rsidR="00AC73DF" w:rsidRPr="00F824DB">
          <w:rPr>
            <w:rFonts w:ascii="Arial" w:hAnsi="Arial" w:cs="Arial"/>
          </w:rPr>
          <w:fldChar w:fldCharType="begin">
            <w:fldData xml:space="preserve">PEVuZE5vdGU+PENpdGU+PEF1dGhvcj5Ib3dsYWRlcjwvQXV0aG9yPjxZZWFyPjIwMTU8L1llYXI+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==
</w:fldData>
          </w:fldChar>
        </w:r>
        <w:r w:rsidRPr="00F824DB">
          <w:rPr>
            <w:rFonts w:ascii="Arial" w:hAnsi="Arial" w:cs="Arial"/>
          </w:rPr>
          <w:instrText xml:space="preserve"> ADDIN EN.CITE </w:instrText>
        </w:r>
        <w:r w:rsidR="00AC73DF" w:rsidRPr="00F824DB">
          <w:rPr>
            <w:rFonts w:ascii="Arial" w:hAnsi="Arial" w:cs="Arial"/>
          </w:rPr>
          <w:fldChar w:fldCharType="begin">
            <w:fldData xml:space="preserve">PEVuZE5vdGU+PENpdGU+PEF1dGhvcj5Ib3dsYWRlcjwvQXV0aG9yPjxZZWFyPjIwMTU8L1llYXI+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==
</w:fldData>
          </w:fldChar>
        </w:r>
        <w:r w:rsidRPr="00F824DB">
          <w:rPr>
            <w:rFonts w:ascii="Arial" w:hAnsi="Arial" w:cs="Arial"/>
          </w:rPr>
          <w:instrText xml:space="preserve"> ADDIN EN.CITE.DATA </w:instrText>
        </w:r>
        <w:r w:rsidR="00AC73DF" w:rsidRPr="00F824DB">
          <w:rPr>
            <w:rFonts w:ascii="Arial" w:hAnsi="Arial" w:cs="Arial"/>
          </w:rPr>
        </w:r>
        <w:r w:rsidR="00AC73DF" w:rsidRPr="00F824DB">
          <w:rPr>
            <w:rFonts w:ascii="Arial" w:hAnsi="Arial" w:cs="Arial"/>
          </w:rPr>
          <w:fldChar w:fldCharType="end"/>
        </w:r>
        <w:r w:rsidR="00AC73DF" w:rsidRPr="00F824DB">
          <w:rPr>
            <w:rFonts w:ascii="Arial" w:hAnsi="Arial" w:cs="Arial"/>
          </w:rPr>
        </w:r>
        <w:r w:rsidR="00AC73DF" w:rsidRPr="00F824DB">
          <w:rPr>
            <w:rFonts w:ascii="Arial" w:hAnsi="Arial" w:cs="Arial"/>
          </w:rPr>
          <w:fldChar w:fldCharType="separate"/>
        </w:r>
        <w:r w:rsidRPr="00F824DB">
          <w:rPr>
            <w:rFonts w:ascii="Arial" w:hAnsi="Arial" w:cs="Arial"/>
            <w:noProof/>
          </w:rPr>
          <w:t>(</w:t>
        </w:r>
        <w:r w:rsidR="00AC73DF" w:rsidRPr="00F824DB">
          <w:fldChar w:fldCharType="begin"/>
        </w:r>
        <w:r w:rsidR="00C0390C" w:rsidRPr="00F824DB">
          <w:instrText xml:space="preserve"> HYPERLINK \l "_ENREF_23" \o "Howlader, 2015 #237" </w:instrText>
        </w:r>
        <w:r w:rsidR="00AC73DF" w:rsidRPr="00F824DB">
          <w:fldChar w:fldCharType="separate"/>
        </w:r>
        <w:r w:rsidR="0013570D" w:rsidRPr="00F824DB">
          <w:rPr>
            <w:rFonts w:ascii="Arial" w:hAnsi="Arial" w:cs="Arial"/>
            <w:noProof/>
          </w:rPr>
          <w:t>Howlader</w:t>
        </w:r>
        <w:r w:rsidR="0013570D" w:rsidRPr="00F824DB">
          <w:rPr>
            <w:rFonts w:ascii="Arial" w:hAnsi="Arial" w:cs="Arial"/>
            <w:i/>
            <w:noProof/>
          </w:rPr>
          <w:t>, et al</w:t>
        </w:r>
        <w:r w:rsidR="0013570D" w:rsidRPr="00F824DB">
          <w:rPr>
            <w:rFonts w:ascii="Arial" w:hAnsi="Arial" w:cs="Arial"/>
            <w:noProof/>
          </w:rPr>
          <w:t xml:space="preserve"> 2015</w:t>
        </w:r>
        <w:r w:rsidR="00AC73DF" w:rsidRPr="00F824DB">
          <w:rPr>
            <w:rFonts w:ascii="Arial" w:hAnsi="Arial" w:cs="Arial"/>
            <w:noProof/>
          </w:rPr>
          <w:fldChar w:fldCharType="end"/>
        </w:r>
        <w:r w:rsidRPr="00F824DB">
          <w:rPr>
            <w:rFonts w:ascii="Arial" w:hAnsi="Arial" w:cs="Arial"/>
            <w:noProof/>
          </w:rPr>
          <w:t>)</w:t>
        </w:r>
        <w:r w:rsidR="00AC73DF" w:rsidRPr="00F824DB">
          <w:rPr>
            <w:rFonts w:ascii="Arial" w:hAnsi="Arial" w:cs="Arial"/>
          </w:rPr>
          <w:fldChar w:fldCharType="end"/>
        </w:r>
        <w:r w:rsidRPr="00F824DB">
          <w:rPr>
            <w:rFonts w:ascii="Arial" w:hAnsi="Arial" w:cs="Arial"/>
          </w:rPr>
          <w:t>.</w:t>
        </w:r>
      </w:ins>
    </w:p>
    <w:p w:rsidR="003E6C77" w:rsidRPr="00F824DB" w:rsidRDefault="003E6C77" w:rsidP="003E6C77">
      <w:pPr>
        <w:autoSpaceDE w:val="0"/>
        <w:autoSpaceDN w:val="0"/>
        <w:adjustRightInd w:val="0"/>
        <w:spacing w:line="480" w:lineRule="auto"/>
        <w:rPr>
          <w:ins w:id="433" w:author="Graca M Dores" w:date="2016-01-09T14:09:00Z"/>
          <w:rFonts w:ascii="Arial" w:hAnsi="Arial" w:cs="Arial"/>
        </w:rPr>
      </w:pPr>
    </w:p>
    <w:p w:rsidR="003E6C77" w:rsidRPr="00F824DB" w:rsidRDefault="003E6C77" w:rsidP="003E6C77">
      <w:pPr>
        <w:autoSpaceDE w:val="0"/>
        <w:autoSpaceDN w:val="0"/>
        <w:adjustRightInd w:val="0"/>
        <w:spacing w:line="480" w:lineRule="auto"/>
        <w:rPr>
          <w:ins w:id="434" w:author="Graca M Dores" w:date="2016-01-09T14:09:00Z"/>
          <w:rFonts w:ascii="Arial" w:hAnsi="Arial" w:cs="Arial"/>
        </w:rPr>
      </w:pPr>
      <w:proofErr w:type="gramStart"/>
      <w:ins w:id="435" w:author="Graca M Dores" w:date="2016-01-09T14:09:00Z">
        <w:r w:rsidRPr="00F824DB">
          <w:rPr>
            <w:rFonts w:ascii="Arial" w:hAnsi="Arial" w:cs="Arial"/>
            <w:b/>
          </w:rPr>
          <w:t>Figure 2.</w:t>
        </w:r>
        <w:proofErr w:type="gramEnd"/>
        <w:r w:rsidRPr="00F824DB">
          <w:rPr>
            <w:rFonts w:ascii="Arial" w:hAnsi="Arial" w:cs="Arial"/>
            <w:b/>
          </w:rPr>
          <w:t xml:space="preserve">  Age-adjusted incidence rates of </w:t>
        </w:r>
        <w:proofErr w:type="spellStart"/>
        <w:r w:rsidRPr="00F824DB">
          <w:rPr>
            <w:rFonts w:ascii="Arial" w:hAnsi="Arial" w:cs="Arial"/>
            <w:b/>
          </w:rPr>
          <w:t>myeloproliferative</w:t>
        </w:r>
        <w:proofErr w:type="spellEnd"/>
        <w:r w:rsidRPr="00F824DB">
          <w:rPr>
            <w:rFonts w:ascii="Arial" w:hAnsi="Arial" w:cs="Arial"/>
            <w:b/>
          </w:rPr>
          <w:t xml:space="preserve"> neoplasms and </w:t>
        </w:r>
        <w:proofErr w:type="spellStart"/>
        <w:r w:rsidRPr="00F824DB">
          <w:rPr>
            <w:rFonts w:ascii="Arial" w:hAnsi="Arial" w:cs="Arial"/>
            <w:b/>
          </w:rPr>
          <w:t>myelodysplastic</w:t>
        </w:r>
        <w:proofErr w:type="spellEnd"/>
        <w:r w:rsidRPr="00F824DB">
          <w:rPr>
            <w:rFonts w:ascii="Arial" w:hAnsi="Arial" w:cs="Arial"/>
            <w:b/>
          </w:rPr>
          <w:t>/</w:t>
        </w:r>
        <w:proofErr w:type="spellStart"/>
        <w:r w:rsidRPr="00F824DB">
          <w:rPr>
            <w:rFonts w:ascii="Arial" w:hAnsi="Arial" w:cs="Arial"/>
            <w:b/>
          </w:rPr>
          <w:t>myeloproliferative</w:t>
        </w:r>
        <w:proofErr w:type="spellEnd"/>
        <w:r w:rsidRPr="00F824DB">
          <w:rPr>
            <w:rFonts w:ascii="Arial" w:hAnsi="Arial" w:cs="Arial"/>
            <w:b/>
          </w:rPr>
          <w:t xml:space="preserve"> neoplasms, according to year of SEER submission file, SEER-17, 2001-2012.</w:t>
        </w:r>
        <w:r w:rsidR="00B634B8" w:rsidRPr="00F824DB">
          <w:rPr>
            <w:rFonts w:ascii="Arial" w:hAnsi="Arial" w:cs="Arial"/>
          </w:rPr>
          <w:t xml:space="preserve"> </w:t>
        </w:r>
        <w:r w:rsidRPr="00F824DB">
          <w:rPr>
            <w:rFonts w:ascii="Arial" w:hAnsi="Arial" w:cs="Arial"/>
          </w:rPr>
          <w:t>The six 2-year calendar periods reflecting year of diagnosis include 2001–2002, 2003–2004, 2005–2006, 2007–2008, 2009–2010, and 2011–2012.</w:t>
        </w:r>
      </w:ins>
    </w:p>
    <w:p w:rsidR="003E6C77" w:rsidRPr="00F824DB" w:rsidRDefault="003E6C77" w:rsidP="003E6C77">
      <w:pPr>
        <w:autoSpaceDE w:val="0"/>
        <w:autoSpaceDN w:val="0"/>
        <w:adjustRightInd w:val="0"/>
        <w:spacing w:line="480" w:lineRule="auto"/>
        <w:rPr>
          <w:ins w:id="436" w:author="Graca M Dores" w:date="2016-01-09T14:09:00Z"/>
          <w:rFonts w:ascii="Arial" w:hAnsi="Arial" w:cs="Arial"/>
        </w:rPr>
      </w:pPr>
    </w:p>
    <w:p w:rsidR="003E6C77" w:rsidRPr="00F824DB" w:rsidRDefault="003E6C77" w:rsidP="003E6C77">
      <w:pPr>
        <w:autoSpaceDE w:val="0"/>
        <w:autoSpaceDN w:val="0"/>
        <w:adjustRightInd w:val="0"/>
        <w:spacing w:line="480" w:lineRule="auto"/>
        <w:rPr>
          <w:ins w:id="437" w:author="Graca M Dores" w:date="2016-01-09T14:09:00Z"/>
          <w:rFonts w:ascii="Arial" w:hAnsi="Arial" w:cs="Arial"/>
        </w:rPr>
      </w:pPr>
      <w:proofErr w:type="gramStart"/>
      <w:ins w:id="438" w:author="Graca M Dores" w:date="2016-01-09T14:09:00Z">
        <w:r w:rsidRPr="00F824DB">
          <w:rPr>
            <w:rFonts w:ascii="Arial" w:hAnsi="Arial" w:cs="Arial"/>
            <w:b/>
          </w:rPr>
          <w:t>Figure 3.</w:t>
        </w:r>
        <w:proofErr w:type="gramEnd"/>
        <w:r w:rsidRPr="00F824DB">
          <w:rPr>
            <w:rFonts w:ascii="Arial" w:hAnsi="Arial" w:cs="Arial"/>
            <w:b/>
          </w:rPr>
          <w:t xml:space="preserve">  </w:t>
        </w:r>
        <w:proofErr w:type="gramStart"/>
        <w:r w:rsidRPr="00F824DB">
          <w:rPr>
            <w:rFonts w:ascii="Arial" w:hAnsi="Arial" w:cs="Arial"/>
            <w:b/>
          </w:rPr>
          <w:t xml:space="preserve">Relative survival of patients with </w:t>
        </w:r>
        <w:proofErr w:type="spellStart"/>
        <w:r w:rsidRPr="00F824DB">
          <w:rPr>
            <w:rFonts w:ascii="Arial" w:hAnsi="Arial" w:cs="Arial"/>
            <w:b/>
          </w:rPr>
          <w:t>myeloproliferative</w:t>
        </w:r>
        <w:proofErr w:type="spellEnd"/>
        <w:r w:rsidRPr="00F824DB">
          <w:rPr>
            <w:rFonts w:ascii="Arial" w:hAnsi="Arial" w:cs="Arial"/>
            <w:b/>
          </w:rPr>
          <w:t xml:space="preserve"> neoplasms and </w:t>
        </w:r>
        <w:proofErr w:type="spellStart"/>
        <w:r w:rsidRPr="00F824DB">
          <w:rPr>
            <w:rFonts w:ascii="Arial" w:hAnsi="Arial" w:cs="Arial"/>
            <w:b/>
          </w:rPr>
          <w:t>myelodysplastic</w:t>
        </w:r>
        <w:proofErr w:type="spellEnd"/>
        <w:r w:rsidRPr="00F824DB">
          <w:rPr>
            <w:rFonts w:ascii="Arial" w:hAnsi="Arial" w:cs="Arial"/>
            <w:b/>
          </w:rPr>
          <w:t>/</w:t>
        </w:r>
        <w:proofErr w:type="spellStart"/>
        <w:r w:rsidRPr="00F824DB">
          <w:rPr>
            <w:rFonts w:ascii="Arial" w:hAnsi="Arial" w:cs="Arial"/>
            <w:b/>
          </w:rPr>
          <w:t>myeloproliferative</w:t>
        </w:r>
        <w:proofErr w:type="spellEnd"/>
        <w:r w:rsidRPr="00F824DB">
          <w:rPr>
            <w:rFonts w:ascii="Arial" w:hAnsi="Arial" w:cs="Arial"/>
            <w:b/>
          </w:rPr>
          <w:t xml:space="preserve"> neoplasms according to sex and age at </w:t>
        </w:r>
        <w:r w:rsidR="00B634B8" w:rsidRPr="00F824DB">
          <w:rPr>
            <w:rFonts w:ascii="Arial" w:hAnsi="Arial" w:cs="Arial"/>
            <w:b/>
          </w:rPr>
          <w:t>diagnosis, SEER-18, 2001-2012.</w:t>
        </w:r>
        <w:proofErr w:type="gramEnd"/>
        <w:r w:rsidR="00B634B8" w:rsidRPr="00F824DB">
          <w:rPr>
            <w:rFonts w:ascii="Arial" w:hAnsi="Arial" w:cs="Arial"/>
            <w:b/>
          </w:rPr>
          <w:t xml:space="preserve"> </w:t>
        </w:r>
        <w:r w:rsidRPr="00F824DB">
          <w:rPr>
            <w:rFonts w:ascii="Arial" w:hAnsi="Arial" w:cs="Arial"/>
          </w:rPr>
          <w:t xml:space="preserve">Individuals were diagnosed 2001-2011 and followed through 2012.  Survival is presented by sex and age (&lt;60 years </w:t>
        </w:r>
        <w:r w:rsidR="00EA5D7A" w:rsidRPr="00F824DB">
          <w:rPr>
            <w:rFonts w:ascii="Arial" w:hAnsi="Arial" w:cs="Arial"/>
          </w:rPr>
          <w:t xml:space="preserve">vs. </w:t>
        </w:r>
        <w:r w:rsidR="00EA5D7A" w:rsidRPr="00F824DB">
          <w:rPr>
            <w:rFonts w:ascii="Arial" w:eastAsia="SimSun" w:hAnsi="Arial" w:cs="Arial"/>
          </w:rPr>
          <w:t>≥</w:t>
        </w:r>
        <w:r w:rsidR="00EA5D7A" w:rsidRPr="00F824DB">
          <w:rPr>
            <w:rFonts w:ascii="Arial" w:hAnsi="Arial" w:cs="Arial"/>
          </w:rPr>
          <w:t xml:space="preserve">60 </w:t>
        </w:r>
        <w:r w:rsidRPr="00F824DB">
          <w:rPr>
            <w:rFonts w:ascii="Arial" w:hAnsi="Arial" w:cs="Arial"/>
          </w:rPr>
          <w:t>years) at diagnosis.  Survival rates based on fewer than 25 cases (total) were omitted from the figure.</w:t>
        </w:r>
        <w:r w:rsidR="00B634B8" w:rsidRPr="00F824DB">
          <w:rPr>
            <w:rFonts w:ascii="Arial" w:hAnsi="Arial" w:cs="Arial"/>
          </w:rPr>
          <w:t xml:space="preserve"> </w:t>
        </w:r>
        <w:r w:rsidRPr="00F824DB">
          <w:rPr>
            <w:rFonts w:ascii="Arial" w:hAnsi="Arial" w:cs="Arial"/>
          </w:rPr>
          <w:t xml:space="preserve">The total number of cases among each sex/age </w:t>
        </w:r>
        <w:r w:rsidR="00EA5D7A" w:rsidRPr="00F824DB">
          <w:rPr>
            <w:rFonts w:ascii="Arial" w:hAnsi="Arial" w:cs="Arial"/>
          </w:rPr>
          <w:t>group</w:t>
        </w:r>
        <w:r w:rsidRPr="00F824DB">
          <w:rPr>
            <w:rFonts w:ascii="Arial" w:hAnsi="Arial" w:cs="Arial"/>
          </w:rPr>
          <w:t xml:space="preserve"> is indicated within the legend.</w:t>
        </w:r>
      </w:ins>
    </w:p>
    <w:p w:rsidR="003E6C77" w:rsidRPr="00F824DB" w:rsidRDefault="003E6C77" w:rsidP="007F542E">
      <w:pPr>
        <w:autoSpaceDE w:val="0"/>
        <w:autoSpaceDN w:val="0"/>
        <w:adjustRightInd w:val="0"/>
        <w:spacing w:line="480" w:lineRule="auto"/>
        <w:rPr>
          <w:ins w:id="439" w:author="Graca M Dores" w:date="2016-01-09T14:09:00Z"/>
          <w:rFonts w:ascii="Arial" w:hAnsi="Arial" w:cs="Arial"/>
          <w:b/>
        </w:rPr>
      </w:pPr>
    </w:p>
    <w:p w:rsidR="003E6C77" w:rsidRPr="00F824DB" w:rsidRDefault="003E6C77" w:rsidP="007F542E">
      <w:pPr>
        <w:autoSpaceDE w:val="0"/>
        <w:autoSpaceDN w:val="0"/>
        <w:adjustRightInd w:val="0"/>
        <w:spacing w:line="480" w:lineRule="auto"/>
        <w:rPr>
          <w:ins w:id="440" w:author="Graca M Dores" w:date="2016-01-09T14:09:00Z"/>
          <w:rFonts w:ascii="Arial" w:hAnsi="Arial" w:cs="Arial"/>
          <w:b/>
        </w:rPr>
        <w:sectPr w:rsidR="003E6C77" w:rsidRPr="00F824DB" w:rsidSect="009665EC">
          <w:pgSz w:w="12240" w:h="15840"/>
          <w:pgMar w:top="1440" w:right="1440" w:bottom="1440" w:left="1440" w:header="720" w:footer="720" w:gutter="0"/>
          <w:cols w:space="720"/>
          <w:docGrid w:linePitch="360"/>
        </w:sectPr>
      </w:pPr>
    </w:p>
    <w:p w:rsidR="007F542E" w:rsidRPr="00F824DB" w:rsidRDefault="007F542E" w:rsidP="007F542E">
      <w:pPr>
        <w:autoSpaceDE w:val="0"/>
        <w:autoSpaceDN w:val="0"/>
        <w:adjustRightInd w:val="0"/>
        <w:spacing w:line="480" w:lineRule="auto"/>
        <w:rPr>
          <w:rFonts w:ascii="Arial" w:hAnsi="Arial" w:cs="Arial"/>
          <w:b/>
        </w:rPr>
      </w:pPr>
      <w:r w:rsidRPr="00F824DB">
        <w:rPr>
          <w:rFonts w:ascii="Arial" w:hAnsi="Arial" w:cs="Arial"/>
          <w:b/>
        </w:rPr>
        <w:lastRenderedPageBreak/>
        <w:t>Supplementary information legends</w:t>
      </w:r>
    </w:p>
    <w:p w:rsidR="007F542E" w:rsidRPr="00F824DB" w:rsidRDefault="007F542E" w:rsidP="007F542E">
      <w:pPr>
        <w:autoSpaceDE w:val="0"/>
        <w:autoSpaceDN w:val="0"/>
        <w:adjustRightInd w:val="0"/>
        <w:spacing w:line="480" w:lineRule="auto"/>
        <w:rPr>
          <w:rFonts w:ascii="Arial" w:hAnsi="Arial" w:cs="Arial"/>
        </w:rPr>
      </w:pPr>
    </w:p>
    <w:p w:rsidR="007F542E" w:rsidRPr="00F824DB" w:rsidRDefault="007F542E" w:rsidP="007F542E">
      <w:pPr>
        <w:autoSpaceDE w:val="0"/>
        <w:autoSpaceDN w:val="0"/>
        <w:adjustRightInd w:val="0"/>
        <w:spacing w:line="480" w:lineRule="auto"/>
        <w:rPr>
          <w:rFonts w:ascii="Arial" w:hAnsi="Arial" w:cs="Arial"/>
        </w:rPr>
      </w:pPr>
      <w:proofErr w:type="gramStart"/>
      <w:r w:rsidRPr="00F824DB">
        <w:rPr>
          <w:rFonts w:ascii="Arial" w:hAnsi="Arial" w:cs="Arial"/>
          <w:b/>
        </w:rPr>
        <w:t>Supplementary figure.</w:t>
      </w:r>
      <w:proofErr w:type="gramEnd"/>
      <w:r w:rsidRPr="00F824DB">
        <w:rPr>
          <w:rFonts w:ascii="Arial" w:hAnsi="Arial" w:cs="Arial"/>
          <w:b/>
        </w:rPr>
        <w:t xml:space="preserve">  </w:t>
      </w:r>
      <w:proofErr w:type="gramStart"/>
      <w:r w:rsidRPr="00F824DB">
        <w:rPr>
          <w:rFonts w:ascii="Arial" w:hAnsi="Arial" w:cs="Arial"/>
          <w:b/>
        </w:rPr>
        <w:t xml:space="preserve">Frequency of method of diagnosis of </w:t>
      </w:r>
      <w:proofErr w:type="spellStart"/>
      <w:r w:rsidRPr="00F824DB">
        <w:rPr>
          <w:rFonts w:ascii="Arial" w:hAnsi="Arial" w:cs="Arial"/>
          <w:b/>
        </w:rPr>
        <w:t>myeloproliferative</w:t>
      </w:r>
      <w:proofErr w:type="spellEnd"/>
      <w:r w:rsidRPr="00F824DB">
        <w:rPr>
          <w:rFonts w:ascii="Arial" w:hAnsi="Arial" w:cs="Arial"/>
          <w:b/>
        </w:rPr>
        <w:t xml:space="preserve"> neoplasms and </w:t>
      </w:r>
      <w:proofErr w:type="spellStart"/>
      <w:r w:rsidRPr="00F824DB">
        <w:rPr>
          <w:rFonts w:ascii="Arial" w:hAnsi="Arial" w:cs="Arial"/>
          <w:b/>
        </w:rPr>
        <w:t>myelodysplastic</w:t>
      </w:r>
      <w:proofErr w:type="spellEnd"/>
      <w:r w:rsidRPr="00F824DB">
        <w:rPr>
          <w:rFonts w:ascii="Arial" w:hAnsi="Arial" w:cs="Arial"/>
          <w:b/>
        </w:rPr>
        <w:t>/</w:t>
      </w:r>
      <w:proofErr w:type="spellStart"/>
      <w:r w:rsidRPr="00F824DB">
        <w:rPr>
          <w:rFonts w:ascii="Arial" w:hAnsi="Arial" w:cs="Arial"/>
          <w:b/>
        </w:rPr>
        <w:t>myeloproliferative</w:t>
      </w:r>
      <w:proofErr w:type="spellEnd"/>
      <w:r w:rsidRPr="00F824DB">
        <w:rPr>
          <w:rFonts w:ascii="Arial" w:hAnsi="Arial" w:cs="Arial"/>
          <w:b/>
        </w:rPr>
        <w:t xml:space="preserve"> neoplasms diagnosed in SEER-18 according to calendar period, 2001-2012.</w:t>
      </w:r>
      <w:proofErr w:type="gramEnd"/>
      <w:r w:rsidRPr="00F824DB">
        <w:rPr>
          <w:rFonts w:ascii="Arial" w:hAnsi="Arial" w:cs="Arial"/>
        </w:rPr>
        <w:t xml:space="preserve">  Categories include</w:t>
      </w:r>
      <w:ins w:id="441" w:author="Graca M Dores" w:date="2016-01-09T14:09:00Z">
        <w:r w:rsidR="00514679" w:rsidRPr="00F824DB">
          <w:rPr>
            <w:rFonts w:ascii="Arial" w:hAnsi="Arial" w:cs="Arial"/>
          </w:rPr>
          <w:t>:</w:t>
        </w:r>
        <w:r w:rsidRPr="00F824DB">
          <w:rPr>
            <w:rFonts w:ascii="Arial" w:hAnsi="Arial" w:cs="Arial"/>
          </w:rPr>
          <w:t xml:space="preserve"> </w:t>
        </w:r>
        <w:r w:rsidR="00514679" w:rsidRPr="00F824DB">
          <w:rPr>
            <w:rFonts w:ascii="Arial" w:hAnsi="Arial" w:cs="Arial"/>
          </w:rPr>
          <w:t>[Microscopic]</w:t>
        </w:r>
      </w:ins>
      <w:r w:rsidR="00514679" w:rsidRPr="00F824DB">
        <w:rPr>
          <w:rFonts w:ascii="Arial" w:hAnsi="Arial" w:cs="Arial"/>
        </w:rPr>
        <w:t xml:space="preserve"> </w:t>
      </w:r>
      <w:r w:rsidRPr="00F824DB">
        <w:rPr>
          <w:rFonts w:ascii="Arial" w:hAnsi="Arial" w:cs="Arial"/>
        </w:rPr>
        <w:t>microscopically confirmed</w:t>
      </w:r>
      <w:del w:id="442" w:author="Graca M Dores" w:date="2016-01-09T14:09:00Z">
        <w:r w:rsidRPr="006402CC">
          <w:rPr>
            <w:rFonts w:ascii="Arial" w:hAnsi="Arial" w:cs="Arial"/>
          </w:rPr>
          <w:delText xml:space="preserve"> </w:delText>
        </w:r>
        <w:r>
          <w:rPr>
            <w:rFonts w:ascii="Arial" w:hAnsi="Arial" w:cs="Arial"/>
          </w:rPr>
          <w:delText>[Microscopic]</w:delText>
        </w:r>
      </w:del>
      <w:r w:rsidRPr="00F824DB">
        <w:rPr>
          <w:rFonts w:ascii="Arial" w:hAnsi="Arial" w:cs="Arial"/>
        </w:rPr>
        <w:t xml:space="preserve"> (positive histology, positive cytology, positive histology and positive </w:t>
      </w:r>
      <w:proofErr w:type="spellStart"/>
      <w:r w:rsidRPr="00F824DB">
        <w:rPr>
          <w:rFonts w:ascii="Arial" w:hAnsi="Arial" w:cs="Arial"/>
        </w:rPr>
        <w:t>immunophenotyping</w:t>
      </w:r>
      <w:proofErr w:type="spellEnd"/>
      <w:r w:rsidRPr="00F824DB">
        <w:rPr>
          <w:rFonts w:ascii="Arial" w:hAnsi="Arial" w:cs="Arial"/>
        </w:rPr>
        <w:t xml:space="preserve"> and/or positive genetic studies, positive microscopic confirmation with method unspecified</w:t>
      </w:r>
      <w:del w:id="443" w:author="Graca M Dores" w:date="2016-01-09T14:09:00Z">
        <w:r w:rsidRPr="006402CC">
          <w:rPr>
            <w:rFonts w:ascii="Arial" w:hAnsi="Arial" w:cs="Arial"/>
          </w:rPr>
          <w:delText>),</w:delText>
        </w:r>
      </w:del>
      <w:ins w:id="444" w:author="Graca M Dores" w:date="2016-01-09T14:09:00Z">
        <w:r w:rsidRPr="00F824DB">
          <w:rPr>
            <w:rFonts w:ascii="Arial" w:hAnsi="Arial" w:cs="Arial"/>
          </w:rPr>
          <w:t>)</w:t>
        </w:r>
        <w:r w:rsidR="00514679" w:rsidRPr="00F824DB">
          <w:rPr>
            <w:rFonts w:ascii="Arial" w:hAnsi="Arial" w:cs="Arial"/>
          </w:rPr>
          <w:t>;</w:t>
        </w:r>
        <w:r w:rsidRPr="00F824DB">
          <w:rPr>
            <w:rFonts w:ascii="Arial" w:hAnsi="Arial" w:cs="Arial"/>
          </w:rPr>
          <w:t xml:space="preserve"> </w:t>
        </w:r>
        <w:r w:rsidR="00514679" w:rsidRPr="00F824DB">
          <w:rPr>
            <w:rFonts w:ascii="Arial" w:hAnsi="Arial" w:cs="Arial"/>
          </w:rPr>
          <w:t>[Lab test]</w:t>
        </w:r>
      </w:ins>
      <w:r w:rsidR="00514679" w:rsidRPr="00F824DB">
        <w:rPr>
          <w:rFonts w:ascii="Arial" w:hAnsi="Arial" w:cs="Arial"/>
        </w:rPr>
        <w:t xml:space="preserve"> </w:t>
      </w:r>
      <w:r w:rsidRPr="00F824DB">
        <w:rPr>
          <w:rFonts w:ascii="Arial" w:hAnsi="Arial" w:cs="Arial"/>
        </w:rPr>
        <w:t>laboratory test/marker study</w:t>
      </w:r>
      <w:del w:id="445" w:author="Graca M Dores" w:date="2016-01-09T14:09:00Z">
        <w:r>
          <w:rPr>
            <w:rFonts w:ascii="Arial" w:hAnsi="Arial" w:cs="Arial"/>
          </w:rPr>
          <w:delText xml:space="preserve"> [Lab test]</w:delText>
        </w:r>
        <w:r w:rsidRPr="006402CC">
          <w:rPr>
            <w:rFonts w:ascii="Arial" w:hAnsi="Arial" w:cs="Arial"/>
          </w:rPr>
          <w:delText>,</w:delText>
        </w:r>
      </w:del>
      <w:ins w:id="446" w:author="Graca M Dores" w:date="2016-01-09T14:09:00Z">
        <w:r w:rsidR="00514679" w:rsidRPr="00F824DB">
          <w:rPr>
            <w:rFonts w:ascii="Arial" w:hAnsi="Arial" w:cs="Arial"/>
          </w:rPr>
          <w:t>;</w:t>
        </w:r>
        <w:r w:rsidRPr="00F824DB">
          <w:rPr>
            <w:rFonts w:ascii="Arial" w:hAnsi="Arial" w:cs="Arial"/>
          </w:rPr>
          <w:t xml:space="preserve"> </w:t>
        </w:r>
        <w:r w:rsidR="00514679" w:rsidRPr="00F824DB">
          <w:rPr>
            <w:rFonts w:ascii="Arial" w:hAnsi="Arial" w:cs="Arial"/>
          </w:rPr>
          <w:t>[Clinical]</w:t>
        </w:r>
      </w:ins>
      <w:r w:rsidR="00514679" w:rsidRPr="00F824DB">
        <w:rPr>
          <w:rFonts w:ascii="Arial" w:hAnsi="Arial" w:cs="Arial"/>
        </w:rPr>
        <w:t xml:space="preserve"> </w:t>
      </w:r>
      <w:r w:rsidRPr="00F824DB">
        <w:rPr>
          <w:rFonts w:ascii="Arial" w:hAnsi="Arial" w:cs="Arial"/>
        </w:rPr>
        <w:t>clinical diagnosis only</w:t>
      </w:r>
      <w:del w:id="447" w:author="Graca M Dores" w:date="2016-01-09T14:09:00Z">
        <w:r w:rsidRPr="006402CC">
          <w:rPr>
            <w:rFonts w:ascii="Arial" w:hAnsi="Arial" w:cs="Arial"/>
          </w:rPr>
          <w:delText xml:space="preserve"> </w:delText>
        </w:r>
        <w:r>
          <w:rPr>
            <w:rFonts w:ascii="Arial" w:hAnsi="Arial" w:cs="Arial"/>
          </w:rPr>
          <w:delText>[Clinical]</w:delText>
        </w:r>
      </w:del>
      <w:r w:rsidRPr="00F824DB">
        <w:rPr>
          <w:rFonts w:ascii="Arial" w:hAnsi="Arial" w:cs="Arial"/>
        </w:rPr>
        <w:t xml:space="preserve"> (direct visualization without microscopic confirmation, radiography without microscopic confirmation, clinical diagnosis only</w:t>
      </w:r>
      <w:del w:id="448" w:author="Graca M Dores" w:date="2016-01-09T14:09:00Z">
        <w:r w:rsidRPr="006402CC">
          <w:rPr>
            <w:rFonts w:ascii="Arial" w:hAnsi="Arial" w:cs="Arial"/>
          </w:rPr>
          <w:delText>),</w:delText>
        </w:r>
      </w:del>
      <w:ins w:id="449" w:author="Graca M Dores" w:date="2016-01-09T14:09:00Z">
        <w:r w:rsidRPr="00F824DB">
          <w:rPr>
            <w:rFonts w:ascii="Arial" w:hAnsi="Arial" w:cs="Arial"/>
          </w:rPr>
          <w:t>)</w:t>
        </w:r>
        <w:r w:rsidR="00514679" w:rsidRPr="00F824DB">
          <w:rPr>
            <w:rFonts w:ascii="Arial" w:hAnsi="Arial" w:cs="Arial"/>
          </w:rPr>
          <w:t>;</w:t>
        </w:r>
      </w:ins>
      <w:r w:rsidRPr="00F824DB">
        <w:rPr>
          <w:rFonts w:ascii="Arial" w:hAnsi="Arial" w:cs="Arial"/>
        </w:rPr>
        <w:t xml:space="preserve"> and </w:t>
      </w:r>
      <w:del w:id="450" w:author="Graca M Dores" w:date="2016-01-09T14:09:00Z">
        <w:r w:rsidRPr="006402CC">
          <w:rPr>
            <w:rFonts w:ascii="Arial" w:hAnsi="Arial" w:cs="Arial"/>
          </w:rPr>
          <w:delText>other/unknown</w:delText>
        </w:r>
        <w:r>
          <w:rPr>
            <w:rFonts w:ascii="Arial" w:hAnsi="Arial" w:cs="Arial"/>
          </w:rPr>
          <w:delText xml:space="preserve"> </w:delText>
        </w:r>
      </w:del>
      <w:r w:rsidR="00514679" w:rsidRPr="00F824DB">
        <w:rPr>
          <w:rFonts w:ascii="Arial" w:hAnsi="Arial" w:cs="Arial"/>
        </w:rPr>
        <w:t>[Not specified</w:t>
      </w:r>
      <w:del w:id="451" w:author="Graca M Dores" w:date="2016-01-09T14:09:00Z">
        <w:r>
          <w:rPr>
            <w:rFonts w:ascii="Arial" w:hAnsi="Arial" w:cs="Arial"/>
          </w:rPr>
          <w:delText>]</w:delText>
        </w:r>
        <w:r w:rsidRPr="006402CC">
          <w:rPr>
            <w:rFonts w:ascii="Arial" w:hAnsi="Arial" w:cs="Arial"/>
          </w:rPr>
          <w:delText>.</w:delText>
        </w:r>
      </w:del>
      <w:ins w:id="452" w:author="Graca M Dores" w:date="2016-01-09T14:09:00Z">
        <w:r w:rsidR="00514679" w:rsidRPr="00F824DB">
          <w:rPr>
            <w:rFonts w:ascii="Arial" w:hAnsi="Arial" w:cs="Arial"/>
          </w:rPr>
          <w:t xml:space="preserve">] </w:t>
        </w:r>
        <w:r w:rsidRPr="00F824DB">
          <w:rPr>
            <w:rFonts w:ascii="Arial" w:hAnsi="Arial" w:cs="Arial"/>
          </w:rPr>
          <w:t>other</w:t>
        </w:r>
        <w:r w:rsidR="00514679" w:rsidRPr="00F824DB">
          <w:rPr>
            <w:rFonts w:ascii="Arial" w:hAnsi="Arial" w:cs="Arial"/>
          </w:rPr>
          <w:t xml:space="preserve"> method of diagnosis</w:t>
        </w:r>
        <w:r w:rsidRPr="00F824DB">
          <w:rPr>
            <w:rFonts w:ascii="Arial" w:hAnsi="Arial" w:cs="Arial"/>
          </w:rPr>
          <w:t>/unknown.</w:t>
        </w:r>
      </w:ins>
    </w:p>
    <w:p w:rsidR="007F542E" w:rsidRPr="00F824DB" w:rsidRDefault="007F542E" w:rsidP="007F542E">
      <w:pPr>
        <w:autoSpaceDE w:val="0"/>
        <w:autoSpaceDN w:val="0"/>
        <w:adjustRightInd w:val="0"/>
        <w:spacing w:line="480" w:lineRule="auto"/>
        <w:rPr>
          <w:rFonts w:ascii="Arial" w:hAnsi="Arial" w:cs="Arial"/>
        </w:rPr>
      </w:pPr>
    </w:p>
    <w:p w:rsidR="007F542E" w:rsidRPr="00F824DB" w:rsidRDefault="007F542E" w:rsidP="007F542E">
      <w:pPr>
        <w:spacing w:line="480" w:lineRule="auto"/>
        <w:rPr>
          <w:rFonts w:ascii="Arial" w:hAnsi="Arial" w:cs="Arial"/>
        </w:rPr>
      </w:pPr>
      <w:proofErr w:type="gramStart"/>
      <w:r w:rsidRPr="00F824DB">
        <w:rPr>
          <w:rFonts w:ascii="Arial" w:hAnsi="Arial" w:cs="Arial"/>
          <w:b/>
        </w:rPr>
        <w:t>Supplementary table 1.</w:t>
      </w:r>
      <w:proofErr w:type="gramEnd"/>
      <w:r w:rsidRPr="00F824DB">
        <w:rPr>
          <w:rFonts w:ascii="Arial" w:hAnsi="Arial" w:cs="Arial"/>
          <w:b/>
        </w:rPr>
        <w:t xml:space="preserve">  </w:t>
      </w:r>
      <w:proofErr w:type="gramStart"/>
      <w:r w:rsidRPr="00F824DB">
        <w:rPr>
          <w:rFonts w:ascii="Arial" w:hAnsi="Arial" w:cs="Arial"/>
        </w:rPr>
        <w:t xml:space="preserve">Incidence rates and incidence rate ratios of </w:t>
      </w:r>
      <w:proofErr w:type="spellStart"/>
      <w:r w:rsidRPr="00F824DB">
        <w:rPr>
          <w:rFonts w:ascii="Arial" w:hAnsi="Arial" w:cs="Arial"/>
        </w:rPr>
        <w:t>myeloproliferative</w:t>
      </w:r>
      <w:proofErr w:type="spellEnd"/>
      <w:r w:rsidRPr="00F824DB">
        <w:rPr>
          <w:rFonts w:ascii="Arial" w:hAnsi="Arial" w:cs="Arial"/>
        </w:rPr>
        <w:t xml:space="preserve"> neoplasms and </w:t>
      </w:r>
      <w:proofErr w:type="spellStart"/>
      <w:r w:rsidRPr="00F824DB">
        <w:rPr>
          <w:rFonts w:ascii="Arial" w:hAnsi="Arial" w:cs="Arial"/>
        </w:rPr>
        <w:t>myelodysplastic</w:t>
      </w:r>
      <w:proofErr w:type="spellEnd"/>
      <w:r w:rsidRPr="00F824DB">
        <w:rPr>
          <w:rFonts w:ascii="Arial" w:hAnsi="Arial" w:cs="Arial"/>
        </w:rPr>
        <w:t>/</w:t>
      </w:r>
      <w:proofErr w:type="spellStart"/>
      <w:r w:rsidRPr="00F824DB">
        <w:rPr>
          <w:rFonts w:ascii="Arial" w:hAnsi="Arial" w:cs="Arial"/>
        </w:rPr>
        <w:t>myeloproliferative</w:t>
      </w:r>
      <w:proofErr w:type="spellEnd"/>
      <w:r w:rsidRPr="00F824DB">
        <w:rPr>
          <w:rFonts w:ascii="Arial" w:hAnsi="Arial" w:cs="Arial"/>
        </w:rPr>
        <w:t xml:space="preserve"> neoplasms diagnosed in SEER-17 according to calendar year of diagnosis and data submission file.</w:t>
      </w:r>
      <w:proofErr w:type="gramEnd"/>
    </w:p>
    <w:p w:rsidR="007F542E" w:rsidRPr="00F824DB" w:rsidRDefault="007F542E" w:rsidP="007F542E">
      <w:pPr>
        <w:autoSpaceDE w:val="0"/>
        <w:autoSpaceDN w:val="0"/>
        <w:adjustRightInd w:val="0"/>
        <w:spacing w:line="480" w:lineRule="auto"/>
        <w:rPr>
          <w:rFonts w:ascii="Arial" w:hAnsi="Arial" w:cs="Arial"/>
        </w:rPr>
      </w:pPr>
    </w:p>
    <w:p w:rsidR="00514679" w:rsidRPr="00F824DB" w:rsidRDefault="00514679" w:rsidP="007F542E">
      <w:pPr>
        <w:autoSpaceDE w:val="0"/>
        <w:autoSpaceDN w:val="0"/>
        <w:adjustRightInd w:val="0"/>
        <w:spacing w:line="480" w:lineRule="auto"/>
        <w:rPr>
          <w:ins w:id="453" w:author="Graca M Dores" w:date="2016-01-09T14:09:00Z"/>
          <w:rFonts w:ascii="Arial" w:hAnsi="Arial" w:cs="Arial"/>
        </w:rPr>
      </w:pPr>
      <w:proofErr w:type="gramStart"/>
      <w:r w:rsidRPr="00F824DB">
        <w:rPr>
          <w:rFonts w:ascii="Arial" w:hAnsi="Arial" w:cs="Arial"/>
          <w:b/>
        </w:rPr>
        <w:t>Supplementary table 2.</w:t>
      </w:r>
      <w:proofErr w:type="gramEnd"/>
      <w:r w:rsidR="00AC73DF" w:rsidRPr="00AC73DF">
        <w:rPr>
          <w:rFonts w:ascii="Arial" w:hAnsi="Arial"/>
          <w:rPrChange w:id="454" w:author="Graca M Dores" w:date="2016-01-09T14:09:00Z">
            <w:rPr>
              <w:rFonts w:ascii="Arial" w:hAnsi="Arial"/>
              <w:b/>
            </w:rPr>
          </w:rPrChange>
        </w:rPr>
        <w:t xml:space="preserve">  </w:t>
      </w:r>
      <w:proofErr w:type="gramStart"/>
      <w:ins w:id="455" w:author="Graca M Dores" w:date="2016-01-09T14:09:00Z">
        <w:r w:rsidRPr="00F824DB">
          <w:rPr>
            <w:rFonts w:ascii="Arial" w:hAnsi="Arial" w:cs="Arial"/>
          </w:rPr>
          <w:t xml:space="preserve">Number of cases of </w:t>
        </w:r>
        <w:proofErr w:type="spellStart"/>
        <w:r w:rsidRPr="00F824DB">
          <w:rPr>
            <w:rFonts w:ascii="Arial" w:hAnsi="Arial" w:cs="Arial"/>
          </w:rPr>
          <w:t>myeloproliferative</w:t>
        </w:r>
        <w:proofErr w:type="spellEnd"/>
        <w:r w:rsidRPr="00F824DB">
          <w:rPr>
            <w:rFonts w:ascii="Arial" w:hAnsi="Arial" w:cs="Arial"/>
          </w:rPr>
          <w:t xml:space="preserve"> neoplasms and </w:t>
        </w:r>
        <w:proofErr w:type="spellStart"/>
        <w:r w:rsidRPr="00F824DB">
          <w:rPr>
            <w:rFonts w:ascii="Arial" w:hAnsi="Arial" w:cs="Arial"/>
          </w:rPr>
          <w:t>myelodysplastic</w:t>
        </w:r>
        <w:proofErr w:type="spellEnd"/>
        <w:r w:rsidRPr="00F824DB">
          <w:rPr>
            <w:rFonts w:ascii="Arial" w:hAnsi="Arial" w:cs="Arial"/>
          </w:rPr>
          <w:t>/</w:t>
        </w:r>
        <w:proofErr w:type="spellStart"/>
        <w:r w:rsidRPr="00F824DB">
          <w:rPr>
            <w:rFonts w:ascii="Arial" w:hAnsi="Arial" w:cs="Arial"/>
          </w:rPr>
          <w:t>myeloproliferative</w:t>
        </w:r>
        <w:proofErr w:type="spellEnd"/>
        <w:r w:rsidRPr="00F824DB">
          <w:rPr>
            <w:rFonts w:ascii="Arial" w:hAnsi="Arial" w:cs="Arial"/>
          </w:rPr>
          <w:t xml:space="preserve"> neoplasms diagnosed in SEER-18 according to method of diagnosis and calendar period, 2001-2012.</w:t>
        </w:r>
        <w:proofErr w:type="gramEnd"/>
        <w:r w:rsidRPr="00F824DB">
          <w:rPr>
            <w:rFonts w:ascii="Arial" w:hAnsi="Arial" w:cs="Arial"/>
            <w:b/>
          </w:rPr>
          <w:t xml:space="preserve">  </w:t>
        </w:r>
      </w:ins>
    </w:p>
    <w:p w:rsidR="00514679" w:rsidRPr="00F824DB" w:rsidRDefault="00514679" w:rsidP="007F542E">
      <w:pPr>
        <w:autoSpaceDE w:val="0"/>
        <w:autoSpaceDN w:val="0"/>
        <w:adjustRightInd w:val="0"/>
        <w:spacing w:line="480" w:lineRule="auto"/>
        <w:rPr>
          <w:ins w:id="456" w:author="Graca M Dores" w:date="2016-01-09T14:09:00Z"/>
          <w:rFonts w:ascii="Arial" w:hAnsi="Arial" w:cs="Arial"/>
          <w:b/>
        </w:rPr>
      </w:pPr>
    </w:p>
    <w:p w:rsidR="007F542E" w:rsidRPr="00F824DB" w:rsidRDefault="007F542E" w:rsidP="007F542E">
      <w:pPr>
        <w:autoSpaceDE w:val="0"/>
        <w:autoSpaceDN w:val="0"/>
        <w:adjustRightInd w:val="0"/>
        <w:spacing w:line="480" w:lineRule="auto"/>
        <w:rPr>
          <w:rFonts w:ascii="Arial" w:hAnsi="Arial" w:cs="Arial"/>
        </w:rPr>
      </w:pPr>
      <w:proofErr w:type="gramStart"/>
      <w:ins w:id="457" w:author="Graca M Dores" w:date="2016-01-09T14:09:00Z">
        <w:r w:rsidRPr="00F824DB">
          <w:rPr>
            <w:rFonts w:ascii="Arial" w:hAnsi="Arial" w:cs="Arial"/>
            <w:b/>
          </w:rPr>
          <w:lastRenderedPageBreak/>
          <w:t xml:space="preserve">Supplementary table </w:t>
        </w:r>
        <w:r w:rsidR="00514679" w:rsidRPr="00F824DB">
          <w:rPr>
            <w:rFonts w:ascii="Arial" w:hAnsi="Arial" w:cs="Arial"/>
            <w:b/>
          </w:rPr>
          <w:t>3</w:t>
        </w:r>
        <w:r w:rsidRPr="00F824DB">
          <w:rPr>
            <w:rFonts w:ascii="Arial" w:hAnsi="Arial" w:cs="Arial"/>
            <w:b/>
          </w:rPr>
          <w:t>.</w:t>
        </w:r>
        <w:proofErr w:type="gramEnd"/>
        <w:r w:rsidRPr="00F824DB">
          <w:rPr>
            <w:rFonts w:ascii="Arial" w:hAnsi="Arial" w:cs="Arial"/>
            <w:b/>
          </w:rPr>
          <w:t xml:space="preserve">  </w:t>
        </w:r>
      </w:ins>
      <w:proofErr w:type="gramStart"/>
      <w:r w:rsidRPr="00F824DB">
        <w:rPr>
          <w:rFonts w:ascii="Arial" w:hAnsi="Arial" w:cs="Arial"/>
        </w:rPr>
        <w:t xml:space="preserve">Five-year relative survival of patients with </w:t>
      </w:r>
      <w:proofErr w:type="spellStart"/>
      <w:r w:rsidRPr="00F824DB">
        <w:rPr>
          <w:rFonts w:ascii="Arial" w:hAnsi="Arial" w:cs="Arial"/>
        </w:rPr>
        <w:t>myeloproliferative</w:t>
      </w:r>
      <w:proofErr w:type="spellEnd"/>
      <w:r w:rsidRPr="00F824DB">
        <w:rPr>
          <w:rFonts w:ascii="Arial" w:hAnsi="Arial" w:cs="Arial"/>
        </w:rPr>
        <w:t xml:space="preserve"> neoplasms and </w:t>
      </w:r>
      <w:proofErr w:type="spellStart"/>
      <w:r w:rsidRPr="00F824DB">
        <w:rPr>
          <w:rFonts w:ascii="Arial" w:hAnsi="Arial" w:cs="Arial"/>
        </w:rPr>
        <w:t>myelodysplastic</w:t>
      </w:r>
      <w:proofErr w:type="spellEnd"/>
      <w:r w:rsidRPr="00F824DB">
        <w:rPr>
          <w:rFonts w:ascii="Arial" w:hAnsi="Arial" w:cs="Arial"/>
        </w:rPr>
        <w:t>/</w:t>
      </w:r>
      <w:proofErr w:type="spellStart"/>
      <w:r w:rsidRPr="00F824DB">
        <w:rPr>
          <w:rFonts w:ascii="Arial" w:hAnsi="Arial" w:cs="Arial"/>
        </w:rPr>
        <w:t>myeloproliferative</w:t>
      </w:r>
      <w:proofErr w:type="spellEnd"/>
      <w:r w:rsidRPr="00F824DB">
        <w:rPr>
          <w:rFonts w:ascii="Arial" w:hAnsi="Arial" w:cs="Arial"/>
        </w:rPr>
        <w:t xml:space="preserve"> neoplasms diagnosed in SEER-18 according to age, 2001-2011.</w:t>
      </w:r>
      <w:proofErr w:type="gramEnd"/>
    </w:p>
    <w:p w:rsidR="00A21F50" w:rsidRPr="00F824DB" w:rsidRDefault="00A21F50" w:rsidP="00286EAD">
      <w:pPr>
        <w:autoSpaceDE w:val="0"/>
        <w:autoSpaceDN w:val="0"/>
        <w:adjustRightInd w:val="0"/>
        <w:spacing w:line="480" w:lineRule="auto"/>
        <w:rPr>
          <w:rFonts w:ascii="Arial" w:hAnsi="Arial" w:cs="Arial"/>
        </w:rPr>
        <w:sectPr w:rsidR="00A21F50" w:rsidRPr="00F824DB" w:rsidSect="009665EC">
          <w:pgSz w:w="12240" w:h="15840"/>
          <w:pgMar w:top="1440" w:right="1440" w:bottom="1440" w:left="1440" w:header="720" w:footer="720" w:gutter="0"/>
          <w:cols w:space="720"/>
          <w:docGrid w:linePitch="360"/>
        </w:sectPr>
      </w:pPr>
    </w:p>
    <w:p w:rsidR="00B829E6" w:rsidRPr="002D6EBD" w:rsidRDefault="00B829E6" w:rsidP="0018142B">
      <w:pPr>
        <w:spacing w:before="240" w:after="240" w:line="480" w:lineRule="auto"/>
        <w:rPr>
          <w:rFonts w:ascii="Arial" w:hAnsi="Arial" w:cs="Arial"/>
          <w:b/>
        </w:rPr>
      </w:pPr>
      <w:r w:rsidRPr="002D6EBD">
        <w:rPr>
          <w:rFonts w:ascii="Arial" w:hAnsi="Arial" w:cs="Arial"/>
          <w:b/>
        </w:rPr>
        <w:lastRenderedPageBreak/>
        <w:t>References</w:t>
      </w:r>
    </w:p>
    <w:p w:rsidR="00AC73DF" w:rsidRPr="00AC73DF" w:rsidRDefault="00AC73DF">
      <w:pPr>
        <w:pStyle w:val="EndNoteBibliography"/>
        <w:ind w:left="720" w:hanging="720"/>
        <w:rPr>
          <w:rFonts w:ascii="Arial" w:hAnsi="Arial" w:cs="Arial"/>
          <w:rPrChange w:id="458" w:author="Graca M Dores" w:date="2016-01-09T18:20:00Z">
            <w:rPr/>
          </w:rPrChange>
        </w:rPr>
        <w:pPrChange w:id="459" w:author="Graca M Dores" w:date="2016-01-09T14:09:00Z">
          <w:pPr>
            <w:pStyle w:val="EndNoteBibliography"/>
            <w:spacing w:before="240"/>
            <w:ind w:left="720" w:hanging="720"/>
          </w:pPr>
        </w:pPrChange>
      </w:pPr>
      <w:r w:rsidRPr="002D6EBD">
        <w:rPr>
          <w:rFonts w:ascii="Arial" w:hAnsi="Arial" w:cs="Arial"/>
        </w:rPr>
        <w:fldChar w:fldCharType="begin"/>
      </w:r>
      <w:r w:rsidR="005137CA">
        <w:rPr>
          <w:rFonts w:ascii="Arial" w:hAnsi="Arial" w:cs="Arial"/>
        </w:rPr>
        <w:instrText xml:space="preserve"> ADDIN EN.REFLIST </w:instrText>
      </w:r>
      <w:r w:rsidRPr="002D6EBD">
        <w:rPr>
          <w:rFonts w:ascii="Arial" w:hAnsi="Arial" w:cs="Arial"/>
          <w:rPrChange w:id="460" w:author="Graca M Dores" w:date="2016-01-09T18:20:00Z">
            <w:rPr>
              <w:rFonts w:ascii="Arial" w:hAnsi="Arial" w:cs="Arial"/>
            </w:rPr>
          </w:rPrChange>
        </w:rPr>
        <w:fldChar w:fldCharType="separate"/>
      </w:r>
      <w:bookmarkStart w:id="461" w:name="_ENREF_1"/>
      <w:moveFromRangeStart w:id="462" w:author="Graca M Dores" w:date="2016-01-09T14:09:00Z" w:name="move440111886"/>
      <w:moveFrom w:id="463" w:author="Graca M Dores" w:date="2016-01-09T14:09:00Z">
        <w:r w:rsidRPr="00AC73DF">
          <w:rPr>
            <w:rFonts w:ascii="Arial" w:hAnsi="Arial" w:cs="Arial"/>
            <w:rPrChange w:id="464" w:author="Graca M Dores" w:date="2016-01-09T18:20:00Z">
              <w:rPr/>
            </w:rPrChange>
          </w:rPr>
          <w:t xml:space="preserve">Gruppo Italiano Studio Policitemia (1995) Polycythemia vera: the natural history of 1213 patients followed for 20 years. </w:t>
        </w:r>
        <w:r w:rsidRPr="00AC73DF">
          <w:rPr>
            <w:rFonts w:ascii="Arial" w:hAnsi="Arial" w:cs="Arial"/>
            <w:i/>
            <w:rPrChange w:id="465" w:author="Graca M Dores" w:date="2016-01-09T18:20:00Z">
              <w:rPr>
                <w:i/>
              </w:rPr>
            </w:rPrChange>
          </w:rPr>
          <w:t xml:space="preserve">Ann Intern Med, </w:t>
        </w:r>
        <w:r w:rsidRPr="00AC73DF">
          <w:rPr>
            <w:rFonts w:ascii="Arial" w:hAnsi="Arial" w:cs="Arial"/>
            <w:b/>
            <w:rPrChange w:id="466" w:author="Graca M Dores" w:date="2016-01-09T18:20:00Z">
              <w:rPr>
                <w:b/>
              </w:rPr>
            </w:rPrChange>
          </w:rPr>
          <w:t xml:space="preserve">123, </w:t>
        </w:r>
        <w:r w:rsidRPr="00AC73DF">
          <w:rPr>
            <w:rFonts w:ascii="Arial" w:hAnsi="Arial" w:cs="Arial"/>
            <w:rPrChange w:id="467" w:author="Graca M Dores" w:date="2016-01-09T18:20:00Z">
              <w:rPr/>
            </w:rPrChange>
          </w:rPr>
          <w:t>656-664.</w:t>
        </w:r>
      </w:moveFrom>
    </w:p>
    <w:moveFromRangeEnd w:id="462"/>
    <w:p w:rsidR="00AC73DF" w:rsidRPr="00AC73DF" w:rsidRDefault="00AC73DF">
      <w:pPr>
        <w:pStyle w:val="EndNoteBibliography"/>
        <w:ind w:left="720" w:hanging="720"/>
        <w:rPr>
          <w:rFonts w:ascii="Arial" w:hAnsi="Arial" w:cs="Arial"/>
          <w:rPrChange w:id="468" w:author="Graca M Dores" w:date="2016-01-09T18:20:00Z">
            <w:rPr/>
          </w:rPrChange>
        </w:rPr>
        <w:pPrChange w:id="469" w:author="Graca M Dores" w:date="2016-01-09T14:09:00Z">
          <w:pPr>
            <w:pStyle w:val="EndNoteBibliography"/>
            <w:spacing w:before="240"/>
            <w:ind w:left="720" w:hanging="720"/>
          </w:pPr>
        </w:pPrChange>
      </w:pPr>
      <w:r w:rsidRPr="00AC73DF">
        <w:rPr>
          <w:rFonts w:ascii="Arial" w:hAnsi="Arial" w:cs="Arial"/>
          <w:rPrChange w:id="470" w:author="Graca M Dores" w:date="2016-01-09T18:20:00Z">
            <w:rPr/>
          </w:rPrChange>
        </w:rPr>
        <w:t xml:space="preserve">Abdulkarim, K., Ridell, B., Johansson, P., Kutti, J., Safai-Kutti, S. &amp; Andreasson, B. (2010) The impact of peripheral blood values and bone marrow findings on prognosis for patients with essential thrombocythemia and polycythemia vera. </w:t>
      </w:r>
      <w:r w:rsidRPr="00AC73DF">
        <w:rPr>
          <w:rFonts w:ascii="Arial" w:hAnsi="Arial" w:cs="Arial"/>
          <w:i/>
          <w:rPrChange w:id="471" w:author="Graca M Dores" w:date="2016-01-09T18:20:00Z">
            <w:rPr>
              <w:i/>
            </w:rPr>
          </w:rPrChange>
        </w:rPr>
        <w:t xml:space="preserve">Eur J Haematol, </w:t>
      </w:r>
      <w:r w:rsidRPr="00AC73DF">
        <w:rPr>
          <w:rFonts w:ascii="Arial" w:hAnsi="Arial" w:cs="Arial"/>
          <w:b/>
          <w:rPrChange w:id="472" w:author="Graca M Dores" w:date="2016-01-09T18:20:00Z">
            <w:rPr>
              <w:b/>
            </w:rPr>
          </w:rPrChange>
        </w:rPr>
        <w:t xml:space="preserve">86, </w:t>
      </w:r>
      <w:r w:rsidRPr="00AC73DF">
        <w:rPr>
          <w:rFonts w:ascii="Arial" w:hAnsi="Arial" w:cs="Arial"/>
          <w:rPrChange w:id="473" w:author="Graca M Dores" w:date="2016-01-09T18:20:00Z">
            <w:rPr/>
          </w:rPrChange>
        </w:rPr>
        <w:t>148-155.</w:t>
      </w:r>
      <w:bookmarkEnd w:id="461"/>
    </w:p>
    <w:p w:rsidR="00AC73DF" w:rsidRPr="00AC73DF" w:rsidRDefault="00AC73DF">
      <w:pPr>
        <w:pStyle w:val="EndNoteBibliography"/>
        <w:ind w:left="720" w:hanging="720"/>
        <w:rPr>
          <w:rFonts w:ascii="Arial" w:hAnsi="Arial" w:cs="Arial"/>
          <w:rPrChange w:id="474" w:author="Graca M Dores" w:date="2016-01-09T18:20:00Z">
            <w:rPr/>
          </w:rPrChange>
        </w:rPr>
        <w:pPrChange w:id="475" w:author="Graca M Dores" w:date="2016-01-09T14:09:00Z">
          <w:pPr>
            <w:pStyle w:val="EndNoteBibliography"/>
            <w:spacing w:before="240"/>
            <w:ind w:left="720" w:hanging="720"/>
          </w:pPr>
        </w:pPrChange>
      </w:pPr>
      <w:bookmarkStart w:id="476" w:name="_ENREF_2"/>
      <w:r w:rsidRPr="00AC73DF">
        <w:rPr>
          <w:rFonts w:ascii="Arial" w:hAnsi="Arial" w:cs="Arial"/>
          <w:rPrChange w:id="477" w:author="Graca M Dores" w:date="2016-01-09T18:20:00Z">
            <w:rPr/>
          </w:rPrChange>
        </w:rPr>
        <w:t xml:space="preserve">Alvarez-Larran, A., Ancochea, A., Garcia, M., Climent, F., Garcia-Pallarols, F., Angona, A., Senin, A., Barranco, C., Martinez-Aviles, L., Serrano, S., Bellosillo, B. &amp; Besses, C. (2014) WHO-histological criteria for myeloproliferative neoplasms: reproducibility, diagnostic accuracy and correlation with gene mutations and clinical outcomes. </w:t>
      </w:r>
      <w:r w:rsidRPr="00AC73DF">
        <w:rPr>
          <w:rFonts w:ascii="Arial" w:hAnsi="Arial" w:cs="Arial"/>
          <w:i/>
          <w:rPrChange w:id="478" w:author="Graca M Dores" w:date="2016-01-09T18:20:00Z">
            <w:rPr>
              <w:i/>
            </w:rPr>
          </w:rPrChange>
        </w:rPr>
        <w:t xml:space="preserve">Br J Haematol, </w:t>
      </w:r>
      <w:r w:rsidRPr="00AC73DF">
        <w:rPr>
          <w:rFonts w:ascii="Arial" w:hAnsi="Arial" w:cs="Arial"/>
          <w:b/>
          <w:rPrChange w:id="479" w:author="Graca M Dores" w:date="2016-01-09T18:20:00Z">
            <w:rPr>
              <w:b/>
            </w:rPr>
          </w:rPrChange>
        </w:rPr>
        <w:t xml:space="preserve">166, </w:t>
      </w:r>
      <w:r w:rsidRPr="00AC73DF">
        <w:rPr>
          <w:rFonts w:ascii="Arial" w:hAnsi="Arial" w:cs="Arial"/>
          <w:rPrChange w:id="480" w:author="Graca M Dores" w:date="2016-01-09T18:20:00Z">
            <w:rPr/>
          </w:rPrChange>
        </w:rPr>
        <w:t>911-919.</w:t>
      </w:r>
      <w:bookmarkEnd w:id="476"/>
    </w:p>
    <w:p w:rsidR="00AC73DF" w:rsidRPr="00AC73DF" w:rsidRDefault="00AC73DF">
      <w:pPr>
        <w:pStyle w:val="EndNoteBibliography"/>
        <w:ind w:left="720" w:hanging="720"/>
        <w:rPr>
          <w:rFonts w:ascii="Arial" w:hAnsi="Arial" w:cs="Arial"/>
          <w:rPrChange w:id="481" w:author="Graca M Dores" w:date="2016-01-09T18:20:00Z">
            <w:rPr/>
          </w:rPrChange>
        </w:rPr>
        <w:pPrChange w:id="482" w:author="Graca M Dores" w:date="2016-01-09T14:09:00Z">
          <w:pPr>
            <w:pStyle w:val="EndNoteBibliography"/>
            <w:spacing w:before="240"/>
            <w:ind w:left="720" w:hanging="720"/>
          </w:pPr>
        </w:pPrChange>
      </w:pPr>
      <w:bookmarkStart w:id="483" w:name="_ENREF_3"/>
      <w:r w:rsidRPr="00AC73DF">
        <w:rPr>
          <w:rFonts w:ascii="Arial" w:hAnsi="Arial" w:cs="Arial"/>
          <w:rPrChange w:id="484" w:author="Graca M Dores" w:date="2016-01-09T18:20:00Z">
            <w:rPr/>
          </w:rPrChange>
        </w:rPr>
        <w:t xml:space="preserve">Anderson, L.A., Duncombe, A.S., Hughes, M., Mills, M.E., Wilson, J.C. &amp; McMullin, M.F. (2012) Environmental, lifestyle, and familial/ethnic factors associated with myeloproliferative neoplasms. </w:t>
      </w:r>
      <w:r w:rsidRPr="00AC73DF">
        <w:rPr>
          <w:rFonts w:ascii="Arial" w:hAnsi="Arial" w:cs="Arial"/>
          <w:i/>
          <w:rPrChange w:id="485" w:author="Graca M Dores" w:date="2016-01-09T18:20:00Z">
            <w:rPr>
              <w:i/>
            </w:rPr>
          </w:rPrChange>
        </w:rPr>
        <w:t xml:space="preserve">Am J Hematol, </w:t>
      </w:r>
      <w:r w:rsidRPr="00AC73DF">
        <w:rPr>
          <w:rFonts w:ascii="Arial" w:hAnsi="Arial" w:cs="Arial"/>
          <w:b/>
          <w:rPrChange w:id="486" w:author="Graca M Dores" w:date="2016-01-09T18:20:00Z">
            <w:rPr>
              <w:b/>
            </w:rPr>
          </w:rPrChange>
        </w:rPr>
        <w:t xml:space="preserve">87, </w:t>
      </w:r>
      <w:r w:rsidRPr="00AC73DF">
        <w:rPr>
          <w:rFonts w:ascii="Arial" w:hAnsi="Arial" w:cs="Arial"/>
          <w:rPrChange w:id="487" w:author="Graca M Dores" w:date="2016-01-09T18:20:00Z">
            <w:rPr/>
          </w:rPrChange>
        </w:rPr>
        <w:t>175-182.</w:t>
      </w:r>
      <w:bookmarkEnd w:id="483"/>
    </w:p>
    <w:p w:rsidR="0013570D" w:rsidRPr="002D6EBD" w:rsidRDefault="00AC73DF" w:rsidP="0013570D">
      <w:pPr>
        <w:pStyle w:val="EndNoteBibliography"/>
        <w:ind w:left="720" w:hanging="720"/>
        <w:rPr>
          <w:ins w:id="488" w:author="Graca M Dores" w:date="2016-01-09T14:09:00Z"/>
          <w:rFonts w:ascii="Arial" w:hAnsi="Arial" w:cs="Arial"/>
          <w:rPrChange w:id="489" w:author="Graca M Dores" w:date="2016-01-09T18:20:00Z">
            <w:rPr>
              <w:ins w:id="490" w:author="Graca M Dores" w:date="2016-01-09T14:09:00Z"/>
            </w:rPr>
          </w:rPrChange>
        </w:rPr>
      </w:pPr>
      <w:bookmarkStart w:id="491" w:name="_ENREF_4"/>
      <w:r w:rsidRPr="00AC73DF">
        <w:rPr>
          <w:rFonts w:ascii="Arial" w:hAnsi="Arial" w:cs="Arial"/>
          <w:rPrChange w:id="492" w:author="Graca M Dores" w:date="2016-01-09T18:20:00Z">
            <w:rPr/>
          </w:rPrChange>
        </w:rPr>
        <w:t xml:space="preserve">Barbui, T., </w:t>
      </w:r>
      <w:ins w:id="493" w:author="Graca M Dores" w:date="2016-01-09T14:09:00Z">
        <w:r w:rsidRPr="00AC73DF">
          <w:rPr>
            <w:rFonts w:ascii="Arial" w:hAnsi="Arial" w:cs="Arial"/>
            <w:rPrChange w:id="494" w:author="Graca M Dores" w:date="2016-01-09T18:20:00Z">
              <w:rPr/>
            </w:rPrChange>
          </w:rPr>
          <w:t xml:space="preserve">Finazzi, G., Carobbio, A., Thiele, J., Passamonti, F., Rumi, E., Ruggeri, M., Rodeghiero, F., Randi, M.L., Bertozzi, I., Gisslinger, H., Buxhofer-Ausch, V., De Stefano, V., Betti, S., Rambaldi, A., Vannucchi, A.M. &amp; Tefferi, A. (2012) Development and validation of an International Prognostic Score of thrombosis in World Health Organization-essential thrombocythemia (IPSET-thrombosis). </w:t>
        </w:r>
        <w:r w:rsidRPr="00AC73DF">
          <w:rPr>
            <w:rFonts w:ascii="Arial" w:hAnsi="Arial" w:cs="Arial"/>
            <w:i/>
            <w:rPrChange w:id="495" w:author="Graca M Dores" w:date="2016-01-09T18:20:00Z">
              <w:rPr>
                <w:i/>
              </w:rPr>
            </w:rPrChange>
          </w:rPr>
          <w:t xml:space="preserve">Blood, </w:t>
        </w:r>
        <w:r w:rsidRPr="00AC73DF">
          <w:rPr>
            <w:rFonts w:ascii="Arial" w:hAnsi="Arial" w:cs="Arial"/>
            <w:b/>
            <w:rPrChange w:id="496" w:author="Graca M Dores" w:date="2016-01-09T18:20:00Z">
              <w:rPr>
                <w:b/>
              </w:rPr>
            </w:rPrChange>
          </w:rPr>
          <w:t xml:space="preserve">120, </w:t>
        </w:r>
        <w:r w:rsidRPr="00AC73DF">
          <w:rPr>
            <w:rFonts w:ascii="Arial" w:hAnsi="Arial" w:cs="Arial"/>
            <w:rPrChange w:id="497" w:author="Graca M Dores" w:date="2016-01-09T18:20:00Z">
              <w:rPr/>
            </w:rPrChange>
          </w:rPr>
          <w:t>5128-5133; quiz 5252.</w:t>
        </w:r>
        <w:bookmarkEnd w:id="491"/>
      </w:ins>
    </w:p>
    <w:p w:rsidR="00AC73DF" w:rsidRPr="00AC73DF" w:rsidRDefault="00AC73DF">
      <w:pPr>
        <w:pStyle w:val="EndNoteBibliography"/>
        <w:ind w:left="720" w:hanging="720"/>
        <w:rPr>
          <w:rFonts w:ascii="Arial" w:hAnsi="Arial" w:cs="Arial"/>
          <w:rPrChange w:id="498" w:author="Graca M Dores" w:date="2016-01-09T18:20:00Z">
            <w:rPr/>
          </w:rPrChange>
        </w:rPr>
        <w:pPrChange w:id="499" w:author="Graca M Dores" w:date="2016-01-09T14:09:00Z">
          <w:pPr>
            <w:pStyle w:val="EndNoteBibliography"/>
            <w:spacing w:before="240"/>
            <w:ind w:left="720" w:hanging="720"/>
          </w:pPr>
        </w:pPrChange>
      </w:pPr>
      <w:bookmarkStart w:id="500" w:name="_ENREF_5"/>
      <w:ins w:id="501" w:author="Graca M Dores" w:date="2016-01-09T14:09:00Z">
        <w:r w:rsidRPr="00AC73DF">
          <w:rPr>
            <w:rFonts w:ascii="Arial" w:hAnsi="Arial" w:cs="Arial"/>
            <w:rPrChange w:id="502" w:author="Graca M Dores" w:date="2016-01-09T18:20:00Z">
              <w:rPr/>
            </w:rPrChange>
          </w:rPr>
          <w:t xml:space="preserve">Barbui, T., </w:t>
        </w:r>
      </w:ins>
      <w:r w:rsidRPr="00AC73DF">
        <w:rPr>
          <w:rFonts w:ascii="Arial" w:hAnsi="Arial" w:cs="Arial"/>
          <w:rPrChange w:id="503" w:author="Graca M Dores" w:date="2016-01-09T18:20:00Z">
            <w:rPr/>
          </w:rPrChange>
        </w:rPr>
        <w:t xml:space="preserve">Thiele, J., Passamonti, F., Rumi, E., Boveri, E., Ruggeri, M., Rodeghiero, F., d'Amore, E.S., Randi, M.L., Bertozzi, I., Marino, F., Vannucchi, A.M., Antonioli, E., Carrai, V., Gisslinger, H., Buxhofer-Ausch, V., Mullauer, L., Carobbio, A., Gianatti, A., Gangat, N., Hanson, C.A. &amp; Tefferi, A. (2011) Survival and disease progression in essential thrombocythemia are significantly influenced by accurate morphologic diagnosis: an international study. </w:t>
      </w:r>
      <w:r w:rsidRPr="00AC73DF">
        <w:rPr>
          <w:rFonts w:ascii="Arial" w:hAnsi="Arial" w:cs="Arial"/>
          <w:i/>
          <w:rPrChange w:id="504" w:author="Graca M Dores" w:date="2016-01-09T18:20:00Z">
            <w:rPr>
              <w:i/>
            </w:rPr>
          </w:rPrChange>
        </w:rPr>
        <w:t xml:space="preserve">J Clin Oncol, </w:t>
      </w:r>
      <w:r w:rsidRPr="00AC73DF">
        <w:rPr>
          <w:rFonts w:ascii="Arial" w:hAnsi="Arial" w:cs="Arial"/>
          <w:b/>
          <w:rPrChange w:id="505" w:author="Graca M Dores" w:date="2016-01-09T18:20:00Z">
            <w:rPr>
              <w:b/>
            </w:rPr>
          </w:rPrChange>
        </w:rPr>
        <w:t xml:space="preserve">29, </w:t>
      </w:r>
      <w:r w:rsidRPr="00AC73DF">
        <w:rPr>
          <w:rFonts w:ascii="Arial" w:hAnsi="Arial" w:cs="Arial"/>
          <w:rPrChange w:id="506" w:author="Graca M Dores" w:date="2016-01-09T18:20:00Z">
            <w:rPr/>
          </w:rPrChange>
        </w:rPr>
        <w:t>3179-3184.</w:t>
      </w:r>
      <w:bookmarkEnd w:id="500"/>
    </w:p>
    <w:p w:rsidR="00AC73DF" w:rsidRPr="00AC73DF" w:rsidRDefault="00AC73DF">
      <w:pPr>
        <w:pStyle w:val="EndNoteBibliography"/>
        <w:ind w:left="720" w:hanging="720"/>
        <w:rPr>
          <w:rFonts w:ascii="Arial" w:hAnsi="Arial" w:cs="Arial"/>
          <w:rPrChange w:id="507" w:author="Graca M Dores" w:date="2016-01-09T18:20:00Z">
            <w:rPr/>
          </w:rPrChange>
        </w:rPr>
        <w:pPrChange w:id="508" w:author="Graca M Dores" w:date="2016-01-09T14:09:00Z">
          <w:pPr>
            <w:pStyle w:val="EndNoteBibliography"/>
            <w:spacing w:before="240"/>
            <w:ind w:left="720" w:hanging="720"/>
          </w:pPr>
        </w:pPrChange>
      </w:pPr>
      <w:bookmarkStart w:id="509" w:name="_ENREF_6"/>
      <w:r w:rsidRPr="00AC73DF">
        <w:rPr>
          <w:rFonts w:ascii="Arial" w:hAnsi="Arial" w:cs="Arial"/>
          <w:rPrChange w:id="510" w:author="Graca M Dores" w:date="2016-01-09T18:20:00Z">
            <w:rPr/>
          </w:rPrChange>
        </w:rPr>
        <w:t xml:space="preserve">Berglund, S. &amp; Zettervall, O. (1992) Incidence of polycythemia vera in a defined population. </w:t>
      </w:r>
      <w:r w:rsidRPr="00AC73DF">
        <w:rPr>
          <w:rFonts w:ascii="Arial" w:hAnsi="Arial" w:cs="Arial"/>
          <w:i/>
          <w:rPrChange w:id="511" w:author="Graca M Dores" w:date="2016-01-09T18:20:00Z">
            <w:rPr>
              <w:i/>
            </w:rPr>
          </w:rPrChange>
        </w:rPr>
        <w:t xml:space="preserve">Eur J Haematol, </w:t>
      </w:r>
      <w:r w:rsidRPr="00AC73DF">
        <w:rPr>
          <w:rFonts w:ascii="Arial" w:hAnsi="Arial" w:cs="Arial"/>
          <w:b/>
          <w:rPrChange w:id="512" w:author="Graca M Dores" w:date="2016-01-09T18:20:00Z">
            <w:rPr>
              <w:b/>
            </w:rPr>
          </w:rPrChange>
        </w:rPr>
        <w:t xml:space="preserve">48, </w:t>
      </w:r>
      <w:r w:rsidRPr="00AC73DF">
        <w:rPr>
          <w:rFonts w:ascii="Arial" w:hAnsi="Arial" w:cs="Arial"/>
          <w:rPrChange w:id="513" w:author="Graca M Dores" w:date="2016-01-09T18:20:00Z">
            <w:rPr/>
          </w:rPrChange>
        </w:rPr>
        <w:t>20-26.</w:t>
      </w:r>
      <w:bookmarkEnd w:id="509"/>
    </w:p>
    <w:p w:rsidR="00AC73DF" w:rsidRPr="00AC73DF" w:rsidRDefault="00AC73DF">
      <w:pPr>
        <w:pStyle w:val="EndNoteBibliography"/>
        <w:ind w:left="720" w:hanging="720"/>
        <w:rPr>
          <w:rFonts w:ascii="Arial" w:hAnsi="Arial" w:cs="Arial"/>
          <w:rPrChange w:id="514" w:author="Graca M Dores" w:date="2016-01-09T18:20:00Z">
            <w:rPr/>
          </w:rPrChange>
        </w:rPr>
        <w:pPrChange w:id="515" w:author="Graca M Dores" w:date="2016-01-09T14:09:00Z">
          <w:pPr>
            <w:pStyle w:val="EndNoteBibliography"/>
            <w:spacing w:before="240"/>
            <w:ind w:left="720" w:hanging="720"/>
          </w:pPr>
        </w:pPrChange>
      </w:pPr>
      <w:bookmarkStart w:id="516" w:name="_ENREF_7"/>
      <w:r w:rsidRPr="00AC73DF">
        <w:rPr>
          <w:rFonts w:ascii="Arial" w:hAnsi="Arial" w:cs="Arial"/>
          <w:rPrChange w:id="517" w:author="Graca M Dores" w:date="2016-01-09T18:20:00Z">
            <w:rPr/>
          </w:rPrChange>
        </w:rPr>
        <w:t xml:space="preserve">Bjorkholm, M., Kristinsson, S.Y., Landgren, O. &amp; Goldin, L.R. (2013) No familial aggregation in chronic myeloid leukemia. </w:t>
      </w:r>
      <w:r w:rsidRPr="00AC73DF">
        <w:rPr>
          <w:rFonts w:ascii="Arial" w:hAnsi="Arial" w:cs="Arial"/>
          <w:i/>
          <w:rPrChange w:id="518" w:author="Graca M Dores" w:date="2016-01-09T18:20:00Z">
            <w:rPr>
              <w:i/>
            </w:rPr>
          </w:rPrChange>
        </w:rPr>
        <w:t xml:space="preserve">Blood, </w:t>
      </w:r>
      <w:r w:rsidRPr="00AC73DF">
        <w:rPr>
          <w:rFonts w:ascii="Arial" w:hAnsi="Arial" w:cs="Arial"/>
          <w:b/>
          <w:rPrChange w:id="519" w:author="Graca M Dores" w:date="2016-01-09T18:20:00Z">
            <w:rPr>
              <w:b/>
            </w:rPr>
          </w:rPrChange>
        </w:rPr>
        <w:t xml:space="preserve">122, </w:t>
      </w:r>
      <w:r w:rsidRPr="00AC73DF">
        <w:rPr>
          <w:rFonts w:ascii="Arial" w:hAnsi="Arial" w:cs="Arial"/>
          <w:rPrChange w:id="520" w:author="Graca M Dores" w:date="2016-01-09T18:20:00Z">
            <w:rPr/>
          </w:rPrChange>
        </w:rPr>
        <w:t>460-461.</w:t>
      </w:r>
      <w:bookmarkEnd w:id="516"/>
    </w:p>
    <w:p w:rsidR="00AC73DF" w:rsidRPr="00AC73DF" w:rsidRDefault="00AC73DF">
      <w:pPr>
        <w:pStyle w:val="EndNoteBibliography"/>
        <w:ind w:left="720" w:hanging="720"/>
        <w:rPr>
          <w:rFonts w:ascii="Arial" w:hAnsi="Arial" w:cs="Arial"/>
          <w:rPrChange w:id="521" w:author="Graca M Dores" w:date="2016-01-09T18:20:00Z">
            <w:rPr/>
          </w:rPrChange>
        </w:rPr>
        <w:pPrChange w:id="522" w:author="Graca M Dores" w:date="2016-01-09T14:09:00Z">
          <w:pPr>
            <w:pStyle w:val="EndNoteBibliography"/>
            <w:spacing w:before="240"/>
            <w:ind w:left="720" w:hanging="720"/>
          </w:pPr>
        </w:pPrChange>
      </w:pPr>
      <w:bookmarkStart w:id="523" w:name="_ENREF_8"/>
      <w:r w:rsidRPr="00AC73DF">
        <w:rPr>
          <w:rFonts w:ascii="Arial" w:hAnsi="Arial" w:cs="Arial"/>
          <w:rPrChange w:id="524" w:author="Graca M Dores" w:date="2016-01-09T18:20:00Z">
            <w:rPr/>
          </w:rPrChange>
        </w:rPr>
        <w:t xml:space="preserve">Boren, E. &amp; Gershwin, M.E. (2004) Inflamm-aging: autoimmunity, and the immune-risk phenotype. </w:t>
      </w:r>
      <w:r w:rsidRPr="00AC73DF">
        <w:rPr>
          <w:rFonts w:ascii="Arial" w:hAnsi="Arial" w:cs="Arial"/>
          <w:i/>
          <w:rPrChange w:id="525" w:author="Graca M Dores" w:date="2016-01-09T18:20:00Z">
            <w:rPr>
              <w:i/>
            </w:rPr>
          </w:rPrChange>
        </w:rPr>
        <w:t xml:space="preserve">Autoimmun Rev, </w:t>
      </w:r>
      <w:r w:rsidRPr="00AC73DF">
        <w:rPr>
          <w:rFonts w:ascii="Arial" w:hAnsi="Arial" w:cs="Arial"/>
          <w:b/>
          <w:rPrChange w:id="526" w:author="Graca M Dores" w:date="2016-01-09T18:20:00Z">
            <w:rPr>
              <w:b/>
            </w:rPr>
          </w:rPrChange>
        </w:rPr>
        <w:t xml:space="preserve">3, </w:t>
      </w:r>
      <w:r w:rsidRPr="00AC73DF">
        <w:rPr>
          <w:rFonts w:ascii="Arial" w:hAnsi="Arial" w:cs="Arial"/>
          <w:rPrChange w:id="527" w:author="Graca M Dores" w:date="2016-01-09T18:20:00Z">
            <w:rPr/>
          </w:rPrChange>
        </w:rPr>
        <w:t>401-406.</w:t>
      </w:r>
      <w:bookmarkEnd w:id="523"/>
    </w:p>
    <w:p w:rsidR="00AC73DF" w:rsidRPr="00AC73DF" w:rsidRDefault="00AC73DF">
      <w:pPr>
        <w:pStyle w:val="EndNoteBibliography"/>
        <w:ind w:left="720" w:hanging="720"/>
        <w:rPr>
          <w:rFonts w:ascii="Arial" w:hAnsi="Arial" w:cs="Arial"/>
          <w:rPrChange w:id="528" w:author="Graca M Dores" w:date="2016-01-09T18:20:00Z">
            <w:rPr/>
          </w:rPrChange>
        </w:rPr>
        <w:pPrChange w:id="529" w:author="Graca M Dores" w:date="2016-01-09T14:09:00Z">
          <w:pPr>
            <w:pStyle w:val="EndNoteBibliography"/>
            <w:spacing w:before="240"/>
            <w:ind w:left="720" w:hanging="720"/>
          </w:pPr>
        </w:pPrChange>
      </w:pPr>
      <w:bookmarkStart w:id="530" w:name="_ENREF_9"/>
      <w:r w:rsidRPr="00AC73DF">
        <w:rPr>
          <w:rFonts w:ascii="Arial" w:hAnsi="Arial" w:cs="Arial"/>
          <w:rPrChange w:id="531" w:author="Graca M Dores" w:date="2016-01-09T18:20:00Z">
            <w:rPr/>
          </w:rPrChange>
        </w:rPr>
        <w:t xml:space="preserve">Brunner, A.M., Campigotto, F., Sadrzadeh, H., Drapkin, B.J., Chen, Y.B., Neuberg, D.S. &amp; Fathi, A.T. (2013) Trends in all-cause mortality among patients with chronic myeloid leukemia: a Surveillance, Epidemiology, and End Results database analysis. </w:t>
      </w:r>
      <w:r w:rsidRPr="00AC73DF">
        <w:rPr>
          <w:rFonts w:ascii="Arial" w:hAnsi="Arial" w:cs="Arial"/>
          <w:i/>
          <w:rPrChange w:id="532" w:author="Graca M Dores" w:date="2016-01-09T18:20:00Z">
            <w:rPr>
              <w:i/>
            </w:rPr>
          </w:rPrChange>
        </w:rPr>
        <w:t xml:space="preserve">Cancer, </w:t>
      </w:r>
      <w:r w:rsidRPr="00AC73DF">
        <w:rPr>
          <w:rFonts w:ascii="Arial" w:hAnsi="Arial" w:cs="Arial"/>
          <w:b/>
          <w:rPrChange w:id="533" w:author="Graca M Dores" w:date="2016-01-09T18:20:00Z">
            <w:rPr>
              <w:b/>
            </w:rPr>
          </w:rPrChange>
        </w:rPr>
        <w:t xml:space="preserve">119, </w:t>
      </w:r>
      <w:r w:rsidRPr="00AC73DF">
        <w:rPr>
          <w:rFonts w:ascii="Arial" w:hAnsi="Arial" w:cs="Arial"/>
          <w:rPrChange w:id="534" w:author="Graca M Dores" w:date="2016-01-09T18:20:00Z">
            <w:rPr/>
          </w:rPrChange>
        </w:rPr>
        <w:t>2620-2629.</w:t>
      </w:r>
      <w:bookmarkEnd w:id="530"/>
    </w:p>
    <w:p w:rsidR="00AC73DF" w:rsidRPr="00AC73DF" w:rsidRDefault="00AC73DF">
      <w:pPr>
        <w:pStyle w:val="EndNoteBibliography"/>
        <w:ind w:left="720" w:hanging="720"/>
        <w:rPr>
          <w:rFonts w:ascii="Arial" w:hAnsi="Arial" w:cs="Arial"/>
          <w:rPrChange w:id="535" w:author="Graca M Dores" w:date="2016-01-09T18:20:00Z">
            <w:rPr/>
          </w:rPrChange>
        </w:rPr>
        <w:pPrChange w:id="536" w:author="Graca M Dores" w:date="2016-01-09T14:09:00Z">
          <w:pPr>
            <w:pStyle w:val="EndNoteBibliography"/>
            <w:spacing w:before="240"/>
            <w:ind w:left="720" w:hanging="720"/>
          </w:pPr>
        </w:pPrChange>
      </w:pPr>
      <w:bookmarkStart w:id="537" w:name="_ENREF_10"/>
      <w:r w:rsidRPr="00AC73DF">
        <w:rPr>
          <w:rFonts w:ascii="Arial" w:hAnsi="Arial" w:cs="Arial"/>
          <w:rPrChange w:id="538" w:author="Graca M Dores" w:date="2016-01-09T18:20:00Z">
            <w:rPr/>
          </w:rPrChange>
        </w:rPr>
        <w:t xml:space="preserve">Cervantes, F., Dupriez, B., Passamonti, F., Vannucchi, A.M., Morra, E., Reilly, J.T., Demory, J.L., Rumi, E., Guglielmelli, P., Roncoroni, E., Tefferi, A. &amp; Pereira, A. (2012) Improving survival trends in primary myelofibrosis: an international study. </w:t>
      </w:r>
      <w:r w:rsidRPr="00AC73DF">
        <w:rPr>
          <w:rFonts w:ascii="Arial" w:hAnsi="Arial" w:cs="Arial"/>
          <w:i/>
          <w:rPrChange w:id="539" w:author="Graca M Dores" w:date="2016-01-09T18:20:00Z">
            <w:rPr>
              <w:i/>
            </w:rPr>
          </w:rPrChange>
        </w:rPr>
        <w:t xml:space="preserve">J Clin Oncol, </w:t>
      </w:r>
      <w:r w:rsidRPr="00AC73DF">
        <w:rPr>
          <w:rFonts w:ascii="Arial" w:hAnsi="Arial" w:cs="Arial"/>
          <w:b/>
          <w:rPrChange w:id="540" w:author="Graca M Dores" w:date="2016-01-09T18:20:00Z">
            <w:rPr>
              <w:b/>
            </w:rPr>
          </w:rPrChange>
        </w:rPr>
        <w:t xml:space="preserve">30, </w:t>
      </w:r>
      <w:r w:rsidRPr="00AC73DF">
        <w:rPr>
          <w:rFonts w:ascii="Arial" w:hAnsi="Arial" w:cs="Arial"/>
          <w:rPrChange w:id="541" w:author="Graca M Dores" w:date="2016-01-09T18:20:00Z">
            <w:rPr/>
          </w:rPrChange>
        </w:rPr>
        <w:t>2981-2987.</w:t>
      </w:r>
      <w:bookmarkEnd w:id="537"/>
    </w:p>
    <w:p w:rsidR="00AC73DF" w:rsidRPr="00AC73DF" w:rsidRDefault="00AC73DF">
      <w:pPr>
        <w:pStyle w:val="EndNoteBibliography"/>
        <w:ind w:left="720" w:hanging="720"/>
        <w:rPr>
          <w:rFonts w:ascii="Arial" w:hAnsi="Arial" w:cs="Arial"/>
          <w:rPrChange w:id="542" w:author="Graca M Dores" w:date="2016-01-09T18:20:00Z">
            <w:rPr/>
          </w:rPrChange>
        </w:rPr>
        <w:pPrChange w:id="543" w:author="Graca M Dores" w:date="2016-01-09T14:09:00Z">
          <w:pPr>
            <w:pStyle w:val="EndNoteBibliography"/>
            <w:spacing w:before="240"/>
            <w:ind w:left="720" w:hanging="720"/>
          </w:pPr>
        </w:pPrChange>
      </w:pPr>
      <w:bookmarkStart w:id="544" w:name="_ENREF_11"/>
      <w:r w:rsidRPr="00AC73DF">
        <w:rPr>
          <w:rFonts w:ascii="Arial" w:hAnsi="Arial" w:cs="Arial"/>
          <w:rPrChange w:id="545" w:author="Graca M Dores" w:date="2016-01-09T18:20:00Z">
            <w:rPr/>
          </w:rPrChange>
        </w:rPr>
        <w:t xml:space="preserve">Clegg, L.X., Feuer, E.J., Midthune, D.N., Fay, M.P. &amp; Hankey, B.F. (2002) Impact of reporting delay and reporting error on cancer incidence rates and trends. </w:t>
      </w:r>
      <w:r w:rsidRPr="00AC73DF">
        <w:rPr>
          <w:rFonts w:ascii="Arial" w:hAnsi="Arial" w:cs="Arial"/>
          <w:i/>
          <w:rPrChange w:id="546" w:author="Graca M Dores" w:date="2016-01-09T18:20:00Z">
            <w:rPr>
              <w:i/>
            </w:rPr>
          </w:rPrChange>
        </w:rPr>
        <w:t xml:space="preserve">J Natl Cancer Inst, </w:t>
      </w:r>
      <w:r w:rsidRPr="00AC73DF">
        <w:rPr>
          <w:rFonts w:ascii="Arial" w:hAnsi="Arial" w:cs="Arial"/>
          <w:b/>
          <w:rPrChange w:id="547" w:author="Graca M Dores" w:date="2016-01-09T18:20:00Z">
            <w:rPr>
              <w:b/>
            </w:rPr>
          </w:rPrChange>
        </w:rPr>
        <w:t xml:space="preserve">94, </w:t>
      </w:r>
      <w:r w:rsidRPr="00AC73DF">
        <w:rPr>
          <w:rFonts w:ascii="Arial" w:hAnsi="Arial" w:cs="Arial"/>
          <w:rPrChange w:id="548" w:author="Graca M Dores" w:date="2016-01-09T18:20:00Z">
            <w:rPr/>
          </w:rPrChange>
        </w:rPr>
        <w:t>1537-1545.</w:t>
      </w:r>
      <w:bookmarkEnd w:id="544"/>
    </w:p>
    <w:p w:rsidR="00AC73DF" w:rsidRPr="00AC73DF" w:rsidRDefault="00AC73DF">
      <w:pPr>
        <w:pStyle w:val="EndNoteBibliography"/>
        <w:ind w:left="720" w:hanging="720"/>
        <w:rPr>
          <w:rFonts w:ascii="Arial" w:hAnsi="Arial" w:cs="Arial"/>
          <w:rPrChange w:id="549" w:author="Graca M Dores" w:date="2016-01-09T18:20:00Z">
            <w:rPr/>
          </w:rPrChange>
        </w:rPr>
        <w:pPrChange w:id="550" w:author="Graca M Dores" w:date="2016-01-09T14:09:00Z">
          <w:pPr>
            <w:pStyle w:val="EndNoteBibliography"/>
            <w:spacing w:before="240"/>
            <w:ind w:left="720" w:hanging="720"/>
          </w:pPr>
        </w:pPrChange>
      </w:pPr>
      <w:bookmarkStart w:id="551" w:name="_ENREF_12"/>
      <w:r w:rsidRPr="00AC73DF">
        <w:rPr>
          <w:rFonts w:ascii="Arial" w:hAnsi="Arial" w:cs="Arial"/>
          <w:rPrChange w:id="552" w:author="Graca M Dores" w:date="2016-01-09T18:20:00Z">
            <w:rPr/>
          </w:rPrChange>
        </w:rPr>
        <w:lastRenderedPageBreak/>
        <w:t xml:space="preserve">Cook, M.B., Dawsey, S.M., Freedman, N.D., Inskip, P.D., Wichner, S.M., Quraishi, S.M., Devesa, S.S. &amp; McGlynn, K.A. (2009) Sex disparities in cancer incidence by period and age. </w:t>
      </w:r>
      <w:r w:rsidRPr="00AC73DF">
        <w:rPr>
          <w:rFonts w:ascii="Arial" w:hAnsi="Arial" w:cs="Arial"/>
          <w:i/>
          <w:rPrChange w:id="553" w:author="Graca M Dores" w:date="2016-01-09T18:20:00Z">
            <w:rPr>
              <w:i/>
            </w:rPr>
          </w:rPrChange>
        </w:rPr>
        <w:t xml:space="preserve">Cancer Epidemiol Biomarkers Prev, </w:t>
      </w:r>
      <w:r w:rsidRPr="00AC73DF">
        <w:rPr>
          <w:rFonts w:ascii="Arial" w:hAnsi="Arial" w:cs="Arial"/>
          <w:b/>
          <w:rPrChange w:id="554" w:author="Graca M Dores" w:date="2016-01-09T18:20:00Z">
            <w:rPr>
              <w:b/>
            </w:rPr>
          </w:rPrChange>
        </w:rPr>
        <w:t xml:space="preserve">18, </w:t>
      </w:r>
      <w:r w:rsidRPr="00AC73DF">
        <w:rPr>
          <w:rFonts w:ascii="Arial" w:hAnsi="Arial" w:cs="Arial"/>
          <w:rPrChange w:id="555" w:author="Graca M Dores" w:date="2016-01-09T18:20:00Z">
            <w:rPr/>
          </w:rPrChange>
        </w:rPr>
        <w:t>1174-1182.</w:t>
      </w:r>
      <w:bookmarkEnd w:id="551"/>
    </w:p>
    <w:p w:rsidR="00AC73DF" w:rsidRPr="00AC73DF" w:rsidRDefault="00AC73DF">
      <w:pPr>
        <w:pStyle w:val="EndNoteBibliography"/>
        <w:ind w:left="720" w:hanging="720"/>
        <w:rPr>
          <w:rFonts w:ascii="Arial" w:hAnsi="Arial" w:cs="Arial"/>
          <w:rPrChange w:id="556" w:author="Graca M Dores" w:date="2016-01-09T18:20:00Z">
            <w:rPr/>
          </w:rPrChange>
        </w:rPr>
        <w:pPrChange w:id="557" w:author="Graca M Dores" w:date="2016-01-09T14:09:00Z">
          <w:pPr>
            <w:pStyle w:val="EndNoteBibliography"/>
            <w:spacing w:before="240"/>
            <w:ind w:left="720" w:hanging="720"/>
          </w:pPr>
        </w:pPrChange>
      </w:pPr>
      <w:bookmarkStart w:id="558" w:name="_ENREF_13"/>
      <w:r w:rsidRPr="00AC73DF">
        <w:rPr>
          <w:rFonts w:ascii="Arial" w:hAnsi="Arial" w:cs="Arial"/>
          <w:rPrChange w:id="559" w:author="Graca M Dores" w:date="2016-01-09T18:20:00Z">
            <w:rPr/>
          </w:rPrChange>
        </w:rPr>
        <w:t xml:space="preserve">Coussens, L.M. &amp; Werb, Z. (2002) Inflammation and cancer. </w:t>
      </w:r>
      <w:r w:rsidRPr="00AC73DF">
        <w:rPr>
          <w:rFonts w:ascii="Arial" w:hAnsi="Arial" w:cs="Arial"/>
          <w:i/>
          <w:rPrChange w:id="560" w:author="Graca M Dores" w:date="2016-01-09T18:20:00Z">
            <w:rPr>
              <w:i/>
            </w:rPr>
          </w:rPrChange>
        </w:rPr>
        <w:t xml:space="preserve">Nature, </w:t>
      </w:r>
      <w:r w:rsidRPr="00AC73DF">
        <w:rPr>
          <w:rFonts w:ascii="Arial" w:hAnsi="Arial" w:cs="Arial"/>
          <w:b/>
          <w:rPrChange w:id="561" w:author="Graca M Dores" w:date="2016-01-09T18:20:00Z">
            <w:rPr>
              <w:b/>
            </w:rPr>
          </w:rPrChange>
        </w:rPr>
        <w:t xml:space="preserve">420, </w:t>
      </w:r>
      <w:r w:rsidRPr="00AC73DF">
        <w:rPr>
          <w:rFonts w:ascii="Arial" w:hAnsi="Arial" w:cs="Arial"/>
          <w:rPrChange w:id="562" w:author="Graca M Dores" w:date="2016-01-09T18:20:00Z">
            <w:rPr/>
          </w:rPrChange>
        </w:rPr>
        <w:t>860-867.</w:t>
      </w:r>
      <w:bookmarkEnd w:id="558"/>
    </w:p>
    <w:p w:rsidR="00AC73DF" w:rsidRPr="00AC73DF" w:rsidRDefault="00AC73DF">
      <w:pPr>
        <w:pStyle w:val="EndNoteBibliography"/>
        <w:ind w:left="720" w:hanging="720"/>
        <w:rPr>
          <w:rFonts w:ascii="Arial" w:hAnsi="Arial" w:cs="Arial"/>
          <w:rPrChange w:id="563" w:author="Graca M Dores" w:date="2016-01-09T18:20:00Z">
            <w:rPr/>
          </w:rPrChange>
        </w:rPr>
        <w:pPrChange w:id="564" w:author="Graca M Dores" w:date="2016-01-09T14:09:00Z">
          <w:pPr>
            <w:pStyle w:val="EndNoteBibliography"/>
            <w:spacing w:before="240"/>
            <w:ind w:left="720" w:hanging="720"/>
          </w:pPr>
        </w:pPrChange>
      </w:pPr>
      <w:bookmarkStart w:id="565" w:name="_ENREF_14"/>
      <w:r w:rsidRPr="00AC73DF">
        <w:rPr>
          <w:rFonts w:ascii="Arial" w:hAnsi="Arial" w:cs="Arial"/>
          <w:rPrChange w:id="566" w:author="Graca M Dores" w:date="2016-01-09T18:20:00Z">
            <w:rPr/>
          </w:rPrChange>
        </w:rPr>
        <w:t xml:space="preserve">Craig, B.M., Rollison, D.E., List, A.F. &amp; Cogle, C.R. (2012) Underreporting of myeloid malignancies by United States cancer registries. </w:t>
      </w:r>
      <w:r w:rsidRPr="00AC73DF">
        <w:rPr>
          <w:rFonts w:ascii="Arial" w:hAnsi="Arial" w:cs="Arial"/>
          <w:i/>
          <w:rPrChange w:id="567" w:author="Graca M Dores" w:date="2016-01-09T18:20:00Z">
            <w:rPr>
              <w:i/>
            </w:rPr>
          </w:rPrChange>
        </w:rPr>
        <w:t xml:space="preserve">Cancer Epidemiol Biomarkers Prev, </w:t>
      </w:r>
      <w:r w:rsidRPr="00AC73DF">
        <w:rPr>
          <w:rFonts w:ascii="Arial" w:hAnsi="Arial" w:cs="Arial"/>
          <w:b/>
          <w:rPrChange w:id="568" w:author="Graca M Dores" w:date="2016-01-09T18:20:00Z">
            <w:rPr>
              <w:b/>
            </w:rPr>
          </w:rPrChange>
        </w:rPr>
        <w:t xml:space="preserve">21, </w:t>
      </w:r>
      <w:r w:rsidRPr="00AC73DF">
        <w:rPr>
          <w:rFonts w:ascii="Arial" w:hAnsi="Arial" w:cs="Arial"/>
          <w:rPrChange w:id="569" w:author="Graca M Dores" w:date="2016-01-09T18:20:00Z">
            <w:rPr/>
          </w:rPrChange>
        </w:rPr>
        <w:t>474-481.</w:t>
      </w:r>
      <w:bookmarkEnd w:id="565"/>
    </w:p>
    <w:p w:rsidR="00AC73DF" w:rsidRPr="00AC73DF" w:rsidRDefault="00AC73DF">
      <w:pPr>
        <w:pStyle w:val="EndNoteBibliography"/>
        <w:ind w:left="720" w:hanging="720"/>
        <w:rPr>
          <w:rFonts w:ascii="Arial" w:hAnsi="Arial" w:cs="Arial"/>
          <w:rPrChange w:id="570" w:author="Graca M Dores" w:date="2016-01-09T18:20:00Z">
            <w:rPr/>
          </w:rPrChange>
        </w:rPr>
        <w:pPrChange w:id="571" w:author="Graca M Dores" w:date="2016-01-09T14:09:00Z">
          <w:pPr>
            <w:pStyle w:val="EndNoteBibliography"/>
            <w:spacing w:before="240"/>
            <w:ind w:left="720" w:hanging="720"/>
          </w:pPr>
        </w:pPrChange>
      </w:pPr>
      <w:bookmarkStart w:id="572" w:name="_ENREF_15"/>
      <w:r w:rsidRPr="00AC73DF">
        <w:rPr>
          <w:rFonts w:ascii="Arial" w:hAnsi="Arial" w:cs="Arial"/>
          <w:rPrChange w:id="573" w:author="Graca M Dores" w:date="2016-01-09T18:20:00Z">
            <w:rPr/>
          </w:rPrChange>
        </w:rPr>
        <w:t xml:space="preserve">Devesa, S.S., Donaldson, J. &amp; Fears, T. (1995) Graphical presentation of trends in rates. </w:t>
      </w:r>
      <w:r w:rsidRPr="00AC73DF">
        <w:rPr>
          <w:rFonts w:ascii="Arial" w:hAnsi="Arial" w:cs="Arial"/>
          <w:i/>
          <w:rPrChange w:id="574" w:author="Graca M Dores" w:date="2016-01-09T18:20:00Z">
            <w:rPr>
              <w:i/>
            </w:rPr>
          </w:rPrChange>
        </w:rPr>
        <w:t xml:space="preserve">Am J Epidemiol, </w:t>
      </w:r>
      <w:r w:rsidRPr="00AC73DF">
        <w:rPr>
          <w:rFonts w:ascii="Arial" w:hAnsi="Arial" w:cs="Arial"/>
          <w:b/>
          <w:rPrChange w:id="575" w:author="Graca M Dores" w:date="2016-01-09T18:20:00Z">
            <w:rPr>
              <w:b/>
            </w:rPr>
          </w:rPrChange>
        </w:rPr>
        <w:t xml:space="preserve">141, </w:t>
      </w:r>
      <w:r w:rsidRPr="00AC73DF">
        <w:rPr>
          <w:rFonts w:ascii="Arial" w:hAnsi="Arial" w:cs="Arial"/>
          <w:rPrChange w:id="576" w:author="Graca M Dores" w:date="2016-01-09T18:20:00Z">
            <w:rPr/>
          </w:rPrChange>
        </w:rPr>
        <w:t>300-304.</w:t>
      </w:r>
      <w:bookmarkEnd w:id="572"/>
    </w:p>
    <w:p w:rsidR="00AC73DF" w:rsidRPr="00AC73DF" w:rsidRDefault="00AC73DF">
      <w:pPr>
        <w:pStyle w:val="EndNoteBibliography"/>
        <w:ind w:left="720" w:hanging="720"/>
        <w:rPr>
          <w:rFonts w:ascii="Arial" w:hAnsi="Arial" w:cs="Arial"/>
          <w:rPrChange w:id="577" w:author="Graca M Dores" w:date="2016-01-09T18:20:00Z">
            <w:rPr/>
          </w:rPrChange>
        </w:rPr>
        <w:pPrChange w:id="578" w:author="Graca M Dores" w:date="2016-01-09T14:09:00Z">
          <w:pPr>
            <w:pStyle w:val="EndNoteBibliography"/>
            <w:spacing w:before="240"/>
            <w:ind w:left="720" w:hanging="720"/>
          </w:pPr>
        </w:pPrChange>
      </w:pPr>
      <w:bookmarkStart w:id="579" w:name="_ENREF_16"/>
      <w:r w:rsidRPr="00AC73DF">
        <w:rPr>
          <w:rFonts w:ascii="Arial" w:hAnsi="Arial" w:cs="Arial"/>
          <w:rPrChange w:id="580" w:author="Graca M Dores" w:date="2016-01-09T18:20:00Z">
            <w:rPr/>
          </w:rPrChange>
        </w:rPr>
        <w:t xml:space="preserve">Dores, G.M., Anderson, W.F., Curtis, R.E., Landgren, O., Ostroumova, E., Bluhm, E.C., Rabkin, C.S., Devesa, S.S. &amp; Linet, M.S. (2007) Chronic lymphocytic leukaemia and small lymphocytic lymphoma: overview of the descriptive epidemiology. </w:t>
      </w:r>
      <w:r w:rsidRPr="00AC73DF">
        <w:rPr>
          <w:rFonts w:ascii="Arial" w:hAnsi="Arial" w:cs="Arial"/>
          <w:i/>
          <w:rPrChange w:id="581" w:author="Graca M Dores" w:date="2016-01-09T18:20:00Z">
            <w:rPr>
              <w:i/>
            </w:rPr>
          </w:rPrChange>
        </w:rPr>
        <w:t xml:space="preserve">Br J Haematol, </w:t>
      </w:r>
      <w:r w:rsidRPr="00AC73DF">
        <w:rPr>
          <w:rFonts w:ascii="Arial" w:hAnsi="Arial" w:cs="Arial"/>
          <w:b/>
          <w:rPrChange w:id="582" w:author="Graca M Dores" w:date="2016-01-09T18:20:00Z">
            <w:rPr>
              <w:b/>
            </w:rPr>
          </w:rPrChange>
        </w:rPr>
        <w:t xml:space="preserve">139, </w:t>
      </w:r>
      <w:r w:rsidRPr="00AC73DF">
        <w:rPr>
          <w:rFonts w:ascii="Arial" w:hAnsi="Arial" w:cs="Arial"/>
          <w:rPrChange w:id="583" w:author="Graca M Dores" w:date="2016-01-09T18:20:00Z">
            <w:rPr/>
          </w:rPrChange>
        </w:rPr>
        <w:t>809-819.</w:t>
      </w:r>
      <w:bookmarkEnd w:id="579"/>
    </w:p>
    <w:p w:rsidR="00AC73DF" w:rsidRPr="00AC73DF" w:rsidRDefault="00AC73DF">
      <w:pPr>
        <w:pStyle w:val="EndNoteBibliography"/>
        <w:ind w:left="720" w:hanging="720"/>
        <w:rPr>
          <w:rFonts w:ascii="Arial" w:hAnsi="Arial" w:cs="Arial"/>
          <w:rPrChange w:id="584" w:author="Graca M Dores" w:date="2016-01-09T18:20:00Z">
            <w:rPr/>
          </w:rPrChange>
        </w:rPr>
        <w:pPrChange w:id="585" w:author="Graca M Dores" w:date="2016-01-09T14:09:00Z">
          <w:pPr>
            <w:pStyle w:val="EndNoteBibliography"/>
            <w:spacing w:before="240"/>
            <w:ind w:left="720" w:hanging="720"/>
          </w:pPr>
        </w:pPrChange>
      </w:pPr>
      <w:bookmarkStart w:id="586" w:name="_ENREF_17"/>
      <w:r w:rsidRPr="00AC73DF">
        <w:rPr>
          <w:rFonts w:ascii="Arial" w:hAnsi="Arial" w:cs="Arial"/>
          <w:rPrChange w:id="587" w:author="Graca M Dores" w:date="2016-01-09T18:20:00Z">
            <w:rPr/>
          </w:rPrChange>
        </w:rPr>
        <w:t xml:space="preserve">Dores, G.M., Devesa, S.S., Curtis, R.E., Linet, M.S. &amp; Morton, L.M. (2012) Acute leukemia incidence and patient survival among children and adults in the United States, 2001-2007. </w:t>
      </w:r>
      <w:r w:rsidRPr="00AC73DF">
        <w:rPr>
          <w:rFonts w:ascii="Arial" w:hAnsi="Arial" w:cs="Arial"/>
          <w:i/>
          <w:rPrChange w:id="588" w:author="Graca M Dores" w:date="2016-01-09T18:20:00Z">
            <w:rPr>
              <w:i/>
            </w:rPr>
          </w:rPrChange>
        </w:rPr>
        <w:t xml:space="preserve">Blood, </w:t>
      </w:r>
      <w:r w:rsidRPr="00AC73DF">
        <w:rPr>
          <w:rFonts w:ascii="Arial" w:hAnsi="Arial" w:cs="Arial"/>
          <w:b/>
          <w:rPrChange w:id="589" w:author="Graca M Dores" w:date="2016-01-09T18:20:00Z">
            <w:rPr>
              <w:b/>
            </w:rPr>
          </w:rPrChange>
        </w:rPr>
        <w:t xml:space="preserve">119, </w:t>
      </w:r>
      <w:r w:rsidRPr="00AC73DF">
        <w:rPr>
          <w:rFonts w:ascii="Arial" w:hAnsi="Arial" w:cs="Arial"/>
          <w:rPrChange w:id="590" w:author="Graca M Dores" w:date="2016-01-09T18:20:00Z">
            <w:rPr/>
          </w:rPrChange>
        </w:rPr>
        <w:t>34-43.</w:t>
      </w:r>
      <w:bookmarkEnd w:id="586"/>
    </w:p>
    <w:p w:rsidR="00AC73DF" w:rsidRPr="00AC73DF" w:rsidRDefault="00AC73DF">
      <w:pPr>
        <w:pStyle w:val="EndNoteBibliography"/>
        <w:ind w:left="720" w:hanging="720"/>
        <w:rPr>
          <w:rFonts w:ascii="Arial" w:hAnsi="Arial" w:cs="Arial"/>
          <w:rPrChange w:id="591" w:author="Graca M Dores" w:date="2016-01-09T18:20:00Z">
            <w:rPr/>
          </w:rPrChange>
        </w:rPr>
        <w:pPrChange w:id="592" w:author="Graca M Dores" w:date="2016-01-09T14:09:00Z">
          <w:pPr>
            <w:pStyle w:val="EndNoteBibliography"/>
            <w:spacing w:before="240"/>
            <w:ind w:left="720" w:hanging="720"/>
          </w:pPr>
        </w:pPrChange>
      </w:pPr>
      <w:bookmarkStart w:id="593" w:name="_ENREF_18"/>
      <w:r w:rsidRPr="00AC73DF">
        <w:rPr>
          <w:rFonts w:ascii="Arial" w:hAnsi="Arial" w:cs="Arial"/>
          <w:rPrChange w:id="594" w:author="Graca M Dores" w:date="2016-01-09T18:20:00Z">
            <w:rPr/>
          </w:rPrChange>
        </w:rPr>
        <w:t xml:space="preserve">Emanuel, P.D. (2008) Juvenile myelomonocytic leukemia and chronic myelomonocytic leukemia. </w:t>
      </w:r>
      <w:r w:rsidRPr="00AC73DF">
        <w:rPr>
          <w:rFonts w:ascii="Arial" w:hAnsi="Arial" w:cs="Arial"/>
          <w:i/>
          <w:rPrChange w:id="595" w:author="Graca M Dores" w:date="2016-01-09T18:20:00Z">
            <w:rPr>
              <w:i/>
            </w:rPr>
          </w:rPrChange>
        </w:rPr>
        <w:t xml:space="preserve">Leukemia, </w:t>
      </w:r>
      <w:r w:rsidRPr="00AC73DF">
        <w:rPr>
          <w:rFonts w:ascii="Arial" w:hAnsi="Arial" w:cs="Arial"/>
          <w:b/>
          <w:rPrChange w:id="596" w:author="Graca M Dores" w:date="2016-01-09T18:20:00Z">
            <w:rPr>
              <w:b/>
            </w:rPr>
          </w:rPrChange>
        </w:rPr>
        <w:t xml:space="preserve">22, </w:t>
      </w:r>
      <w:r w:rsidRPr="00AC73DF">
        <w:rPr>
          <w:rFonts w:ascii="Arial" w:hAnsi="Arial" w:cs="Arial"/>
          <w:rPrChange w:id="597" w:author="Graca M Dores" w:date="2016-01-09T18:20:00Z">
            <w:rPr/>
          </w:rPrChange>
        </w:rPr>
        <w:t>1335-1342.</w:t>
      </w:r>
      <w:bookmarkEnd w:id="593"/>
    </w:p>
    <w:p w:rsidR="00AC73DF" w:rsidRPr="00AC73DF" w:rsidRDefault="00AC73DF">
      <w:pPr>
        <w:pStyle w:val="EndNoteBibliography"/>
        <w:ind w:left="720" w:hanging="720"/>
        <w:rPr>
          <w:rFonts w:ascii="Arial" w:hAnsi="Arial" w:cs="Arial"/>
          <w:rPrChange w:id="598" w:author="Graca M Dores" w:date="2016-01-09T18:20:00Z">
            <w:rPr/>
          </w:rPrChange>
        </w:rPr>
        <w:pPrChange w:id="599" w:author="Graca M Dores" w:date="2016-01-09T14:09:00Z">
          <w:pPr>
            <w:pStyle w:val="EndNoteBibliography"/>
            <w:spacing w:before="240"/>
            <w:ind w:left="720" w:hanging="720"/>
          </w:pPr>
        </w:pPrChange>
      </w:pPr>
      <w:bookmarkStart w:id="600" w:name="_ENREF_19"/>
      <w:r w:rsidRPr="00AC73DF">
        <w:rPr>
          <w:rFonts w:ascii="Arial" w:hAnsi="Arial" w:cs="Arial"/>
          <w:rPrChange w:id="601" w:author="Graca M Dores" w:date="2016-01-09T18:20:00Z">
            <w:rPr/>
          </w:rPrChange>
        </w:rPr>
        <w:t xml:space="preserve">Fritz, A., Percy, C., Jack, A., Shanmugaratnam, K., Sobin, L., Parkin, D.M. &amp; Whelan, S. (eds.) (2000) </w:t>
      </w:r>
      <w:r w:rsidRPr="00AC73DF">
        <w:rPr>
          <w:rFonts w:ascii="Arial" w:hAnsi="Arial" w:cs="Arial"/>
          <w:i/>
          <w:rPrChange w:id="602" w:author="Graca M Dores" w:date="2016-01-09T18:20:00Z">
            <w:rPr>
              <w:i/>
            </w:rPr>
          </w:rPrChange>
        </w:rPr>
        <w:t>International Classification of Diseases for Oncology.</w:t>
      </w:r>
      <w:r w:rsidRPr="00AC73DF">
        <w:rPr>
          <w:rFonts w:ascii="Arial" w:hAnsi="Arial" w:cs="Arial"/>
          <w:rPrChange w:id="603" w:author="Graca M Dores" w:date="2016-01-09T18:20:00Z">
            <w:rPr/>
          </w:rPrChange>
        </w:rPr>
        <w:t xml:space="preserve"> World Health Organization, Geneva, Switzerland.</w:t>
      </w:r>
      <w:bookmarkEnd w:id="600"/>
    </w:p>
    <w:p w:rsidR="00AC73DF" w:rsidRPr="00AC73DF" w:rsidRDefault="00AC73DF">
      <w:pPr>
        <w:pStyle w:val="EndNoteBibliography"/>
        <w:ind w:left="720" w:hanging="720"/>
        <w:rPr>
          <w:rFonts w:ascii="Arial" w:hAnsi="Arial" w:cs="Arial"/>
          <w:rPrChange w:id="604" w:author="Graca M Dores" w:date="2016-01-09T18:20:00Z">
            <w:rPr/>
          </w:rPrChange>
        </w:rPr>
        <w:pPrChange w:id="605" w:author="Graca M Dores" w:date="2016-01-09T14:09:00Z">
          <w:pPr>
            <w:pStyle w:val="EndNoteBibliography"/>
            <w:spacing w:before="240"/>
            <w:ind w:left="720" w:hanging="720"/>
          </w:pPr>
        </w:pPrChange>
      </w:pPr>
      <w:bookmarkStart w:id="606" w:name="_ENREF_20"/>
      <w:moveToRangeStart w:id="607" w:author="Graca M Dores" w:date="2016-01-09T14:09:00Z" w:name="move440111886"/>
      <w:moveTo w:id="608" w:author="Graca M Dores" w:date="2016-01-09T14:09:00Z">
        <w:r w:rsidRPr="00AC73DF">
          <w:rPr>
            <w:rFonts w:ascii="Arial" w:hAnsi="Arial" w:cs="Arial"/>
            <w:rPrChange w:id="609" w:author="Graca M Dores" w:date="2016-01-09T18:20:00Z">
              <w:rPr/>
            </w:rPrChange>
          </w:rPr>
          <w:t xml:space="preserve">Gruppo Italiano Studio Policitemia (1995) Polycythemia vera: the natural history of 1213 patients followed for 20 years. </w:t>
        </w:r>
        <w:r w:rsidRPr="00AC73DF">
          <w:rPr>
            <w:rFonts w:ascii="Arial" w:hAnsi="Arial" w:cs="Arial"/>
            <w:i/>
            <w:rPrChange w:id="610" w:author="Graca M Dores" w:date="2016-01-09T18:20:00Z">
              <w:rPr>
                <w:i/>
              </w:rPr>
            </w:rPrChange>
          </w:rPr>
          <w:t xml:space="preserve">Ann Intern Med, </w:t>
        </w:r>
        <w:r w:rsidRPr="00AC73DF">
          <w:rPr>
            <w:rFonts w:ascii="Arial" w:hAnsi="Arial" w:cs="Arial"/>
            <w:b/>
            <w:rPrChange w:id="611" w:author="Graca M Dores" w:date="2016-01-09T18:20:00Z">
              <w:rPr>
                <w:b/>
              </w:rPr>
            </w:rPrChange>
          </w:rPr>
          <w:t xml:space="preserve">123, </w:t>
        </w:r>
        <w:r w:rsidRPr="00AC73DF">
          <w:rPr>
            <w:rFonts w:ascii="Arial" w:hAnsi="Arial" w:cs="Arial"/>
            <w:rPrChange w:id="612" w:author="Graca M Dores" w:date="2016-01-09T18:20:00Z">
              <w:rPr/>
            </w:rPrChange>
          </w:rPr>
          <w:t>656-664.</w:t>
        </w:r>
      </w:moveTo>
      <w:bookmarkEnd w:id="606"/>
    </w:p>
    <w:p w:rsidR="00AC73DF" w:rsidRPr="00AC73DF" w:rsidRDefault="00AC73DF">
      <w:pPr>
        <w:pStyle w:val="EndNoteBibliography"/>
        <w:ind w:left="720" w:hanging="720"/>
        <w:rPr>
          <w:rFonts w:ascii="Arial" w:hAnsi="Arial" w:cs="Arial"/>
          <w:rPrChange w:id="613" w:author="Graca M Dores" w:date="2016-01-09T18:20:00Z">
            <w:rPr/>
          </w:rPrChange>
        </w:rPr>
        <w:pPrChange w:id="614" w:author="Graca M Dores" w:date="2016-01-09T14:09:00Z">
          <w:pPr>
            <w:pStyle w:val="EndNoteBibliography"/>
            <w:spacing w:before="240"/>
            <w:ind w:left="720" w:hanging="720"/>
          </w:pPr>
        </w:pPrChange>
      </w:pPr>
      <w:bookmarkStart w:id="615" w:name="_ENREF_21"/>
      <w:moveToRangeEnd w:id="607"/>
      <w:r w:rsidRPr="00AC73DF">
        <w:rPr>
          <w:rFonts w:ascii="Arial" w:hAnsi="Arial" w:cs="Arial"/>
          <w:rPrChange w:id="616" w:author="Graca M Dores" w:date="2016-01-09T18:20:00Z">
            <w:rPr/>
          </w:rPrChange>
        </w:rPr>
        <w:t xml:space="preserve">Ha, J.S., Kim, Y.K., Jung, S.I., Jung, H.R. &amp; Chung, I.S. (2012) Correlations between Janus kinase 2 V617F allele burdens and clinicohematologic parameters in myeloproliferative neoplasms. </w:t>
      </w:r>
      <w:r w:rsidRPr="00AC73DF">
        <w:rPr>
          <w:rFonts w:ascii="Arial" w:hAnsi="Arial" w:cs="Arial"/>
          <w:i/>
          <w:rPrChange w:id="617" w:author="Graca M Dores" w:date="2016-01-09T18:20:00Z">
            <w:rPr>
              <w:i/>
            </w:rPr>
          </w:rPrChange>
        </w:rPr>
        <w:t xml:space="preserve">Ann Lab Med, </w:t>
      </w:r>
      <w:r w:rsidRPr="00AC73DF">
        <w:rPr>
          <w:rFonts w:ascii="Arial" w:hAnsi="Arial" w:cs="Arial"/>
          <w:b/>
          <w:rPrChange w:id="618" w:author="Graca M Dores" w:date="2016-01-09T18:20:00Z">
            <w:rPr>
              <w:b/>
            </w:rPr>
          </w:rPrChange>
        </w:rPr>
        <w:t xml:space="preserve">32, </w:t>
      </w:r>
      <w:r w:rsidRPr="00AC73DF">
        <w:rPr>
          <w:rFonts w:ascii="Arial" w:hAnsi="Arial" w:cs="Arial"/>
          <w:rPrChange w:id="619" w:author="Graca M Dores" w:date="2016-01-09T18:20:00Z">
            <w:rPr/>
          </w:rPrChange>
        </w:rPr>
        <w:t>385-391.</w:t>
      </w:r>
      <w:bookmarkEnd w:id="615"/>
    </w:p>
    <w:p w:rsidR="0013570D" w:rsidRPr="002D6EBD" w:rsidRDefault="00AC73DF" w:rsidP="0013570D">
      <w:pPr>
        <w:pStyle w:val="EndNoteBibliography"/>
        <w:ind w:left="720" w:hanging="720"/>
        <w:rPr>
          <w:ins w:id="620" w:author="Graca M Dores" w:date="2016-01-09T14:09:00Z"/>
          <w:rFonts w:ascii="Arial" w:hAnsi="Arial" w:cs="Arial"/>
          <w:rPrChange w:id="621" w:author="Graca M Dores" w:date="2016-01-09T18:20:00Z">
            <w:rPr>
              <w:ins w:id="622" w:author="Graca M Dores" w:date="2016-01-09T14:09:00Z"/>
            </w:rPr>
          </w:rPrChange>
        </w:rPr>
      </w:pPr>
      <w:bookmarkStart w:id="623" w:name="_ENREF_22"/>
      <w:ins w:id="624" w:author="Graca M Dores" w:date="2016-01-09T14:09:00Z">
        <w:r w:rsidRPr="00AC73DF">
          <w:rPr>
            <w:rFonts w:ascii="Arial" w:hAnsi="Arial" w:cs="Arial"/>
            <w:rPrChange w:id="625" w:author="Graca M Dores" w:date="2016-01-09T18:20:00Z">
              <w:rPr/>
            </w:rPrChange>
          </w:rPr>
          <w:t xml:space="preserve">Hasford, J., Pfirrmann, M., Hehlmann, R., Allan, N.C., Baccarani, M., Kluin-Nelemans, J.C., Alimena, G., Steegmann, J.L. &amp; Ansari, H. (1998) A new prognostic score for survival of patients with chronic myeloid leukemia treated with interferon alfa. Writing Committee for the Collaborative CML Prognostic Factors Project Group. </w:t>
        </w:r>
        <w:r w:rsidRPr="00AC73DF">
          <w:rPr>
            <w:rFonts w:ascii="Arial" w:hAnsi="Arial" w:cs="Arial"/>
            <w:i/>
            <w:rPrChange w:id="626" w:author="Graca M Dores" w:date="2016-01-09T18:20:00Z">
              <w:rPr>
                <w:i/>
              </w:rPr>
            </w:rPrChange>
          </w:rPr>
          <w:t xml:space="preserve">J Natl Cancer Inst, </w:t>
        </w:r>
        <w:r w:rsidRPr="00AC73DF">
          <w:rPr>
            <w:rFonts w:ascii="Arial" w:hAnsi="Arial" w:cs="Arial"/>
            <w:b/>
            <w:rPrChange w:id="627" w:author="Graca M Dores" w:date="2016-01-09T18:20:00Z">
              <w:rPr>
                <w:b/>
              </w:rPr>
            </w:rPrChange>
          </w:rPr>
          <w:t xml:space="preserve">90, </w:t>
        </w:r>
        <w:r w:rsidRPr="00AC73DF">
          <w:rPr>
            <w:rFonts w:ascii="Arial" w:hAnsi="Arial" w:cs="Arial"/>
            <w:rPrChange w:id="628" w:author="Graca M Dores" w:date="2016-01-09T18:20:00Z">
              <w:rPr/>
            </w:rPrChange>
          </w:rPr>
          <w:t>850-858.</w:t>
        </w:r>
        <w:bookmarkEnd w:id="623"/>
      </w:ins>
    </w:p>
    <w:p w:rsidR="00AC73DF" w:rsidRPr="00AC73DF" w:rsidRDefault="00AC73DF">
      <w:pPr>
        <w:pStyle w:val="EndNoteBibliography"/>
        <w:ind w:left="720" w:hanging="720"/>
        <w:rPr>
          <w:rFonts w:ascii="Arial" w:hAnsi="Arial" w:cs="Arial"/>
          <w:i/>
          <w:rPrChange w:id="629" w:author="Graca M Dores" w:date="2016-01-09T18:20:00Z">
            <w:rPr/>
          </w:rPrChange>
        </w:rPr>
        <w:pPrChange w:id="630" w:author="Graca M Dores" w:date="2016-01-09T14:09:00Z">
          <w:pPr>
            <w:pStyle w:val="EndNoteBibliography"/>
            <w:spacing w:before="240"/>
            <w:ind w:left="720" w:hanging="720"/>
          </w:pPr>
        </w:pPrChange>
      </w:pPr>
      <w:bookmarkStart w:id="631" w:name="_ENREF_23"/>
      <w:r w:rsidRPr="00AC73DF">
        <w:rPr>
          <w:rFonts w:ascii="Arial" w:hAnsi="Arial" w:cs="Arial"/>
          <w:rPrChange w:id="632" w:author="Graca M Dores" w:date="2016-01-09T18:20:00Z">
            <w:rPr/>
          </w:rPrChange>
        </w:rPr>
        <w:t>Howlader</w:t>
      </w:r>
      <w:del w:id="633" w:author="Graca M Dores" w:date="2016-01-09T14:09:00Z">
        <w:r w:rsidRPr="00AC73DF">
          <w:rPr>
            <w:rFonts w:ascii="Arial" w:hAnsi="Arial" w:cs="Arial"/>
            <w:rPrChange w:id="634" w:author="Graca M Dores" w:date="2016-01-09T18:20:00Z">
              <w:rPr/>
            </w:rPrChange>
          </w:rPr>
          <w:delText xml:space="preserve"> N</w:delText>
        </w:r>
      </w:del>
      <w:r w:rsidRPr="00AC73DF">
        <w:rPr>
          <w:rFonts w:ascii="Arial" w:hAnsi="Arial" w:cs="Arial"/>
          <w:rPrChange w:id="635" w:author="Graca M Dores" w:date="2016-01-09T18:20:00Z">
            <w:rPr/>
          </w:rPrChange>
        </w:rPr>
        <w:t>, N</w:t>
      </w:r>
      <w:del w:id="636" w:author="Graca M Dores" w:date="2016-01-09T14:09:00Z">
        <w:r w:rsidRPr="00AC73DF">
          <w:rPr>
            <w:rFonts w:ascii="Arial" w:hAnsi="Arial" w:cs="Arial"/>
            <w:rPrChange w:id="637" w:author="Graca M Dores" w:date="2016-01-09T18:20:00Z">
              <w:rPr/>
            </w:rPrChange>
          </w:rPr>
          <w:delText>.</w:delText>
        </w:r>
      </w:del>
      <w:ins w:id="638" w:author="Graca M Dores" w:date="2016-01-09T14:09:00Z">
        <w:r w:rsidRPr="00AC73DF">
          <w:rPr>
            <w:rFonts w:ascii="Arial" w:hAnsi="Arial" w:cs="Arial"/>
            <w:rPrChange w:id="639" w:author="Graca M Dores" w:date="2016-01-09T18:20:00Z">
              <w:rPr/>
            </w:rPrChange>
          </w:rPr>
          <w:t xml:space="preserve">., Noone, </w:t>
        </w:r>
      </w:ins>
      <w:r w:rsidRPr="00AC73DF">
        <w:rPr>
          <w:rFonts w:ascii="Arial" w:hAnsi="Arial" w:cs="Arial"/>
          <w:rPrChange w:id="640" w:author="Graca M Dores" w:date="2016-01-09T18:20:00Z">
            <w:rPr/>
          </w:rPrChange>
        </w:rPr>
        <w:t>A</w:t>
      </w:r>
      <w:ins w:id="641" w:author="Graca M Dores" w:date="2016-01-09T14:09:00Z">
        <w:r w:rsidRPr="00AC73DF">
          <w:rPr>
            <w:rFonts w:ascii="Arial" w:hAnsi="Arial" w:cs="Arial"/>
            <w:rPrChange w:id="642" w:author="Graca M Dores" w:date="2016-01-09T18:20:00Z">
              <w:rPr/>
            </w:rPrChange>
          </w:rPr>
          <w:t>.M</w:t>
        </w:r>
      </w:ins>
      <w:r w:rsidRPr="00AC73DF">
        <w:rPr>
          <w:rFonts w:ascii="Arial" w:hAnsi="Arial" w:cs="Arial"/>
          <w:rPrChange w:id="643" w:author="Graca M Dores" w:date="2016-01-09T18:20:00Z">
            <w:rPr/>
          </w:rPrChange>
        </w:rPr>
        <w:t>., Krapcho</w:t>
      </w:r>
      <w:ins w:id="644" w:author="Graca M Dores" w:date="2016-01-09T14:09:00Z">
        <w:r w:rsidRPr="00AC73DF">
          <w:rPr>
            <w:rFonts w:ascii="Arial" w:hAnsi="Arial" w:cs="Arial"/>
            <w:rPrChange w:id="645" w:author="Graca M Dores" w:date="2016-01-09T18:20:00Z">
              <w:rPr/>
            </w:rPrChange>
          </w:rPr>
          <w:t>,</w:t>
        </w:r>
      </w:ins>
      <w:r w:rsidRPr="00AC73DF">
        <w:rPr>
          <w:rFonts w:ascii="Arial" w:hAnsi="Arial" w:cs="Arial"/>
          <w:rPrChange w:id="646" w:author="Graca M Dores" w:date="2016-01-09T18:20:00Z">
            <w:rPr/>
          </w:rPrChange>
        </w:rPr>
        <w:t xml:space="preserve"> M</w:t>
      </w:r>
      <w:del w:id="647" w:author="Graca M Dores" w:date="2016-01-09T14:09:00Z">
        <w:r w:rsidRPr="00AC73DF">
          <w:rPr>
            <w:rFonts w:ascii="Arial" w:hAnsi="Arial" w:cs="Arial"/>
            <w:rPrChange w:id="648" w:author="Graca M Dores" w:date="2016-01-09T18:20:00Z">
              <w:rPr/>
            </w:rPrChange>
          </w:rPr>
          <w:delText>,</w:delText>
        </w:r>
      </w:del>
      <w:ins w:id="649" w:author="Graca M Dores" w:date="2016-01-09T14:09:00Z">
        <w:r w:rsidRPr="00AC73DF">
          <w:rPr>
            <w:rFonts w:ascii="Arial" w:hAnsi="Arial" w:cs="Arial"/>
            <w:rPrChange w:id="650" w:author="Graca M Dores" w:date="2016-01-09T18:20:00Z">
              <w:rPr/>
            </w:rPrChange>
          </w:rPr>
          <w:t>.,</w:t>
        </w:r>
      </w:ins>
      <w:r w:rsidRPr="00AC73DF">
        <w:rPr>
          <w:rFonts w:ascii="Arial" w:hAnsi="Arial" w:cs="Arial"/>
          <w:rPrChange w:id="651" w:author="Graca M Dores" w:date="2016-01-09T18:20:00Z">
            <w:rPr/>
          </w:rPrChange>
        </w:rPr>
        <w:t xml:space="preserve"> Garshell</w:t>
      </w:r>
      <w:ins w:id="652" w:author="Graca M Dores" w:date="2016-01-09T14:09:00Z">
        <w:r w:rsidRPr="00AC73DF">
          <w:rPr>
            <w:rFonts w:ascii="Arial" w:hAnsi="Arial" w:cs="Arial"/>
            <w:rPrChange w:id="653" w:author="Graca M Dores" w:date="2016-01-09T18:20:00Z">
              <w:rPr/>
            </w:rPrChange>
          </w:rPr>
          <w:t>,</w:t>
        </w:r>
      </w:ins>
      <w:r w:rsidRPr="00AC73DF">
        <w:rPr>
          <w:rFonts w:ascii="Arial" w:hAnsi="Arial" w:cs="Arial"/>
          <w:rPrChange w:id="654" w:author="Graca M Dores" w:date="2016-01-09T18:20:00Z">
            <w:rPr/>
          </w:rPrChange>
        </w:rPr>
        <w:t xml:space="preserve"> J</w:t>
      </w:r>
      <w:del w:id="655" w:author="Graca M Dores" w:date="2016-01-09T14:09:00Z">
        <w:r w:rsidRPr="00AC73DF">
          <w:rPr>
            <w:rFonts w:ascii="Arial" w:hAnsi="Arial" w:cs="Arial"/>
            <w:rPrChange w:id="656" w:author="Graca M Dores" w:date="2016-01-09T18:20:00Z">
              <w:rPr/>
            </w:rPrChange>
          </w:rPr>
          <w:delText>,</w:delText>
        </w:r>
      </w:del>
      <w:ins w:id="657" w:author="Graca M Dores" w:date="2016-01-09T14:09:00Z">
        <w:r w:rsidRPr="00AC73DF">
          <w:rPr>
            <w:rFonts w:ascii="Arial" w:hAnsi="Arial" w:cs="Arial"/>
            <w:rPrChange w:id="658" w:author="Graca M Dores" w:date="2016-01-09T18:20:00Z">
              <w:rPr/>
            </w:rPrChange>
          </w:rPr>
          <w:t>.,</w:t>
        </w:r>
      </w:ins>
      <w:r w:rsidRPr="00AC73DF">
        <w:rPr>
          <w:rFonts w:ascii="Arial" w:hAnsi="Arial" w:cs="Arial"/>
          <w:rPrChange w:id="659" w:author="Graca M Dores" w:date="2016-01-09T18:20:00Z">
            <w:rPr/>
          </w:rPrChange>
        </w:rPr>
        <w:t xml:space="preserve"> Miller</w:t>
      </w:r>
      <w:ins w:id="660" w:author="Graca M Dores" w:date="2016-01-09T14:09:00Z">
        <w:r w:rsidRPr="00AC73DF">
          <w:rPr>
            <w:rFonts w:ascii="Arial" w:hAnsi="Arial" w:cs="Arial"/>
            <w:rPrChange w:id="661" w:author="Graca M Dores" w:date="2016-01-09T18:20:00Z">
              <w:rPr/>
            </w:rPrChange>
          </w:rPr>
          <w:t>,</w:t>
        </w:r>
      </w:ins>
      <w:r w:rsidRPr="00AC73DF">
        <w:rPr>
          <w:rFonts w:ascii="Arial" w:hAnsi="Arial" w:cs="Arial"/>
          <w:rPrChange w:id="662" w:author="Graca M Dores" w:date="2016-01-09T18:20:00Z">
            <w:rPr/>
          </w:rPrChange>
        </w:rPr>
        <w:t xml:space="preserve"> D</w:t>
      </w:r>
      <w:del w:id="663" w:author="Graca M Dores" w:date="2016-01-09T14:09:00Z">
        <w:r w:rsidRPr="00AC73DF">
          <w:rPr>
            <w:rFonts w:ascii="Arial" w:hAnsi="Arial" w:cs="Arial"/>
            <w:rPrChange w:id="664" w:author="Graca M Dores" w:date="2016-01-09T18:20:00Z">
              <w:rPr/>
            </w:rPrChange>
          </w:rPr>
          <w:delText>,</w:delText>
        </w:r>
      </w:del>
      <w:ins w:id="665" w:author="Graca M Dores" w:date="2016-01-09T14:09:00Z">
        <w:r w:rsidRPr="00AC73DF">
          <w:rPr>
            <w:rFonts w:ascii="Arial" w:hAnsi="Arial" w:cs="Arial"/>
            <w:rPrChange w:id="666" w:author="Graca M Dores" w:date="2016-01-09T18:20:00Z">
              <w:rPr/>
            </w:rPrChange>
          </w:rPr>
          <w:t>.,</w:t>
        </w:r>
      </w:ins>
      <w:r w:rsidRPr="00AC73DF">
        <w:rPr>
          <w:rFonts w:ascii="Arial" w:hAnsi="Arial" w:cs="Arial"/>
          <w:rPrChange w:id="667" w:author="Graca M Dores" w:date="2016-01-09T18:20:00Z">
            <w:rPr/>
          </w:rPrChange>
        </w:rPr>
        <w:t xml:space="preserve"> Altekruse</w:t>
      </w:r>
      <w:del w:id="668" w:author="Graca M Dores" w:date="2016-01-09T14:09:00Z">
        <w:r w:rsidRPr="00AC73DF">
          <w:rPr>
            <w:rFonts w:ascii="Arial" w:hAnsi="Arial" w:cs="Arial"/>
            <w:rPrChange w:id="669" w:author="Graca M Dores" w:date="2016-01-09T18:20:00Z">
              <w:rPr/>
            </w:rPrChange>
          </w:rPr>
          <w:delText xml:space="preserve"> SF,</w:delText>
        </w:r>
      </w:del>
      <w:ins w:id="670" w:author="Graca M Dores" w:date="2016-01-09T14:09:00Z">
        <w:r w:rsidRPr="00AC73DF">
          <w:rPr>
            <w:rFonts w:ascii="Arial" w:hAnsi="Arial" w:cs="Arial"/>
            <w:rPrChange w:id="671" w:author="Graca M Dores" w:date="2016-01-09T18:20:00Z">
              <w:rPr/>
            </w:rPrChange>
          </w:rPr>
          <w:t>, S.F.,</w:t>
        </w:r>
      </w:ins>
      <w:r w:rsidRPr="00AC73DF">
        <w:rPr>
          <w:rFonts w:ascii="Arial" w:hAnsi="Arial" w:cs="Arial"/>
          <w:rPrChange w:id="672" w:author="Graca M Dores" w:date="2016-01-09T18:20:00Z">
            <w:rPr/>
          </w:rPrChange>
        </w:rPr>
        <w:t xml:space="preserve"> Kosary</w:t>
      </w:r>
      <w:del w:id="673" w:author="Graca M Dores" w:date="2016-01-09T14:09:00Z">
        <w:r w:rsidRPr="00AC73DF">
          <w:rPr>
            <w:rFonts w:ascii="Arial" w:hAnsi="Arial" w:cs="Arial"/>
            <w:rPrChange w:id="674" w:author="Graca M Dores" w:date="2016-01-09T18:20:00Z">
              <w:rPr/>
            </w:rPrChange>
          </w:rPr>
          <w:delText xml:space="preserve"> CL,</w:delText>
        </w:r>
      </w:del>
      <w:ins w:id="675" w:author="Graca M Dores" w:date="2016-01-09T14:09:00Z">
        <w:r w:rsidRPr="00AC73DF">
          <w:rPr>
            <w:rFonts w:ascii="Arial" w:hAnsi="Arial" w:cs="Arial"/>
            <w:rPrChange w:id="676" w:author="Graca M Dores" w:date="2016-01-09T18:20:00Z">
              <w:rPr/>
            </w:rPrChange>
          </w:rPr>
          <w:t>, C.L.,</w:t>
        </w:r>
      </w:ins>
      <w:r w:rsidRPr="00AC73DF">
        <w:rPr>
          <w:rFonts w:ascii="Arial" w:hAnsi="Arial" w:cs="Arial"/>
          <w:rPrChange w:id="677" w:author="Graca M Dores" w:date="2016-01-09T18:20:00Z">
            <w:rPr/>
          </w:rPrChange>
        </w:rPr>
        <w:t xml:space="preserve"> Yu</w:t>
      </w:r>
      <w:ins w:id="678" w:author="Graca M Dores" w:date="2016-01-09T14:09:00Z">
        <w:r w:rsidRPr="00AC73DF">
          <w:rPr>
            <w:rFonts w:ascii="Arial" w:hAnsi="Arial" w:cs="Arial"/>
            <w:rPrChange w:id="679" w:author="Graca M Dores" w:date="2016-01-09T18:20:00Z">
              <w:rPr/>
            </w:rPrChange>
          </w:rPr>
          <w:t>,</w:t>
        </w:r>
      </w:ins>
      <w:r w:rsidRPr="00AC73DF">
        <w:rPr>
          <w:rFonts w:ascii="Arial" w:hAnsi="Arial" w:cs="Arial"/>
          <w:rPrChange w:id="680" w:author="Graca M Dores" w:date="2016-01-09T18:20:00Z">
            <w:rPr/>
          </w:rPrChange>
        </w:rPr>
        <w:t xml:space="preserve"> M</w:t>
      </w:r>
      <w:del w:id="681" w:author="Graca M Dores" w:date="2016-01-09T14:09:00Z">
        <w:r w:rsidRPr="00AC73DF">
          <w:rPr>
            <w:rFonts w:ascii="Arial" w:hAnsi="Arial" w:cs="Arial"/>
            <w:rPrChange w:id="682" w:author="Graca M Dores" w:date="2016-01-09T18:20:00Z">
              <w:rPr/>
            </w:rPrChange>
          </w:rPr>
          <w:delText>,</w:delText>
        </w:r>
      </w:del>
      <w:ins w:id="683" w:author="Graca M Dores" w:date="2016-01-09T14:09:00Z">
        <w:r w:rsidRPr="00AC73DF">
          <w:rPr>
            <w:rFonts w:ascii="Arial" w:hAnsi="Arial" w:cs="Arial"/>
            <w:rPrChange w:id="684" w:author="Graca M Dores" w:date="2016-01-09T18:20:00Z">
              <w:rPr/>
            </w:rPrChange>
          </w:rPr>
          <w:t>.,</w:t>
        </w:r>
      </w:ins>
      <w:r w:rsidRPr="00AC73DF">
        <w:rPr>
          <w:rFonts w:ascii="Arial" w:hAnsi="Arial" w:cs="Arial"/>
          <w:rPrChange w:id="685" w:author="Graca M Dores" w:date="2016-01-09T18:20:00Z">
            <w:rPr/>
          </w:rPrChange>
        </w:rPr>
        <w:t xml:space="preserve"> Ruhl</w:t>
      </w:r>
      <w:ins w:id="686" w:author="Graca M Dores" w:date="2016-01-09T14:09:00Z">
        <w:r w:rsidRPr="00AC73DF">
          <w:rPr>
            <w:rFonts w:ascii="Arial" w:hAnsi="Arial" w:cs="Arial"/>
            <w:rPrChange w:id="687" w:author="Graca M Dores" w:date="2016-01-09T18:20:00Z">
              <w:rPr/>
            </w:rPrChange>
          </w:rPr>
          <w:t>,</w:t>
        </w:r>
      </w:ins>
      <w:r w:rsidRPr="00AC73DF">
        <w:rPr>
          <w:rFonts w:ascii="Arial" w:hAnsi="Arial" w:cs="Arial"/>
          <w:rPrChange w:id="688" w:author="Graca M Dores" w:date="2016-01-09T18:20:00Z">
            <w:rPr/>
          </w:rPrChange>
        </w:rPr>
        <w:t xml:space="preserve"> J</w:t>
      </w:r>
      <w:del w:id="689" w:author="Graca M Dores" w:date="2016-01-09T14:09:00Z">
        <w:r w:rsidRPr="00AC73DF">
          <w:rPr>
            <w:rFonts w:ascii="Arial" w:hAnsi="Arial" w:cs="Arial"/>
            <w:rPrChange w:id="690" w:author="Graca M Dores" w:date="2016-01-09T18:20:00Z">
              <w:rPr/>
            </w:rPrChange>
          </w:rPr>
          <w:delText>,</w:delText>
        </w:r>
      </w:del>
      <w:ins w:id="691" w:author="Graca M Dores" w:date="2016-01-09T14:09:00Z">
        <w:r w:rsidRPr="00AC73DF">
          <w:rPr>
            <w:rFonts w:ascii="Arial" w:hAnsi="Arial" w:cs="Arial"/>
            <w:rPrChange w:id="692" w:author="Graca M Dores" w:date="2016-01-09T18:20:00Z">
              <w:rPr/>
            </w:rPrChange>
          </w:rPr>
          <w:t>.,</w:t>
        </w:r>
      </w:ins>
      <w:r w:rsidRPr="00AC73DF">
        <w:rPr>
          <w:rFonts w:ascii="Arial" w:hAnsi="Arial" w:cs="Arial"/>
          <w:rPrChange w:id="693" w:author="Graca M Dores" w:date="2016-01-09T18:20:00Z">
            <w:rPr/>
          </w:rPrChange>
        </w:rPr>
        <w:t xml:space="preserve"> Tatalovich</w:t>
      </w:r>
      <w:ins w:id="694" w:author="Graca M Dores" w:date="2016-01-09T14:09:00Z">
        <w:r w:rsidRPr="00AC73DF">
          <w:rPr>
            <w:rFonts w:ascii="Arial" w:hAnsi="Arial" w:cs="Arial"/>
            <w:rPrChange w:id="695" w:author="Graca M Dores" w:date="2016-01-09T18:20:00Z">
              <w:rPr/>
            </w:rPrChange>
          </w:rPr>
          <w:t>,</w:t>
        </w:r>
      </w:ins>
      <w:r w:rsidRPr="00AC73DF">
        <w:rPr>
          <w:rFonts w:ascii="Arial" w:hAnsi="Arial" w:cs="Arial"/>
          <w:rPrChange w:id="696" w:author="Graca M Dores" w:date="2016-01-09T18:20:00Z">
            <w:rPr/>
          </w:rPrChange>
        </w:rPr>
        <w:t xml:space="preserve"> Z</w:t>
      </w:r>
      <w:del w:id="697" w:author="Graca M Dores" w:date="2016-01-09T14:09:00Z">
        <w:r w:rsidRPr="00AC73DF">
          <w:rPr>
            <w:rFonts w:ascii="Arial" w:hAnsi="Arial" w:cs="Arial"/>
            <w:rPrChange w:id="698" w:author="Graca M Dores" w:date="2016-01-09T18:20:00Z">
              <w:rPr/>
            </w:rPrChange>
          </w:rPr>
          <w:delText>,</w:delText>
        </w:r>
      </w:del>
      <w:ins w:id="699" w:author="Graca M Dores" w:date="2016-01-09T14:09:00Z">
        <w:r w:rsidRPr="00AC73DF">
          <w:rPr>
            <w:rFonts w:ascii="Arial" w:hAnsi="Arial" w:cs="Arial"/>
            <w:rPrChange w:id="700" w:author="Graca M Dores" w:date="2016-01-09T18:20:00Z">
              <w:rPr/>
            </w:rPrChange>
          </w:rPr>
          <w:t xml:space="preserve">., </w:t>
        </w:r>
      </w:ins>
      <w:r w:rsidRPr="00AC73DF">
        <w:rPr>
          <w:rFonts w:ascii="Arial" w:hAnsi="Arial" w:cs="Arial"/>
          <w:rPrChange w:id="701" w:author="Graca M Dores" w:date="2016-01-09T18:20:00Z">
            <w:rPr/>
          </w:rPrChange>
        </w:rPr>
        <w:t>Mariotto</w:t>
      </w:r>
      <w:ins w:id="702" w:author="Graca M Dores" w:date="2016-01-09T14:09:00Z">
        <w:r w:rsidRPr="00AC73DF">
          <w:rPr>
            <w:rFonts w:ascii="Arial" w:hAnsi="Arial" w:cs="Arial"/>
            <w:rPrChange w:id="703" w:author="Graca M Dores" w:date="2016-01-09T18:20:00Z">
              <w:rPr/>
            </w:rPrChange>
          </w:rPr>
          <w:t>,</w:t>
        </w:r>
      </w:ins>
      <w:r w:rsidRPr="00AC73DF">
        <w:rPr>
          <w:rFonts w:ascii="Arial" w:hAnsi="Arial" w:cs="Arial"/>
          <w:rPrChange w:id="704" w:author="Graca M Dores" w:date="2016-01-09T18:20:00Z">
            <w:rPr/>
          </w:rPrChange>
        </w:rPr>
        <w:t xml:space="preserve"> A</w:t>
      </w:r>
      <w:del w:id="705" w:author="Graca M Dores" w:date="2016-01-09T14:09:00Z">
        <w:r w:rsidRPr="00AC73DF">
          <w:rPr>
            <w:rFonts w:ascii="Arial" w:hAnsi="Arial" w:cs="Arial"/>
            <w:rPrChange w:id="706" w:author="Graca M Dores" w:date="2016-01-09T18:20:00Z">
              <w:rPr/>
            </w:rPrChange>
          </w:rPr>
          <w:delText>,</w:delText>
        </w:r>
      </w:del>
      <w:ins w:id="707" w:author="Graca M Dores" w:date="2016-01-09T14:09:00Z">
        <w:r w:rsidRPr="00AC73DF">
          <w:rPr>
            <w:rFonts w:ascii="Arial" w:hAnsi="Arial" w:cs="Arial"/>
            <w:rPrChange w:id="708" w:author="Graca M Dores" w:date="2016-01-09T18:20:00Z">
              <w:rPr/>
            </w:rPrChange>
          </w:rPr>
          <w:t>.,</w:t>
        </w:r>
      </w:ins>
      <w:r w:rsidRPr="00AC73DF">
        <w:rPr>
          <w:rFonts w:ascii="Arial" w:hAnsi="Arial" w:cs="Arial"/>
          <w:rPrChange w:id="709" w:author="Graca M Dores" w:date="2016-01-09T18:20:00Z">
            <w:rPr/>
          </w:rPrChange>
        </w:rPr>
        <w:t xml:space="preserve"> Lewis</w:t>
      </w:r>
      <w:del w:id="710" w:author="Graca M Dores" w:date="2016-01-09T14:09:00Z">
        <w:r w:rsidRPr="00AC73DF">
          <w:rPr>
            <w:rFonts w:ascii="Arial" w:hAnsi="Arial" w:cs="Arial"/>
            <w:rPrChange w:id="711" w:author="Graca M Dores" w:date="2016-01-09T18:20:00Z">
              <w:rPr/>
            </w:rPrChange>
          </w:rPr>
          <w:delText xml:space="preserve"> DR,</w:delText>
        </w:r>
      </w:del>
      <w:ins w:id="712" w:author="Graca M Dores" w:date="2016-01-09T14:09:00Z">
        <w:r w:rsidRPr="00AC73DF">
          <w:rPr>
            <w:rFonts w:ascii="Arial" w:hAnsi="Arial" w:cs="Arial"/>
            <w:rPrChange w:id="713" w:author="Graca M Dores" w:date="2016-01-09T18:20:00Z">
              <w:rPr/>
            </w:rPrChange>
          </w:rPr>
          <w:t>, D.R.,</w:t>
        </w:r>
      </w:ins>
      <w:r w:rsidRPr="00AC73DF">
        <w:rPr>
          <w:rFonts w:ascii="Arial" w:hAnsi="Arial" w:cs="Arial"/>
          <w:rPrChange w:id="714" w:author="Graca M Dores" w:date="2016-01-09T18:20:00Z">
            <w:rPr/>
          </w:rPrChange>
        </w:rPr>
        <w:t xml:space="preserve"> Chen</w:t>
      </w:r>
      <w:del w:id="715" w:author="Graca M Dores" w:date="2016-01-09T14:09:00Z">
        <w:r w:rsidRPr="00AC73DF">
          <w:rPr>
            <w:rFonts w:ascii="Arial" w:hAnsi="Arial" w:cs="Arial"/>
            <w:rPrChange w:id="716" w:author="Graca M Dores" w:date="2016-01-09T18:20:00Z">
              <w:rPr/>
            </w:rPrChange>
          </w:rPr>
          <w:delText xml:space="preserve"> HS,</w:delText>
        </w:r>
      </w:del>
      <w:ins w:id="717" w:author="Graca M Dores" w:date="2016-01-09T14:09:00Z">
        <w:r w:rsidRPr="00AC73DF">
          <w:rPr>
            <w:rFonts w:ascii="Arial" w:hAnsi="Arial" w:cs="Arial"/>
            <w:rPrChange w:id="718" w:author="Graca M Dores" w:date="2016-01-09T18:20:00Z">
              <w:rPr/>
            </w:rPrChange>
          </w:rPr>
          <w:t>, H.S.,</w:t>
        </w:r>
      </w:ins>
      <w:r w:rsidRPr="00AC73DF">
        <w:rPr>
          <w:rFonts w:ascii="Arial" w:hAnsi="Arial" w:cs="Arial"/>
          <w:rPrChange w:id="719" w:author="Graca M Dores" w:date="2016-01-09T18:20:00Z">
            <w:rPr/>
          </w:rPrChange>
        </w:rPr>
        <w:t xml:space="preserve"> Feuer</w:t>
      </w:r>
      <w:del w:id="720" w:author="Graca M Dores" w:date="2016-01-09T14:09:00Z">
        <w:r w:rsidRPr="00AC73DF">
          <w:rPr>
            <w:rFonts w:ascii="Arial" w:hAnsi="Arial" w:cs="Arial"/>
            <w:rPrChange w:id="721" w:author="Graca M Dores" w:date="2016-01-09T18:20:00Z">
              <w:rPr/>
            </w:rPrChange>
          </w:rPr>
          <w:delText xml:space="preserve"> EJ,</w:delText>
        </w:r>
      </w:del>
      <w:ins w:id="722" w:author="Graca M Dores" w:date="2016-01-09T14:09:00Z">
        <w:r w:rsidRPr="00AC73DF">
          <w:rPr>
            <w:rFonts w:ascii="Arial" w:hAnsi="Arial" w:cs="Arial"/>
            <w:rPrChange w:id="723" w:author="Graca M Dores" w:date="2016-01-09T18:20:00Z">
              <w:rPr/>
            </w:rPrChange>
          </w:rPr>
          <w:t>, E.J. &amp;</w:t>
        </w:r>
      </w:ins>
      <w:r w:rsidRPr="00AC73DF">
        <w:rPr>
          <w:rFonts w:ascii="Arial" w:hAnsi="Arial" w:cs="Arial"/>
          <w:rPrChange w:id="724" w:author="Graca M Dores" w:date="2016-01-09T18:20:00Z">
            <w:rPr/>
          </w:rPrChange>
        </w:rPr>
        <w:t xml:space="preserve"> Cronin</w:t>
      </w:r>
      <w:del w:id="725" w:author="Graca M Dores" w:date="2016-01-09T14:09:00Z">
        <w:r w:rsidRPr="00AC73DF">
          <w:rPr>
            <w:rFonts w:ascii="Arial" w:hAnsi="Arial" w:cs="Arial"/>
            <w:rPrChange w:id="726" w:author="Graca M Dores" w:date="2016-01-09T18:20:00Z">
              <w:rPr/>
            </w:rPrChange>
          </w:rPr>
          <w:delText xml:space="preserve"> KA</w:delText>
        </w:r>
      </w:del>
      <w:ins w:id="727" w:author="Graca M Dores" w:date="2016-01-09T14:09:00Z">
        <w:r w:rsidRPr="00AC73DF">
          <w:rPr>
            <w:rFonts w:ascii="Arial" w:hAnsi="Arial" w:cs="Arial"/>
            <w:rPrChange w:id="728" w:author="Graca M Dores" w:date="2016-01-09T18:20:00Z">
              <w:rPr/>
            </w:rPrChange>
          </w:rPr>
          <w:t>, K.A.</w:t>
        </w:r>
      </w:ins>
      <w:r w:rsidRPr="00AC73DF">
        <w:rPr>
          <w:rFonts w:ascii="Arial" w:hAnsi="Arial" w:cs="Arial"/>
          <w:rPrChange w:id="729" w:author="Graca M Dores" w:date="2016-01-09T18:20:00Z">
            <w:rPr/>
          </w:rPrChange>
        </w:rPr>
        <w:t xml:space="preserve"> (eds</w:t>
      </w:r>
      <w:del w:id="730" w:author="Graca M Dores" w:date="2016-01-09T14:09:00Z">
        <w:r w:rsidRPr="00AC73DF">
          <w:rPr>
            <w:rFonts w:ascii="Arial" w:hAnsi="Arial" w:cs="Arial"/>
            <w:rPrChange w:id="731" w:author="Graca M Dores" w:date="2016-01-09T18:20:00Z">
              <w:rPr/>
            </w:rPrChange>
          </w:rPr>
          <w:delText>).</w:delText>
        </w:r>
      </w:del>
      <w:ins w:id="732" w:author="Graca M Dores" w:date="2016-01-09T14:09:00Z">
        <w:r w:rsidRPr="00AC73DF">
          <w:rPr>
            <w:rFonts w:ascii="Arial" w:hAnsi="Arial" w:cs="Arial"/>
            <w:rPrChange w:id="733" w:author="Graca M Dores" w:date="2016-01-09T18:20:00Z">
              <w:rPr/>
            </w:rPrChange>
          </w:rPr>
          <w:t>.) (2015)</w:t>
        </w:r>
      </w:ins>
      <w:r w:rsidRPr="00AC73DF">
        <w:rPr>
          <w:rFonts w:ascii="Arial" w:hAnsi="Arial" w:cs="Arial"/>
          <w:rPrChange w:id="734" w:author="Graca M Dores" w:date="2016-01-09T18:20:00Z">
            <w:rPr/>
          </w:rPrChange>
        </w:rPr>
        <w:t xml:space="preserve"> </w:t>
      </w:r>
      <w:r w:rsidRPr="00AC73DF">
        <w:rPr>
          <w:rFonts w:ascii="Arial" w:hAnsi="Arial" w:cs="Arial"/>
          <w:i/>
          <w:rPrChange w:id="735" w:author="Graca M Dores" w:date="2016-01-09T18:20:00Z">
            <w:rPr/>
          </w:rPrChange>
        </w:rPr>
        <w:t xml:space="preserve">SEER Cancer Statistics Review, 1975-2012, National Cancer Institute. Bethesda, MD, </w:t>
      </w:r>
      <w:r w:rsidRPr="00AC73DF">
        <w:rPr>
          <w:rFonts w:ascii="Arial" w:hAnsi="Arial" w:cs="Arial"/>
          <w:rPrChange w:id="736" w:author="Graca M Dores" w:date="2016-01-09T18:20:00Z">
            <w:rPr>
              <w:rStyle w:val="Hyperlink"/>
            </w:rPr>
          </w:rPrChange>
        </w:rPr>
        <w:fldChar w:fldCharType="begin"/>
      </w:r>
      <w:r w:rsidRPr="00AC73DF">
        <w:rPr>
          <w:rFonts w:ascii="Arial" w:hAnsi="Arial" w:cs="Arial"/>
          <w:rPrChange w:id="737" w:author="Graca M Dores" w:date="2016-01-09T18:20:00Z">
            <w:rPr>
              <w:color w:val="0000FF" w:themeColor="hyperlink"/>
              <w:u w:val="single"/>
            </w:rPr>
          </w:rPrChange>
        </w:rPr>
        <w:instrText xml:space="preserve"> HYPERLINK "http://seer.cancer.gov/csr/1975_2012/" </w:instrText>
      </w:r>
      <w:r w:rsidRPr="00AC73DF">
        <w:rPr>
          <w:rFonts w:ascii="Arial" w:hAnsi="Arial" w:cs="Arial"/>
          <w:rPrChange w:id="738" w:author="Graca M Dores" w:date="2016-01-09T18:20:00Z">
            <w:rPr>
              <w:rStyle w:val="Hyperlink"/>
            </w:rPr>
          </w:rPrChange>
        </w:rPr>
        <w:fldChar w:fldCharType="separate"/>
      </w:r>
      <w:r w:rsidRPr="00AC73DF">
        <w:rPr>
          <w:rStyle w:val="Hyperlink"/>
          <w:rFonts w:ascii="Arial" w:hAnsi="Arial" w:cs="Arial"/>
          <w:i/>
          <w:color w:val="auto"/>
          <w:rPrChange w:id="739" w:author="Graca M Dores" w:date="2016-01-09T18:20:00Z">
            <w:rPr>
              <w:rStyle w:val="Hyperlink"/>
            </w:rPr>
          </w:rPrChange>
        </w:rPr>
        <w:t>http://seer.cancer.gov/csr/1975_2012/</w:t>
      </w:r>
      <w:r w:rsidRPr="00AC73DF">
        <w:rPr>
          <w:rStyle w:val="Hyperlink"/>
          <w:rFonts w:ascii="Arial" w:hAnsi="Arial" w:cs="Arial"/>
          <w:i/>
          <w:color w:val="auto"/>
          <w:rPrChange w:id="740" w:author="Graca M Dores" w:date="2016-01-09T18:20:00Z">
            <w:rPr>
              <w:rStyle w:val="Hyperlink"/>
            </w:rPr>
          </w:rPrChange>
        </w:rPr>
        <w:fldChar w:fldCharType="end"/>
      </w:r>
      <w:r w:rsidRPr="00AC73DF">
        <w:rPr>
          <w:rFonts w:ascii="Arial" w:hAnsi="Arial" w:cs="Arial"/>
          <w:i/>
          <w:u w:val="single"/>
          <w:rPrChange w:id="741" w:author="Graca M Dores" w:date="2016-01-09T18:20:00Z">
            <w:rPr>
              <w:color w:val="0000FF" w:themeColor="hyperlink"/>
              <w:u w:val="single"/>
            </w:rPr>
          </w:rPrChange>
        </w:rPr>
        <w:t xml:space="preserve"> &lt;/csr/1975_2012/&gt;</w:t>
      </w:r>
      <w:r w:rsidRPr="00AC73DF">
        <w:rPr>
          <w:rFonts w:ascii="Arial" w:hAnsi="Arial" w:cs="Arial"/>
          <w:i/>
          <w:rPrChange w:id="742" w:author="Graca M Dores" w:date="2016-01-09T18:20:00Z">
            <w:rPr>
              <w:color w:val="0000FF" w:themeColor="hyperlink"/>
              <w:u w:val="single"/>
            </w:rPr>
          </w:rPrChange>
        </w:rPr>
        <w:t>, based on November 2014 SEER data submission, posted to the SEER web site, April 2015.</w:t>
      </w:r>
      <w:bookmarkEnd w:id="631"/>
    </w:p>
    <w:p w:rsidR="00AC73DF" w:rsidRPr="00AC73DF" w:rsidRDefault="00AC73DF">
      <w:pPr>
        <w:pStyle w:val="EndNoteBibliography"/>
        <w:ind w:left="720" w:hanging="720"/>
        <w:rPr>
          <w:rFonts w:ascii="Arial" w:hAnsi="Arial" w:cs="Arial"/>
          <w:rPrChange w:id="743" w:author="Graca M Dores" w:date="2016-01-09T18:20:00Z">
            <w:rPr/>
          </w:rPrChange>
        </w:rPr>
        <w:pPrChange w:id="744" w:author="Graca M Dores" w:date="2016-01-09T14:09:00Z">
          <w:pPr>
            <w:pStyle w:val="EndNoteBibliography"/>
            <w:spacing w:before="240"/>
            <w:ind w:left="720" w:hanging="720"/>
          </w:pPr>
        </w:pPrChange>
      </w:pPr>
      <w:bookmarkStart w:id="745" w:name="_ENREF_24"/>
      <w:r w:rsidRPr="00AC73DF">
        <w:rPr>
          <w:rFonts w:ascii="Arial" w:hAnsi="Arial" w:cs="Arial"/>
          <w:rPrChange w:id="746" w:author="Graca M Dores" w:date="2016-01-09T18:20:00Z">
            <w:rPr>
              <w:color w:val="0000FF" w:themeColor="hyperlink"/>
              <w:u w:val="single"/>
            </w:rPr>
          </w:rPrChange>
        </w:rPr>
        <w:t xml:space="preserve">Hultcrantz, M., Kristinsson, S.Y., Andersson, T.M., Landgren, O., Eloranta, S., Derolf, A.R., Dickman, P.W. &amp; Bjorkholm, M. (2012) Patterns of survival among patients with myeloproliferative neoplasms diagnosed in Sweden from 1973 to 2008: a population-based study. </w:t>
      </w:r>
      <w:r w:rsidRPr="00AC73DF">
        <w:rPr>
          <w:rFonts w:ascii="Arial" w:hAnsi="Arial" w:cs="Arial"/>
          <w:i/>
          <w:rPrChange w:id="747" w:author="Graca M Dores" w:date="2016-01-09T18:20:00Z">
            <w:rPr>
              <w:i/>
              <w:color w:val="0000FF" w:themeColor="hyperlink"/>
              <w:u w:val="single"/>
            </w:rPr>
          </w:rPrChange>
        </w:rPr>
        <w:t xml:space="preserve">J Clin Oncol, </w:t>
      </w:r>
      <w:r w:rsidRPr="00AC73DF">
        <w:rPr>
          <w:rFonts w:ascii="Arial" w:hAnsi="Arial" w:cs="Arial"/>
          <w:b/>
          <w:rPrChange w:id="748" w:author="Graca M Dores" w:date="2016-01-09T18:20:00Z">
            <w:rPr>
              <w:b/>
              <w:color w:val="0000FF" w:themeColor="hyperlink"/>
              <w:u w:val="single"/>
            </w:rPr>
          </w:rPrChange>
        </w:rPr>
        <w:t xml:space="preserve">30, </w:t>
      </w:r>
      <w:r w:rsidRPr="00AC73DF">
        <w:rPr>
          <w:rFonts w:ascii="Arial" w:hAnsi="Arial" w:cs="Arial"/>
          <w:rPrChange w:id="749" w:author="Graca M Dores" w:date="2016-01-09T18:20:00Z">
            <w:rPr>
              <w:color w:val="0000FF" w:themeColor="hyperlink"/>
              <w:u w:val="single"/>
            </w:rPr>
          </w:rPrChange>
        </w:rPr>
        <w:t>2995-3001.</w:t>
      </w:r>
      <w:bookmarkEnd w:id="745"/>
    </w:p>
    <w:p w:rsidR="00AC73DF" w:rsidRPr="00AC73DF" w:rsidRDefault="00AC73DF">
      <w:pPr>
        <w:pStyle w:val="EndNoteBibliography"/>
        <w:ind w:left="720" w:hanging="720"/>
        <w:rPr>
          <w:rFonts w:ascii="Arial" w:hAnsi="Arial" w:cs="Arial"/>
          <w:rPrChange w:id="750" w:author="Graca M Dores" w:date="2016-01-09T18:20:00Z">
            <w:rPr/>
          </w:rPrChange>
        </w:rPr>
        <w:pPrChange w:id="751" w:author="Graca M Dores" w:date="2016-01-09T14:09:00Z">
          <w:pPr>
            <w:pStyle w:val="EndNoteBibliography"/>
            <w:spacing w:before="240"/>
            <w:ind w:left="720" w:hanging="720"/>
          </w:pPr>
        </w:pPrChange>
      </w:pPr>
      <w:bookmarkStart w:id="752" w:name="_ENREF_25"/>
      <w:r w:rsidRPr="00AC73DF">
        <w:rPr>
          <w:rFonts w:ascii="Arial" w:hAnsi="Arial" w:cs="Arial"/>
          <w:rPrChange w:id="753" w:author="Graca M Dores" w:date="2016-01-09T18:20:00Z">
            <w:rPr>
              <w:color w:val="0000FF" w:themeColor="hyperlink"/>
              <w:u w:val="single"/>
            </w:rPr>
          </w:rPrChange>
        </w:rPr>
        <w:t>Jaffe</w:t>
      </w:r>
      <w:del w:id="754" w:author="Graca M Dores" w:date="2016-01-09T14:09:00Z">
        <w:r w:rsidRPr="00AC73DF">
          <w:rPr>
            <w:rFonts w:ascii="Arial" w:hAnsi="Arial" w:cs="Arial"/>
            <w:rPrChange w:id="755" w:author="Graca M Dores" w:date="2016-01-09T18:20:00Z">
              <w:rPr>
                <w:color w:val="0000FF" w:themeColor="hyperlink"/>
                <w:u w:val="single"/>
              </w:rPr>
            </w:rPrChange>
          </w:rPr>
          <w:delText xml:space="preserve"> ES, H.</w:delText>
        </w:r>
      </w:del>
      <w:ins w:id="756" w:author="Graca M Dores" w:date="2016-01-09T14:09:00Z">
        <w:r w:rsidRPr="00AC73DF">
          <w:rPr>
            <w:rFonts w:ascii="Arial" w:hAnsi="Arial" w:cs="Arial"/>
            <w:rPrChange w:id="757" w:author="Graca M Dores" w:date="2016-01-09T18:20:00Z">
              <w:rPr>
                <w:color w:val="0000FF" w:themeColor="hyperlink"/>
                <w:u w:val="single"/>
              </w:rPr>
            </w:rPrChange>
          </w:rPr>
          <w:t xml:space="preserve">, E.S., Harris, </w:t>
        </w:r>
      </w:ins>
      <w:r w:rsidRPr="00AC73DF">
        <w:rPr>
          <w:rFonts w:ascii="Arial" w:hAnsi="Arial" w:cs="Arial"/>
          <w:rPrChange w:id="758" w:author="Graca M Dores" w:date="2016-01-09T18:20:00Z">
            <w:rPr>
              <w:color w:val="0000FF" w:themeColor="hyperlink"/>
              <w:u w:val="single"/>
            </w:rPr>
          </w:rPrChange>
        </w:rPr>
        <w:t>N</w:t>
      </w:r>
      <w:ins w:id="759" w:author="Graca M Dores" w:date="2016-01-09T14:09:00Z">
        <w:r w:rsidRPr="00AC73DF">
          <w:rPr>
            <w:rFonts w:ascii="Arial" w:hAnsi="Arial" w:cs="Arial"/>
            <w:rPrChange w:id="760" w:author="Graca M Dores" w:date="2016-01-09T18:20:00Z">
              <w:rPr>
                <w:color w:val="0000FF" w:themeColor="hyperlink"/>
                <w:u w:val="single"/>
              </w:rPr>
            </w:rPrChange>
          </w:rPr>
          <w:t>.L</w:t>
        </w:r>
      </w:ins>
      <w:r w:rsidRPr="00AC73DF">
        <w:rPr>
          <w:rFonts w:ascii="Arial" w:hAnsi="Arial" w:cs="Arial"/>
          <w:rPrChange w:id="761" w:author="Graca M Dores" w:date="2016-01-09T18:20:00Z">
            <w:rPr>
              <w:color w:val="0000FF" w:themeColor="hyperlink"/>
              <w:u w:val="single"/>
            </w:rPr>
          </w:rPrChange>
        </w:rPr>
        <w:t>., Stein</w:t>
      </w:r>
      <w:ins w:id="762" w:author="Graca M Dores" w:date="2016-01-09T14:09:00Z">
        <w:r w:rsidRPr="00AC73DF">
          <w:rPr>
            <w:rFonts w:ascii="Arial" w:hAnsi="Arial" w:cs="Arial"/>
            <w:rPrChange w:id="763" w:author="Graca M Dores" w:date="2016-01-09T18:20:00Z">
              <w:rPr>
                <w:color w:val="0000FF" w:themeColor="hyperlink"/>
                <w:u w:val="single"/>
              </w:rPr>
            </w:rPrChange>
          </w:rPr>
          <w:t>,</w:t>
        </w:r>
      </w:ins>
      <w:r w:rsidRPr="00AC73DF">
        <w:rPr>
          <w:rFonts w:ascii="Arial" w:hAnsi="Arial" w:cs="Arial"/>
          <w:rPrChange w:id="764" w:author="Graca M Dores" w:date="2016-01-09T18:20:00Z">
            <w:rPr>
              <w:color w:val="0000FF" w:themeColor="hyperlink"/>
              <w:u w:val="single"/>
            </w:rPr>
          </w:rPrChange>
        </w:rPr>
        <w:t xml:space="preserve"> H</w:t>
      </w:r>
      <w:del w:id="765" w:author="Graca M Dores" w:date="2016-01-09T14:09:00Z">
        <w:r w:rsidRPr="00AC73DF">
          <w:rPr>
            <w:rFonts w:ascii="Arial" w:hAnsi="Arial" w:cs="Arial"/>
            <w:rPrChange w:id="766" w:author="Graca M Dores" w:date="2016-01-09T18:20:00Z">
              <w:rPr>
                <w:color w:val="0000FF" w:themeColor="hyperlink"/>
                <w:u w:val="single"/>
              </w:rPr>
            </w:rPrChange>
          </w:rPr>
          <w:delText>,</w:delText>
        </w:r>
      </w:del>
      <w:ins w:id="767" w:author="Graca M Dores" w:date="2016-01-09T14:09:00Z">
        <w:r w:rsidRPr="00AC73DF">
          <w:rPr>
            <w:rFonts w:ascii="Arial" w:hAnsi="Arial" w:cs="Arial"/>
            <w:rPrChange w:id="768" w:author="Graca M Dores" w:date="2016-01-09T18:20:00Z">
              <w:rPr>
                <w:color w:val="0000FF" w:themeColor="hyperlink"/>
                <w:u w:val="single"/>
              </w:rPr>
            </w:rPrChange>
          </w:rPr>
          <w:t>. &amp;</w:t>
        </w:r>
      </w:ins>
      <w:r w:rsidRPr="00AC73DF">
        <w:rPr>
          <w:rFonts w:ascii="Arial" w:hAnsi="Arial" w:cs="Arial"/>
          <w:rPrChange w:id="769" w:author="Graca M Dores" w:date="2016-01-09T18:20:00Z">
            <w:rPr>
              <w:color w:val="0000FF" w:themeColor="hyperlink"/>
              <w:u w:val="single"/>
            </w:rPr>
          </w:rPrChange>
        </w:rPr>
        <w:t xml:space="preserve"> Vardiman</w:t>
      </w:r>
      <w:del w:id="770" w:author="Graca M Dores" w:date="2016-01-09T14:09:00Z">
        <w:r w:rsidRPr="00AC73DF">
          <w:rPr>
            <w:rFonts w:ascii="Arial" w:hAnsi="Arial" w:cs="Arial"/>
            <w:rPrChange w:id="771" w:author="Graca M Dores" w:date="2016-01-09T18:20:00Z">
              <w:rPr>
                <w:color w:val="0000FF" w:themeColor="hyperlink"/>
                <w:u w:val="single"/>
              </w:rPr>
            </w:rPrChange>
          </w:rPr>
          <w:delText xml:space="preserve"> JW eds</w:delText>
        </w:r>
      </w:del>
      <w:ins w:id="772" w:author="Graca M Dores" w:date="2016-01-09T14:09:00Z">
        <w:r w:rsidRPr="00AC73DF">
          <w:rPr>
            <w:rFonts w:ascii="Arial" w:hAnsi="Arial" w:cs="Arial"/>
            <w:rPrChange w:id="773" w:author="Graca M Dores" w:date="2016-01-09T18:20:00Z">
              <w:rPr>
                <w:color w:val="0000FF" w:themeColor="hyperlink"/>
                <w:u w:val="single"/>
              </w:rPr>
            </w:rPrChange>
          </w:rPr>
          <w:t>, J.W</w:t>
        </w:r>
      </w:ins>
      <w:r w:rsidRPr="00AC73DF">
        <w:rPr>
          <w:rFonts w:ascii="Arial" w:hAnsi="Arial" w:cs="Arial"/>
          <w:rPrChange w:id="774" w:author="Graca M Dores" w:date="2016-01-09T18:20:00Z">
            <w:rPr>
              <w:color w:val="0000FF" w:themeColor="hyperlink"/>
              <w:u w:val="single"/>
            </w:rPr>
          </w:rPrChange>
        </w:rPr>
        <w:t xml:space="preserve">. (2001) World Health Organization classification of tumours. Pathology and genetics of haematopoietic and lymphoid tissues. </w:t>
      </w:r>
      <w:r w:rsidRPr="00AC73DF">
        <w:rPr>
          <w:rFonts w:ascii="Arial" w:hAnsi="Arial" w:cs="Arial"/>
          <w:i/>
          <w:rPrChange w:id="775" w:author="Graca M Dores" w:date="2016-01-09T18:20:00Z">
            <w:rPr>
              <w:i/>
              <w:color w:val="0000FF" w:themeColor="hyperlink"/>
              <w:u w:val="single"/>
            </w:rPr>
          </w:rPrChange>
        </w:rPr>
        <w:t xml:space="preserve">Lyon, </w:t>
      </w:r>
      <w:r w:rsidRPr="00AC73DF">
        <w:rPr>
          <w:rFonts w:ascii="Arial" w:hAnsi="Arial" w:cs="Arial"/>
          <w:b/>
          <w:rPrChange w:id="776" w:author="Graca M Dores" w:date="2016-01-09T18:20:00Z">
            <w:rPr>
              <w:b/>
              <w:color w:val="0000FF" w:themeColor="hyperlink"/>
              <w:u w:val="single"/>
            </w:rPr>
          </w:rPrChange>
        </w:rPr>
        <w:t>IARC Press</w:t>
      </w:r>
      <w:r w:rsidRPr="00AC73DF">
        <w:rPr>
          <w:rFonts w:ascii="Arial" w:hAnsi="Arial" w:cs="Arial"/>
          <w:rPrChange w:id="777" w:author="Graca M Dores" w:date="2016-01-09T18:20:00Z">
            <w:rPr>
              <w:color w:val="0000FF" w:themeColor="hyperlink"/>
              <w:u w:val="single"/>
            </w:rPr>
          </w:rPrChange>
        </w:rPr>
        <w:t>.</w:t>
      </w:r>
      <w:bookmarkEnd w:id="752"/>
    </w:p>
    <w:p w:rsidR="00AC73DF" w:rsidRPr="00AC73DF" w:rsidRDefault="00AC73DF">
      <w:pPr>
        <w:pStyle w:val="EndNoteBibliography"/>
        <w:ind w:left="720" w:hanging="720"/>
        <w:rPr>
          <w:rFonts w:ascii="Arial" w:hAnsi="Arial" w:cs="Arial"/>
          <w:rPrChange w:id="778" w:author="Graca M Dores" w:date="2016-01-09T18:20:00Z">
            <w:rPr/>
          </w:rPrChange>
        </w:rPr>
        <w:pPrChange w:id="779" w:author="Graca M Dores" w:date="2016-01-09T14:09:00Z">
          <w:pPr>
            <w:pStyle w:val="EndNoteBibliography"/>
            <w:spacing w:before="240"/>
            <w:ind w:left="720" w:hanging="720"/>
          </w:pPr>
        </w:pPrChange>
      </w:pPr>
      <w:bookmarkStart w:id="780" w:name="_ENREF_26"/>
      <w:r w:rsidRPr="00AC73DF">
        <w:rPr>
          <w:rFonts w:ascii="Arial" w:hAnsi="Arial" w:cs="Arial"/>
          <w:rPrChange w:id="781" w:author="Graca M Dores" w:date="2016-01-09T18:20:00Z">
            <w:rPr>
              <w:color w:val="0000FF" w:themeColor="hyperlink"/>
              <w:u w:val="single"/>
            </w:rPr>
          </w:rPrChange>
        </w:rPr>
        <w:lastRenderedPageBreak/>
        <w:t xml:space="preserve">Kralovics, R., Passamonti, F., Buser, A.S., Teo, S.S., Tiedt, R., Passweg, J.R., Tichelli, A., Cazzola, M. &amp; Skoda, R.C. (2005) A gain-of-function mutation of JAK2 in myeloproliferative disorders. </w:t>
      </w:r>
      <w:r w:rsidRPr="00AC73DF">
        <w:rPr>
          <w:rFonts w:ascii="Arial" w:hAnsi="Arial" w:cs="Arial"/>
          <w:i/>
          <w:rPrChange w:id="782" w:author="Graca M Dores" w:date="2016-01-09T18:20:00Z">
            <w:rPr>
              <w:i/>
              <w:color w:val="0000FF" w:themeColor="hyperlink"/>
              <w:u w:val="single"/>
            </w:rPr>
          </w:rPrChange>
        </w:rPr>
        <w:t xml:space="preserve">N Engl J Med, </w:t>
      </w:r>
      <w:r w:rsidRPr="00AC73DF">
        <w:rPr>
          <w:rFonts w:ascii="Arial" w:hAnsi="Arial" w:cs="Arial"/>
          <w:b/>
          <w:rPrChange w:id="783" w:author="Graca M Dores" w:date="2016-01-09T18:20:00Z">
            <w:rPr>
              <w:b/>
              <w:color w:val="0000FF" w:themeColor="hyperlink"/>
              <w:u w:val="single"/>
            </w:rPr>
          </w:rPrChange>
        </w:rPr>
        <w:t xml:space="preserve">352, </w:t>
      </w:r>
      <w:r w:rsidRPr="00AC73DF">
        <w:rPr>
          <w:rFonts w:ascii="Arial" w:hAnsi="Arial" w:cs="Arial"/>
          <w:rPrChange w:id="784" w:author="Graca M Dores" w:date="2016-01-09T18:20:00Z">
            <w:rPr>
              <w:color w:val="0000FF" w:themeColor="hyperlink"/>
              <w:u w:val="single"/>
            </w:rPr>
          </w:rPrChange>
        </w:rPr>
        <w:t>1779-1790.</w:t>
      </w:r>
      <w:bookmarkEnd w:id="780"/>
    </w:p>
    <w:p w:rsidR="00AC73DF" w:rsidRPr="00AC73DF" w:rsidRDefault="00AC73DF">
      <w:pPr>
        <w:pStyle w:val="EndNoteBibliography"/>
        <w:ind w:left="720" w:hanging="720"/>
        <w:rPr>
          <w:rFonts w:ascii="Arial" w:hAnsi="Arial" w:cs="Arial"/>
          <w:rPrChange w:id="785" w:author="Graca M Dores" w:date="2016-01-09T18:20:00Z">
            <w:rPr/>
          </w:rPrChange>
        </w:rPr>
        <w:pPrChange w:id="786" w:author="Graca M Dores" w:date="2016-01-09T14:09:00Z">
          <w:pPr>
            <w:pStyle w:val="EndNoteBibliography"/>
            <w:spacing w:before="240"/>
            <w:ind w:left="720" w:hanging="720"/>
          </w:pPr>
        </w:pPrChange>
      </w:pPr>
      <w:bookmarkStart w:id="787" w:name="_ENREF_27"/>
      <w:r w:rsidRPr="00AC73DF">
        <w:rPr>
          <w:rFonts w:ascii="Arial" w:hAnsi="Arial" w:cs="Arial"/>
          <w:rPrChange w:id="788" w:author="Graca M Dores" w:date="2016-01-09T18:20:00Z">
            <w:rPr>
              <w:color w:val="0000FF" w:themeColor="hyperlink"/>
              <w:u w:val="single"/>
            </w:rPr>
          </w:rPrChange>
        </w:rPr>
        <w:t xml:space="preserve">Kreft, A., Buche, G., Ghalibafian, M., Buhr, T., Fischer, T. &amp; Kirkpatrick, C.J. (2005) The incidence of myelofibrosis in essential thrombocythaemia, polycythaemia vera and chronic idiopathic myelofibrosis: a retrospective evaluation of sequential bone marrow biopsies. </w:t>
      </w:r>
      <w:r w:rsidRPr="00AC73DF">
        <w:rPr>
          <w:rFonts w:ascii="Arial" w:hAnsi="Arial" w:cs="Arial"/>
          <w:i/>
          <w:rPrChange w:id="789" w:author="Graca M Dores" w:date="2016-01-09T18:20:00Z">
            <w:rPr>
              <w:i/>
              <w:color w:val="0000FF" w:themeColor="hyperlink"/>
              <w:u w:val="single"/>
            </w:rPr>
          </w:rPrChange>
        </w:rPr>
        <w:t xml:space="preserve">Acta Haematol, </w:t>
      </w:r>
      <w:r w:rsidRPr="00AC73DF">
        <w:rPr>
          <w:rFonts w:ascii="Arial" w:hAnsi="Arial" w:cs="Arial"/>
          <w:b/>
          <w:rPrChange w:id="790" w:author="Graca M Dores" w:date="2016-01-09T18:20:00Z">
            <w:rPr>
              <w:b/>
              <w:color w:val="0000FF" w:themeColor="hyperlink"/>
              <w:u w:val="single"/>
            </w:rPr>
          </w:rPrChange>
        </w:rPr>
        <w:t xml:space="preserve">113, </w:t>
      </w:r>
      <w:r w:rsidRPr="00AC73DF">
        <w:rPr>
          <w:rFonts w:ascii="Arial" w:hAnsi="Arial" w:cs="Arial"/>
          <w:rPrChange w:id="791" w:author="Graca M Dores" w:date="2016-01-09T18:20:00Z">
            <w:rPr>
              <w:color w:val="0000FF" w:themeColor="hyperlink"/>
              <w:u w:val="single"/>
            </w:rPr>
          </w:rPrChange>
        </w:rPr>
        <w:t>137-143.</w:t>
      </w:r>
      <w:bookmarkEnd w:id="787"/>
    </w:p>
    <w:p w:rsidR="00AC73DF" w:rsidRPr="00AC73DF" w:rsidRDefault="00AC73DF">
      <w:pPr>
        <w:pStyle w:val="EndNoteBibliography"/>
        <w:ind w:left="720" w:hanging="720"/>
        <w:rPr>
          <w:rFonts w:ascii="Arial" w:hAnsi="Arial" w:cs="Arial"/>
          <w:rPrChange w:id="792" w:author="Graca M Dores" w:date="2016-01-09T18:20:00Z">
            <w:rPr/>
          </w:rPrChange>
        </w:rPr>
        <w:pPrChange w:id="793" w:author="Graca M Dores" w:date="2016-01-09T14:09:00Z">
          <w:pPr>
            <w:pStyle w:val="EndNoteBibliography"/>
            <w:spacing w:before="240"/>
            <w:ind w:left="720" w:hanging="720"/>
          </w:pPr>
        </w:pPrChange>
      </w:pPr>
      <w:bookmarkStart w:id="794" w:name="_ENREF_28"/>
      <w:r w:rsidRPr="00AC73DF">
        <w:rPr>
          <w:rFonts w:ascii="Arial" w:hAnsi="Arial" w:cs="Arial"/>
          <w:rPrChange w:id="795" w:author="Graca M Dores" w:date="2016-01-09T18:20:00Z">
            <w:rPr>
              <w:color w:val="0000FF" w:themeColor="hyperlink"/>
              <w:u w:val="single"/>
            </w:rPr>
          </w:rPrChange>
        </w:rPr>
        <w:t xml:space="preserve">Kroll, M.E., Murphy, F., Pirie, K., Reeves, G.K., Green, J. &amp; Beral, V. (2012) Alcohol drinking, tobacco smoking and subtypes of haematological malignancy in the UK Million Women Study. </w:t>
      </w:r>
      <w:r w:rsidRPr="00AC73DF">
        <w:rPr>
          <w:rFonts w:ascii="Arial" w:hAnsi="Arial" w:cs="Arial"/>
          <w:i/>
          <w:rPrChange w:id="796" w:author="Graca M Dores" w:date="2016-01-09T18:20:00Z">
            <w:rPr>
              <w:i/>
              <w:color w:val="0000FF" w:themeColor="hyperlink"/>
              <w:u w:val="single"/>
            </w:rPr>
          </w:rPrChange>
        </w:rPr>
        <w:t xml:space="preserve">Br J Cancer, </w:t>
      </w:r>
      <w:r w:rsidRPr="00AC73DF">
        <w:rPr>
          <w:rFonts w:ascii="Arial" w:hAnsi="Arial" w:cs="Arial"/>
          <w:b/>
          <w:rPrChange w:id="797" w:author="Graca M Dores" w:date="2016-01-09T18:20:00Z">
            <w:rPr>
              <w:b/>
              <w:color w:val="0000FF" w:themeColor="hyperlink"/>
              <w:u w:val="single"/>
            </w:rPr>
          </w:rPrChange>
        </w:rPr>
        <w:t xml:space="preserve">107, </w:t>
      </w:r>
      <w:r w:rsidRPr="00AC73DF">
        <w:rPr>
          <w:rFonts w:ascii="Arial" w:hAnsi="Arial" w:cs="Arial"/>
          <w:rPrChange w:id="798" w:author="Graca M Dores" w:date="2016-01-09T18:20:00Z">
            <w:rPr>
              <w:color w:val="0000FF" w:themeColor="hyperlink"/>
              <w:u w:val="single"/>
            </w:rPr>
          </w:rPrChange>
        </w:rPr>
        <w:t>879-887.</w:t>
      </w:r>
      <w:bookmarkEnd w:id="794"/>
    </w:p>
    <w:p w:rsidR="00AC73DF" w:rsidRPr="00AC73DF" w:rsidRDefault="00AC73DF">
      <w:pPr>
        <w:pStyle w:val="EndNoteBibliography"/>
        <w:ind w:left="720" w:hanging="720"/>
        <w:rPr>
          <w:rFonts w:ascii="Arial" w:hAnsi="Arial" w:cs="Arial"/>
          <w:rPrChange w:id="799" w:author="Graca M Dores" w:date="2016-01-09T18:20:00Z">
            <w:rPr/>
          </w:rPrChange>
        </w:rPr>
        <w:pPrChange w:id="800" w:author="Graca M Dores" w:date="2016-01-09T14:09:00Z">
          <w:pPr>
            <w:pStyle w:val="EndNoteBibliography"/>
            <w:spacing w:before="240"/>
            <w:ind w:left="720" w:hanging="720"/>
          </w:pPr>
        </w:pPrChange>
      </w:pPr>
      <w:bookmarkStart w:id="801" w:name="_ENREF_29"/>
      <w:r w:rsidRPr="00AC73DF">
        <w:rPr>
          <w:rFonts w:ascii="Arial" w:hAnsi="Arial" w:cs="Arial"/>
          <w:rPrChange w:id="802" w:author="Graca M Dores" w:date="2016-01-09T18:20:00Z">
            <w:rPr>
              <w:color w:val="0000FF" w:themeColor="hyperlink"/>
              <w:u w:val="single"/>
            </w:rPr>
          </w:rPrChange>
        </w:rPr>
        <w:t xml:space="preserve">Landgren, O., Goldin, L.R., Kristinsson, S.Y., Helgadottir, E.A., Samuelsson, J. &amp; Bjorkholm, M. (2008) Increased risks of polycythemia vera, essential thrombocythemia, and myelofibrosis among 24,577 first-degree relatives of 11,039 patients with myeloproliferative neoplasms in Sweden. </w:t>
      </w:r>
      <w:r w:rsidRPr="00AC73DF">
        <w:rPr>
          <w:rFonts w:ascii="Arial" w:hAnsi="Arial" w:cs="Arial"/>
          <w:i/>
          <w:rPrChange w:id="803" w:author="Graca M Dores" w:date="2016-01-09T18:20:00Z">
            <w:rPr>
              <w:i/>
              <w:color w:val="0000FF" w:themeColor="hyperlink"/>
              <w:u w:val="single"/>
            </w:rPr>
          </w:rPrChange>
        </w:rPr>
        <w:t xml:space="preserve">Blood, </w:t>
      </w:r>
      <w:r w:rsidRPr="00AC73DF">
        <w:rPr>
          <w:rFonts w:ascii="Arial" w:hAnsi="Arial" w:cs="Arial"/>
          <w:b/>
          <w:rPrChange w:id="804" w:author="Graca M Dores" w:date="2016-01-09T18:20:00Z">
            <w:rPr>
              <w:b/>
              <w:color w:val="0000FF" w:themeColor="hyperlink"/>
              <w:u w:val="single"/>
            </w:rPr>
          </w:rPrChange>
        </w:rPr>
        <w:t xml:space="preserve">112, </w:t>
      </w:r>
      <w:r w:rsidRPr="00AC73DF">
        <w:rPr>
          <w:rFonts w:ascii="Arial" w:hAnsi="Arial" w:cs="Arial"/>
          <w:rPrChange w:id="805" w:author="Graca M Dores" w:date="2016-01-09T18:20:00Z">
            <w:rPr>
              <w:color w:val="0000FF" w:themeColor="hyperlink"/>
              <w:u w:val="single"/>
            </w:rPr>
          </w:rPrChange>
        </w:rPr>
        <w:t>2199-2204.</w:t>
      </w:r>
      <w:bookmarkEnd w:id="801"/>
    </w:p>
    <w:p w:rsidR="00AC73DF" w:rsidRPr="00AC73DF" w:rsidRDefault="00AC73DF">
      <w:pPr>
        <w:pStyle w:val="EndNoteBibliography"/>
        <w:ind w:left="720" w:hanging="720"/>
        <w:rPr>
          <w:rFonts w:ascii="Arial" w:hAnsi="Arial" w:cs="Arial"/>
          <w:rPrChange w:id="806" w:author="Graca M Dores" w:date="2016-01-09T18:20:00Z">
            <w:rPr/>
          </w:rPrChange>
        </w:rPr>
        <w:pPrChange w:id="807" w:author="Graca M Dores" w:date="2016-01-09T14:09:00Z">
          <w:pPr>
            <w:pStyle w:val="EndNoteBibliography"/>
            <w:spacing w:before="240"/>
            <w:ind w:left="720" w:hanging="720"/>
          </w:pPr>
        </w:pPrChange>
      </w:pPr>
      <w:bookmarkStart w:id="808" w:name="_ENREF_30"/>
      <w:r w:rsidRPr="00AC73DF">
        <w:rPr>
          <w:rFonts w:ascii="Arial" w:hAnsi="Arial" w:cs="Arial"/>
          <w:rPrChange w:id="809" w:author="Graca M Dores" w:date="2016-01-09T18:20:00Z">
            <w:rPr>
              <w:color w:val="0000FF" w:themeColor="hyperlink"/>
              <w:u w:val="single"/>
            </w:rPr>
          </w:rPrChange>
        </w:rPr>
        <w:t xml:space="preserve">Leal, A.D., Thompson, C.A., Wang, A.H., Vierkant, R.A., Habermann, T.M., Ross, J.A., Mesa, R.A., Virnig, B.A. &amp; Cerhan, J.R. (2013) Anthropometric, medical history and lifestyle risk factors for myeloproliferative neoplasms in the Iowa Women's Health Study cohort. </w:t>
      </w:r>
      <w:r w:rsidRPr="00AC73DF">
        <w:rPr>
          <w:rFonts w:ascii="Arial" w:hAnsi="Arial" w:cs="Arial"/>
          <w:i/>
          <w:rPrChange w:id="810" w:author="Graca M Dores" w:date="2016-01-09T18:20:00Z">
            <w:rPr>
              <w:i/>
              <w:color w:val="0000FF" w:themeColor="hyperlink"/>
              <w:u w:val="single"/>
            </w:rPr>
          </w:rPrChange>
        </w:rPr>
        <w:t xml:space="preserve">Int J Cancer, </w:t>
      </w:r>
      <w:r w:rsidRPr="00AC73DF">
        <w:rPr>
          <w:rFonts w:ascii="Arial" w:hAnsi="Arial" w:cs="Arial"/>
          <w:b/>
          <w:rPrChange w:id="811" w:author="Graca M Dores" w:date="2016-01-09T18:20:00Z">
            <w:rPr>
              <w:b/>
              <w:color w:val="0000FF" w:themeColor="hyperlink"/>
              <w:u w:val="single"/>
            </w:rPr>
          </w:rPrChange>
        </w:rPr>
        <w:t xml:space="preserve">134, </w:t>
      </w:r>
      <w:r w:rsidRPr="00AC73DF">
        <w:rPr>
          <w:rFonts w:ascii="Arial" w:hAnsi="Arial" w:cs="Arial"/>
          <w:rPrChange w:id="812" w:author="Graca M Dores" w:date="2016-01-09T18:20:00Z">
            <w:rPr>
              <w:color w:val="0000FF" w:themeColor="hyperlink"/>
              <w:u w:val="single"/>
            </w:rPr>
          </w:rPrChange>
        </w:rPr>
        <w:t>1741-1750.</w:t>
      </w:r>
      <w:bookmarkEnd w:id="808"/>
    </w:p>
    <w:p w:rsidR="00AC73DF" w:rsidRPr="00AC73DF" w:rsidRDefault="00AC73DF">
      <w:pPr>
        <w:pStyle w:val="EndNoteBibliography"/>
        <w:ind w:left="720" w:hanging="720"/>
        <w:rPr>
          <w:rFonts w:ascii="Arial" w:hAnsi="Arial" w:cs="Arial"/>
          <w:rPrChange w:id="813" w:author="Graca M Dores" w:date="2016-01-09T18:20:00Z">
            <w:rPr/>
          </w:rPrChange>
        </w:rPr>
        <w:pPrChange w:id="814" w:author="Graca M Dores" w:date="2016-01-09T14:09:00Z">
          <w:pPr>
            <w:pStyle w:val="EndNoteBibliography"/>
            <w:spacing w:before="240"/>
            <w:ind w:left="720" w:hanging="720"/>
          </w:pPr>
        </w:pPrChange>
      </w:pPr>
      <w:bookmarkStart w:id="815" w:name="_ENREF_31"/>
      <w:r w:rsidRPr="00AC73DF">
        <w:rPr>
          <w:rFonts w:ascii="Arial" w:hAnsi="Arial" w:cs="Arial"/>
          <w:rPrChange w:id="816" w:author="Graca M Dores" w:date="2016-01-09T18:20:00Z">
            <w:rPr>
              <w:color w:val="0000FF" w:themeColor="hyperlink"/>
              <w:u w:val="single"/>
            </w:rPr>
          </w:rPrChange>
        </w:rPr>
        <w:t>Linet</w:t>
      </w:r>
      <w:del w:id="817" w:author="Graca M Dores" w:date="2016-01-09T14:09:00Z">
        <w:r w:rsidRPr="00AC73DF">
          <w:rPr>
            <w:rFonts w:ascii="Arial" w:hAnsi="Arial" w:cs="Arial"/>
            <w:rPrChange w:id="818" w:author="Graca M Dores" w:date="2016-01-09T18:20:00Z">
              <w:rPr>
                <w:color w:val="0000FF" w:themeColor="hyperlink"/>
                <w:u w:val="single"/>
              </w:rPr>
            </w:rPrChange>
          </w:rPr>
          <w:delText xml:space="preserve"> MS, D.</w:delText>
        </w:r>
      </w:del>
      <w:ins w:id="819" w:author="Graca M Dores" w:date="2016-01-09T14:09:00Z">
        <w:r w:rsidRPr="00AC73DF">
          <w:rPr>
            <w:rFonts w:ascii="Arial" w:hAnsi="Arial" w:cs="Arial"/>
            <w:rPrChange w:id="820" w:author="Graca M Dores" w:date="2016-01-09T18:20:00Z">
              <w:rPr>
                <w:color w:val="0000FF" w:themeColor="hyperlink"/>
                <w:u w:val="single"/>
              </w:rPr>
            </w:rPrChange>
          </w:rPr>
          <w:t xml:space="preserve">, M.S., Dores, </w:t>
        </w:r>
      </w:ins>
      <w:r w:rsidRPr="00AC73DF">
        <w:rPr>
          <w:rFonts w:ascii="Arial" w:hAnsi="Arial" w:cs="Arial"/>
          <w:rPrChange w:id="821" w:author="Graca M Dores" w:date="2016-01-09T18:20:00Z">
            <w:rPr>
              <w:color w:val="0000FF" w:themeColor="hyperlink"/>
              <w:u w:val="single"/>
            </w:rPr>
          </w:rPrChange>
        </w:rPr>
        <w:t>G</w:t>
      </w:r>
      <w:ins w:id="822" w:author="Graca M Dores" w:date="2016-01-09T14:09:00Z">
        <w:r w:rsidRPr="00AC73DF">
          <w:rPr>
            <w:rFonts w:ascii="Arial" w:hAnsi="Arial" w:cs="Arial"/>
            <w:rPrChange w:id="823" w:author="Graca M Dores" w:date="2016-01-09T18:20:00Z">
              <w:rPr>
                <w:color w:val="0000FF" w:themeColor="hyperlink"/>
                <w:u w:val="single"/>
              </w:rPr>
            </w:rPrChange>
          </w:rPr>
          <w:t>.M</w:t>
        </w:r>
      </w:ins>
      <w:r w:rsidRPr="00AC73DF">
        <w:rPr>
          <w:rFonts w:ascii="Arial" w:hAnsi="Arial" w:cs="Arial"/>
          <w:rPrChange w:id="824" w:author="Graca M Dores" w:date="2016-01-09T18:20:00Z">
            <w:rPr>
              <w:color w:val="0000FF" w:themeColor="hyperlink"/>
              <w:u w:val="single"/>
            </w:rPr>
          </w:rPrChange>
        </w:rPr>
        <w:t>., Kim</w:t>
      </w:r>
      <w:del w:id="825" w:author="Graca M Dores" w:date="2016-01-09T14:09:00Z">
        <w:r w:rsidRPr="00AC73DF">
          <w:rPr>
            <w:rFonts w:ascii="Arial" w:hAnsi="Arial" w:cs="Arial"/>
            <w:rPrChange w:id="826" w:author="Graca M Dores" w:date="2016-01-09T18:20:00Z">
              <w:rPr>
                <w:color w:val="0000FF" w:themeColor="hyperlink"/>
                <w:u w:val="single"/>
              </w:rPr>
            </w:rPrChange>
          </w:rPr>
          <w:delText xml:space="preserve"> CJ,</w:delText>
        </w:r>
      </w:del>
      <w:ins w:id="827" w:author="Graca M Dores" w:date="2016-01-09T14:09:00Z">
        <w:r w:rsidRPr="00AC73DF">
          <w:rPr>
            <w:rFonts w:ascii="Arial" w:hAnsi="Arial" w:cs="Arial"/>
            <w:rPrChange w:id="828" w:author="Graca M Dores" w:date="2016-01-09T18:20:00Z">
              <w:rPr>
                <w:color w:val="0000FF" w:themeColor="hyperlink"/>
                <w:u w:val="single"/>
              </w:rPr>
            </w:rPrChange>
          </w:rPr>
          <w:t>, C.J.,</w:t>
        </w:r>
      </w:ins>
      <w:r w:rsidRPr="00AC73DF">
        <w:rPr>
          <w:rFonts w:ascii="Arial" w:hAnsi="Arial" w:cs="Arial"/>
          <w:rPrChange w:id="829" w:author="Graca M Dores" w:date="2016-01-09T18:20:00Z">
            <w:rPr>
              <w:color w:val="0000FF" w:themeColor="hyperlink"/>
              <w:u w:val="single"/>
            </w:rPr>
          </w:rPrChange>
        </w:rPr>
        <w:t xml:space="preserve"> Devesa</w:t>
      </w:r>
      <w:del w:id="830" w:author="Graca M Dores" w:date="2016-01-09T14:09:00Z">
        <w:r w:rsidRPr="00AC73DF">
          <w:rPr>
            <w:rFonts w:ascii="Arial" w:hAnsi="Arial" w:cs="Arial"/>
            <w:rPrChange w:id="831" w:author="Graca M Dores" w:date="2016-01-09T18:20:00Z">
              <w:rPr>
                <w:color w:val="0000FF" w:themeColor="hyperlink"/>
                <w:u w:val="single"/>
              </w:rPr>
            </w:rPrChange>
          </w:rPr>
          <w:delText xml:space="preserve"> SS,</w:delText>
        </w:r>
      </w:del>
      <w:ins w:id="832" w:author="Graca M Dores" w:date="2016-01-09T14:09:00Z">
        <w:r w:rsidRPr="00AC73DF">
          <w:rPr>
            <w:rFonts w:ascii="Arial" w:hAnsi="Arial" w:cs="Arial"/>
            <w:rPrChange w:id="833" w:author="Graca M Dores" w:date="2016-01-09T18:20:00Z">
              <w:rPr>
                <w:color w:val="0000FF" w:themeColor="hyperlink"/>
                <w:u w:val="single"/>
              </w:rPr>
            </w:rPrChange>
          </w:rPr>
          <w:t>, S.S. &amp;</w:t>
        </w:r>
      </w:ins>
      <w:r w:rsidRPr="00AC73DF">
        <w:rPr>
          <w:rFonts w:ascii="Arial" w:hAnsi="Arial" w:cs="Arial"/>
          <w:rPrChange w:id="834" w:author="Graca M Dores" w:date="2016-01-09T18:20:00Z">
            <w:rPr>
              <w:color w:val="0000FF" w:themeColor="hyperlink"/>
              <w:u w:val="single"/>
            </w:rPr>
          </w:rPrChange>
        </w:rPr>
        <w:t xml:space="preserve"> Morton</w:t>
      </w:r>
      <w:del w:id="835" w:author="Graca M Dores" w:date="2016-01-09T14:09:00Z">
        <w:r w:rsidRPr="00AC73DF">
          <w:rPr>
            <w:rFonts w:ascii="Arial" w:hAnsi="Arial" w:cs="Arial"/>
            <w:rPrChange w:id="836" w:author="Graca M Dores" w:date="2016-01-09T18:20:00Z">
              <w:rPr>
                <w:color w:val="0000FF" w:themeColor="hyperlink"/>
                <w:u w:val="single"/>
              </w:rPr>
            </w:rPrChange>
          </w:rPr>
          <w:delText xml:space="preserve"> LM</w:delText>
        </w:r>
      </w:del>
      <w:ins w:id="837" w:author="Graca M Dores" w:date="2016-01-09T14:09:00Z">
        <w:r w:rsidRPr="00AC73DF">
          <w:rPr>
            <w:rFonts w:ascii="Arial" w:hAnsi="Arial" w:cs="Arial"/>
            <w:rPrChange w:id="838" w:author="Graca M Dores" w:date="2016-01-09T18:20:00Z">
              <w:rPr>
                <w:color w:val="0000FF" w:themeColor="hyperlink"/>
                <w:u w:val="single"/>
              </w:rPr>
            </w:rPrChange>
          </w:rPr>
          <w:t>, L.M</w:t>
        </w:r>
      </w:ins>
      <w:r w:rsidRPr="00AC73DF">
        <w:rPr>
          <w:rFonts w:ascii="Arial" w:hAnsi="Arial" w:cs="Arial"/>
          <w:rPrChange w:id="839" w:author="Graca M Dores" w:date="2016-01-09T18:20:00Z">
            <w:rPr>
              <w:color w:val="0000FF" w:themeColor="hyperlink"/>
              <w:u w:val="single"/>
            </w:rPr>
          </w:rPrChange>
        </w:rPr>
        <w:t xml:space="preserve">. (2013) Epidemiology and Hereditary Aspects of Acute Leukemia. In: </w:t>
      </w:r>
      <w:r w:rsidRPr="00AC73DF">
        <w:rPr>
          <w:rFonts w:ascii="Arial" w:hAnsi="Arial" w:cs="Arial"/>
          <w:i/>
          <w:rPrChange w:id="840" w:author="Graca M Dores" w:date="2016-01-09T18:20:00Z">
            <w:rPr>
              <w:i/>
              <w:color w:val="0000FF" w:themeColor="hyperlink"/>
              <w:u w:val="single"/>
            </w:rPr>
          </w:rPrChange>
        </w:rPr>
        <w:t>Neoplastic Diseases of the Blood</w:t>
      </w:r>
      <w:r w:rsidRPr="00AC73DF">
        <w:rPr>
          <w:rFonts w:ascii="Arial" w:hAnsi="Arial" w:cs="Arial"/>
          <w:rPrChange w:id="841" w:author="Graca M Dores" w:date="2016-01-09T18:20:00Z">
            <w:rPr>
              <w:color w:val="0000FF" w:themeColor="hyperlink"/>
              <w:u w:val="single"/>
            </w:rPr>
          </w:rPrChange>
        </w:rPr>
        <w:t xml:space="preserve"> (ed. by Wiernik P, G.J., Dutcher J, Kyle R.).</w:t>
      </w:r>
      <w:bookmarkEnd w:id="815"/>
    </w:p>
    <w:p w:rsidR="00AC73DF" w:rsidRPr="00AC73DF" w:rsidRDefault="00AC73DF">
      <w:pPr>
        <w:pStyle w:val="EndNoteBibliography"/>
        <w:ind w:left="720" w:hanging="720"/>
        <w:rPr>
          <w:rFonts w:ascii="Arial" w:hAnsi="Arial" w:cs="Arial"/>
          <w:rPrChange w:id="842" w:author="Graca M Dores" w:date="2016-01-09T18:20:00Z">
            <w:rPr/>
          </w:rPrChange>
        </w:rPr>
        <w:pPrChange w:id="843" w:author="Graca M Dores" w:date="2016-01-09T14:09:00Z">
          <w:pPr>
            <w:pStyle w:val="EndNoteBibliography"/>
            <w:spacing w:before="240"/>
            <w:ind w:left="720" w:hanging="720"/>
          </w:pPr>
        </w:pPrChange>
      </w:pPr>
      <w:bookmarkStart w:id="844" w:name="_ENREF_32"/>
      <w:r w:rsidRPr="00AC73DF">
        <w:rPr>
          <w:rFonts w:ascii="Arial" w:hAnsi="Arial" w:cs="Arial"/>
          <w:rPrChange w:id="845" w:author="Graca M Dores" w:date="2016-01-09T18:20:00Z">
            <w:rPr>
              <w:color w:val="0000FF" w:themeColor="hyperlink"/>
              <w:u w:val="single"/>
            </w:rPr>
          </w:rPrChange>
        </w:rPr>
        <w:t xml:space="preserve">Maynadie, M., De Angelis, R., Marcos-Gragera, R., Visser, O., Allemani, C., Tereanu, C., Capocaccia, R., Giacomin, A., Lutz, J.M., Martos, C., Sankila, R., Johannesen, T.B., Simonetti, A., Sant, M. &amp; Group, H.W. (2013) Survival of European patients diagnosed with myeloid malignancies: a HAEMACARE study. </w:t>
      </w:r>
      <w:r w:rsidRPr="00AC73DF">
        <w:rPr>
          <w:rFonts w:ascii="Arial" w:hAnsi="Arial" w:cs="Arial"/>
          <w:i/>
          <w:rPrChange w:id="846" w:author="Graca M Dores" w:date="2016-01-09T18:20:00Z">
            <w:rPr>
              <w:i/>
              <w:color w:val="0000FF" w:themeColor="hyperlink"/>
              <w:u w:val="single"/>
            </w:rPr>
          </w:rPrChange>
        </w:rPr>
        <w:t xml:space="preserve">Haematologica, </w:t>
      </w:r>
      <w:r w:rsidRPr="00AC73DF">
        <w:rPr>
          <w:rFonts w:ascii="Arial" w:hAnsi="Arial" w:cs="Arial"/>
          <w:b/>
          <w:rPrChange w:id="847" w:author="Graca M Dores" w:date="2016-01-09T18:20:00Z">
            <w:rPr>
              <w:b/>
              <w:color w:val="0000FF" w:themeColor="hyperlink"/>
              <w:u w:val="single"/>
            </w:rPr>
          </w:rPrChange>
        </w:rPr>
        <w:t xml:space="preserve">98, </w:t>
      </w:r>
      <w:r w:rsidRPr="00AC73DF">
        <w:rPr>
          <w:rFonts w:ascii="Arial" w:hAnsi="Arial" w:cs="Arial"/>
          <w:rPrChange w:id="848" w:author="Graca M Dores" w:date="2016-01-09T18:20:00Z">
            <w:rPr>
              <w:color w:val="0000FF" w:themeColor="hyperlink"/>
              <w:u w:val="single"/>
            </w:rPr>
          </w:rPrChange>
        </w:rPr>
        <w:t>230-238.</w:t>
      </w:r>
      <w:bookmarkEnd w:id="844"/>
    </w:p>
    <w:p w:rsidR="00AC73DF" w:rsidRPr="00AC73DF" w:rsidRDefault="00AC73DF">
      <w:pPr>
        <w:pStyle w:val="EndNoteBibliography"/>
        <w:ind w:left="720" w:hanging="720"/>
        <w:rPr>
          <w:rFonts w:ascii="Arial" w:hAnsi="Arial" w:cs="Arial"/>
          <w:rPrChange w:id="849" w:author="Graca M Dores" w:date="2016-01-09T18:20:00Z">
            <w:rPr/>
          </w:rPrChange>
        </w:rPr>
        <w:pPrChange w:id="850" w:author="Graca M Dores" w:date="2016-01-09T14:09:00Z">
          <w:pPr>
            <w:pStyle w:val="EndNoteBibliography"/>
            <w:spacing w:before="240"/>
            <w:ind w:left="720" w:hanging="720"/>
          </w:pPr>
        </w:pPrChange>
      </w:pPr>
      <w:bookmarkStart w:id="851" w:name="_ENREF_33"/>
      <w:r w:rsidRPr="00AC73DF">
        <w:rPr>
          <w:rFonts w:ascii="Arial" w:hAnsi="Arial" w:cs="Arial"/>
          <w:rPrChange w:id="852" w:author="Graca M Dores" w:date="2016-01-09T18:20:00Z">
            <w:rPr>
              <w:color w:val="0000FF" w:themeColor="hyperlink"/>
              <w:u w:val="single"/>
            </w:rPr>
          </w:rPrChange>
        </w:rPr>
        <w:t xml:space="preserve">Maynadie, M., Girodon, F., Manivet-Janoray, I., Mounier, M., Mugneret, F., Bailly, F., Favre, B., Caillot, D., Petrella, T., Flesch, M. &amp; Carli, P.M. (2011) Twenty-five years of epidemiological recording on myeloid malignancies: data from the specialized registry of hematologic malignancies of Cote d'Or (Burgundy, France). </w:t>
      </w:r>
      <w:r w:rsidRPr="00AC73DF">
        <w:rPr>
          <w:rFonts w:ascii="Arial" w:hAnsi="Arial" w:cs="Arial"/>
          <w:i/>
          <w:rPrChange w:id="853" w:author="Graca M Dores" w:date="2016-01-09T18:20:00Z">
            <w:rPr>
              <w:i/>
              <w:color w:val="0000FF" w:themeColor="hyperlink"/>
              <w:u w:val="single"/>
            </w:rPr>
          </w:rPrChange>
        </w:rPr>
        <w:t xml:space="preserve">Haematologica, </w:t>
      </w:r>
      <w:r w:rsidRPr="00AC73DF">
        <w:rPr>
          <w:rFonts w:ascii="Arial" w:hAnsi="Arial" w:cs="Arial"/>
          <w:b/>
          <w:rPrChange w:id="854" w:author="Graca M Dores" w:date="2016-01-09T18:20:00Z">
            <w:rPr>
              <w:b/>
              <w:color w:val="0000FF" w:themeColor="hyperlink"/>
              <w:u w:val="single"/>
            </w:rPr>
          </w:rPrChange>
        </w:rPr>
        <w:t xml:space="preserve">96, </w:t>
      </w:r>
      <w:r w:rsidRPr="00AC73DF">
        <w:rPr>
          <w:rFonts w:ascii="Arial" w:hAnsi="Arial" w:cs="Arial"/>
          <w:rPrChange w:id="855" w:author="Graca M Dores" w:date="2016-01-09T18:20:00Z">
            <w:rPr>
              <w:color w:val="0000FF" w:themeColor="hyperlink"/>
              <w:u w:val="single"/>
            </w:rPr>
          </w:rPrChange>
        </w:rPr>
        <w:t>55-61.</w:t>
      </w:r>
      <w:bookmarkEnd w:id="851"/>
    </w:p>
    <w:p w:rsidR="00AC73DF" w:rsidRPr="00AC73DF" w:rsidRDefault="00AC73DF">
      <w:pPr>
        <w:pStyle w:val="EndNoteBibliography"/>
        <w:ind w:left="720" w:hanging="720"/>
        <w:rPr>
          <w:rFonts w:ascii="Arial" w:hAnsi="Arial" w:cs="Arial"/>
          <w:rPrChange w:id="856" w:author="Graca M Dores" w:date="2016-01-09T18:20:00Z">
            <w:rPr/>
          </w:rPrChange>
        </w:rPr>
        <w:pPrChange w:id="857" w:author="Graca M Dores" w:date="2016-01-09T14:09:00Z">
          <w:pPr>
            <w:pStyle w:val="EndNoteBibliography"/>
            <w:spacing w:before="240"/>
            <w:ind w:left="720" w:hanging="720"/>
          </w:pPr>
        </w:pPrChange>
      </w:pPr>
      <w:bookmarkStart w:id="858" w:name="_ENREF_34"/>
      <w:r w:rsidRPr="00AC73DF">
        <w:rPr>
          <w:rFonts w:ascii="Arial" w:hAnsi="Arial" w:cs="Arial"/>
          <w:rPrChange w:id="859" w:author="Graca M Dores" w:date="2016-01-09T18:20:00Z">
            <w:rPr>
              <w:color w:val="0000FF" w:themeColor="hyperlink"/>
              <w:u w:val="single"/>
            </w:rPr>
          </w:rPrChange>
        </w:rPr>
        <w:t xml:space="preserve">Mehta, J., Wang, H., Iqbal, S.U. &amp; Mesa, R. (2014) Epidemiology of myeloproliferative neoplasms in the United States. </w:t>
      </w:r>
      <w:r w:rsidRPr="00AC73DF">
        <w:rPr>
          <w:rFonts w:ascii="Arial" w:hAnsi="Arial" w:cs="Arial"/>
          <w:i/>
          <w:rPrChange w:id="860" w:author="Graca M Dores" w:date="2016-01-09T18:20:00Z">
            <w:rPr>
              <w:i/>
              <w:color w:val="0000FF" w:themeColor="hyperlink"/>
              <w:u w:val="single"/>
            </w:rPr>
          </w:rPrChange>
        </w:rPr>
        <w:t xml:space="preserve">Leuk Lymphoma, </w:t>
      </w:r>
      <w:r w:rsidRPr="00AC73DF">
        <w:rPr>
          <w:rFonts w:ascii="Arial" w:hAnsi="Arial" w:cs="Arial"/>
          <w:b/>
          <w:rPrChange w:id="861" w:author="Graca M Dores" w:date="2016-01-09T18:20:00Z">
            <w:rPr>
              <w:b/>
              <w:color w:val="0000FF" w:themeColor="hyperlink"/>
              <w:u w:val="single"/>
            </w:rPr>
          </w:rPrChange>
        </w:rPr>
        <w:t xml:space="preserve">55, </w:t>
      </w:r>
      <w:r w:rsidRPr="00AC73DF">
        <w:rPr>
          <w:rFonts w:ascii="Arial" w:hAnsi="Arial" w:cs="Arial"/>
          <w:rPrChange w:id="862" w:author="Graca M Dores" w:date="2016-01-09T18:20:00Z">
            <w:rPr>
              <w:color w:val="0000FF" w:themeColor="hyperlink"/>
              <w:u w:val="single"/>
            </w:rPr>
          </w:rPrChange>
        </w:rPr>
        <w:t>595-600.</w:t>
      </w:r>
      <w:bookmarkEnd w:id="858"/>
    </w:p>
    <w:p w:rsidR="00AC73DF" w:rsidRPr="00AC73DF" w:rsidRDefault="00AC73DF">
      <w:pPr>
        <w:pStyle w:val="EndNoteBibliography"/>
        <w:ind w:left="720" w:hanging="720"/>
        <w:rPr>
          <w:rFonts w:ascii="Arial" w:hAnsi="Arial" w:cs="Arial"/>
          <w:rPrChange w:id="863" w:author="Graca M Dores" w:date="2016-01-09T18:20:00Z">
            <w:rPr/>
          </w:rPrChange>
        </w:rPr>
        <w:pPrChange w:id="864" w:author="Graca M Dores" w:date="2016-01-09T14:09:00Z">
          <w:pPr>
            <w:pStyle w:val="EndNoteBibliography"/>
            <w:spacing w:before="240"/>
            <w:ind w:left="720" w:hanging="720"/>
          </w:pPr>
        </w:pPrChange>
      </w:pPr>
      <w:bookmarkStart w:id="865" w:name="_ENREF_35"/>
      <w:r w:rsidRPr="00AC73DF">
        <w:rPr>
          <w:rFonts w:ascii="Arial" w:hAnsi="Arial" w:cs="Arial"/>
          <w:rPrChange w:id="866" w:author="Graca M Dores" w:date="2016-01-09T18:20:00Z">
            <w:rPr>
              <w:color w:val="0000FF" w:themeColor="hyperlink"/>
              <w:u w:val="single"/>
            </w:rPr>
          </w:rPrChange>
        </w:rPr>
        <w:t xml:space="preserve">Mesa, R.A., Silverstein, M.N., Jacobsen, S.J., Wollan, P.C. &amp; Tefferi, A. (1999) Population-based incidence and survival figures in essential thrombocythemia and agnogenic myeloid metaplasia: an Olmsted County Study, 1976-1995. </w:t>
      </w:r>
      <w:r w:rsidRPr="00AC73DF">
        <w:rPr>
          <w:rFonts w:ascii="Arial" w:hAnsi="Arial" w:cs="Arial"/>
          <w:i/>
          <w:rPrChange w:id="867" w:author="Graca M Dores" w:date="2016-01-09T18:20:00Z">
            <w:rPr>
              <w:i/>
              <w:color w:val="0000FF" w:themeColor="hyperlink"/>
              <w:u w:val="single"/>
            </w:rPr>
          </w:rPrChange>
        </w:rPr>
        <w:t xml:space="preserve">Am J Hematol, </w:t>
      </w:r>
      <w:r w:rsidRPr="00AC73DF">
        <w:rPr>
          <w:rFonts w:ascii="Arial" w:hAnsi="Arial" w:cs="Arial"/>
          <w:b/>
          <w:rPrChange w:id="868" w:author="Graca M Dores" w:date="2016-01-09T18:20:00Z">
            <w:rPr>
              <w:b/>
              <w:color w:val="0000FF" w:themeColor="hyperlink"/>
              <w:u w:val="single"/>
            </w:rPr>
          </w:rPrChange>
        </w:rPr>
        <w:t xml:space="preserve">61, </w:t>
      </w:r>
      <w:r w:rsidRPr="00AC73DF">
        <w:rPr>
          <w:rFonts w:ascii="Arial" w:hAnsi="Arial" w:cs="Arial"/>
          <w:rPrChange w:id="869" w:author="Graca M Dores" w:date="2016-01-09T18:20:00Z">
            <w:rPr>
              <w:color w:val="0000FF" w:themeColor="hyperlink"/>
              <w:u w:val="single"/>
            </w:rPr>
          </w:rPrChange>
        </w:rPr>
        <w:t>10-15.</w:t>
      </w:r>
      <w:bookmarkEnd w:id="865"/>
    </w:p>
    <w:p w:rsidR="00AC73DF" w:rsidRPr="00AC73DF" w:rsidRDefault="00AC73DF">
      <w:pPr>
        <w:pStyle w:val="EndNoteBibliography"/>
        <w:ind w:left="720" w:hanging="720"/>
        <w:rPr>
          <w:rFonts w:ascii="Arial" w:hAnsi="Arial" w:cs="Arial"/>
          <w:rPrChange w:id="870" w:author="Graca M Dores" w:date="2016-01-09T18:20:00Z">
            <w:rPr/>
          </w:rPrChange>
        </w:rPr>
        <w:pPrChange w:id="871" w:author="Graca M Dores" w:date="2016-01-09T14:09:00Z">
          <w:pPr>
            <w:pStyle w:val="EndNoteBibliography"/>
            <w:spacing w:before="240"/>
            <w:ind w:left="720" w:hanging="720"/>
          </w:pPr>
        </w:pPrChange>
      </w:pPr>
      <w:bookmarkStart w:id="872" w:name="_ENREF_36"/>
      <w:r w:rsidRPr="00AC73DF">
        <w:rPr>
          <w:rFonts w:ascii="Arial" w:hAnsi="Arial" w:cs="Arial"/>
          <w:rPrChange w:id="873" w:author="Graca M Dores" w:date="2016-01-09T18:20:00Z">
            <w:rPr>
              <w:color w:val="0000FF" w:themeColor="hyperlink"/>
              <w:u w:val="single"/>
            </w:rPr>
          </w:rPrChange>
        </w:rPr>
        <w:t xml:space="preserve">Morton, L.M., Wang, S.S., Devesa, S.S., Hartge, P., Weisenburger, D.D. &amp; Linet, M.S. (2006) Lymphoma incidence patterns by WHO subtype in the United States, 1992-2001. </w:t>
      </w:r>
      <w:r w:rsidRPr="00AC73DF">
        <w:rPr>
          <w:rFonts w:ascii="Arial" w:hAnsi="Arial" w:cs="Arial"/>
          <w:i/>
          <w:rPrChange w:id="874" w:author="Graca M Dores" w:date="2016-01-09T18:20:00Z">
            <w:rPr>
              <w:i/>
              <w:color w:val="0000FF" w:themeColor="hyperlink"/>
              <w:u w:val="single"/>
            </w:rPr>
          </w:rPrChange>
        </w:rPr>
        <w:t xml:space="preserve">Blood, </w:t>
      </w:r>
      <w:r w:rsidRPr="00AC73DF">
        <w:rPr>
          <w:rFonts w:ascii="Arial" w:hAnsi="Arial" w:cs="Arial"/>
          <w:b/>
          <w:rPrChange w:id="875" w:author="Graca M Dores" w:date="2016-01-09T18:20:00Z">
            <w:rPr>
              <w:b/>
              <w:color w:val="0000FF" w:themeColor="hyperlink"/>
              <w:u w:val="single"/>
            </w:rPr>
          </w:rPrChange>
        </w:rPr>
        <w:t xml:space="preserve">107, </w:t>
      </w:r>
      <w:r w:rsidRPr="00AC73DF">
        <w:rPr>
          <w:rFonts w:ascii="Arial" w:hAnsi="Arial" w:cs="Arial"/>
          <w:rPrChange w:id="876" w:author="Graca M Dores" w:date="2016-01-09T18:20:00Z">
            <w:rPr>
              <w:color w:val="0000FF" w:themeColor="hyperlink"/>
              <w:u w:val="single"/>
            </w:rPr>
          </w:rPrChange>
        </w:rPr>
        <w:t>265-276.</w:t>
      </w:r>
      <w:bookmarkEnd w:id="872"/>
    </w:p>
    <w:p w:rsidR="00AC73DF" w:rsidRPr="00AC73DF" w:rsidRDefault="00AC73DF">
      <w:pPr>
        <w:pStyle w:val="EndNoteBibliography"/>
        <w:ind w:left="720" w:hanging="720"/>
        <w:rPr>
          <w:rFonts w:ascii="Arial" w:hAnsi="Arial" w:cs="Arial"/>
          <w:rPrChange w:id="877" w:author="Graca M Dores" w:date="2016-01-09T18:20:00Z">
            <w:rPr/>
          </w:rPrChange>
        </w:rPr>
        <w:pPrChange w:id="878" w:author="Graca M Dores" w:date="2016-01-09T14:09:00Z">
          <w:pPr>
            <w:pStyle w:val="EndNoteBibliography"/>
            <w:spacing w:before="240"/>
            <w:ind w:left="720" w:hanging="720"/>
          </w:pPr>
        </w:pPrChange>
      </w:pPr>
      <w:bookmarkStart w:id="879" w:name="_ENREF_37"/>
      <w:r w:rsidRPr="00AC73DF">
        <w:rPr>
          <w:rFonts w:ascii="Arial" w:hAnsi="Arial" w:cs="Arial"/>
          <w:rPrChange w:id="880" w:author="Graca M Dores" w:date="2016-01-09T18:20:00Z">
            <w:rPr>
              <w:color w:val="0000FF" w:themeColor="hyperlink"/>
              <w:u w:val="single"/>
            </w:rPr>
          </w:rPrChange>
        </w:rPr>
        <w:t xml:space="preserve">Moulard, O., Mehta, J., Fryzek, J., Olivares, R., Iqbal, U. &amp; Mesa, R.A. (2014) Epidemiology of myelofibrosis, essential thrombocythemia, and polycythemia vera in the European Union. </w:t>
      </w:r>
      <w:r w:rsidRPr="00AC73DF">
        <w:rPr>
          <w:rFonts w:ascii="Arial" w:hAnsi="Arial" w:cs="Arial"/>
          <w:i/>
          <w:rPrChange w:id="881" w:author="Graca M Dores" w:date="2016-01-09T18:20:00Z">
            <w:rPr>
              <w:i/>
              <w:color w:val="0000FF" w:themeColor="hyperlink"/>
              <w:u w:val="single"/>
            </w:rPr>
          </w:rPrChange>
        </w:rPr>
        <w:t xml:space="preserve">Eur J Haematol, </w:t>
      </w:r>
      <w:r w:rsidRPr="00AC73DF">
        <w:rPr>
          <w:rFonts w:ascii="Arial" w:hAnsi="Arial" w:cs="Arial"/>
          <w:b/>
          <w:rPrChange w:id="882" w:author="Graca M Dores" w:date="2016-01-09T18:20:00Z">
            <w:rPr>
              <w:b/>
              <w:color w:val="0000FF" w:themeColor="hyperlink"/>
              <w:u w:val="single"/>
            </w:rPr>
          </w:rPrChange>
        </w:rPr>
        <w:t xml:space="preserve">92, </w:t>
      </w:r>
      <w:r w:rsidRPr="00AC73DF">
        <w:rPr>
          <w:rFonts w:ascii="Arial" w:hAnsi="Arial" w:cs="Arial"/>
          <w:rPrChange w:id="883" w:author="Graca M Dores" w:date="2016-01-09T18:20:00Z">
            <w:rPr>
              <w:color w:val="0000FF" w:themeColor="hyperlink"/>
              <w:u w:val="single"/>
            </w:rPr>
          </w:rPrChange>
        </w:rPr>
        <w:t>289-297.</w:t>
      </w:r>
      <w:bookmarkEnd w:id="879"/>
    </w:p>
    <w:p w:rsidR="00AC73DF" w:rsidRPr="00AC73DF" w:rsidRDefault="00AC73DF">
      <w:pPr>
        <w:pStyle w:val="EndNoteBibliography"/>
        <w:ind w:left="720" w:hanging="720"/>
        <w:rPr>
          <w:rFonts w:ascii="Arial" w:hAnsi="Arial" w:cs="Arial"/>
          <w:rPrChange w:id="884" w:author="Graca M Dores" w:date="2016-01-09T18:20:00Z">
            <w:rPr/>
          </w:rPrChange>
        </w:rPr>
        <w:pPrChange w:id="885" w:author="Graca M Dores" w:date="2016-01-09T14:09:00Z">
          <w:pPr>
            <w:pStyle w:val="EndNoteBibliography"/>
            <w:spacing w:before="240"/>
            <w:ind w:left="720" w:hanging="720"/>
          </w:pPr>
        </w:pPrChange>
      </w:pPr>
      <w:bookmarkStart w:id="886" w:name="_ENREF_38"/>
      <w:r w:rsidRPr="00AC73DF">
        <w:rPr>
          <w:rFonts w:ascii="Arial" w:hAnsi="Arial" w:cs="Arial"/>
          <w:rPrChange w:id="887" w:author="Graca M Dores" w:date="2016-01-09T18:20:00Z">
            <w:rPr>
              <w:color w:val="0000FF" w:themeColor="hyperlink"/>
              <w:u w:val="single"/>
            </w:rPr>
          </w:rPrChange>
        </w:rPr>
        <w:lastRenderedPageBreak/>
        <w:t xml:space="preserve">Murphy, F., Kroll, M.E., Pirie, K., Reeves, G., Green, J. &amp; Beral, V. (2013) Body size in relation to incidence of subtypes of haematological malignancy in the prospective Million Women Study. </w:t>
      </w:r>
      <w:r w:rsidRPr="00AC73DF">
        <w:rPr>
          <w:rFonts w:ascii="Arial" w:hAnsi="Arial" w:cs="Arial"/>
          <w:i/>
          <w:rPrChange w:id="888" w:author="Graca M Dores" w:date="2016-01-09T18:20:00Z">
            <w:rPr>
              <w:i/>
              <w:color w:val="0000FF" w:themeColor="hyperlink"/>
              <w:u w:val="single"/>
            </w:rPr>
          </w:rPrChange>
        </w:rPr>
        <w:t xml:space="preserve">Br J Cancer, </w:t>
      </w:r>
      <w:r w:rsidRPr="00AC73DF">
        <w:rPr>
          <w:rFonts w:ascii="Arial" w:hAnsi="Arial" w:cs="Arial"/>
          <w:b/>
          <w:rPrChange w:id="889" w:author="Graca M Dores" w:date="2016-01-09T18:20:00Z">
            <w:rPr>
              <w:b/>
              <w:color w:val="0000FF" w:themeColor="hyperlink"/>
              <w:u w:val="single"/>
            </w:rPr>
          </w:rPrChange>
        </w:rPr>
        <w:t xml:space="preserve">108, </w:t>
      </w:r>
      <w:r w:rsidRPr="00AC73DF">
        <w:rPr>
          <w:rFonts w:ascii="Arial" w:hAnsi="Arial" w:cs="Arial"/>
          <w:rPrChange w:id="890" w:author="Graca M Dores" w:date="2016-01-09T18:20:00Z">
            <w:rPr>
              <w:color w:val="0000FF" w:themeColor="hyperlink"/>
              <w:u w:val="single"/>
            </w:rPr>
          </w:rPrChange>
        </w:rPr>
        <w:t>2390-2398.</w:t>
      </w:r>
      <w:bookmarkEnd w:id="886"/>
    </w:p>
    <w:p w:rsidR="00AC73DF" w:rsidRPr="00AC73DF" w:rsidRDefault="00AC73DF">
      <w:pPr>
        <w:pStyle w:val="EndNoteBibliography"/>
        <w:ind w:left="720" w:hanging="720"/>
        <w:rPr>
          <w:rFonts w:ascii="Arial" w:hAnsi="Arial" w:cs="Arial"/>
          <w:rPrChange w:id="891" w:author="Graca M Dores" w:date="2016-01-09T18:20:00Z">
            <w:rPr/>
          </w:rPrChange>
        </w:rPr>
        <w:pPrChange w:id="892" w:author="Graca M Dores" w:date="2016-01-09T14:09:00Z">
          <w:pPr>
            <w:pStyle w:val="EndNoteBibliography"/>
            <w:spacing w:before="240"/>
            <w:ind w:left="720" w:hanging="720"/>
          </w:pPr>
        </w:pPrChange>
      </w:pPr>
      <w:bookmarkStart w:id="893" w:name="_ENREF_39"/>
      <w:r w:rsidRPr="00AC73DF">
        <w:rPr>
          <w:rFonts w:ascii="Arial" w:hAnsi="Arial" w:cs="Arial"/>
          <w:rPrChange w:id="894" w:author="Graca M Dores" w:date="2016-01-09T18:20:00Z">
            <w:rPr>
              <w:color w:val="0000FF" w:themeColor="hyperlink"/>
              <w:u w:val="single"/>
            </w:rPr>
          </w:rPrChange>
        </w:rPr>
        <w:t xml:space="preserve">Murphy, S., Peterson, P., Iland, H. &amp; Laszlo, J. (1997) Experience of the Polycythemia Vera Study Group with essential thrombocythemia: a final report on diagnostic criteria, survival, and leukemic transition by treatment. </w:t>
      </w:r>
      <w:r w:rsidRPr="00AC73DF">
        <w:rPr>
          <w:rFonts w:ascii="Arial" w:hAnsi="Arial" w:cs="Arial"/>
          <w:i/>
          <w:rPrChange w:id="895" w:author="Graca M Dores" w:date="2016-01-09T18:20:00Z">
            <w:rPr>
              <w:i/>
              <w:color w:val="0000FF" w:themeColor="hyperlink"/>
              <w:u w:val="single"/>
            </w:rPr>
          </w:rPrChange>
        </w:rPr>
        <w:t xml:space="preserve">Semin Hematol, </w:t>
      </w:r>
      <w:r w:rsidRPr="00AC73DF">
        <w:rPr>
          <w:rFonts w:ascii="Arial" w:hAnsi="Arial" w:cs="Arial"/>
          <w:b/>
          <w:rPrChange w:id="896" w:author="Graca M Dores" w:date="2016-01-09T18:20:00Z">
            <w:rPr>
              <w:b/>
              <w:color w:val="0000FF" w:themeColor="hyperlink"/>
              <w:u w:val="single"/>
            </w:rPr>
          </w:rPrChange>
        </w:rPr>
        <w:t xml:space="preserve">34, </w:t>
      </w:r>
      <w:r w:rsidRPr="00AC73DF">
        <w:rPr>
          <w:rFonts w:ascii="Arial" w:hAnsi="Arial" w:cs="Arial"/>
          <w:rPrChange w:id="897" w:author="Graca M Dores" w:date="2016-01-09T18:20:00Z">
            <w:rPr>
              <w:color w:val="0000FF" w:themeColor="hyperlink"/>
              <w:u w:val="single"/>
            </w:rPr>
          </w:rPrChange>
        </w:rPr>
        <w:t>29-39.</w:t>
      </w:r>
      <w:bookmarkEnd w:id="893"/>
    </w:p>
    <w:p w:rsidR="00AC73DF" w:rsidRPr="00AC73DF" w:rsidRDefault="00AC73DF">
      <w:pPr>
        <w:pStyle w:val="EndNoteBibliography"/>
        <w:ind w:left="720" w:hanging="720"/>
        <w:rPr>
          <w:rFonts w:ascii="Arial" w:hAnsi="Arial" w:cs="Arial"/>
          <w:rPrChange w:id="898" w:author="Graca M Dores" w:date="2016-01-09T18:20:00Z">
            <w:rPr/>
          </w:rPrChange>
        </w:rPr>
        <w:pPrChange w:id="899" w:author="Graca M Dores" w:date="2016-01-09T14:09:00Z">
          <w:pPr>
            <w:pStyle w:val="EndNoteBibliography"/>
            <w:spacing w:before="240"/>
            <w:ind w:left="720" w:hanging="720"/>
          </w:pPr>
        </w:pPrChange>
      </w:pPr>
      <w:bookmarkStart w:id="900" w:name="_ENREF_40"/>
      <w:r w:rsidRPr="00AC73DF">
        <w:rPr>
          <w:rFonts w:ascii="Arial" w:hAnsi="Arial" w:cs="Arial"/>
          <w:rPrChange w:id="901" w:author="Graca M Dores" w:date="2016-01-09T18:20:00Z">
            <w:rPr>
              <w:color w:val="0000FF" w:themeColor="hyperlink"/>
              <w:u w:val="single"/>
            </w:rPr>
          </w:rPrChange>
        </w:rPr>
        <w:t xml:space="preserve">Niemeyer, C.M., Arico, M., Basso, G., Biondi, A., Cantu Rajnoldi, A., Creutzig, U., Haas, O., Harbott, J., Hasle, H., Kerndrup, G., Locatelli, F., Mann, G., Stollmann-Gibbels, B., van't Veer-Korthof, E.T., van Wering, E. &amp; Zimmermann, M. (1997) Chronic myelomonocytic leukemia in childhood: a retrospective analysis of 110 cases. European Working Group on Myelodysplastic Syndromes in Childhood (EWOG-MDS). </w:t>
      </w:r>
      <w:r w:rsidRPr="00AC73DF">
        <w:rPr>
          <w:rFonts w:ascii="Arial" w:hAnsi="Arial" w:cs="Arial"/>
          <w:i/>
          <w:rPrChange w:id="902" w:author="Graca M Dores" w:date="2016-01-09T18:20:00Z">
            <w:rPr>
              <w:i/>
              <w:color w:val="0000FF" w:themeColor="hyperlink"/>
              <w:u w:val="single"/>
            </w:rPr>
          </w:rPrChange>
        </w:rPr>
        <w:t xml:space="preserve">Blood, </w:t>
      </w:r>
      <w:r w:rsidRPr="00AC73DF">
        <w:rPr>
          <w:rFonts w:ascii="Arial" w:hAnsi="Arial" w:cs="Arial"/>
          <w:b/>
          <w:rPrChange w:id="903" w:author="Graca M Dores" w:date="2016-01-09T18:20:00Z">
            <w:rPr>
              <w:b/>
              <w:color w:val="0000FF" w:themeColor="hyperlink"/>
              <w:u w:val="single"/>
            </w:rPr>
          </w:rPrChange>
        </w:rPr>
        <w:t xml:space="preserve">89, </w:t>
      </w:r>
      <w:r w:rsidRPr="00AC73DF">
        <w:rPr>
          <w:rFonts w:ascii="Arial" w:hAnsi="Arial" w:cs="Arial"/>
          <w:rPrChange w:id="904" w:author="Graca M Dores" w:date="2016-01-09T18:20:00Z">
            <w:rPr>
              <w:color w:val="0000FF" w:themeColor="hyperlink"/>
              <w:u w:val="single"/>
            </w:rPr>
          </w:rPrChange>
        </w:rPr>
        <w:t>3534-3543.</w:t>
      </w:r>
      <w:bookmarkEnd w:id="900"/>
    </w:p>
    <w:p w:rsidR="00AC73DF" w:rsidRPr="00AC73DF" w:rsidRDefault="00AC73DF">
      <w:pPr>
        <w:pStyle w:val="EndNoteBibliography"/>
        <w:ind w:left="720" w:hanging="720"/>
        <w:rPr>
          <w:rFonts w:ascii="Arial" w:hAnsi="Arial" w:cs="Arial"/>
          <w:rPrChange w:id="905" w:author="Graca M Dores" w:date="2016-01-09T18:20:00Z">
            <w:rPr/>
          </w:rPrChange>
        </w:rPr>
        <w:pPrChange w:id="906" w:author="Graca M Dores" w:date="2016-01-09T14:09:00Z">
          <w:pPr>
            <w:pStyle w:val="EndNoteBibliography"/>
            <w:spacing w:before="240"/>
            <w:ind w:left="720" w:hanging="720"/>
          </w:pPr>
        </w:pPrChange>
      </w:pPr>
      <w:bookmarkStart w:id="907" w:name="_ENREF_41"/>
      <w:r w:rsidRPr="00AC73DF">
        <w:rPr>
          <w:rFonts w:ascii="Arial" w:hAnsi="Arial" w:cs="Arial"/>
          <w:rPrChange w:id="908" w:author="Graca M Dores" w:date="2016-01-09T18:20:00Z">
            <w:rPr>
              <w:color w:val="0000FF" w:themeColor="hyperlink"/>
              <w:u w:val="single"/>
            </w:rPr>
          </w:rPrChange>
        </w:rPr>
        <w:t xml:space="preserve">Osca-Gelis, G., Puig-Vives, M., Saez, M., Gallardo, D., Lloveras, N., Guardia, R. &amp; Marcos-Gragera, R. (2014) Is survival in myeloid malignancies really improving? A retrospective 15-year population-based study. </w:t>
      </w:r>
      <w:r w:rsidRPr="00AC73DF">
        <w:rPr>
          <w:rFonts w:ascii="Arial" w:hAnsi="Arial" w:cs="Arial"/>
          <w:i/>
          <w:rPrChange w:id="909" w:author="Graca M Dores" w:date="2016-01-09T18:20:00Z">
            <w:rPr>
              <w:i/>
              <w:color w:val="0000FF" w:themeColor="hyperlink"/>
              <w:u w:val="single"/>
            </w:rPr>
          </w:rPrChange>
        </w:rPr>
        <w:t>Leuk Lymphoma</w:t>
      </w:r>
      <w:r w:rsidRPr="00AC73DF">
        <w:rPr>
          <w:rFonts w:ascii="Arial" w:hAnsi="Arial" w:cs="Arial"/>
          <w:b/>
          <w:rPrChange w:id="910" w:author="Graca M Dores" w:date="2016-01-09T18:20:00Z">
            <w:rPr>
              <w:b/>
              <w:color w:val="0000FF" w:themeColor="hyperlink"/>
              <w:u w:val="single"/>
            </w:rPr>
          </w:rPrChange>
        </w:rPr>
        <w:t xml:space="preserve">, </w:t>
      </w:r>
      <w:r w:rsidRPr="00AC73DF">
        <w:rPr>
          <w:rFonts w:ascii="Arial" w:hAnsi="Arial" w:cs="Arial"/>
          <w:rPrChange w:id="911" w:author="Graca M Dores" w:date="2016-01-09T18:20:00Z">
            <w:rPr>
              <w:color w:val="0000FF" w:themeColor="hyperlink"/>
              <w:u w:val="single"/>
            </w:rPr>
          </w:rPrChange>
        </w:rPr>
        <w:t>1-7.</w:t>
      </w:r>
      <w:bookmarkEnd w:id="907"/>
    </w:p>
    <w:p w:rsidR="0013570D" w:rsidRPr="002D6EBD" w:rsidRDefault="00AC73DF" w:rsidP="0013570D">
      <w:pPr>
        <w:pStyle w:val="EndNoteBibliography"/>
        <w:ind w:left="720" w:hanging="720"/>
        <w:rPr>
          <w:ins w:id="912" w:author="Graca M Dores" w:date="2016-01-09T14:09:00Z"/>
          <w:rFonts w:ascii="Arial" w:hAnsi="Arial" w:cs="Arial"/>
          <w:rPrChange w:id="913" w:author="Graca M Dores" w:date="2016-01-09T18:20:00Z">
            <w:rPr>
              <w:ins w:id="914" w:author="Graca M Dores" w:date="2016-01-09T14:09:00Z"/>
            </w:rPr>
          </w:rPrChange>
        </w:rPr>
      </w:pPr>
      <w:bookmarkStart w:id="915" w:name="_ENREF_42"/>
      <w:r w:rsidRPr="00AC73DF">
        <w:rPr>
          <w:rFonts w:ascii="Arial" w:hAnsi="Arial" w:cs="Arial"/>
          <w:rPrChange w:id="916" w:author="Graca M Dores" w:date="2016-01-09T18:20:00Z">
            <w:rPr>
              <w:color w:val="0000FF" w:themeColor="hyperlink"/>
              <w:u w:val="single"/>
            </w:rPr>
          </w:rPrChange>
        </w:rPr>
        <w:t xml:space="preserve">Passamonti, F., </w:t>
      </w:r>
      <w:ins w:id="917" w:author="Graca M Dores" w:date="2016-01-09T14:09:00Z">
        <w:r w:rsidRPr="00AC73DF">
          <w:rPr>
            <w:rFonts w:ascii="Arial" w:hAnsi="Arial" w:cs="Arial"/>
            <w:rPrChange w:id="918" w:author="Graca M Dores" w:date="2016-01-09T18:20:00Z">
              <w:rPr>
                <w:color w:val="0000FF" w:themeColor="hyperlink"/>
                <w:u w:val="single"/>
              </w:rPr>
            </w:rPrChange>
          </w:rPr>
          <w:t xml:space="preserve">Cervantes, F., Vannucchi, A.M., Morra, E., Rumi, E., Pereira, A., Guglielmelli, P., Pungolino, E., Caramella, M., Maffioli, M., Pascutto, C., Lazzarino, M., Cazzola, M. &amp; Tefferi, A. (2010) A dynamic prognostic model to predict survival in primary myelofibrosis: a study by the IWG-MRT (International Working Group for Myeloproliferative Neoplasms Research and Treatment). </w:t>
        </w:r>
        <w:r w:rsidRPr="00AC73DF">
          <w:rPr>
            <w:rFonts w:ascii="Arial" w:hAnsi="Arial" w:cs="Arial"/>
            <w:i/>
            <w:rPrChange w:id="919" w:author="Graca M Dores" w:date="2016-01-09T18:20:00Z">
              <w:rPr>
                <w:i/>
                <w:color w:val="0000FF" w:themeColor="hyperlink"/>
                <w:u w:val="single"/>
              </w:rPr>
            </w:rPrChange>
          </w:rPr>
          <w:t xml:space="preserve">Blood, </w:t>
        </w:r>
        <w:r w:rsidRPr="00AC73DF">
          <w:rPr>
            <w:rFonts w:ascii="Arial" w:hAnsi="Arial" w:cs="Arial"/>
            <w:b/>
            <w:rPrChange w:id="920" w:author="Graca M Dores" w:date="2016-01-09T18:20:00Z">
              <w:rPr>
                <w:b/>
                <w:color w:val="0000FF" w:themeColor="hyperlink"/>
                <w:u w:val="single"/>
              </w:rPr>
            </w:rPrChange>
          </w:rPr>
          <w:t xml:space="preserve">115, </w:t>
        </w:r>
        <w:r w:rsidRPr="00AC73DF">
          <w:rPr>
            <w:rFonts w:ascii="Arial" w:hAnsi="Arial" w:cs="Arial"/>
            <w:rPrChange w:id="921" w:author="Graca M Dores" w:date="2016-01-09T18:20:00Z">
              <w:rPr>
                <w:color w:val="0000FF" w:themeColor="hyperlink"/>
                <w:u w:val="single"/>
              </w:rPr>
            </w:rPrChange>
          </w:rPr>
          <w:t>1703-1708.</w:t>
        </w:r>
        <w:bookmarkEnd w:id="915"/>
      </w:ins>
    </w:p>
    <w:p w:rsidR="00AC73DF" w:rsidRPr="00AC73DF" w:rsidRDefault="00AC73DF">
      <w:pPr>
        <w:pStyle w:val="EndNoteBibliography"/>
        <w:ind w:left="720" w:hanging="720"/>
        <w:rPr>
          <w:rFonts w:ascii="Arial" w:hAnsi="Arial" w:cs="Arial"/>
          <w:rPrChange w:id="922" w:author="Graca M Dores" w:date="2016-01-09T18:20:00Z">
            <w:rPr/>
          </w:rPrChange>
        </w:rPr>
        <w:pPrChange w:id="923" w:author="Graca M Dores" w:date="2016-01-09T14:09:00Z">
          <w:pPr>
            <w:pStyle w:val="EndNoteBibliography"/>
            <w:spacing w:before="240"/>
            <w:ind w:left="720" w:hanging="720"/>
          </w:pPr>
        </w:pPrChange>
      </w:pPr>
      <w:bookmarkStart w:id="924" w:name="_ENREF_43"/>
      <w:ins w:id="925" w:author="Graca M Dores" w:date="2016-01-09T14:09:00Z">
        <w:r w:rsidRPr="00AC73DF">
          <w:rPr>
            <w:rFonts w:ascii="Arial" w:hAnsi="Arial" w:cs="Arial"/>
            <w:rPrChange w:id="926" w:author="Graca M Dores" w:date="2016-01-09T18:20:00Z">
              <w:rPr>
                <w:color w:val="0000FF" w:themeColor="hyperlink"/>
                <w:u w:val="single"/>
              </w:rPr>
            </w:rPrChange>
          </w:rPr>
          <w:t xml:space="preserve">Passamonti, F., </w:t>
        </w:r>
      </w:ins>
      <w:r w:rsidRPr="00AC73DF">
        <w:rPr>
          <w:rFonts w:ascii="Arial" w:hAnsi="Arial" w:cs="Arial"/>
          <w:rPrChange w:id="927" w:author="Graca M Dores" w:date="2016-01-09T18:20:00Z">
            <w:rPr>
              <w:color w:val="0000FF" w:themeColor="hyperlink"/>
              <w:u w:val="single"/>
            </w:rPr>
          </w:rPrChange>
        </w:rPr>
        <w:t xml:space="preserve">Rumi, E., Arcaini, L., Boveri, E., Elena, C., Pietra, D., Boggi, S., Astori, C., Bernasconi, P., Varettoni, M., Brusamolino, E., Pascutto, C. &amp; Lazzarino, M. (2008) Prognostic factors for thrombosis, myelofibrosis, and leukemia in essential thrombocythemia: a study of 605 patients. </w:t>
      </w:r>
      <w:r w:rsidRPr="00AC73DF">
        <w:rPr>
          <w:rFonts w:ascii="Arial" w:hAnsi="Arial" w:cs="Arial"/>
          <w:i/>
          <w:rPrChange w:id="928" w:author="Graca M Dores" w:date="2016-01-09T18:20:00Z">
            <w:rPr>
              <w:i/>
              <w:color w:val="0000FF" w:themeColor="hyperlink"/>
              <w:u w:val="single"/>
            </w:rPr>
          </w:rPrChange>
        </w:rPr>
        <w:t xml:space="preserve">Haematologica, </w:t>
      </w:r>
      <w:r w:rsidRPr="00AC73DF">
        <w:rPr>
          <w:rFonts w:ascii="Arial" w:hAnsi="Arial" w:cs="Arial"/>
          <w:b/>
          <w:rPrChange w:id="929" w:author="Graca M Dores" w:date="2016-01-09T18:20:00Z">
            <w:rPr>
              <w:b/>
              <w:color w:val="0000FF" w:themeColor="hyperlink"/>
              <w:u w:val="single"/>
            </w:rPr>
          </w:rPrChange>
        </w:rPr>
        <w:t xml:space="preserve">93, </w:t>
      </w:r>
      <w:r w:rsidRPr="00AC73DF">
        <w:rPr>
          <w:rFonts w:ascii="Arial" w:hAnsi="Arial" w:cs="Arial"/>
          <w:rPrChange w:id="930" w:author="Graca M Dores" w:date="2016-01-09T18:20:00Z">
            <w:rPr>
              <w:color w:val="0000FF" w:themeColor="hyperlink"/>
              <w:u w:val="single"/>
            </w:rPr>
          </w:rPrChange>
        </w:rPr>
        <w:t>1645-1651.</w:t>
      </w:r>
      <w:bookmarkEnd w:id="924"/>
    </w:p>
    <w:p w:rsidR="00AC73DF" w:rsidRPr="00AC73DF" w:rsidRDefault="00AC73DF">
      <w:pPr>
        <w:pStyle w:val="EndNoteBibliography"/>
        <w:ind w:left="720" w:hanging="720"/>
        <w:rPr>
          <w:rFonts w:ascii="Arial" w:hAnsi="Arial" w:cs="Arial"/>
          <w:rPrChange w:id="931" w:author="Graca M Dores" w:date="2016-01-09T18:20:00Z">
            <w:rPr/>
          </w:rPrChange>
        </w:rPr>
        <w:pPrChange w:id="932" w:author="Graca M Dores" w:date="2016-01-09T14:09:00Z">
          <w:pPr>
            <w:pStyle w:val="EndNoteBibliography"/>
            <w:spacing w:before="240"/>
            <w:ind w:left="720" w:hanging="720"/>
          </w:pPr>
        </w:pPrChange>
      </w:pPr>
      <w:bookmarkStart w:id="933" w:name="_ENREF_44"/>
      <w:r w:rsidRPr="00AC73DF">
        <w:rPr>
          <w:rFonts w:ascii="Arial" w:hAnsi="Arial" w:cs="Arial"/>
          <w:rPrChange w:id="934" w:author="Graca M Dores" w:date="2016-01-09T18:20:00Z">
            <w:rPr>
              <w:color w:val="0000FF" w:themeColor="hyperlink"/>
              <w:u w:val="single"/>
            </w:rPr>
          </w:rPrChange>
        </w:rPr>
        <w:t xml:space="preserve">Passamonti, F., Rumi, E., Pungolino, E., Malabarba, L., Bertazzoni, P., Valentini, M., Orlandi, E., Arcaini, L., Brusamolino, E., Pascutto, C., Cazzola, M., Morra, E. &amp; Lazzarino, M. (2004) Life expectancy and prognostic factors for survival in patients with polycythemia vera and essential thrombocythemia. </w:t>
      </w:r>
      <w:r w:rsidRPr="00AC73DF">
        <w:rPr>
          <w:rFonts w:ascii="Arial" w:hAnsi="Arial" w:cs="Arial"/>
          <w:i/>
          <w:rPrChange w:id="935" w:author="Graca M Dores" w:date="2016-01-09T18:20:00Z">
            <w:rPr>
              <w:i/>
              <w:color w:val="0000FF" w:themeColor="hyperlink"/>
              <w:u w:val="single"/>
            </w:rPr>
          </w:rPrChange>
        </w:rPr>
        <w:t xml:space="preserve">Am J Med, </w:t>
      </w:r>
      <w:r w:rsidRPr="00AC73DF">
        <w:rPr>
          <w:rFonts w:ascii="Arial" w:hAnsi="Arial" w:cs="Arial"/>
          <w:b/>
          <w:rPrChange w:id="936" w:author="Graca M Dores" w:date="2016-01-09T18:20:00Z">
            <w:rPr>
              <w:b/>
              <w:color w:val="0000FF" w:themeColor="hyperlink"/>
              <w:u w:val="single"/>
            </w:rPr>
          </w:rPrChange>
        </w:rPr>
        <w:t xml:space="preserve">117, </w:t>
      </w:r>
      <w:r w:rsidRPr="00AC73DF">
        <w:rPr>
          <w:rFonts w:ascii="Arial" w:hAnsi="Arial" w:cs="Arial"/>
          <w:rPrChange w:id="937" w:author="Graca M Dores" w:date="2016-01-09T18:20:00Z">
            <w:rPr>
              <w:color w:val="0000FF" w:themeColor="hyperlink"/>
              <w:u w:val="single"/>
            </w:rPr>
          </w:rPrChange>
        </w:rPr>
        <w:t>755-761.</w:t>
      </w:r>
      <w:bookmarkEnd w:id="933"/>
    </w:p>
    <w:p w:rsidR="00AC73DF" w:rsidRPr="00AC73DF" w:rsidRDefault="00AC73DF">
      <w:pPr>
        <w:pStyle w:val="EndNoteBibliography"/>
        <w:ind w:left="720" w:hanging="720"/>
        <w:rPr>
          <w:rFonts w:ascii="Arial" w:hAnsi="Arial" w:cs="Arial"/>
          <w:rPrChange w:id="938" w:author="Graca M Dores" w:date="2016-01-09T18:20:00Z">
            <w:rPr/>
          </w:rPrChange>
        </w:rPr>
        <w:pPrChange w:id="939" w:author="Graca M Dores" w:date="2016-01-09T14:09:00Z">
          <w:pPr>
            <w:pStyle w:val="EndNoteBibliography"/>
            <w:spacing w:before="240"/>
            <w:ind w:left="720" w:hanging="720"/>
          </w:pPr>
        </w:pPrChange>
      </w:pPr>
      <w:bookmarkStart w:id="940" w:name="_ENREF_45"/>
      <w:r w:rsidRPr="00AC73DF">
        <w:rPr>
          <w:rFonts w:ascii="Arial" w:hAnsi="Arial" w:cs="Arial"/>
          <w:rPrChange w:id="941" w:author="Graca M Dores" w:date="2016-01-09T18:20:00Z">
            <w:rPr>
              <w:color w:val="0000FF" w:themeColor="hyperlink"/>
              <w:u w:val="single"/>
            </w:rPr>
          </w:rPrChange>
        </w:rPr>
        <w:t xml:space="preserve">Passmore, S.J., Chessells, J.M., Kempski, H., Hann, I.M., Brownbill, P.A. &amp; Stiller, C.A. (2003) Paediatric myelodysplastic syndromes and juvenile myelomonocytic leukaemia in the UK: a population-based study of incidence and survival. </w:t>
      </w:r>
      <w:r w:rsidRPr="00AC73DF">
        <w:rPr>
          <w:rFonts w:ascii="Arial" w:hAnsi="Arial" w:cs="Arial"/>
          <w:i/>
          <w:rPrChange w:id="942" w:author="Graca M Dores" w:date="2016-01-09T18:20:00Z">
            <w:rPr>
              <w:i/>
              <w:color w:val="0000FF" w:themeColor="hyperlink"/>
              <w:u w:val="single"/>
            </w:rPr>
          </w:rPrChange>
        </w:rPr>
        <w:t xml:space="preserve">Br J Haematol, </w:t>
      </w:r>
      <w:r w:rsidRPr="00AC73DF">
        <w:rPr>
          <w:rFonts w:ascii="Arial" w:hAnsi="Arial" w:cs="Arial"/>
          <w:b/>
          <w:rPrChange w:id="943" w:author="Graca M Dores" w:date="2016-01-09T18:20:00Z">
            <w:rPr>
              <w:b/>
              <w:color w:val="0000FF" w:themeColor="hyperlink"/>
              <w:u w:val="single"/>
            </w:rPr>
          </w:rPrChange>
        </w:rPr>
        <w:t xml:space="preserve">121, </w:t>
      </w:r>
      <w:r w:rsidRPr="00AC73DF">
        <w:rPr>
          <w:rFonts w:ascii="Arial" w:hAnsi="Arial" w:cs="Arial"/>
          <w:rPrChange w:id="944" w:author="Graca M Dores" w:date="2016-01-09T18:20:00Z">
            <w:rPr>
              <w:color w:val="0000FF" w:themeColor="hyperlink"/>
              <w:u w:val="single"/>
            </w:rPr>
          </w:rPrChange>
        </w:rPr>
        <w:t>758-767.</w:t>
      </w:r>
      <w:bookmarkEnd w:id="940"/>
    </w:p>
    <w:p w:rsidR="00AC73DF" w:rsidRPr="00AC73DF" w:rsidRDefault="00AC73DF">
      <w:pPr>
        <w:pStyle w:val="EndNoteBibliography"/>
        <w:ind w:left="720" w:hanging="720"/>
        <w:rPr>
          <w:rFonts w:ascii="Arial" w:hAnsi="Arial" w:cs="Arial"/>
          <w:rPrChange w:id="945" w:author="Graca M Dores" w:date="2016-01-09T18:20:00Z">
            <w:rPr/>
          </w:rPrChange>
        </w:rPr>
        <w:pPrChange w:id="946" w:author="Graca M Dores" w:date="2016-01-09T14:09:00Z">
          <w:pPr>
            <w:pStyle w:val="EndNoteBibliography"/>
            <w:spacing w:before="240"/>
            <w:ind w:left="720" w:hanging="720"/>
          </w:pPr>
        </w:pPrChange>
      </w:pPr>
      <w:bookmarkStart w:id="947" w:name="_ENREF_46"/>
      <w:r w:rsidRPr="00AC73DF">
        <w:rPr>
          <w:rFonts w:ascii="Arial" w:hAnsi="Arial" w:cs="Arial"/>
          <w:rPrChange w:id="948" w:author="Graca M Dores" w:date="2016-01-09T18:20:00Z">
            <w:rPr>
              <w:color w:val="0000FF" w:themeColor="hyperlink"/>
              <w:u w:val="single"/>
            </w:rPr>
          </w:rPrChange>
        </w:rPr>
        <w:t xml:space="preserve">Phekoo, K.J., Richards, M.A., Moller, H., Schey, S.A. &amp; South Thames Haematology Specialist, C. (2006) The incidence and outcome of myeloid malignancies in 2,112 adult patients in southeast England. </w:t>
      </w:r>
      <w:r w:rsidRPr="00AC73DF">
        <w:rPr>
          <w:rFonts w:ascii="Arial" w:hAnsi="Arial" w:cs="Arial"/>
          <w:i/>
          <w:rPrChange w:id="949" w:author="Graca M Dores" w:date="2016-01-09T18:20:00Z">
            <w:rPr>
              <w:i/>
              <w:color w:val="0000FF" w:themeColor="hyperlink"/>
              <w:u w:val="single"/>
            </w:rPr>
          </w:rPrChange>
        </w:rPr>
        <w:t xml:space="preserve">Haematologica, </w:t>
      </w:r>
      <w:r w:rsidRPr="00AC73DF">
        <w:rPr>
          <w:rFonts w:ascii="Arial" w:hAnsi="Arial" w:cs="Arial"/>
          <w:b/>
          <w:rPrChange w:id="950" w:author="Graca M Dores" w:date="2016-01-09T18:20:00Z">
            <w:rPr>
              <w:b/>
              <w:color w:val="0000FF" w:themeColor="hyperlink"/>
              <w:u w:val="single"/>
            </w:rPr>
          </w:rPrChange>
        </w:rPr>
        <w:t xml:space="preserve">91, </w:t>
      </w:r>
      <w:r w:rsidRPr="00AC73DF">
        <w:rPr>
          <w:rFonts w:ascii="Arial" w:hAnsi="Arial" w:cs="Arial"/>
          <w:rPrChange w:id="951" w:author="Graca M Dores" w:date="2016-01-09T18:20:00Z">
            <w:rPr>
              <w:color w:val="0000FF" w:themeColor="hyperlink"/>
              <w:u w:val="single"/>
            </w:rPr>
          </w:rPrChange>
        </w:rPr>
        <w:t>1400-1404.</w:t>
      </w:r>
      <w:bookmarkEnd w:id="947"/>
    </w:p>
    <w:p w:rsidR="00AC73DF" w:rsidRPr="00AC73DF" w:rsidRDefault="00AC73DF">
      <w:pPr>
        <w:pStyle w:val="EndNoteBibliography"/>
        <w:ind w:left="720" w:hanging="720"/>
        <w:rPr>
          <w:rFonts w:ascii="Arial" w:hAnsi="Arial" w:cs="Arial"/>
          <w:rPrChange w:id="952" w:author="Graca M Dores" w:date="2016-01-09T18:20:00Z">
            <w:rPr/>
          </w:rPrChange>
        </w:rPr>
        <w:pPrChange w:id="953" w:author="Graca M Dores" w:date="2016-01-09T14:09:00Z">
          <w:pPr>
            <w:pStyle w:val="EndNoteBibliography"/>
            <w:spacing w:before="240"/>
            <w:ind w:left="720" w:hanging="720"/>
          </w:pPr>
        </w:pPrChange>
      </w:pPr>
      <w:bookmarkStart w:id="954" w:name="_ENREF_47"/>
      <w:r w:rsidRPr="00AC73DF">
        <w:rPr>
          <w:rFonts w:ascii="Arial" w:hAnsi="Arial" w:cs="Arial"/>
          <w:rPrChange w:id="955" w:author="Graca M Dores" w:date="2016-01-09T18:20:00Z">
            <w:rPr>
              <w:color w:val="0000FF" w:themeColor="hyperlink"/>
              <w:u w:val="single"/>
            </w:rPr>
          </w:rPrChange>
        </w:rPr>
        <w:t xml:space="preserve">Polednek, A.P. (2011) US death rates from myeloproliferative neoplasms, and implications for cancer surveillance. </w:t>
      </w:r>
      <w:r w:rsidRPr="00AC73DF">
        <w:rPr>
          <w:rFonts w:ascii="Arial" w:hAnsi="Arial" w:cs="Arial"/>
          <w:i/>
          <w:rPrChange w:id="956" w:author="Graca M Dores" w:date="2016-01-09T18:20:00Z">
            <w:rPr>
              <w:i/>
              <w:color w:val="0000FF" w:themeColor="hyperlink"/>
              <w:u w:val="single"/>
            </w:rPr>
          </w:rPrChange>
        </w:rPr>
        <w:t xml:space="preserve">J Registry Management, </w:t>
      </w:r>
      <w:r w:rsidRPr="00AC73DF">
        <w:rPr>
          <w:rFonts w:ascii="Arial" w:hAnsi="Arial" w:cs="Arial"/>
          <w:b/>
          <w:rPrChange w:id="957" w:author="Graca M Dores" w:date="2016-01-09T18:20:00Z">
            <w:rPr>
              <w:b/>
              <w:color w:val="0000FF" w:themeColor="hyperlink"/>
              <w:u w:val="single"/>
            </w:rPr>
          </w:rPrChange>
        </w:rPr>
        <w:t xml:space="preserve">38, </w:t>
      </w:r>
      <w:r w:rsidRPr="00AC73DF">
        <w:rPr>
          <w:rFonts w:ascii="Arial" w:hAnsi="Arial" w:cs="Arial"/>
          <w:rPrChange w:id="958" w:author="Graca M Dores" w:date="2016-01-09T18:20:00Z">
            <w:rPr>
              <w:color w:val="0000FF" w:themeColor="hyperlink"/>
              <w:u w:val="single"/>
            </w:rPr>
          </w:rPrChange>
        </w:rPr>
        <w:t>87-92.</w:t>
      </w:r>
      <w:bookmarkEnd w:id="954"/>
    </w:p>
    <w:p w:rsidR="00AC73DF" w:rsidRPr="00AC73DF" w:rsidRDefault="00AC73DF">
      <w:pPr>
        <w:pStyle w:val="EndNoteBibliography"/>
        <w:ind w:left="720" w:hanging="720"/>
        <w:rPr>
          <w:rFonts w:ascii="Arial" w:hAnsi="Arial" w:cs="Arial"/>
          <w:rPrChange w:id="959" w:author="Graca M Dores" w:date="2016-01-09T18:20:00Z">
            <w:rPr/>
          </w:rPrChange>
        </w:rPr>
        <w:pPrChange w:id="960" w:author="Graca M Dores" w:date="2016-01-09T14:09:00Z">
          <w:pPr>
            <w:pStyle w:val="EndNoteBibliography"/>
            <w:spacing w:before="240"/>
            <w:ind w:left="720" w:hanging="720"/>
          </w:pPr>
        </w:pPrChange>
      </w:pPr>
      <w:bookmarkStart w:id="961" w:name="_ENREF_48"/>
      <w:r w:rsidRPr="00AC73DF">
        <w:rPr>
          <w:rFonts w:ascii="Arial" w:hAnsi="Arial" w:cs="Arial"/>
          <w:rPrChange w:id="962" w:author="Graca M Dores" w:date="2016-01-09T18:20:00Z">
            <w:rPr>
              <w:color w:val="0000FF" w:themeColor="hyperlink"/>
              <w:u w:val="single"/>
            </w:rPr>
          </w:rPrChange>
        </w:rPr>
        <w:t xml:space="preserve">Price, G.L., Davis, K.L., Karve, S., Pohl, G. &amp; Walgren, R.A. (2014) Survival patterns in United States (US) medicare enrollees with non-CML myeloproliferative neoplasms (MPN). </w:t>
      </w:r>
      <w:r w:rsidRPr="00AC73DF">
        <w:rPr>
          <w:rFonts w:ascii="Arial" w:hAnsi="Arial" w:cs="Arial"/>
          <w:i/>
          <w:rPrChange w:id="963" w:author="Graca M Dores" w:date="2016-01-09T18:20:00Z">
            <w:rPr>
              <w:i/>
              <w:color w:val="0000FF" w:themeColor="hyperlink"/>
              <w:u w:val="single"/>
            </w:rPr>
          </w:rPrChange>
        </w:rPr>
        <w:t xml:space="preserve">PLoS One, </w:t>
      </w:r>
      <w:r w:rsidRPr="00AC73DF">
        <w:rPr>
          <w:rFonts w:ascii="Arial" w:hAnsi="Arial" w:cs="Arial"/>
          <w:b/>
          <w:rPrChange w:id="964" w:author="Graca M Dores" w:date="2016-01-09T18:20:00Z">
            <w:rPr>
              <w:b/>
              <w:color w:val="0000FF" w:themeColor="hyperlink"/>
              <w:u w:val="single"/>
            </w:rPr>
          </w:rPrChange>
        </w:rPr>
        <w:t xml:space="preserve">9, </w:t>
      </w:r>
      <w:r w:rsidRPr="00AC73DF">
        <w:rPr>
          <w:rFonts w:ascii="Arial" w:hAnsi="Arial" w:cs="Arial"/>
          <w:rPrChange w:id="965" w:author="Graca M Dores" w:date="2016-01-09T18:20:00Z">
            <w:rPr>
              <w:color w:val="0000FF" w:themeColor="hyperlink"/>
              <w:u w:val="single"/>
            </w:rPr>
          </w:rPrChange>
        </w:rPr>
        <w:t>e90299.</w:t>
      </w:r>
      <w:bookmarkEnd w:id="961"/>
    </w:p>
    <w:p w:rsidR="00AC73DF" w:rsidRPr="00AC73DF" w:rsidRDefault="00AC73DF">
      <w:pPr>
        <w:pStyle w:val="EndNoteBibliography"/>
        <w:ind w:left="720" w:hanging="720"/>
        <w:rPr>
          <w:rFonts w:ascii="Arial" w:hAnsi="Arial" w:cs="Arial"/>
          <w:rPrChange w:id="966" w:author="Graca M Dores" w:date="2016-01-09T18:20:00Z">
            <w:rPr/>
          </w:rPrChange>
        </w:rPr>
        <w:pPrChange w:id="967" w:author="Graca M Dores" w:date="2016-01-09T14:09:00Z">
          <w:pPr>
            <w:pStyle w:val="EndNoteBibliography"/>
            <w:spacing w:before="240"/>
            <w:ind w:left="720" w:hanging="720"/>
          </w:pPr>
        </w:pPrChange>
      </w:pPr>
      <w:bookmarkStart w:id="968" w:name="_ENREF_49"/>
      <w:r w:rsidRPr="00AC73DF">
        <w:rPr>
          <w:rFonts w:ascii="Arial" w:hAnsi="Arial" w:cs="Arial"/>
          <w:rPrChange w:id="969" w:author="Graca M Dores" w:date="2016-01-09T18:20:00Z">
            <w:rPr>
              <w:color w:val="0000FF" w:themeColor="hyperlink"/>
              <w:u w:val="single"/>
            </w:rPr>
          </w:rPrChange>
        </w:rPr>
        <w:t xml:space="preserve">Pulte, D., Barnes, B., Jansen, L., Eisemann, N., Emrich, K., Gondos, A., Hentschel, S., Holleczek, B., Kraywinkel, K. &amp; Brenner, H. (2013) Population level survival of </w:t>
      </w:r>
      <w:r w:rsidRPr="00AC73DF">
        <w:rPr>
          <w:rFonts w:ascii="Arial" w:hAnsi="Arial" w:cs="Arial"/>
          <w:rPrChange w:id="970" w:author="Graca M Dores" w:date="2016-01-09T18:20:00Z">
            <w:rPr>
              <w:color w:val="0000FF" w:themeColor="hyperlink"/>
              <w:u w:val="single"/>
            </w:rPr>
          </w:rPrChange>
        </w:rPr>
        <w:lastRenderedPageBreak/>
        <w:t xml:space="preserve">patients with chronic myelocytic leukemia in Germany compared to the US in the early 21st century. </w:t>
      </w:r>
      <w:r w:rsidRPr="00AC73DF">
        <w:rPr>
          <w:rFonts w:ascii="Arial" w:hAnsi="Arial" w:cs="Arial"/>
          <w:i/>
          <w:rPrChange w:id="971" w:author="Graca M Dores" w:date="2016-01-09T18:20:00Z">
            <w:rPr>
              <w:i/>
              <w:color w:val="0000FF" w:themeColor="hyperlink"/>
              <w:u w:val="single"/>
            </w:rPr>
          </w:rPrChange>
        </w:rPr>
        <w:t xml:space="preserve">J Hematol Oncol, </w:t>
      </w:r>
      <w:r w:rsidRPr="00AC73DF">
        <w:rPr>
          <w:rFonts w:ascii="Arial" w:hAnsi="Arial" w:cs="Arial"/>
          <w:b/>
          <w:rPrChange w:id="972" w:author="Graca M Dores" w:date="2016-01-09T18:20:00Z">
            <w:rPr>
              <w:b/>
              <w:color w:val="0000FF" w:themeColor="hyperlink"/>
              <w:u w:val="single"/>
            </w:rPr>
          </w:rPrChange>
        </w:rPr>
        <w:t xml:space="preserve">6, </w:t>
      </w:r>
      <w:r w:rsidRPr="00AC73DF">
        <w:rPr>
          <w:rFonts w:ascii="Arial" w:hAnsi="Arial" w:cs="Arial"/>
          <w:rPrChange w:id="973" w:author="Graca M Dores" w:date="2016-01-09T18:20:00Z">
            <w:rPr>
              <w:color w:val="0000FF" w:themeColor="hyperlink"/>
              <w:u w:val="single"/>
            </w:rPr>
          </w:rPrChange>
        </w:rPr>
        <w:t>70.</w:t>
      </w:r>
      <w:bookmarkEnd w:id="968"/>
    </w:p>
    <w:p w:rsidR="00AC73DF" w:rsidRPr="00AC73DF" w:rsidRDefault="00AC73DF">
      <w:pPr>
        <w:pStyle w:val="EndNoteBibliography"/>
        <w:ind w:left="720" w:hanging="720"/>
        <w:rPr>
          <w:rFonts w:ascii="Arial" w:hAnsi="Arial" w:cs="Arial"/>
          <w:rPrChange w:id="974" w:author="Graca M Dores" w:date="2016-01-09T18:20:00Z">
            <w:rPr/>
          </w:rPrChange>
        </w:rPr>
        <w:pPrChange w:id="975" w:author="Graca M Dores" w:date="2016-01-09T14:09:00Z">
          <w:pPr>
            <w:pStyle w:val="EndNoteBibliography"/>
            <w:spacing w:before="240"/>
            <w:ind w:left="720" w:hanging="720"/>
          </w:pPr>
        </w:pPrChange>
      </w:pPr>
      <w:bookmarkStart w:id="976" w:name="_ENREF_50"/>
      <w:r w:rsidRPr="00AC73DF">
        <w:rPr>
          <w:rFonts w:ascii="Arial" w:hAnsi="Arial" w:cs="Arial"/>
          <w:rPrChange w:id="977" w:author="Graca M Dores" w:date="2016-01-09T18:20:00Z">
            <w:rPr>
              <w:color w:val="0000FF" w:themeColor="hyperlink"/>
              <w:u w:val="single"/>
            </w:rPr>
          </w:rPrChange>
        </w:rPr>
        <w:t xml:space="preserve">Ranjan, A., Penninga, E., Jelsig, A.M., Hasselbalch, H.C. &amp; Bjerrum, O.W. (2013) Inheritance of the chronic myeloproliferative neoplasms. A systematic review. </w:t>
      </w:r>
      <w:r w:rsidRPr="00AC73DF">
        <w:rPr>
          <w:rFonts w:ascii="Arial" w:hAnsi="Arial" w:cs="Arial"/>
          <w:i/>
          <w:rPrChange w:id="978" w:author="Graca M Dores" w:date="2016-01-09T18:20:00Z">
            <w:rPr>
              <w:i/>
              <w:color w:val="0000FF" w:themeColor="hyperlink"/>
              <w:u w:val="single"/>
            </w:rPr>
          </w:rPrChange>
        </w:rPr>
        <w:t xml:space="preserve">Clin Genet, </w:t>
      </w:r>
      <w:r w:rsidRPr="00AC73DF">
        <w:rPr>
          <w:rFonts w:ascii="Arial" w:hAnsi="Arial" w:cs="Arial"/>
          <w:b/>
          <w:rPrChange w:id="979" w:author="Graca M Dores" w:date="2016-01-09T18:20:00Z">
            <w:rPr>
              <w:b/>
              <w:color w:val="0000FF" w:themeColor="hyperlink"/>
              <w:u w:val="single"/>
            </w:rPr>
          </w:rPrChange>
        </w:rPr>
        <w:t xml:space="preserve">83, </w:t>
      </w:r>
      <w:r w:rsidRPr="00AC73DF">
        <w:rPr>
          <w:rFonts w:ascii="Arial" w:hAnsi="Arial" w:cs="Arial"/>
          <w:rPrChange w:id="980" w:author="Graca M Dores" w:date="2016-01-09T18:20:00Z">
            <w:rPr>
              <w:color w:val="0000FF" w:themeColor="hyperlink"/>
              <w:u w:val="single"/>
            </w:rPr>
          </w:rPrChange>
        </w:rPr>
        <w:t>99-107.</w:t>
      </w:r>
      <w:bookmarkEnd w:id="976"/>
    </w:p>
    <w:p w:rsidR="00AC73DF" w:rsidRPr="00AC73DF" w:rsidRDefault="00AC73DF">
      <w:pPr>
        <w:pStyle w:val="EndNoteBibliography"/>
        <w:ind w:left="720" w:hanging="720"/>
        <w:rPr>
          <w:rFonts w:ascii="Arial" w:hAnsi="Arial" w:cs="Arial"/>
          <w:rPrChange w:id="981" w:author="Graca M Dores" w:date="2016-01-09T18:20:00Z">
            <w:rPr/>
          </w:rPrChange>
        </w:rPr>
        <w:pPrChange w:id="982" w:author="Graca M Dores" w:date="2016-01-09T14:09:00Z">
          <w:pPr>
            <w:pStyle w:val="EndNoteBibliography"/>
            <w:spacing w:before="240"/>
            <w:ind w:left="720" w:hanging="720"/>
          </w:pPr>
        </w:pPrChange>
      </w:pPr>
      <w:bookmarkStart w:id="983" w:name="_ENREF_51"/>
      <w:r w:rsidRPr="00AC73DF">
        <w:rPr>
          <w:rFonts w:ascii="Arial" w:hAnsi="Arial" w:cs="Arial"/>
          <w:rPrChange w:id="984" w:author="Graca M Dores" w:date="2016-01-09T18:20:00Z">
            <w:rPr>
              <w:color w:val="0000FF" w:themeColor="hyperlink"/>
              <w:u w:val="single"/>
            </w:rPr>
          </w:rPrChange>
        </w:rPr>
        <w:t xml:space="preserve">Rollison, D.E., Howlader, N., Smith, M.T., Strom, S.S., Merritt, W.D., Ries, L.A., Edwards, B.K. &amp; List, A.F. (2008) Epidemiology of myelodysplastic syndromes and chronic myeloproliferative disorders in the United States, 2001-2004, using data from the NAACCR and SEER programs. </w:t>
      </w:r>
      <w:r w:rsidRPr="00AC73DF">
        <w:rPr>
          <w:rFonts w:ascii="Arial" w:hAnsi="Arial" w:cs="Arial"/>
          <w:i/>
          <w:rPrChange w:id="985" w:author="Graca M Dores" w:date="2016-01-09T18:20:00Z">
            <w:rPr>
              <w:i/>
              <w:color w:val="0000FF" w:themeColor="hyperlink"/>
              <w:u w:val="single"/>
            </w:rPr>
          </w:rPrChange>
        </w:rPr>
        <w:t xml:space="preserve">Blood, </w:t>
      </w:r>
      <w:r w:rsidRPr="00AC73DF">
        <w:rPr>
          <w:rFonts w:ascii="Arial" w:hAnsi="Arial" w:cs="Arial"/>
          <w:b/>
          <w:rPrChange w:id="986" w:author="Graca M Dores" w:date="2016-01-09T18:20:00Z">
            <w:rPr>
              <w:b/>
              <w:color w:val="0000FF" w:themeColor="hyperlink"/>
              <w:u w:val="single"/>
            </w:rPr>
          </w:rPrChange>
        </w:rPr>
        <w:t xml:space="preserve">112, </w:t>
      </w:r>
      <w:r w:rsidRPr="00AC73DF">
        <w:rPr>
          <w:rFonts w:ascii="Arial" w:hAnsi="Arial" w:cs="Arial"/>
          <w:rPrChange w:id="987" w:author="Graca M Dores" w:date="2016-01-09T18:20:00Z">
            <w:rPr>
              <w:color w:val="0000FF" w:themeColor="hyperlink"/>
              <w:u w:val="single"/>
            </w:rPr>
          </w:rPrChange>
        </w:rPr>
        <w:t>45-52.</w:t>
      </w:r>
      <w:bookmarkEnd w:id="983"/>
    </w:p>
    <w:p w:rsidR="00AC73DF" w:rsidRPr="00AC73DF" w:rsidRDefault="00AC73DF">
      <w:pPr>
        <w:pStyle w:val="EndNoteBibliography"/>
        <w:ind w:left="720" w:hanging="720"/>
        <w:rPr>
          <w:rFonts w:ascii="Arial" w:hAnsi="Arial" w:cs="Arial"/>
          <w:rPrChange w:id="988" w:author="Graca M Dores" w:date="2016-01-09T18:20:00Z">
            <w:rPr/>
          </w:rPrChange>
        </w:rPr>
        <w:pPrChange w:id="989" w:author="Graca M Dores" w:date="2016-01-09T14:09:00Z">
          <w:pPr>
            <w:pStyle w:val="EndNoteBibliography"/>
            <w:spacing w:before="240"/>
            <w:ind w:left="720" w:hanging="720"/>
          </w:pPr>
        </w:pPrChange>
      </w:pPr>
      <w:bookmarkStart w:id="990" w:name="_ENREF_52"/>
      <w:r w:rsidRPr="00AC73DF">
        <w:rPr>
          <w:rFonts w:ascii="Arial" w:hAnsi="Arial" w:cs="Arial"/>
          <w:rPrChange w:id="991" w:author="Graca M Dores" w:date="2016-01-09T18:20:00Z">
            <w:rPr>
              <w:color w:val="0000FF" w:themeColor="hyperlink"/>
              <w:u w:val="single"/>
            </w:rPr>
          </w:rPrChange>
        </w:rPr>
        <w:t xml:space="preserve">Rozman, C., Giralt, M., Feliu, E., Rubio, D. &amp; Cortes, M.T. (1991) Life expectancy of patients with chronic nonleukemic myeloproliferative disorders. </w:t>
      </w:r>
      <w:r w:rsidRPr="00AC73DF">
        <w:rPr>
          <w:rFonts w:ascii="Arial" w:hAnsi="Arial" w:cs="Arial"/>
          <w:i/>
          <w:rPrChange w:id="992" w:author="Graca M Dores" w:date="2016-01-09T18:20:00Z">
            <w:rPr>
              <w:i/>
              <w:color w:val="0000FF" w:themeColor="hyperlink"/>
              <w:u w:val="single"/>
            </w:rPr>
          </w:rPrChange>
        </w:rPr>
        <w:t xml:space="preserve">Cancer, </w:t>
      </w:r>
      <w:r w:rsidRPr="00AC73DF">
        <w:rPr>
          <w:rFonts w:ascii="Arial" w:hAnsi="Arial" w:cs="Arial"/>
          <w:b/>
          <w:rPrChange w:id="993" w:author="Graca M Dores" w:date="2016-01-09T18:20:00Z">
            <w:rPr>
              <w:b/>
              <w:color w:val="0000FF" w:themeColor="hyperlink"/>
              <w:u w:val="single"/>
            </w:rPr>
          </w:rPrChange>
        </w:rPr>
        <w:t xml:space="preserve">67, </w:t>
      </w:r>
      <w:r w:rsidRPr="00AC73DF">
        <w:rPr>
          <w:rFonts w:ascii="Arial" w:hAnsi="Arial" w:cs="Arial"/>
          <w:rPrChange w:id="994" w:author="Graca M Dores" w:date="2016-01-09T18:20:00Z">
            <w:rPr>
              <w:color w:val="0000FF" w:themeColor="hyperlink"/>
              <w:u w:val="single"/>
            </w:rPr>
          </w:rPrChange>
        </w:rPr>
        <w:t>2658-2663.</w:t>
      </w:r>
      <w:bookmarkEnd w:id="990"/>
    </w:p>
    <w:p w:rsidR="00AC73DF" w:rsidRPr="00AC73DF" w:rsidRDefault="00AC73DF">
      <w:pPr>
        <w:pStyle w:val="EndNoteBibliography"/>
        <w:ind w:left="720" w:hanging="720"/>
        <w:rPr>
          <w:rFonts w:ascii="Arial" w:hAnsi="Arial" w:cs="Arial"/>
          <w:rPrChange w:id="995" w:author="Graca M Dores" w:date="2016-01-09T18:20:00Z">
            <w:rPr/>
          </w:rPrChange>
        </w:rPr>
        <w:pPrChange w:id="996" w:author="Graca M Dores" w:date="2016-01-09T14:09:00Z">
          <w:pPr>
            <w:pStyle w:val="EndNoteBibliography"/>
            <w:spacing w:before="240"/>
            <w:ind w:left="720" w:hanging="720"/>
          </w:pPr>
        </w:pPrChange>
      </w:pPr>
      <w:bookmarkStart w:id="997" w:name="_ENREF_53"/>
      <w:r w:rsidRPr="00AC73DF">
        <w:rPr>
          <w:rFonts w:ascii="Arial" w:hAnsi="Arial" w:cs="Arial"/>
          <w:rPrChange w:id="998" w:author="Graca M Dores" w:date="2016-01-09T18:20:00Z">
            <w:rPr>
              <w:color w:val="0000FF" w:themeColor="hyperlink"/>
              <w:u w:val="single"/>
            </w:rPr>
          </w:rPrChange>
        </w:rPr>
        <w:t xml:space="preserve">Sant, M., Allemani, C., Tereanu, C., De Angelis, R., Capocaccia, R., Visser, O., Marcos-Gragera, R., Maynadie, M., Simonetti, A., Lutz, J.M., Berrino, F. &amp; Group, H.W. (2010) Incidence of hematologic malignancies in Europe by morphologic subtype: results of the HAEMACARE project. </w:t>
      </w:r>
      <w:r w:rsidRPr="00AC73DF">
        <w:rPr>
          <w:rFonts w:ascii="Arial" w:hAnsi="Arial" w:cs="Arial"/>
          <w:i/>
          <w:rPrChange w:id="999" w:author="Graca M Dores" w:date="2016-01-09T18:20:00Z">
            <w:rPr>
              <w:i/>
              <w:color w:val="0000FF" w:themeColor="hyperlink"/>
              <w:u w:val="single"/>
            </w:rPr>
          </w:rPrChange>
        </w:rPr>
        <w:t xml:space="preserve">Blood, </w:t>
      </w:r>
      <w:r w:rsidRPr="00AC73DF">
        <w:rPr>
          <w:rFonts w:ascii="Arial" w:hAnsi="Arial" w:cs="Arial"/>
          <w:b/>
          <w:rPrChange w:id="1000" w:author="Graca M Dores" w:date="2016-01-09T18:20:00Z">
            <w:rPr>
              <w:b/>
              <w:color w:val="0000FF" w:themeColor="hyperlink"/>
              <w:u w:val="single"/>
            </w:rPr>
          </w:rPrChange>
        </w:rPr>
        <w:t xml:space="preserve">116, </w:t>
      </w:r>
      <w:r w:rsidRPr="00AC73DF">
        <w:rPr>
          <w:rFonts w:ascii="Arial" w:hAnsi="Arial" w:cs="Arial"/>
          <w:rPrChange w:id="1001" w:author="Graca M Dores" w:date="2016-01-09T18:20:00Z">
            <w:rPr>
              <w:color w:val="0000FF" w:themeColor="hyperlink"/>
              <w:u w:val="single"/>
            </w:rPr>
          </w:rPrChange>
        </w:rPr>
        <w:t>3724-3734.</w:t>
      </w:r>
      <w:bookmarkEnd w:id="997"/>
    </w:p>
    <w:p w:rsidR="00AC73DF" w:rsidRPr="00AC73DF" w:rsidRDefault="00AC73DF">
      <w:pPr>
        <w:pStyle w:val="EndNoteBibliography"/>
        <w:ind w:left="720" w:hanging="720"/>
        <w:rPr>
          <w:rFonts w:ascii="Arial" w:hAnsi="Arial" w:cs="Arial"/>
          <w:rPrChange w:id="1002" w:author="Graca M Dores" w:date="2016-01-09T18:20:00Z">
            <w:rPr/>
          </w:rPrChange>
        </w:rPr>
        <w:pPrChange w:id="1003" w:author="Graca M Dores" w:date="2016-01-09T14:09:00Z">
          <w:pPr>
            <w:pStyle w:val="EndNoteBibliography"/>
            <w:spacing w:before="240"/>
            <w:ind w:left="720" w:hanging="720"/>
          </w:pPr>
        </w:pPrChange>
      </w:pPr>
      <w:bookmarkStart w:id="1004" w:name="_ENREF_54"/>
      <w:r w:rsidRPr="00AC73DF">
        <w:rPr>
          <w:rFonts w:ascii="Arial" w:hAnsi="Arial" w:cs="Arial"/>
          <w:rPrChange w:id="1005" w:author="Graca M Dores" w:date="2016-01-09T18:20:00Z">
            <w:rPr>
              <w:color w:val="0000FF" w:themeColor="hyperlink"/>
              <w:u w:val="single"/>
            </w:rPr>
          </w:rPrChange>
        </w:rPr>
        <w:t xml:space="preserve">Sant, M., Minicozzi, P., Mounier, M., Anderson, L.A., Brenner, H., Holleczek, B., Marcos-Gragera, R., Maynadie, M., Monnereau, A., Osca-Gelis, G., Visser, O. &amp; De Angelis, R. (2014) Survival for haematological malignancies in Europe between 1997 and 2008 by region and age: results of EUROCARE-5, a population-based study. </w:t>
      </w:r>
      <w:r w:rsidRPr="00AC73DF">
        <w:rPr>
          <w:rFonts w:ascii="Arial" w:hAnsi="Arial" w:cs="Arial"/>
          <w:i/>
          <w:rPrChange w:id="1006" w:author="Graca M Dores" w:date="2016-01-09T18:20:00Z">
            <w:rPr>
              <w:i/>
              <w:color w:val="0000FF" w:themeColor="hyperlink"/>
              <w:u w:val="single"/>
            </w:rPr>
          </w:rPrChange>
        </w:rPr>
        <w:t xml:space="preserve">Lancet Oncol, </w:t>
      </w:r>
      <w:r w:rsidRPr="00AC73DF">
        <w:rPr>
          <w:rFonts w:ascii="Arial" w:hAnsi="Arial" w:cs="Arial"/>
          <w:b/>
          <w:rPrChange w:id="1007" w:author="Graca M Dores" w:date="2016-01-09T18:20:00Z">
            <w:rPr>
              <w:b/>
              <w:color w:val="0000FF" w:themeColor="hyperlink"/>
              <w:u w:val="single"/>
            </w:rPr>
          </w:rPrChange>
        </w:rPr>
        <w:t xml:space="preserve">15, </w:t>
      </w:r>
      <w:r w:rsidRPr="00AC73DF">
        <w:rPr>
          <w:rFonts w:ascii="Arial" w:hAnsi="Arial" w:cs="Arial"/>
          <w:rPrChange w:id="1008" w:author="Graca M Dores" w:date="2016-01-09T18:20:00Z">
            <w:rPr>
              <w:color w:val="0000FF" w:themeColor="hyperlink"/>
              <w:u w:val="single"/>
            </w:rPr>
          </w:rPrChange>
        </w:rPr>
        <w:t>931-942.</w:t>
      </w:r>
      <w:bookmarkEnd w:id="1004"/>
    </w:p>
    <w:p w:rsidR="00AC73DF" w:rsidRPr="00AC73DF" w:rsidRDefault="00AC73DF">
      <w:pPr>
        <w:pStyle w:val="EndNoteBibliography"/>
        <w:ind w:left="720" w:hanging="720"/>
        <w:rPr>
          <w:rFonts w:ascii="Arial" w:hAnsi="Arial" w:cs="Arial"/>
          <w:rPrChange w:id="1009" w:author="Graca M Dores" w:date="2016-01-09T18:20:00Z">
            <w:rPr/>
          </w:rPrChange>
        </w:rPr>
        <w:pPrChange w:id="1010" w:author="Graca M Dores" w:date="2016-01-09T14:09:00Z">
          <w:pPr>
            <w:pStyle w:val="EndNoteBibliography"/>
            <w:spacing w:before="240"/>
            <w:ind w:left="720" w:hanging="720"/>
          </w:pPr>
        </w:pPrChange>
      </w:pPr>
      <w:bookmarkStart w:id="1011" w:name="_ENREF_55"/>
      <w:r w:rsidRPr="00AC73DF">
        <w:rPr>
          <w:rFonts w:ascii="Arial" w:hAnsi="Arial" w:cs="Arial"/>
          <w:rPrChange w:id="1012" w:author="Graca M Dores" w:date="2016-01-09T18:20:00Z">
            <w:rPr>
              <w:color w:val="0000FF" w:themeColor="hyperlink"/>
              <w:u w:val="single"/>
            </w:rPr>
          </w:rPrChange>
        </w:rPr>
        <w:t xml:space="preserve">Selinger, H.A. &amp; Ma, X. (2009) Jakking up tumor registry reporting of the myeloproliferative neoplasms. </w:t>
      </w:r>
      <w:r w:rsidRPr="00AC73DF">
        <w:rPr>
          <w:rFonts w:ascii="Arial" w:hAnsi="Arial" w:cs="Arial"/>
          <w:i/>
          <w:rPrChange w:id="1013" w:author="Graca M Dores" w:date="2016-01-09T18:20:00Z">
            <w:rPr>
              <w:i/>
              <w:color w:val="0000FF" w:themeColor="hyperlink"/>
              <w:u w:val="single"/>
            </w:rPr>
          </w:rPrChange>
        </w:rPr>
        <w:t xml:space="preserve">Am J Hematol, </w:t>
      </w:r>
      <w:r w:rsidRPr="00AC73DF">
        <w:rPr>
          <w:rFonts w:ascii="Arial" w:hAnsi="Arial" w:cs="Arial"/>
          <w:b/>
          <w:rPrChange w:id="1014" w:author="Graca M Dores" w:date="2016-01-09T18:20:00Z">
            <w:rPr>
              <w:b/>
              <w:color w:val="0000FF" w:themeColor="hyperlink"/>
              <w:u w:val="single"/>
            </w:rPr>
          </w:rPrChange>
        </w:rPr>
        <w:t xml:space="preserve">84, </w:t>
      </w:r>
      <w:r w:rsidRPr="00AC73DF">
        <w:rPr>
          <w:rFonts w:ascii="Arial" w:hAnsi="Arial" w:cs="Arial"/>
          <w:rPrChange w:id="1015" w:author="Graca M Dores" w:date="2016-01-09T18:20:00Z">
            <w:rPr>
              <w:color w:val="0000FF" w:themeColor="hyperlink"/>
              <w:u w:val="single"/>
            </w:rPr>
          </w:rPrChange>
        </w:rPr>
        <w:t>124-126.</w:t>
      </w:r>
      <w:bookmarkEnd w:id="1011"/>
    </w:p>
    <w:p w:rsidR="00AC73DF" w:rsidRPr="00AC73DF" w:rsidRDefault="00AC73DF">
      <w:pPr>
        <w:pStyle w:val="EndNoteBibliography"/>
        <w:ind w:left="720" w:hanging="720"/>
        <w:rPr>
          <w:rFonts w:ascii="Arial" w:hAnsi="Arial" w:cs="Arial"/>
          <w:rPrChange w:id="1016" w:author="Graca M Dores" w:date="2016-01-09T18:20:00Z">
            <w:rPr/>
          </w:rPrChange>
        </w:rPr>
        <w:pPrChange w:id="1017" w:author="Graca M Dores" w:date="2016-01-09T14:09:00Z">
          <w:pPr>
            <w:pStyle w:val="EndNoteBibliography"/>
            <w:spacing w:before="240"/>
            <w:ind w:left="720" w:hanging="720"/>
          </w:pPr>
        </w:pPrChange>
      </w:pPr>
      <w:bookmarkStart w:id="1018" w:name="_ENREF_56"/>
      <w:r w:rsidRPr="00AC73DF">
        <w:rPr>
          <w:rFonts w:ascii="Arial" w:hAnsi="Arial" w:cs="Arial"/>
          <w:rPrChange w:id="1019" w:author="Graca M Dores" w:date="2016-01-09T18:20:00Z">
            <w:rPr>
              <w:color w:val="0000FF" w:themeColor="hyperlink"/>
              <w:u w:val="single"/>
            </w:rPr>
          </w:rPrChange>
        </w:rPr>
        <w:t xml:space="preserve">Smith, A., Howell, D., Patmore, R., Jack, A. &amp; Roman, E. (2011) Incidence of haematological malignancy by sub-type: a report from the Haematological Malignancy Research Network. </w:t>
      </w:r>
      <w:r w:rsidRPr="00AC73DF">
        <w:rPr>
          <w:rFonts w:ascii="Arial" w:hAnsi="Arial" w:cs="Arial"/>
          <w:i/>
          <w:rPrChange w:id="1020" w:author="Graca M Dores" w:date="2016-01-09T18:20:00Z">
            <w:rPr>
              <w:i/>
              <w:color w:val="0000FF" w:themeColor="hyperlink"/>
              <w:u w:val="single"/>
            </w:rPr>
          </w:rPrChange>
        </w:rPr>
        <w:t xml:space="preserve">Br J Cancer, </w:t>
      </w:r>
      <w:r w:rsidRPr="00AC73DF">
        <w:rPr>
          <w:rFonts w:ascii="Arial" w:hAnsi="Arial" w:cs="Arial"/>
          <w:b/>
          <w:rPrChange w:id="1021" w:author="Graca M Dores" w:date="2016-01-09T18:20:00Z">
            <w:rPr>
              <w:b/>
              <w:color w:val="0000FF" w:themeColor="hyperlink"/>
              <w:u w:val="single"/>
            </w:rPr>
          </w:rPrChange>
        </w:rPr>
        <w:t xml:space="preserve">105, </w:t>
      </w:r>
      <w:r w:rsidRPr="00AC73DF">
        <w:rPr>
          <w:rFonts w:ascii="Arial" w:hAnsi="Arial" w:cs="Arial"/>
          <w:rPrChange w:id="1022" w:author="Graca M Dores" w:date="2016-01-09T18:20:00Z">
            <w:rPr>
              <w:color w:val="0000FF" w:themeColor="hyperlink"/>
              <w:u w:val="single"/>
            </w:rPr>
          </w:rPrChange>
        </w:rPr>
        <w:t>1684-1692.</w:t>
      </w:r>
      <w:bookmarkEnd w:id="1018"/>
    </w:p>
    <w:p w:rsidR="0013570D" w:rsidRPr="002D6EBD" w:rsidRDefault="00AC73DF" w:rsidP="0013570D">
      <w:pPr>
        <w:pStyle w:val="EndNoteBibliography"/>
        <w:ind w:left="720" w:hanging="720"/>
        <w:rPr>
          <w:ins w:id="1023" w:author="Graca M Dores" w:date="2016-01-09T14:09:00Z"/>
          <w:rFonts w:ascii="Arial" w:hAnsi="Arial" w:cs="Arial"/>
          <w:rPrChange w:id="1024" w:author="Graca M Dores" w:date="2016-01-09T18:20:00Z">
            <w:rPr>
              <w:ins w:id="1025" w:author="Graca M Dores" w:date="2016-01-09T14:09:00Z"/>
            </w:rPr>
          </w:rPrChange>
        </w:rPr>
      </w:pPr>
      <w:bookmarkStart w:id="1026" w:name="_ENREF_57"/>
      <w:ins w:id="1027" w:author="Graca M Dores" w:date="2016-01-09T14:09:00Z">
        <w:r w:rsidRPr="00AC73DF">
          <w:rPr>
            <w:rFonts w:ascii="Arial" w:hAnsi="Arial" w:cs="Arial"/>
            <w:rPrChange w:id="1028" w:author="Graca M Dores" w:date="2016-01-09T18:20:00Z">
              <w:rPr>
                <w:color w:val="0000FF" w:themeColor="hyperlink"/>
                <w:u w:val="single"/>
              </w:rPr>
            </w:rPrChange>
          </w:rPr>
          <w:t xml:space="preserve">Sokal, J.E., Cox, E.B., Baccarani, M., Tura, S., Gomez, G.A., Robertson, J.E., Tso, C.Y., Braun, T.J., Clarkson, B.D., Cervantes, F. &amp; et al. (1984) Prognostic discrimination in "good-risk" chronic granulocytic leukemia. </w:t>
        </w:r>
        <w:r w:rsidRPr="00AC73DF">
          <w:rPr>
            <w:rFonts w:ascii="Arial" w:hAnsi="Arial" w:cs="Arial"/>
            <w:i/>
            <w:rPrChange w:id="1029" w:author="Graca M Dores" w:date="2016-01-09T18:20:00Z">
              <w:rPr>
                <w:i/>
                <w:color w:val="0000FF" w:themeColor="hyperlink"/>
                <w:u w:val="single"/>
              </w:rPr>
            </w:rPrChange>
          </w:rPr>
          <w:t xml:space="preserve">Blood, </w:t>
        </w:r>
        <w:r w:rsidRPr="00AC73DF">
          <w:rPr>
            <w:rFonts w:ascii="Arial" w:hAnsi="Arial" w:cs="Arial"/>
            <w:b/>
            <w:rPrChange w:id="1030" w:author="Graca M Dores" w:date="2016-01-09T18:20:00Z">
              <w:rPr>
                <w:b/>
                <w:color w:val="0000FF" w:themeColor="hyperlink"/>
                <w:u w:val="single"/>
              </w:rPr>
            </w:rPrChange>
          </w:rPr>
          <w:t xml:space="preserve">63, </w:t>
        </w:r>
        <w:r w:rsidRPr="00AC73DF">
          <w:rPr>
            <w:rFonts w:ascii="Arial" w:hAnsi="Arial" w:cs="Arial"/>
            <w:rPrChange w:id="1031" w:author="Graca M Dores" w:date="2016-01-09T18:20:00Z">
              <w:rPr>
                <w:color w:val="0000FF" w:themeColor="hyperlink"/>
                <w:u w:val="single"/>
              </w:rPr>
            </w:rPrChange>
          </w:rPr>
          <w:t>789-799.</w:t>
        </w:r>
        <w:bookmarkEnd w:id="1026"/>
      </w:ins>
    </w:p>
    <w:p w:rsidR="00AC73DF" w:rsidRPr="00AC73DF" w:rsidRDefault="00AC73DF">
      <w:pPr>
        <w:pStyle w:val="EndNoteBibliography"/>
        <w:ind w:left="720" w:hanging="720"/>
        <w:rPr>
          <w:rFonts w:ascii="Arial" w:hAnsi="Arial" w:cs="Arial"/>
          <w:rPrChange w:id="1032" w:author="Graca M Dores" w:date="2016-01-09T18:20:00Z">
            <w:rPr/>
          </w:rPrChange>
        </w:rPr>
        <w:pPrChange w:id="1033" w:author="Graca M Dores" w:date="2016-01-09T14:09:00Z">
          <w:pPr>
            <w:pStyle w:val="EndNoteBibliography"/>
            <w:spacing w:before="240"/>
            <w:ind w:left="720" w:hanging="720"/>
          </w:pPr>
        </w:pPrChange>
      </w:pPr>
      <w:bookmarkStart w:id="1034" w:name="_ENREF_58"/>
      <w:r w:rsidRPr="00AC73DF">
        <w:rPr>
          <w:rFonts w:ascii="Arial" w:hAnsi="Arial" w:cs="Arial"/>
          <w:rPrChange w:id="1035" w:author="Graca M Dores" w:date="2016-01-09T18:20:00Z">
            <w:rPr>
              <w:color w:val="0000FF" w:themeColor="hyperlink"/>
              <w:u w:val="single"/>
            </w:rPr>
          </w:rPrChange>
        </w:rPr>
        <w:t>Swerdlow, S.H., Campo, E., Harris, N.L., Jaffe, E.S., Pileri, S.A., Stein, H., Thiele, J</w:t>
      </w:r>
      <w:del w:id="1036" w:author="Graca M Dores" w:date="2016-01-09T14:09:00Z">
        <w:r w:rsidRPr="00AC73DF">
          <w:rPr>
            <w:rFonts w:ascii="Arial" w:hAnsi="Arial" w:cs="Arial"/>
            <w:rPrChange w:id="1037" w:author="Graca M Dores" w:date="2016-01-09T18:20:00Z">
              <w:rPr>
                <w:color w:val="0000FF" w:themeColor="hyperlink"/>
                <w:u w:val="single"/>
              </w:rPr>
            </w:rPrChange>
          </w:rPr>
          <w:delText>.,</w:delText>
        </w:r>
      </w:del>
      <w:ins w:id="1038" w:author="Graca M Dores" w:date="2016-01-09T14:09:00Z">
        <w:r w:rsidRPr="00AC73DF">
          <w:rPr>
            <w:rFonts w:ascii="Arial" w:hAnsi="Arial" w:cs="Arial"/>
            <w:rPrChange w:id="1039" w:author="Graca M Dores" w:date="2016-01-09T18:20:00Z">
              <w:rPr>
                <w:color w:val="0000FF" w:themeColor="hyperlink"/>
                <w:u w:val="single"/>
              </w:rPr>
            </w:rPrChange>
          </w:rPr>
          <w:t>. &amp;</w:t>
        </w:r>
      </w:ins>
      <w:r w:rsidRPr="00AC73DF">
        <w:rPr>
          <w:rFonts w:ascii="Arial" w:hAnsi="Arial" w:cs="Arial"/>
          <w:rPrChange w:id="1040" w:author="Graca M Dores" w:date="2016-01-09T18:20:00Z">
            <w:rPr>
              <w:color w:val="0000FF" w:themeColor="hyperlink"/>
              <w:u w:val="single"/>
            </w:rPr>
          </w:rPrChange>
        </w:rPr>
        <w:t xml:space="preserve"> Vardiman, J.W. (2008) WHO Classification of Tumors of Haematopoetic and Lymphoid Tissue. Lyon, France: IARC Press.</w:t>
      </w:r>
      <w:bookmarkEnd w:id="1034"/>
    </w:p>
    <w:p w:rsidR="00AC73DF" w:rsidRPr="00AC73DF" w:rsidRDefault="00AC73DF">
      <w:pPr>
        <w:pStyle w:val="EndNoteBibliography"/>
        <w:ind w:left="720" w:hanging="720"/>
        <w:rPr>
          <w:rFonts w:ascii="Arial" w:hAnsi="Arial" w:cs="Arial"/>
          <w:rPrChange w:id="1041" w:author="Graca M Dores" w:date="2016-01-09T18:20:00Z">
            <w:rPr/>
          </w:rPrChange>
        </w:rPr>
        <w:pPrChange w:id="1042" w:author="Graca M Dores" w:date="2016-01-09T14:09:00Z">
          <w:pPr>
            <w:pStyle w:val="EndNoteBibliography"/>
            <w:spacing w:before="240"/>
            <w:ind w:left="720" w:hanging="720"/>
          </w:pPr>
        </w:pPrChange>
      </w:pPr>
      <w:bookmarkStart w:id="1043" w:name="_ENREF_59"/>
      <w:r w:rsidRPr="00AC73DF">
        <w:rPr>
          <w:rFonts w:ascii="Arial" w:hAnsi="Arial" w:cs="Arial"/>
          <w:rPrChange w:id="1044" w:author="Graca M Dores" w:date="2016-01-09T18:20:00Z">
            <w:rPr>
              <w:color w:val="0000FF" w:themeColor="hyperlink"/>
              <w:u w:val="single"/>
            </w:rPr>
          </w:rPrChange>
        </w:rPr>
        <w:t>Tefferi, A</w:t>
      </w:r>
      <w:del w:id="1045" w:author="Graca M Dores" w:date="2016-01-09T14:09:00Z">
        <w:r w:rsidRPr="00AC73DF">
          <w:rPr>
            <w:rFonts w:ascii="Arial" w:hAnsi="Arial" w:cs="Arial"/>
            <w:rPrChange w:id="1046" w:author="Graca M Dores" w:date="2016-01-09T18:20:00Z">
              <w:rPr>
                <w:color w:val="0000FF" w:themeColor="hyperlink"/>
                <w:u w:val="single"/>
              </w:rPr>
            </w:rPrChange>
          </w:rPr>
          <w:delText>., and Animesh</w:delText>
        </w:r>
      </w:del>
      <w:ins w:id="1047" w:author="Graca M Dores" w:date="2016-01-09T14:09:00Z">
        <w:r w:rsidRPr="00AC73DF">
          <w:rPr>
            <w:rFonts w:ascii="Arial" w:hAnsi="Arial" w:cs="Arial"/>
            <w:rPrChange w:id="1048" w:author="Graca M Dores" w:date="2016-01-09T18:20:00Z">
              <w:rPr>
                <w:color w:val="0000FF" w:themeColor="hyperlink"/>
                <w:u w:val="single"/>
              </w:rPr>
            </w:rPrChange>
          </w:rPr>
          <w:t>. &amp;</w:t>
        </w:r>
      </w:ins>
      <w:r w:rsidRPr="00AC73DF">
        <w:rPr>
          <w:rFonts w:ascii="Arial" w:hAnsi="Arial" w:cs="Arial"/>
          <w:rPrChange w:id="1049" w:author="Graca M Dores" w:date="2016-01-09T18:20:00Z">
            <w:rPr>
              <w:color w:val="0000FF" w:themeColor="hyperlink"/>
              <w:u w:val="single"/>
            </w:rPr>
          </w:rPrChange>
        </w:rPr>
        <w:t xml:space="preserve"> Pardanani</w:t>
      </w:r>
      <w:ins w:id="1050" w:author="Graca M Dores" w:date="2016-01-09T14:09:00Z">
        <w:r w:rsidRPr="00AC73DF">
          <w:rPr>
            <w:rFonts w:ascii="Arial" w:hAnsi="Arial" w:cs="Arial"/>
            <w:rPrChange w:id="1051" w:author="Graca M Dores" w:date="2016-01-09T18:20:00Z">
              <w:rPr>
                <w:color w:val="0000FF" w:themeColor="hyperlink"/>
                <w:u w:val="single"/>
              </w:rPr>
            </w:rPrChange>
          </w:rPr>
          <w:t>, A</w:t>
        </w:r>
      </w:ins>
      <w:r w:rsidRPr="00AC73DF">
        <w:rPr>
          <w:rFonts w:ascii="Arial" w:hAnsi="Arial" w:cs="Arial"/>
          <w:rPrChange w:id="1052" w:author="Graca M Dores" w:date="2016-01-09T18:20:00Z">
            <w:rPr>
              <w:color w:val="0000FF" w:themeColor="hyperlink"/>
              <w:u w:val="single"/>
            </w:rPr>
          </w:rPrChange>
        </w:rPr>
        <w:t xml:space="preserve">. (2015) Myeloproliferative Neoplasms: A Contemporary Review. </w:t>
      </w:r>
      <w:r w:rsidRPr="00AC73DF">
        <w:rPr>
          <w:rFonts w:ascii="Arial" w:hAnsi="Arial" w:cs="Arial"/>
          <w:i/>
          <w:rPrChange w:id="1053" w:author="Graca M Dores" w:date="2016-01-09T18:20:00Z">
            <w:rPr>
              <w:i/>
              <w:color w:val="0000FF" w:themeColor="hyperlink"/>
              <w:u w:val="single"/>
            </w:rPr>
          </w:rPrChange>
        </w:rPr>
        <w:t xml:space="preserve">JAMA </w:t>
      </w:r>
      <w:del w:id="1054" w:author="Graca M Dores" w:date="2016-01-09T14:09:00Z">
        <w:r w:rsidRPr="00AC73DF">
          <w:rPr>
            <w:rFonts w:ascii="Arial" w:hAnsi="Arial" w:cs="Arial"/>
            <w:i/>
            <w:rPrChange w:id="1055" w:author="Graca M Dores" w:date="2016-01-09T18:20:00Z">
              <w:rPr>
                <w:i/>
                <w:color w:val="0000FF" w:themeColor="hyperlink"/>
                <w:u w:val="single"/>
              </w:rPr>
            </w:rPrChange>
          </w:rPr>
          <w:delText>Oncology</w:delText>
        </w:r>
      </w:del>
      <w:ins w:id="1056" w:author="Graca M Dores" w:date="2016-01-09T14:09:00Z">
        <w:r w:rsidRPr="00AC73DF">
          <w:rPr>
            <w:rFonts w:ascii="Arial" w:hAnsi="Arial" w:cs="Arial"/>
            <w:i/>
            <w:rPrChange w:id="1057" w:author="Graca M Dores" w:date="2016-01-09T18:20:00Z">
              <w:rPr>
                <w:i/>
                <w:color w:val="0000FF" w:themeColor="hyperlink"/>
                <w:u w:val="single"/>
              </w:rPr>
            </w:rPrChange>
          </w:rPr>
          <w:t>Oncol</w:t>
        </w:r>
      </w:ins>
      <w:r w:rsidRPr="00AC73DF">
        <w:rPr>
          <w:rFonts w:ascii="Arial" w:hAnsi="Arial" w:cs="Arial"/>
          <w:i/>
          <w:rPrChange w:id="1058" w:author="Graca M Dores" w:date="2016-01-09T18:20:00Z">
            <w:rPr>
              <w:i/>
              <w:color w:val="0000FF" w:themeColor="hyperlink"/>
              <w:u w:val="single"/>
            </w:rPr>
          </w:rPrChange>
        </w:rPr>
        <w:t xml:space="preserve">, </w:t>
      </w:r>
      <w:r w:rsidRPr="00AC73DF">
        <w:rPr>
          <w:rFonts w:ascii="Arial" w:hAnsi="Arial" w:cs="Arial"/>
          <w:b/>
          <w:rPrChange w:id="1059" w:author="Graca M Dores" w:date="2016-01-09T18:20:00Z">
            <w:rPr>
              <w:b/>
              <w:color w:val="0000FF" w:themeColor="hyperlink"/>
              <w:u w:val="single"/>
            </w:rPr>
          </w:rPrChange>
        </w:rPr>
        <w:t>1</w:t>
      </w:r>
      <w:del w:id="1060" w:author="Graca M Dores" w:date="2016-01-09T14:09:00Z">
        <w:r w:rsidRPr="00AC73DF">
          <w:rPr>
            <w:rFonts w:ascii="Arial" w:hAnsi="Arial" w:cs="Arial"/>
            <w:b/>
            <w:rPrChange w:id="1061" w:author="Graca M Dores" w:date="2016-01-09T18:20:00Z">
              <w:rPr>
                <w:b/>
                <w:color w:val="0000FF" w:themeColor="hyperlink"/>
                <w:u w:val="single"/>
              </w:rPr>
            </w:rPrChange>
          </w:rPr>
          <w:delText>.1,</w:delText>
        </w:r>
        <w:r w:rsidRPr="00AC73DF">
          <w:rPr>
            <w:rFonts w:ascii="Arial" w:hAnsi="Arial" w:cs="Arial"/>
            <w:rPrChange w:id="1062" w:author="Graca M Dores" w:date="2016-01-09T18:20:00Z">
              <w:rPr>
                <w:color w:val="0000FF" w:themeColor="hyperlink"/>
                <w:u w:val="single"/>
              </w:rPr>
            </w:rPrChange>
          </w:rPr>
          <w:delText xml:space="preserve"> </w:delText>
        </w:r>
      </w:del>
      <w:ins w:id="1063" w:author="Graca M Dores" w:date="2016-01-09T14:09:00Z">
        <w:r w:rsidRPr="00AC73DF">
          <w:rPr>
            <w:rFonts w:ascii="Arial" w:hAnsi="Arial" w:cs="Arial"/>
            <w:b/>
            <w:rPrChange w:id="1064" w:author="Graca M Dores" w:date="2016-01-09T18:20:00Z">
              <w:rPr>
                <w:b/>
                <w:color w:val="0000FF" w:themeColor="hyperlink"/>
                <w:u w:val="single"/>
              </w:rPr>
            </w:rPrChange>
          </w:rPr>
          <w:t>,</w:t>
        </w:r>
      </w:ins>
      <w:r w:rsidRPr="00AC73DF">
        <w:rPr>
          <w:rFonts w:ascii="Arial" w:hAnsi="Arial" w:cs="Arial"/>
          <w:b/>
          <w:rPrChange w:id="1065" w:author="Graca M Dores" w:date="2016-01-09T18:20:00Z">
            <w:rPr>
              <w:color w:val="0000FF" w:themeColor="hyperlink"/>
              <w:u w:val="single"/>
            </w:rPr>
          </w:rPrChange>
        </w:rPr>
        <w:t xml:space="preserve"> </w:t>
      </w:r>
      <w:r w:rsidRPr="00AC73DF">
        <w:rPr>
          <w:rFonts w:ascii="Arial" w:hAnsi="Arial" w:cs="Arial"/>
          <w:rPrChange w:id="1066" w:author="Graca M Dores" w:date="2016-01-09T18:20:00Z">
            <w:rPr>
              <w:color w:val="0000FF" w:themeColor="hyperlink"/>
              <w:u w:val="single"/>
            </w:rPr>
          </w:rPrChange>
        </w:rPr>
        <w:t>97-105.</w:t>
      </w:r>
      <w:bookmarkEnd w:id="1043"/>
    </w:p>
    <w:p w:rsidR="00AC73DF" w:rsidRPr="00AC73DF" w:rsidRDefault="00AC73DF">
      <w:pPr>
        <w:pStyle w:val="EndNoteBibliography"/>
        <w:ind w:left="720" w:hanging="720"/>
        <w:rPr>
          <w:rFonts w:ascii="Arial" w:hAnsi="Arial" w:cs="Arial"/>
          <w:rPrChange w:id="1067" w:author="Graca M Dores" w:date="2016-01-09T18:20:00Z">
            <w:rPr/>
          </w:rPrChange>
        </w:rPr>
        <w:pPrChange w:id="1068" w:author="Graca M Dores" w:date="2016-01-09T14:09:00Z">
          <w:pPr>
            <w:pStyle w:val="EndNoteBibliography"/>
            <w:spacing w:before="240"/>
            <w:ind w:left="720" w:hanging="720"/>
          </w:pPr>
        </w:pPrChange>
      </w:pPr>
      <w:bookmarkStart w:id="1069" w:name="_ENREF_60"/>
      <w:r w:rsidRPr="00AC73DF">
        <w:rPr>
          <w:rFonts w:ascii="Arial" w:hAnsi="Arial" w:cs="Arial"/>
          <w:rPrChange w:id="1070" w:author="Graca M Dores" w:date="2016-01-09T18:20:00Z">
            <w:rPr>
              <w:color w:val="0000FF" w:themeColor="hyperlink"/>
              <w:u w:val="single"/>
            </w:rPr>
          </w:rPrChange>
        </w:rPr>
        <w:t xml:space="preserve">Tefferi, A., Thiele, J., Vannucchi, A.M. &amp; Barbui, T. (2014) An overview on CALR and CSF3R mutations and a proposal for revision of WHO diagnostic criteria for myeloproliferative neoplasms. </w:t>
      </w:r>
      <w:r w:rsidRPr="00AC73DF">
        <w:rPr>
          <w:rFonts w:ascii="Arial" w:hAnsi="Arial" w:cs="Arial"/>
          <w:i/>
          <w:rPrChange w:id="1071" w:author="Graca M Dores" w:date="2016-01-09T18:20:00Z">
            <w:rPr>
              <w:i/>
              <w:color w:val="0000FF" w:themeColor="hyperlink"/>
              <w:u w:val="single"/>
            </w:rPr>
          </w:rPrChange>
        </w:rPr>
        <w:t xml:space="preserve">Leukemia, </w:t>
      </w:r>
      <w:r w:rsidRPr="00AC73DF">
        <w:rPr>
          <w:rFonts w:ascii="Arial" w:hAnsi="Arial" w:cs="Arial"/>
          <w:b/>
          <w:rPrChange w:id="1072" w:author="Graca M Dores" w:date="2016-01-09T18:20:00Z">
            <w:rPr>
              <w:b/>
              <w:color w:val="0000FF" w:themeColor="hyperlink"/>
              <w:u w:val="single"/>
            </w:rPr>
          </w:rPrChange>
        </w:rPr>
        <w:t xml:space="preserve">28, </w:t>
      </w:r>
      <w:r w:rsidRPr="00AC73DF">
        <w:rPr>
          <w:rFonts w:ascii="Arial" w:hAnsi="Arial" w:cs="Arial"/>
          <w:rPrChange w:id="1073" w:author="Graca M Dores" w:date="2016-01-09T18:20:00Z">
            <w:rPr>
              <w:color w:val="0000FF" w:themeColor="hyperlink"/>
              <w:u w:val="single"/>
            </w:rPr>
          </w:rPrChange>
        </w:rPr>
        <w:t>1407-1413.</w:t>
      </w:r>
      <w:bookmarkEnd w:id="1069"/>
    </w:p>
    <w:p w:rsidR="00AC73DF" w:rsidRPr="00AC73DF" w:rsidRDefault="00AC73DF">
      <w:pPr>
        <w:pStyle w:val="EndNoteBibliography"/>
        <w:ind w:left="720" w:hanging="720"/>
        <w:rPr>
          <w:rFonts w:ascii="Arial" w:hAnsi="Arial" w:cs="Arial"/>
          <w:rPrChange w:id="1074" w:author="Graca M Dores" w:date="2016-01-09T18:20:00Z">
            <w:rPr/>
          </w:rPrChange>
        </w:rPr>
        <w:pPrChange w:id="1075" w:author="Graca M Dores" w:date="2016-01-09T14:09:00Z">
          <w:pPr>
            <w:pStyle w:val="EndNoteBibliography"/>
            <w:spacing w:before="240"/>
            <w:ind w:left="720" w:hanging="720"/>
          </w:pPr>
        </w:pPrChange>
      </w:pPr>
      <w:bookmarkStart w:id="1076" w:name="_ENREF_61"/>
      <w:r w:rsidRPr="00AC73DF">
        <w:rPr>
          <w:rFonts w:ascii="Arial" w:hAnsi="Arial" w:cs="Arial"/>
          <w:rPrChange w:id="1077" w:author="Graca M Dores" w:date="2016-01-09T18:20:00Z">
            <w:rPr>
              <w:color w:val="0000FF" w:themeColor="hyperlink"/>
              <w:u w:val="single"/>
            </w:rPr>
          </w:rPrChange>
        </w:rPr>
        <w:t xml:space="preserve">Teofili, L., Giona, F., Martini, M., Cenci, T., Guidi, F., Torti, L., Palumbo, G., Amendola, A., Foa, R. &amp; Larocca, L.M. (2007) Markers of myeloproliferative diseases in childhood polycythemia vera and essential thrombocythemia. </w:t>
      </w:r>
      <w:r w:rsidRPr="00AC73DF">
        <w:rPr>
          <w:rFonts w:ascii="Arial" w:hAnsi="Arial" w:cs="Arial"/>
          <w:i/>
          <w:rPrChange w:id="1078" w:author="Graca M Dores" w:date="2016-01-09T18:20:00Z">
            <w:rPr>
              <w:i/>
              <w:color w:val="0000FF" w:themeColor="hyperlink"/>
              <w:u w:val="single"/>
            </w:rPr>
          </w:rPrChange>
        </w:rPr>
        <w:t xml:space="preserve">J Clin Oncol, </w:t>
      </w:r>
      <w:r w:rsidRPr="00AC73DF">
        <w:rPr>
          <w:rFonts w:ascii="Arial" w:hAnsi="Arial" w:cs="Arial"/>
          <w:b/>
          <w:rPrChange w:id="1079" w:author="Graca M Dores" w:date="2016-01-09T18:20:00Z">
            <w:rPr>
              <w:b/>
              <w:color w:val="0000FF" w:themeColor="hyperlink"/>
              <w:u w:val="single"/>
            </w:rPr>
          </w:rPrChange>
        </w:rPr>
        <w:t xml:space="preserve">25, </w:t>
      </w:r>
      <w:r w:rsidRPr="00AC73DF">
        <w:rPr>
          <w:rFonts w:ascii="Arial" w:hAnsi="Arial" w:cs="Arial"/>
          <w:rPrChange w:id="1080" w:author="Graca M Dores" w:date="2016-01-09T18:20:00Z">
            <w:rPr>
              <w:color w:val="0000FF" w:themeColor="hyperlink"/>
              <w:u w:val="single"/>
            </w:rPr>
          </w:rPrChange>
        </w:rPr>
        <w:t>1048-1053.</w:t>
      </w:r>
      <w:bookmarkEnd w:id="1076"/>
    </w:p>
    <w:p w:rsidR="00AC73DF" w:rsidRPr="00AC73DF" w:rsidRDefault="00AC73DF">
      <w:pPr>
        <w:pStyle w:val="EndNoteBibliography"/>
        <w:ind w:left="720" w:hanging="720"/>
        <w:rPr>
          <w:rFonts w:ascii="Arial" w:hAnsi="Arial" w:cs="Arial"/>
          <w:rPrChange w:id="1081" w:author="Graca M Dores" w:date="2016-01-09T18:20:00Z">
            <w:rPr/>
          </w:rPrChange>
        </w:rPr>
        <w:pPrChange w:id="1082" w:author="Graca M Dores" w:date="2016-01-09T14:09:00Z">
          <w:pPr>
            <w:pStyle w:val="EndNoteBibliography"/>
            <w:spacing w:before="240"/>
            <w:ind w:left="720" w:hanging="720"/>
          </w:pPr>
        </w:pPrChange>
      </w:pPr>
      <w:bookmarkStart w:id="1083" w:name="_ENREF_62"/>
      <w:r w:rsidRPr="00AC73DF">
        <w:rPr>
          <w:rFonts w:ascii="Arial" w:hAnsi="Arial" w:cs="Arial"/>
          <w:rPrChange w:id="1084" w:author="Graca M Dores" w:date="2016-01-09T18:20:00Z">
            <w:rPr>
              <w:color w:val="0000FF" w:themeColor="hyperlink"/>
              <w:u w:val="single"/>
            </w:rPr>
          </w:rPrChange>
        </w:rPr>
        <w:t xml:space="preserve">Titmarsh, G.J., Duncombe, A.S., McMullin, M.F., O'Rorke, M., Mesa, R., De Vocht, F., Horan, S., Fritschi, L., Clarke, M. &amp; Anderson, L.A. (2014) How common are myeloproliferative neoplasms? A systematic review and meta-analysis. </w:t>
      </w:r>
      <w:r w:rsidRPr="00AC73DF">
        <w:rPr>
          <w:rFonts w:ascii="Arial" w:hAnsi="Arial" w:cs="Arial"/>
          <w:i/>
          <w:rPrChange w:id="1085" w:author="Graca M Dores" w:date="2016-01-09T18:20:00Z">
            <w:rPr>
              <w:i/>
              <w:color w:val="0000FF" w:themeColor="hyperlink"/>
              <w:u w:val="single"/>
            </w:rPr>
          </w:rPrChange>
        </w:rPr>
        <w:t xml:space="preserve">Am J Hematol, </w:t>
      </w:r>
      <w:r w:rsidRPr="00AC73DF">
        <w:rPr>
          <w:rFonts w:ascii="Arial" w:hAnsi="Arial" w:cs="Arial"/>
          <w:b/>
          <w:rPrChange w:id="1086" w:author="Graca M Dores" w:date="2016-01-09T18:20:00Z">
            <w:rPr>
              <w:b/>
              <w:color w:val="0000FF" w:themeColor="hyperlink"/>
              <w:u w:val="single"/>
            </w:rPr>
          </w:rPrChange>
        </w:rPr>
        <w:t xml:space="preserve">89, </w:t>
      </w:r>
      <w:r w:rsidRPr="00AC73DF">
        <w:rPr>
          <w:rFonts w:ascii="Arial" w:hAnsi="Arial" w:cs="Arial"/>
          <w:rPrChange w:id="1087" w:author="Graca M Dores" w:date="2016-01-09T18:20:00Z">
            <w:rPr>
              <w:color w:val="0000FF" w:themeColor="hyperlink"/>
              <w:u w:val="single"/>
            </w:rPr>
          </w:rPrChange>
        </w:rPr>
        <w:t>581-587.</w:t>
      </w:r>
      <w:bookmarkEnd w:id="1083"/>
    </w:p>
    <w:p w:rsidR="00AC73DF" w:rsidRPr="00AC73DF" w:rsidRDefault="00AC73DF">
      <w:pPr>
        <w:pStyle w:val="EndNoteBibliography"/>
        <w:ind w:left="720" w:hanging="720"/>
        <w:rPr>
          <w:rFonts w:ascii="Arial" w:hAnsi="Arial" w:cs="Arial"/>
          <w:rPrChange w:id="1088" w:author="Graca M Dores" w:date="2016-01-09T18:20:00Z">
            <w:rPr/>
          </w:rPrChange>
        </w:rPr>
        <w:pPrChange w:id="1089" w:author="Graca M Dores" w:date="2016-01-09T14:09:00Z">
          <w:pPr>
            <w:pStyle w:val="EndNoteBibliography"/>
            <w:spacing w:before="240"/>
            <w:ind w:left="720" w:hanging="720"/>
          </w:pPr>
        </w:pPrChange>
      </w:pPr>
      <w:bookmarkStart w:id="1090" w:name="_ENREF_63"/>
      <w:r w:rsidRPr="00AC73DF">
        <w:rPr>
          <w:rFonts w:ascii="Arial" w:hAnsi="Arial" w:cs="Arial"/>
          <w:rPrChange w:id="1091" w:author="Graca M Dores" w:date="2016-01-09T18:20:00Z">
            <w:rPr>
              <w:color w:val="0000FF" w:themeColor="hyperlink"/>
              <w:u w:val="single"/>
            </w:rPr>
          </w:rPrChange>
        </w:rPr>
        <w:lastRenderedPageBreak/>
        <w:t xml:space="preserve">Wolanskyj, A.P., Schwager, S.M., McClure, R.F., Larson, D.R. &amp; Tefferi, A. (2006) Essential thrombocythemia beyond the first decade: life expectancy, long-term complication rates, and prognostic factors. </w:t>
      </w:r>
      <w:r w:rsidRPr="00AC73DF">
        <w:rPr>
          <w:rFonts w:ascii="Arial" w:hAnsi="Arial" w:cs="Arial"/>
          <w:i/>
          <w:rPrChange w:id="1092" w:author="Graca M Dores" w:date="2016-01-09T18:20:00Z">
            <w:rPr>
              <w:i/>
              <w:color w:val="0000FF" w:themeColor="hyperlink"/>
              <w:u w:val="single"/>
            </w:rPr>
          </w:rPrChange>
        </w:rPr>
        <w:t xml:space="preserve">Mayo Clin Proc, </w:t>
      </w:r>
      <w:r w:rsidRPr="00AC73DF">
        <w:rPr>
          <w:rFonts w:ascii="Arial" w:hAnsi="Arial" w:cs="Arial"/>
          <w:b/>
          <w:rPrChange w:id="1093" w:author="Graca M Dores" w:date="2016-01-09T18:20:00Z">
            <w:rPr>
              <w:b/>
              <w:color w:val="0000FF" w:themeColor="hyperlink"/>
              <w:u w:val="single"/>
            </w:rPr>
          </w:rPrChange>
        </w:rPr>
        <w:t xml:space="preserve">81, </w:t>
      </w:r>
      <w:r w:rsidRPr="00AC73DF">
        <w:rPr>
          <w:rFonts w:ascii="Arial" w:hAnsi="Arial" w:cs="Arial"/>
          <w:rPrChange w:id="1094" w:author="Graca M Dores" w:date="2016-01-09T18:20:00Z">
            <w:rPr>
              <w:color w:val="0000FF" w:themeColor="hyperlink"/>
              <w:u w:val="single"/>
            </w:rPr>
          </w:rPrChange>
        </w:rPr>
        <w:t>159-166.</w:t>
      </w:r>
      <w:bookmarkEnd w:id="1090"/>
    </w:p>
    <w:p w:rsidR="00AC73DF" w:rsidRPr="00AC73DF" w:rsidRDefault="00AC73DF">
      <w:pPr>
        <w:pStyle w:val="EndNoteBibliography"/>
        <w:ind w:left="720" w:hanging="720"/>
        <w:rPr>
          <w:rFonts w:ascii="Arial" w:hAnsi="Arial" w:cs="Arial"/>
          <w:rPrChange w:id="1095" w:author="Graca M Dores" w:date="2016-01-09T18:20:00Z">
            <w:rPr/>
          </w:rPrChange>
        </w:rPr>
        <w:pPrChange w:id="1096" w:author="Graca M Dores" w:date="2016-01-09T14:09:00Z">
          <w:pPr>
            <w:pStyle w:val="EndNoteBibliography"/>
            <w:spacing w:before="240"/>
            <w:ind w:left="720" w:hanging="720"/>
          </w:pPr>
        </w:pPrChange>
      </w:pPr>
      <w:bookmarkStart w:id="1097" w:name="_ENREF_64"/>
      <w:r w:rsidRPr="00AC73DF">
        <w:rPr>
          <w:rFonts w:ascii="Arial" w:hAnsi="Arial" w:cs="Arial"/>
          <w:rPrChange w:id="1098" w:author="Graca M Dores" w:date="2016-01-09T18:20:00Z">
            <w:rPr>
              <w:color w:val="0000FF" w:themeColor="hyperlink"/>
              <w:u w:val="single"/>
            </w:rPr>
          </w:rPrChange>
        </w:rPr>
        <w:t xml:space="preserve">Xu, Z., Gale, R.P., Zhang, Y., Qin, T., Chen, H., Zhang, P., Zhang, T., Liu, L., Qu, S. &amp; Xiao, Z. (2012) Unique features of primary myelofibrosis in Chinese. </w:t>
      </w:r>
      <w:r w:rsidRPr="00AC73DF">
        <w:rPr>
          <w:rFonts w:ascii="Arial" w:hAnsi="Arial" w:cs="Arial"/>
          <w:i/>
          <w:rPrChange w:id="1099" w:author="Graca M Dores" w:date="2016-01-09T18:20:00Z">
            <w:rPr>
              <w:i/>
              <w:color w:val="0000FF" w:themeColor="hyperlink"/>
              <w:u w:val="single"/>
            </w:rPr>
          </w:rPrChange>
        </w:rPr>
        <w:t xml:space="preserve">Blood, </w:t>
      </w:r>
      <w:r w:rsidRPr="00AC73DF">
        <w:rPr>
          <w:rFonts w:ascii="Arial" w:hAnsi="Arial" w:cs="Arial"/>
          <w:b/>
          <w:rPrChange w:id="1100" w:author="Graca M Dores" w:date="2016-01-09T18:20:00Z">
            <w:rPr>
              <w:b/>
              <w:color w:val="0000FF" w:themeColor="hyperlink"/>
              <w:u w:val="single"/>
            </w:rPr>
          </w:rPrChange>
        </w:rPr>
        <w:t xml:space="preserve">119, </w:t>
      </w:r>
      <w:r w:rsidRPr="00AC73DF">
        <w:rPr>
          <w:rFonts w:ascii="Arial" w:hAnsi="Arial" w:cs="Arial"/>
          <w:rPrChange w:id="1101" w:author="Graca M Dores" w:date="2016-01-09T18:20:00Z">
            <w:rPr>
              <w:color w:val="0000FF" w:themeColor="hyperlink"/>
              <w:u w:val="single"/>
            </w:rPr>
          </w:rPrChange>
        </w:rPr>
        <w:t>2469-2473.</w:t>
      </w:r>
      <w:bookmarkEnd w:id="1097"/>
    </w:p>
    <w:p w:rsidR="00C72CCB" w:rsidRPr="00F824DB" w:rsidRDefault="00AC73DF" w:rsidP="0018142B">
      <w:pPr>
        <w:pStyle w:val="EndNoteBibliography"/>
        <w:spacing w:before="240" w:after="240"/>
        <w:rPr>
          <w:rFonts w:ascii="Arial" w:hAnsi="Arial" w:cs="Arial"/>
        </w:rPr>
      </w:pPr>
      <w:r w:rsidRPr="002D6EBD">
        <w:rPr>
          <w:rFonts w:ascii="Arial" w:hAnsi="Arial" w:cs="Arial"/>
        </w:rPr>
        <w:fldChar w:fldCharType="end"/>
      </w:r>
    </w:p>
    <w:sectPr w:rsidR="00C72CCB" w:rsidRPr="00F824DB" w:rsidSect="009665E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1" w:author="temp" w:date="2016-01-17T09:38:00Z" w:initials="t">
    <w:p w:rsidR="008304A3" w:rsidRDefault="008304A3">
      <w:pPr>
        <w:pStyle w:val="CommentText"/>
      </w:pPr>
      <w:r>
        <w:rPr>
          <w:rStyle w:val="CommentReference"/>
        </w:rPr>
        <w:annotationRef/>
      </w:r>
      <w:r>
        <w:t xml:space="preserve">MSL: Consider adding a short paragraph here or elsewhere in the Introduction  to address Reviewer #1’s last comment about recent exciting developments in therapy that should be as important if not more so ascertain MPN more completely and accurately.  Otherwise, the Introduction lacks clinical rationale and motivation for this investigation. </w:t>
      </w:r>
    </w:p>
  </w:comment>
  <w:comment w:id="56" w:author="temp" w:date="2016-01-17T09:38:00Z" w:initials="t">
    <w:p w:rsidR="008304A3" w:rsidRDefault="008304A3">
      <w:pPr>
        <w:pStyle w:val="CommentText"/>
      </w:pPr>
      <w:r>
        <w:rPr>
          <w:rStyle w:val="CommentReference"/>
        </w:rPr>
        <w:annotationRef/>
      </w:r>
      <w:r>
        <w:t xml:space="preserve">MSL: Reviewer #2’s request to provide more information about the SEER Program is not adequately addressed by the addition of this sentence. The paper has been submitted to the British Journal of </w:t>
      </w:r>
      <w:proofErr w:type="spellStart"/>
      <w:r>
        <w:t>Haematology</w:t>
      </w:r>
      <w:proofErr w:type="spellEnd"/>
      <w:r>
        <w:t xml:space="preserve"> and should therefore not assume that the readership, particularly British and European hematologists/oncologists are completely familiar with SEER. I suggest that you add a supplementary section addressing the reviewer’s questions and providing more information about SEER.</w:t>
      </w:r>
    </w:p>
  </w:comment>
  <w:comment w:id="67" w:author="temp" w:date="2016-01-17T09:38:00Z" w:initials="t">
    <w:p w:rsidR="00BD1D6E" w:rsidRDefault="00BD1D6E">
      <w:pPr>
        <w:pStyle w:val="CommentText"/>
      </w:pPr>
      <w:r>
        <w:rPr>
          <w:rStyle w:val="CommentReference"/>
        </w:rPr>
        <w:annotationRef/>
      </w:r>
      <w:r>
        <w:t xml:space="preserve">MSL: Would be helpful to add some of your response to Reviewer #2’s point #12 in this section.  This would provide further clarification about delayed reporting.  </w:t>
      </w:r>
    </w:p>
  </w:comment>
  <w:comment w:id="113" w:author="temp" w:date="2016-01-17T09:38:00Z" w:initials="t">
    <w:p w:rsidR="008304A3" w:rsidRDefault="008304A3">
      <w:pPr>
        <w:pStyle w:val="CommentText"/>
      </w:pPr>
      <w:r>
        <w:rPr>
          <w:rStyle w:val="CommentReference"/>
        </w:rPr>
        <w:annotationRef/>
      </w:r>
      <w:r>
        <w:t>MSL: Some of the new material in this section is not exactly ‘delayed reporting.’  Perhaps it would be helpful to change the title of this section to ‘Delayed reporting and other temporal trends related to diagnosis.’</w:t>
      </w:r>
    </w:p>
  </w:comment>
  <w:comment w:id="319" w:author="temp" w:date="2016-01-17T09:38:00Z" w:initials="t">
    <w:p w:rsidR="008304A3" w:rsidRDefault="008304A3">
      <w:pPr>
        <w:pStyle w:val="CommentText"/>
      </w:pPr>
      <w:r>
        <w:rPr>
          <w:rStyle w:val="CommentReference"/>
        </w:rPr>
        <w:annotationRef/>
      </w:r>
      <w:r>
        <w:t>MSL: The wording in this addition differs from the wording used in the response to the reviewers’ comments.  The response should be changed to match the revised text.</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D7E57" w:rsidRDefault="00AD7E57" w:rsidP="00CB5E69">
      <w:r>
        <w:separator/>
      </w:r>
    </w:p>
  </w:endnote>
  <w:endnote w:type="continuationSeparator" w:id="0">
    <w:p w:rsidR="00AD7E57" w:rsidRDefault="00AD7E57" w:rsidP="00CB5E69">
      <w:r>
        <w:continuationSeparator/>
      </w:r>
    </w:p>
  </w:endnote>
  <w:endnote w:type="continuationNotice" w:id="1">
    <w:p w:rsidR="00AD7E57" w:rsidRDefault="00AD7E5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51657266"/>
      <w:docPartObj>
        <w:docPartGallery w:val="Page Numbers (Bottom of Page)"/>
        <w:docPartUnique/>
      </w:docPartObj>
    </w:sdtPr>
    <w:sdtEndPr>
      <w:rPr>
        <w:noProof/>
      </w:rPr>
    </w:sdtEndPr>
    <w:sdtContent>
      <w:p w:rsidR="008304A3" w:rsidRDefault="008304A3">
        <w:pPr>
          <w:pStyle w:val="Footer"/>
          <w:jc w:val="center"/>
        </w:pPr>
        <w:r w:rsidRPr="00CB3A61">
          <w:rPr>
            <w:rFonts w:ascii="Arial" w:hAnsi="Arial" w:cs="Arial"/>
          </w:rPr>
          <w:fldChar w:fldCharType="begin"/>
        </w:r>
        <w:r w:rsidRPr="00CB3A61">
          <w:rPr>
            <w:rFonts w:ascii="Arial" w:hAnsi="Arial" w:cs="Arial"/>
          </w:rPr>
          <w:instrText xml:space="preserve"> PAGE   \* MERGEFORMAT </w:instrText>
        </w:r>
        <w:r w:rsidRPr="00CB3A61">
          <w:rPr>
            <w:rFonts w:ascii="Arial" w:hAnsi="Arial" w:cs="Arial"/>
          </w:rPr>
          <w:fldChar w:fldCharType="separate"/>
        </w:r>
        <w:r w:rsidR="00D539F4">
          <w:rPr>
            <w:rFonts w:ascii="Arial" w:hAnsi="Arial" w:cs="Arial"/>
            <w:noProof/>
          </w:rPr>
          <w:t>1</w:t>
        </w:r>
        <w:r w:rsidRPr="00CB3A61">
          <w:rPr>
            <w:rFonts w:ascii="Arial" w:hAnsi="Arial" w:cs="Arial"/>
            <w:noProof/>
          </w:rPr>
          <w:fldChar w:fldCharType="end"/>
        </w:r>
      </w:p>
    </w:sdtContent>
  </w:sdt>
  <w:p w:rsidR="008304A3" w:rsidRDefault="008304A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D7E57" w:rsidRDefault="00AD7E57" w:rsidP="00CB5E69">
      <w:r>
        <w:separator/>
      </w:r>
    </w:p>
  </w:footnote>
  <w:footnote w:type="continuationSeparator" w:id="0">
    <w:p w:rsidR="00AD7E57" w:rsidRDefault="00AD7E57" w:rsidP="00CB5E69">
      <w:r>
        <w:continuationSeparator/>
      </w:r>
    </w:p>
  </w:footnote>
  <w:footnote w:type="continuationNotice" w:id="1">
    <w:p w:rsidR="00AD7E57" w:rsidRDefault="00AD7E57"/>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304A3" w:rsidRDefault="008304A3" w:rsidP="00785F50">
    <w:pPr>
      <w:tabs>
        <w:tab w:val="center" w:pos="4320"/>
        <w:tab w:val="right" w:pos="8640"/>
      </w:tabs>
      <w:rPr>
        <w:rFonts w:ascii="Arial" w:hAnsi="Arial" w:cs="Arial"/>
        <w:sz w:val="16"/>
        <w:szCs w:val="16"/>
      </w:rPr>
    </w:pPr>
    <w:r>
      <w:rPr>
        <w:rFonts w:ascii="Arial" w:hAnsi="Arial" w:cs="Arial"/>
        <w:sz w:val="16"/>
        <w:szCs w:val="16"/>
      </w:rPr>
      <w:t>SROUR et al</w:t>
    </w:r>
    <w:r>
      <w:rPr>
        <w:rFonts w:ascii="Arial" w:hAnsi="Arial" w:cs="Arial"/>
        <w:sz w:val="16"/>
        <w:szCs w:val="16"/>
      </w:rPr>
      <w:tab/>
    </w:r>
    <w:r>
      <w:rPr>
        <w:rFonts w:ascii="Arial" w:hAnsi="Arial" w:cs="Arial"/>
        <w:sz w:val="16"/>
        <w:szCs w:val="16"/>
      </w:rPr>
      <w:tab/>
      <w:t xml:space="preserve">               MPN and MDS/MPN INCIDENCE AND PATIENT SURVIVAL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910D87"/>
    <w:multiLevelType w:val="hybridMultilevel"/>
    <w:tmpl w:val="A4C221A8"/>
    <w:lvl w:ilvl="0" w:tplc="BC3AA73E">
      <w:start w:val="1"/>
      <w:numFmt w:val="bullet"/>
      <w:lvlText w:val="-"/>
      <w:lvlJc w:val="left"/>
      <w:pPr>
        <w:ind w:left="555" w:hanging="360"/>
      </w:pPr>
      <w:rPr>
        <w:rFonts w:ascii="Times New Roman" w:eastAsia="Times New Roman" w:hAnsi="Times New Roman" w:cs="Times New Roman" w:hint="default"/>
      </w:rPr>
    </w:lvl>
    <w:lvl w:ilvl="1" w:tplc="04090003" w:tentative="1">
      <w:start w:val="1"/>
      <w:numFmt w:val="bullet"/>
      <w:lvlText w:val="o"/>
      <w:lvlJc w:val="left"/>
      <w:pPr>
        <w:ind w:left="1275" w:hanging="360"/>
      </w:pPr>
      <w:rPr>
        <w:rFonts w:ascii="Courier New" w:hAnsi="Courier New" w:cs="Courier New" w:hint="default"/>
      </w:rPr>
    </w:lvl>
    <w:lvl w:ilvl="2" w:tplc="04090005" w:tentative="1">
      <w:start w:val="1"/>
      <w:numFmt w:val="bullet"/>
      <w:lvlText w:val=""/>
      <w:lvlJc w:val="left"/>
      <w:pPr>
        <w:ind w:left="1995" w:hanging="360"/>
      </w:pPr>
      <w:rPr>
        <w:rFonts w:ascii="Wingdings" w:hAnsi="Wingdings" w:hint="default"/>
      </w:rPr>
    </w:lvl>
    <w:lvl w:ilvl="3" w:tplc="04090001" w:tentative="1">
      <w:start w:val="1"/>
      <w:numFmt w:val="bullet"/>
      <w:lvlText w:val=""/>
      <w:lvlJc w:val="left"/>
      <w:pPr>
        <w:ind w:left="2715" w:hanging="360"/>
      </w:pPr>
      <w:rPr>
        <w:rFonts w:ascii="Symbol" w:hAnsi="Symbol" w:hint="default"/>
      </w:rPr>
    </w:lvl>
    <w:lvl w:ilvl="4" w:tplc="04090003" w:tentative="1">
      <w:start w:val="1"/>
      <w:numFmt w:val="bullet"/>
      <w:lvlText w:val="o"/>
      <w:lvlJc w:val="left"/>
      <w:pPr>
        <w:ind w:left="3435" w:hanging="360"/>
      </w:pPr>
      <w:rPr>
        <w:rFonts w:ascii="Courier New" w:hAnsi="Courier New" w:cs="Courier New" w:hint="default"/>
      </w:rPr>
    </w:lvl>
    <w:lvl w:ilvl="5" w:tplc="04090005" w:tentative="1">
      <w:start w:val="1"/>
      <w:numFmt w:val="bullet"/>
      <w:lvlText w:val=""/>
      <w:lvlJc w:val="left"/>
      <w:pPr>
        <w:ind w:left="4155" w:hanging="360"/>
      </w:pPr>
      <w:rPr>
        <w:rFonts w:ascii="Wingdings" w:hAnsi="Wingdings" w:hint="default"/>
      </w:rPr>
    </w:lvl>
    <w:lvl w:ilvl="6" w:tplc="04090001" w:tentative="1">
      <w:start w:val="1"/>
      <w:numFmt w:val="bullet"/>
      <w:lvlText w:val=""/>
      <w:lvlJc w:val="left"/>
      <w:pPr>
        <w:ind w:left="4875" w:hanging="360"/>
      </w:pPr>
      <w:rPr>
        <w:rFonts w:ascii="Symbol" w:hAnsi="Symbol" w:hint="default"/>
      </w:rPr>
    </w:lvl>
    <w:lvl w:ilvl="7" w:tplc="04090003" w:tentative="1">
      <w:start w:val="1"/>
      <w:numFmt w:val="bullet"/>
      <w:lvlText w:val="o"/>
      <w:lvlJc w:val="left"/>
      <w:pPr>
        <w:ind w:left="5595" w:hanging="360"/>
      </w:pPr>
      <w:rPr>
        <w:rFonts w:ascii="Courier New" w:hAnsi="Courier New" w:cs="Courier New" w:hint="default"/>
      </w:rPr>
    </w:lvl>
    <w:lvl w:ilvl="8" w:tplc="04090005" w:tentative="1">
      <w:start w:val="1"/>
      <w:numFmt w:val="bullet"/>
      <w:lvlText w:val=""/>
      <w:lvlJc w:val="left"/>
      <w:pPr>
        <w:ind w:left="6315" w:hanging="360"/>
      </w:pPr>
      <w:rPr>
        <w:rFonts w:ascii="Wingdings" w:hAnsi="Wingdings" w:hint="default"/>
      </w:rPr>
    </w:lvl>
  </w:abstractNum>
  <w:abstractNum w:abstractNumId="1">
    <w:nsid w:val="0D0A7C1D"/>
    <w:multiLevelType w:val="hybridMultilevel"/>
    <w:tmpl w:val="356002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8533D23"/>
    <w:multiLevelType w:val="hybridMultilevel"/>
    <w:tmpl w:val="D640FEA0"/>
    <w:lvl w:ilvl="0" w:tplc="51A231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8962A72"/>
    <w:multiLevelType w:val="hybridMultilevel"/>
    <w:tmpl w:val="0ABE5B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F9579D3"/>
    <w:multiLevelType w:val="hybridMultilevel"/>
    <w:tmpl w:val="171E42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DB13717"/>
    <w:multiLevelType w:val="hybridMultilevel"/>
    <w:tmpl w:val="90BC27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1F833C4"/>
    <w:multiLevelType w:val="hybridMultilevel"/>
    <w:tmpl w:val="2E0E1C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5D11808"/>
    <w:multiLevelType w:val="hybridMultilevel"/>
    <w:tmpl w:val="5FD610A2"/>
    <w:lvl w:ilvl="0" w:tplc="04090001">
      <w:start w:val="1"/>
      <w:numFmt w:val="bullet"/>
      <w:lvlText w:val=""/>
      <w:lvlJc w:val="left"/>
      <w:pPr>
        <w:ind w:left="1632" w:hanging="360"/>
      </w:pPr>
      <w:rPr>
        <w:rFonts w:ascii="Symbol" w:hAnsi="Symbol" w:hint="default"/>
      </w:rPr>
    </w:lvl>
    <w:lvl w:ilvl="1" w:tplc="04090003" w:tentative="1">
      <w:start w:val="1"/>
      <w:numFmt w:val="bullet"/>
      <w:lvlText w:val="o"/>
      <w:lvlJc w:val="left"/>
      <w:pPr>
        <w:ind w:left="2352" w:hanging="360"/>
      </w:pPr>
      <w:rPr>
        <w:rFonts w:ascii="Courier New" w:hAnsi="Courier New" w:cs="Courier New" w:hint="default"/>
      </w:rPr>
    </w:lvl>
    <w:lvl w:ilvl="2" w:tplc="04090005" w:tentative="1">
      <w:start w:val="1"/>
      <w:numFmt w:val="bullet"/>
      <w:lvlText w:val=""/>
      <w:lvlJc w:val="left"/>
      <w:pPr>
        <w:ind w:left="3072" w:hanging="360"/>
      </w:pPr>
      <w:rPr>
        <w:rFonts w:ascii="Wingdings" w:hAnsi="Wingdings" w:hint="default"/>
      </w:rPr>
    </w:lvl>
    <w:lvl w:ilvl="3" w:tplc="04090001" w:tentative="1">
      <w:start w:val="1"/>
      <w:numFmt w:val="bullet"/>
      <w:lvlText w:val=""/>
      <w:lvlJc w:val="left"/>
      <w:pPr>
        <w:ind w:left="3792" w:hanging="360"/>
      </w:pPr>
      <w:rPr>
        <w:rFonts w:ascii="Symbol" w:hAnsi="Symbol" w:hint="default"/>
      </w:rPr>
    </w:lvl>
    <w:lvl w:ilvl="4" w:tplc="04090003" w:tentative="1">
      <w:start w:val="1"/>
      <w:numFmt w:val="bullet"/>
      <w:lvlText w:val="o"/>
      <w:lvlJc w:val="left"/>
      <w:pPr>
        <w:ind w:left="4512" w:hanging="360"/>
      </w:pPr>
      <w:rPr>
        <w:rFonts w:ascii="Courier New" w:hAnsi="Courier New" w:cs="Courier New" w:hint="default"/>
      </w:rPr>
    </w:lvl>
    <w:lvl w:ilvl="5" w:tplc="04090005" w:tentative="1">
      <w:start w:val="1"/>
      <w:numFmt w:val="bullet"/>
      <w:lvlText w:val=""/>
      <w:lvlJc w:val="left"/>
      <w:pPr>
        <w:ind w:left="5232" w:hanging="360"/>
      </w:pPr>
      <w:rPr>
        <w:rFonts w:ascii="Wingdings" w:hAnsi="Wingdings" w:hint="default"/>
      </w:rPr>
    </w:lvl>
    <w:lvl w:ilvl="6" w:tplc="04090001" w:tentative="1">
      <w:start w:val="1"/>
      <w:numFmt w:val="bullet"/>
      <w:lvlText w:val=""/>
      <w:lvlJc w:val="left"/>
      <w:pPr>
        <w:ind w:left="5952" w:hanging="360"/>
      </w:pPr>
      <w:rPr>
        <w:rFonts w:ascii="Symbol" w:hAnsi="Symbol" w:hint="default"/>
      </w:rPr>
    </w:lvl>
    <w:lvl w:ilvl="7" w:tplc="04090003" w:tentative="1">
      <w:start w:val="1"/>
      <w:numFmt w:val="bullet"/>
      <w:lvlText w:val="o"/>
      <w:lvlJc w:val="left"/>
      <w:pPr>
        <w:ind w:left="6672" w:hanging="360"/>
      </w:pPr>
      <w:rPr>
        <w:rFonts w:ascii="Courier New" w:hAnsi="Courier New" w:cs="Courier New" w:hint="default"/>
      </w:rPr>
    </w:lvl>
    <w:lvl w:ilvl="8" w:tplc="04090005" w:tentative="1">
      <w:start w:val="1"/>
      <w:numFmt w:val="bullet"/>
      <w:lvlText w:val=""/>
      <w:lvlJc w:val="left"/>
      <w:pPr>
        <w:ind w:left="7392" w:hanging="360"/>
      </w:pPr>
      <w:rPr>
        <w:rFonts w:ascii="Wingdings" w:hAnsi="Wingdings" w:hint="default"/>
      </w:rPr>
    </w:lvl>
  </w:abstractNum>
  <w:num w:numId="1">
    <w:abstractNumId w:val="2"/>
  </w:num>
  <w:num w:numId="2">
    <w:abstractNumId w:val="4"/>
  </w:num>
  <w:num w:numId="3">
    <w:abstractNumId w:val="1"/>
  </w:num>
  <w:num w:numId="4">
    <w:abstractNumId w:val="5"/>
  </w:num>
  <w:num w:numId="5">
    <w:abstractNumId w:val="6"/>
  </w:num>
  <w:num w:numId="6">
    <w:abstractNumId w:val="3"/>
  </w:num>
  <w:num w:numId="7">
    <w:abstractNumId w:val="0"/>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Brit J Haematology&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efa90eds9esfate5faxprazcp2ez0xtee9ee&quot;&gt;MPN_Srour&lt;record-ids&gt;&lt;item&gt;1&lt;/item&gt;&lt;item&gt;5&lt;/item&gt;&lt;item&gt;13&lt;/item&gt;&lt;item&gt;34&lt;/item&gt;&lt;item&gt;37&lt;/item&gt;&lt;item&gt;47&lt;/item&gt;&lt;item&gt;51&lt;/item&gt;&lt;item&gt;59&lt;/item&gt;&lt;item&gt;60&lt;/item&gt;&lt;item&gt;64&lt;/item&gt;&lt;item&gt;93&lt;/item&gt;&lt;item&gt;95&lt;/item&gt;&lt;item&gt;97&lt;/item&gt;&lt;item&gt;103&lt;/item&gt;&lt;item&gt;114&lt;/item&gt;&lt;item&gt;118&lt;/item&gt;&lt;item&gt;119&lt;/item&gt;&lt;item&gt;120&lt;/item&gt;&lt;item&gt;123&lt;/item&gt;&lt;item&gt;125&lt;/item&gt;&lt;item&gt;126&lt;/item&gt;&lt;item&gt;130&lt;/item&gt;&lt;item&gt;157&lt;/item&gt;&lt;item&gt;168&lt;/item&gt;&lt;item&gt;171&lt;/item&gt;&lt;item&gt;175&lt;/item&gt;&lt;item&gt;190&lt;/item&gt;&lt;item&gt;192&lt;/item&gt;&lt;item&gt;193&lt;/item&gt;&lt;item&gt;194&lt;/item&gt;&lt;item&gt;196&lt;/item&gt;&lt;item&gt;197&lt;/item&gt;&lt;item&gt;199&lt;/item&gt;&lt;item&gt;202&lt;/item&gt;&lt;item&gt;205&lt;/item&gt;&lt;item&gt;209&lt;/item&gt;&lt;item&gt;210&lt;/item&gt;&lt;item&gt;214&lt;/item&gt;&lt;item&gt;216&lt;/item&gt;&lt;item&gt;218&lt;/item&gt;&lt;item&gt;229&lt;/item&gt;&lt;item&gt;231&lt;/item&gt;&lt;item&gt;232&lt;/item&gt;&lt;item&gt;233&lt;/item&gt;&lt;item&gt;237&lt;/item&gt;&lt;item&gt;253&lt;/item&gt;&lt;item&gt;260&lt;/item&gt;&lt;item&gt;261&lt;/item&gt;&lt;item&gt;268&lt;/item&gt;&lt;item&gt;269&lt;/item&gt;&lt;item&gt;270&lt;/item&gt;&lt;item&gt;272&lt;/item&gt;&lt;item&gt;273&lt;/item&gt;&lt;/record-ids&gt;&lt;/item&gt;&lt;item db-id=&quot;x59de5sdxavx5rerve3x2prodsdsdfeedptz&quot;&gt;MPN Project&lt;record-ids&gt;&lt;item&gt;91&lt;/item&gt;&lt;item&gt;94&lt;/item&gt;&lt;item&gt;96&lt;/item&gt;&lt;item&gt;97&lt;/item&gt;&lt;item&gt;99&lt;/item&gt;&lt;item&gt;100&lt;/item&gt;&lt;item&gt;102&lt;/item&gt;&lt;item&gt;103&lt;/item&gt;&lt;item&gt;107&lt;/item&gt;&lt;item&gt;114&lt;/item&gt;&lt;item&gt;121&lt;/item&gt;&lt;item&gt;125&lt;/item&gt;&lt;/record-ids&gt;&lt;/item&gt;&lt;/Libraries&gt;"/>
  </w:docVars>
  <w:rsids>
    <w:rsidRoot w:val="00FC4901"/>
    <w:rsid w:val="000023AD"/>
    <w:rsid w:val="000123C0"/>
    <w:rsid w:val="0001313F"/>
    <w:rsid w:val="00017F79"/>
    <w:rsid w:val="00025679"/>
    <w:rsid w:val="00025DA5"/>
    <w:rsid w:val="00033BB1"/>
    <w:rsid w:val="00034864"/>
    <w:rsid w:val="0003666E"/>
    <w:rsid w:val="00041239"/>
    <w:rsid w:val="000437D6"/>
    <w:rsid w:val="000442DC"/>
    <w:rsid w:val="00044606"/>
    <w:rsid w:val="00047F0F"/>
    <w:rsid w:val="00050A4B"/>
    <w:rsid w:val="0005138C"/>
    <w:rsid w:val="00054B2C"/>
    <w:rsid w:val="00054B53"/>
    <w:rsid w:val="00060C6B"/>
    <w:rsid w:val="00061879"/>
    <w:rsid w:val="00062D5E"/>
    <w:rsid w:val="00077D07"/>
    <w:rsid w:val="000809A0"/>
    <w:rsid w:val="00080E1C"/>
    <w:rsid w:val="0008238F"/>
    <w:rsid w:val="000823E6"/>
    <w:rsid w:val="00082FC2"/>
    <w:rsid w:val="00087824"/>
    <w:rsid w:val="00092F9A"/>
    <w:rsid w:val="00093D08"/>
    <w:rsid w:val="00095DB2"/>
    <w:rsid w:val="000A0D4E"/>
    <w:rsid w:val="000A4737"/>
    <w:rsid w:val="000B42EF"/>
    <w:rsid w:val="000B7215"/>
    <w:rsid w:val="000B7EC3"/>
    <w:rsid w:val="000B7FA1"/>
    <w:rsid w:val="000C0AFD"/>
    <w:rsid w:val="000C1003"/>
    <w:rsid w:val="000C3124"/>
    <w:rsid w:val="000C4339"/>
    <w:rsid w:val="000C76F5"/>
    <w:rsid w:val="000D01A8"/>
    <w:rsid w:val="000D0C81"/>
    <w:rsid w:val="000D3C17"/>
    <w:rsid w:val="000D4860"/>
    <w:rsid w:val="000D57EC"/>
    <w:rsid w:val="000D71C6"/>
    <w:rsid w:val="000E1B9F"/>
    <w:rsid w:val="000E724E"/>
    <w:rsid w:val="000E7779"/>
    <w:rsid w:val="000F0816"/>
    <w:rsid w:val="000F0E3A"/>
    <w:rsid w:val="00101A0C"/>
    <w:rsid w:val="00113C1A"/>
    <w:rsid w:val="001249F7"/>
    <w:rsid w:val="00124C24"/>
    <w:rsid w:val="0013355D"/>
    <w:rsid w:val="00133B63"/>
    <w:rsid w:val="00134742"/>
    <w:rsid w:val="0013570D"/>
    <w:rsid w:val="00140275"/>
    <w:rsid w:val="001411CD"/>
    <w:rsid w:val="001442D0"/>
    <w:rsid w:val="00144C73"/>
    <w:rsid w:val="0014559D"/>
    <w:rsid w:val="001455F6"/>
    <w:rsid w:val="00145D57"/>
    <w:rsid w:val="00146B2F"/>
    <w:rsid w:val="001533DA"/>
    <w:rsid w:val="00156179"/>
    <w:rsid w:val="001621B7"/>
    <w:rsid w:val="0016364D"/>
    <w:rsid w:val="00166AF5"/>
    <w:rsid w:val="00167AB2"/>
    <w:rsid w:val="00171D9E"/>
    <w:rsid w:val="00176A74"/>
    <w:rsid w:val="00177C3E"/>
    <w:rsid w:val="00177D01"/>
    <w:rsid w:val="0018142B"/>
    <w:rsid w:val="00181519"/>
    <w:rsid w:val="00184A20"/>
    <w:rsid w:val="00185078"/>
    <w:rsid w:val="001878F4"/>
    <w:rsid w:val="00192BC0"/>
    <w:rsid w:val="001938D1"/>
    <w:rsid w:val="00195E2F"/>
    <w:rsid w:val="001A1AE5"/>
    <w:rsid w:val="001A4617"/>
    <w:rsid w:val="001A5382"/>
    <w:rsid w:val="001B79A5"/>
    <w:rsid w:val="001C307A"/>
    <w:rsid w:val="001C5839"/>
    <w:rsid w:val="001C612F"/>
    <w:rsid w:val="001D0026"/>
    <w:rsid w:val="001D11B5"/>
    <w:rsid w:val="001D1CB9"/>
    <w:rsid w:val="001D237B"/>
    <w:rsid w:val="001D2531"/>
    <w:rsid w:val="001D7AA8"/>
    <w:rsid w:val="001E0F11"/>
    <w:rsid w:val="001E37E7"/>
    <w:rsid w:val="001E5619"/>
    <w:rsid w:val="001E7E23"/>
    <w:rsid w:val="001F161B"/>
    <w:rsid w:val="001F1B45"/>
    <w:rsid w:val="001F5A27"/>
    <w:rsid w:val="002004C9"/>
    <w:rsid w:val="002025E2"/>
    <w:rsid w:val="00202998"/>
    <w:rsid w:val="0020319D"/>
    <w:rsid w:val="00203752"/>
    <w:rsid w:val="00203B10"/>
    <w:rsid w:val="00204CBE"/>
    <w:rsid w:val="0020687D"/>
    <w:rsid w:val="002119B5"/>
    <w:rsid w:val="0021246E"/>
    <w:rsid w:val="00212F02"/>
    <w:rsid w:val="002158A0"/>
    <w:rsid w:val="00220893"/>
    <w:rsid w:val="00222201"/>
    <w:rsid w:val="0022231D"/>
    <w:rsid w:val="002229EC"/>
    <w:rsid w:val="00224319"/>
    <w:rsid w:val="002252B9"/>
    <w:rsid w:val="00231747"/>
    <w:rsid w:val="002324A3"/>
    <w:rsid w:val="00235B89"/>
    <w:rsid w:val="00235CF0"/>
    <w:rsid w:val="00237DD8"/>
    <w:rsid w:val="002455AF"/>
    <w:rsid w:val="0024702A"/>
    <w:rsid w:val="00252650"/>
    <w:rsid w:val="00252B82"/>
    <w:rsid w:val="0025763E"/>
    <w:rsid w:val="002605DF"/>
    <w:rsid w:val="00260BE2"/>
    <w:rsid w:val="00262F84"/>
    <w:rsid w:val="00263340"/>
    <w:rsid w:val="00263680"/>
    <w:rsid w:val="00271FBB"/>
    <w:rsid w:val="002723CA"/>
    <w:rsid w:val="00273135"/>
    <w:rsid w:val="00273ADC"/>
    <w:rsid w:val="002848E4"/>
    <w:rsid w:val="00286EAD"/>
    <w:rsid w:val="00290AA7"/>
    <w:rsid w:val="00291891"/>
    <w:rsid w:val="00294358"/>
    <w:rsid w:val="00295226"/>
    <w:rsid w:val="002A04A6"/>
    <w:rsid w:val="002A535A"/>
    <w:rsid w:val="002A5EA7"/>
    <w:rsid w:val="002A6DBB"/>
    <w:rsid w:val="002B06B5"/>
    <w:rsid w:val="002B46ED"/>
    <w:rsid w:val="002B6E15"/>
    <w:rsid w:val="002C009B"/>
    <w:rsid w:val="002C0F18"/>
    <w:rsid w:val="002C7463"/>
    <w:rsid w:val="002D33F3"/>
    <w:rsid w:val="002D5C4D"/>
    <w:rsid w:val="002D6EBD"/>
    <w:rsid w:val="002E02C9"/>
    <w:rsid w:val="002E0480"/>
    <w:rsid w:val="002E0D49"/>
    <w:rsid w:val="002E1E7F"/>
    <w:rsid w:val="002E27ED"/>
    <w:rsid w:val="002F03B6"/>
    <w:rsid w:val="002F232B"/>
    <w:rsid w:val="002F4492"/>
    <w:rsid w:val="002F6790"/>
    <w:rsid w:val="003026FB"/>
    <w:rsid w:val="00302D1D"/>
    <w:rsid w:val="0030526A"/>
    <w:rsid w:val="00307AA2"/>
    <w:rsid w:val="00310700"/>
    <w:rsid w:val="00310D38"/>
    <w:rsid w:val="00310F21"/>
    <w:rsid w:val="00314250"/>
    <w:rsid w:val="003144A7"/>
    <w:rsid w:val="00316771"/>
    <w:rsid w:val="00316C0B"/>
    <w:rsid w:val="00325484"/>
    <w:rsid w:val="003359A1"/>
    <w:rsid w:val="0033699E"/>
    <w:rsid w:val="00337E71"/>
    <w:rsid w:val="00342B91"/>
    <w:rsid w:val="00342C24"/>
    <w:rsid w:val="00345CC1"/>
    <w:rsid w:val="003521AB"/>
    <w:rsid w:val="00361972"/>
    <w:rsid w:val="00367496"/>
    <w:rsid w:val="00370D49"/>
    <w:rsid w:val="00373C12"/>
    <w:rsid w:val="00374F5D"/>
    <w:rsid w:val="00376D0C"/>
    <w:rsid w:val="00376F19"/>
    <w:rsid w:val="00377E8A"/>
    <w:rsid w:val="00380C66"/>
    <w:rsid w:val="003813E7"/>
    <w:rsid w:val="00387322"/>
    <w:rsid w:val="00387E28"/>
    <w:rsid w:val="0039052C"/>
    <w:rsid w:val="003941DC"/>
    <w:rsid w:val="00394C62"/>
    <w:rsid w:val="00396ADB"/>
    <w:rsid w:val="003A19C7"/>
    <w:rsid w:val="003A602F"/>
    <w:rsid w:val="003A61C2"/>
    <w:rsid w:val="003A63F9"/>
    <w:rsid w:val="003A6A65"/>
    <w:rsid w:val="003B04C9"/>
    <w:rsid w:val="003B5D2F"/>
    <w:rsid w:val="003C06B4"/>
    <w:rsid w:val="003C2A46"/>
    <w:rsid w:val="003D0878"/>
    <w:rsid w:val="003D3DFC"/>
    <w:rsid w:val="003D5122"/>
    <w:rsid w:val="003E4311"/>
    <w:rsid w:val="003E5BC4"/>
    <w:rsid w:val="003E6C77"/>
    <w:rsid w:val="003E71D0"/>
    <w:rsid w:val="003E762E"/>
    <w:rsid w:val="003E7FA3"/>
    <w:rsid w:val="003F1194"/>
    <w:rsid w:val="003F36C7"/>
    <w:rsid w:val="003F3838"/>
    <w:rsid w:val="003F6DBF"/>
    <w:rsid w:val="003F7FA1"/>
    <w:rsid w:val="00402A01"/>
    <w:rsid w:val="00404B51"/>
    <w:rsid w:val="00405AE1"/>
    <w:rsid w:val="00411B19"/>
    <w:rsid w:val="0042578E"/>
    <w:rsid w:val="0043018F"/>
    <w:rsid w:val="004305FC"/>
    <w:rsid w:val="00433AF3"/>
    <w:rsid w:val="004417FD"/>
    <w:rsid w:val="00443167"/>
    <w:rsid w:val="0044553C"/>
    <w:rsid w:val="00446A12"/>
    <w:rsid w:val="00446C67"/>
    <w:rsid w:val="00447754"/>
    <w:rsid w:val="00451572"/>
    <w:rsid w:val="00452AC4"/>
    <w:rsid w:val="00453740"/>
    <w:rsid w:val="00460DB6"/>
    <w:rsid w:val="00464667"/>
    <w:rsid w:val="0046712C"/>
    <w:rsid w:val="00467BFF"/>
    <w:rsid w:val="004722A7"/>
    <w:rsid w:val="00475A30"/>
    <w:rsid w:val="00476C9F"/>
    <w:rsid w:val="004773EE"/>
    <w:rsid w:val="00480D9D"/>
    <w:rsid w:val="00482168"/>
    <w:rsid w:val="004837BB"/>
    <w:rsid w:val="0048455B"/>
    <w:rsid w:val="00484697"/>
    <w:rsid w:val="0048610B"/>
    <w:rsid w:val="0049481D"/>
    <w:rsid w:val="004A0F59"/>
    <w:rsid w:val="004A130A"/>
    <w:rsid w:val="004A6261"/>
    <w:rsid w:val="004A62B0"/>
    <w:rsid w:val="004B4661"/>
    <w:rsid w:val="004C29B6"/>
    <w:rsid w:val="004C44BD"/>
    <w:rsid w:val="004C485F"/>
    <w:rsid w:val="004C5D41"/>
    <w:rsid w:val="004C5DC7"/>
    <w:rsid w:val="004C7C07"/>
    <w:rsid w:val="004D01C1"/>
    <w:rsid w:val="004D1B49"/>
    <w:rsid w:val="004D35A3"/>
    <w:rsid w:val="004D4EB4"/>
    <w:rsid w:val="004D6A75"/>
    <w:rsid w:val="004E29EC"/>
    <w:rsid w:val="004E4F67"/>
    <w:rsid w:val="004E53E2"/>
    <w:rsid w:val="004F1E48"/>
    <w:rsid w:val="004F3923"/>
    <w:rsid w:val="004F399A"/>
    <w:rsid w:val="00502ADF"/>
    <w:rsid w:val="00502BBF"/>
    <w:rsid w:val="00504C05"/>
    <w:rsid w:val="0050605A"/>
    <w:rsid w:val="0050772F"/>
    <w:rsid w:val="00513592"/>
    <w:rsid w:val="005137CA"/>
    <w:rsid w:val="00513F92"/>
    <w:rsid w:val="00514679"/>
    <w:rsid w:val="00514BC0"/>
    <w:rsid w:val="005159D9"/>
    <w:rsid w:val="005167CD"/>
    <w:rsid w:val="00520E95"/>
    <w:rsid w:val="00522D77"/>
    <w:rsid w:val="005320AB"/>
    <w:rsid w:val="00536271"/>
    <w:rsid w:val="00536824"/>
    <w:rsid w:val="005422E3"/>
    <w:rsid w:val="00544017"/>
    <w:rsid w:val="00545743"/>
    <w:rsid w:val="00555E88"/>
    <w:rsid w:val="0056675C"/>
    <w:rsid w:val="00570E29"/>
    <w:rsid w:val="00581BB8"/>
    <w:rsid w:val="00583829"/>
    <w:rsid w:val="005850B3"/>
    <w:rsid w:val="005855E2"/>
    <w:rsid w:val="00585EF5"/>
    <w:rsid w:val="00590D5E"/>
    <w:rsid w:val="005942C7"/>
    <w:rsid w:val="005A087B"/>
    <w:rsid w:val="005A17EE"/>
    <w:rsid w:val="005A3C5A"/>
    <w:rsid w:val="005B1776"/>
    <w:rsid w:val="005B1F53"/>
    <w:rsid w:val="005B24A5"/>
    <w:rsid w:val="005B75CE"/>
    <w:rsid w:val="005C04C6"/>
    <w:rsid w:val="005C3263"/>
    <w:rsid w:val="005C430F"/>
    <w:rsid w:val="005D02BD"/>
    <w:rsid w:val="005D16B9"/>
    <w:rsid w:val="005D34FA"/>
    <w:rsid w:val="005D49BF"/>
    <w:rsid w:val="005D4E09"/>
    <w:rsid w:val="005D5587"/>
    <w:rsid w:val="005D5E02"/>
    <w:rsid w:val="005D7110"/>
    <w:rsid w:val="005D73FA"/>
    <w:rsid w:val="005E3B5A"/>
    <w:rsid w:val="005F160D"/>
    <w:rsid w:val="005F632B"/>
    <w:rsid w:val="006008D3"/>
    <w:rsid w:val="00600E9B"/>
    <w:rsid w:val="00602FDA"/>
    <w:rsid w:val="006144FD"/>
    <w:rsid w:val="00617C24"/>
    <w:rsid w:val="00620C54"/>
    <w:rsid w:val="006217A5"/>
    <w:rsid w:val="00626E89"/>
    <w:rsid w:val="00634BD1"/>
    <w:rsid w:val="00635200"/>
    <w:rsid w:val="006354D6"/>
    <w:rsid w:val="0063658C"/>
    <w:rsid w:val="006402CC"/>
    <w:rsid w:val="00641F65"/>
    <w:rsid w:val="0064582B"/>
    <w:rsid w:val="006461C4"/>
    <w:rsid w:val="006466D5"/>
    <w:rsid w:val="006510E9"/>
    <w:rsid w:val="0065326E"/>
    <w:rsid w:val="006564BE"/>
    <w:rsid w:val="00661035"/>
    <w:rsid w:val="00665741"/>
    <w:rsid w:val="006667DD"/>
    <w:rsid w:val="00670E44"/>
    <w:rsid w:val="00671680"/>
    <w:rsid w:val="006718ED"/>
    <w:rsid w:val="00672220"/>
    <w:rsid w:val="00682DD2"/>
    <w:rsid w:val="00687836"/>
    <w:rsid w:val="006901C0"/>
    <w:rsid w:val="006A01E2"/>
    <w:rsid w:val="006A1915"/>
    <w:rsid w:val="006A1A69"/>
    <w:rsid w:val="006A2550"/>
    <w:rsid w:val="006A29FC"/>
    <w:rsid w:val="006A302D"/>
    <w:rsid w:val="006A32ED"/>
    <w:rsid w:val="006A39BD"/>
    <w:rsid w:val="006A4051"/>
    <w:rsid w:val="006A6796"/>
    <w:rsid w:val="006B125D"/>
    <w:rsid w:val="006B42D0"/>
    <w:rsid w:val="006B67DA"/>
    <w:rsid w:val="006C0171"/>
    <w:rsid w:val="006C1C89"/>
    <w:rsid w:val="006C275E"/>
    <w:rsid w:val="006C3515"/>
    <w:rsid w:val="006C5FC8"/>
    <w:rsid w:val="006C5FCF"/>
    <w:rsid w:val="006C6F82"/>
    <w:rsid w:val="006C7804"/>
    <w:rsid w:val="006D028D"/>
    <w:rsid w:val="006D0962"/>
    <w:rsid w:val="006D59F4"/>
    <w:rsid w:val="006D604C"/>
    <w:rsid w:val="006D7B08"/>
    <w:rsid w:val="006E1C18"/>
    <w:rsid w:val="006E2942"/>
    <w:rsid w:val="006E3111"/>
    <w:rsid w:val="006E5924"/>
    <w:rsid w:val="006E6427"/>
    <w:rsid w:val="006E70CE"/>
    <w:rsid w:val="006F61B5"/>
    <w:rsid w:val="006F68E3"/>
    <w:rsid w:val="007038B8"/>
    <w:rsid w:val="00703F39"/>
    <w:rsid w:val="0070599A"/>
    <w:rsid w:val="00706540"/>
    <w:rsid w:val="007071FD"/>
    <w:rsid w:val="007103DD"/>
    <w:rsid w:val="00711A1D"/>
    <w:rsid w:val="00711AAC"/>
    <w:rsid w:val="00716A06"/>
    <w:rsid w:val="0072066D"/>
    <w:rsid w:val="00721153"/>
    <w:rsid w:val="00721D2E"/>
    <w:rsid w:val="00722EC2"/>
    <w:rsid w:val="00723E86"/>
    <w:rsid w:val="00726ECE"/>
    <w:rsid w:val="007334A3"/>
    <w:rsid w:val="00734E89"/>
    <w:rsid w:val="00737D4E"/>
    <w:rsid w:val="00743172"/>
    <w:rsid w:val="00743715"/>
    <w:rsid w:val="007540C5"/>
    <w:rsid w:val="00757CC9"/>
    <w:rsid w:val="00762A14"/>
    <w:rsid w:val="00772D11"/>
    <w:rsid w:val="007763AD"/>
    <w:rsid w:val="00776465"/>
    <w:rsid w:val="007821B6"/>
    <w:rsid w:val="00782B2E"/>
    <w:rsid w:val="00784A9D"/>
    <w:rsid w:val="007855D6"/>
    <w:rsid w:val="00785F50"/>
    <w:rsid w:val="00793054"/>
    <w:rsid w:val="00794BE6"/>
    <w:rsid w:val="007971BF"/>
    <w:rsid w:val="007A00DA"/>
    <w:rsid w:val="007A28AE"/>
    <w:rsid w:val="007A34F7"/>
    <w:rsid w:val="007A52DB"/>
    <w:rsid w:val="007A60BA"/>
    <w:rsid w:val="007B1E4F"/>
    <w:rsid w:val="007B4308"/>
    <w:rsid w:val="007B665A"/>
    <w:rsid w:val="007B797E"/>
    <w:rsid w:val="007B7ED2"/>
    <w:rsid w:val="007C0CBA"/>
    <w:rsid w:val="007C1A2B"/>
    <w:rsid w:val="007C5141"/>
    <w:rsid w:val="007C5216"/>
    <w:rsid w:val="007C6BB8"/>
    <w:rsid w:val="007C7295"/>
    <w:rsid w:val="007C73FD"/>
    <w:rsid w:val="007D219E"/>
    <w:rsid w:val="007D46F0"/>
    <w:rsid w:val="007D4AB1"/>
    <w:rsid w:val="007D6525"/>
    <w:rsid w:val="007E0BC5"/>
    <w:rsid w:val="007E4F2D"/>
    <w:rsid w:val="007E7B17"/>
    <w:rsid w:val="007F2A68"/>
    <w:rsid w:val="007F30C5"/>
    <w:rsid w:val="007F542E"/>
    <w:rsid w:val="007F6E96"/>
    <w:rsid w:val="008163A7"/>
    <w:rsid w:val="00820304"/>
    <w:rsid w:val="0082237E"/>
    <w:rsid w:val="008231C4"/>
    <w:rsid w:val="008236EF"/>
    <w:rsid w:val="008250AD"/>
    <w:rsid w:val="00825665"/>
    <w:rsid w:val="008304A3"/>
    <w:rsid w:val="00833096"/>
    <w:rsid w:val="008355B2"/>
    <w:rsid w:val="00836725"/>
    <w:rsid w:val="0084041E"/>
    <w:rsid w:val="00842D74"/>
    <w:rsid w:val="008437E3"/>
    <w:rsid w:val="008574DE"/>
    <w:rsid w:val="00861BEB"/>
    <w:rsid w:val="00866C37"/>
    <w:rsid w:val="0087477E"/>
    <w:rsid w:val="00874D0F"/>
    <w:rsid w:val="00883BBF"/>
    <w:rsid w:val="008861B4"/>
    <w:rsid w:val="0088662D"/>
    <w:rsid w:val="0088786D"/>
    <w:rsid w:val="00890387"/>
    <w:rsid w:val="008906E2"/>
    <w:rsid w:val="008A7DB7"/>
    <w:rsid w:val="008B1445"/>
    <w:rsid w:val="008B73BF"/>
    <w:rsid w:val="008C4B85"/>
    <w:rsid w:val="008C4F31"/>
    <w:rsid w:val="008C561E"/>
    <w:rsid w:val="008C64AB"/>
    <w:rsid w:val="008D1E5A"/>
    <w:rsid w:val="008D3840"/>
    <w:rsid w:val="008D5DB7"/>
    <w:rsid w:val="008D6D51"/>
    <w:rsid w:val="008D7274"/>
    <w:rsid w:val="008D7F11"/>
    <w:rsid w:val="008E0DD1"/>
    <w:rsid w:val="008E1ECF"/>
    <w:rsid w:val="008E3A34"/>
    <w:rsid w:val="008E65EB"/>
    <w:rsid w:val="008F1506"/>
    <w:rsid w:val="008F2A90"/>
    <w:rsid w:val="008F30D7"/>
    <w:rsid w:val="008F6071"/>
    <w:rsid w:val="00900983"/>
    <w:rsid w:val="00902769"/>
    <w:rsid w:val="00904056"/>
    <w:rsid w:val="00904293"/>
    <w:rsid w:val="009045DB"/>
    <w:rsid w:val="00914B5F"/>
    <w:rsid w:val="00916E8B"/>
    <w:rsid w:val="00920487"/>
    <w:rsid w:val="00921CE8"/>
    <w:rsid w:val="00922263"/>
    <w:rsid w:val="0092293D"/>
    <w:rsid w:val="00925D8F"/>
    <w:rsid w:val="009312B5"/>
    <w:rsid w:val="00932E0F"/>
    <w:rsid w:val="009349BE"/>
    <w:rsid w:val="00941D92"/>
    <w:rsid w:val="00942617"/>
    <w:rsid w:val="009439CD"/>
    <w:rsid w:val="0094591E"/>
    <w:rsid w:val="0094627E"/>
    <w:rsid w:val="00946C10"/>
    <w:rsid w:val="00953B80"/>
    <w:rsid w:val="00954A3D"/>
    <w:rsid w:val="00957A43"/>
    <w:rsid w:val="009600E2"/>
    <w:rsid w:val="0096167C"/>
    <w:rsid w:val="00962D7C"/>
    <w:rsid w:val="00962FFE"/>
    <w:rsid w:val="0096594B"/>
    <w:rsid w:val="00966265"/>
    <w:rsid w:val="009665EC"/>
    <w:rsid w:val="00970A02"/>
    <w:rsid w:val="00971E25"/>
    <w:rsid w:val="009745D8"/>
    <w:rsid w:val="0097668F"/>
    <w:rsid w:val="009879CE"/>
    <w:rsid w:val="00990484"/>
    <w:rsid w:val="00991496"/>
    <w:rsid w:val="009949AD"/>
    <w:rsid w:val="009957A3"/>
    <w:rsid w:val="00996CE6"/>
    <w:rsid w:val="00996D40"/>
    <w:rsid w:val="009970DA"/>
    <w:rsid w:val="009972AE"/>
    <w:rsid w:val="009A157B"/>
    <w:rsid w:val="009A2DF5"/>
    <w:rsid w:val="009A666B"/>
    <w:rsid w:val="009B0EC8"/>
    <w:rsid w:val="009B2BC7"/>
    <w:rsid w:val="009B5EB6"/>
    <w:rsid w:val="009B61BC"/>
    <w:rsid w:val="009B675B"/>
    <w:rsid w:val="009C04A9"/>
    <w:rsid w:val="009C39BD"/>
    <w:rsid w:val="009C5927"/>
    <w:rsid w:val="009C5F72"/>
    <w:rsid w:val="009C60CC"/>
    <w:rsid w:val="009D0580"/>
    <w:rsid w:val="009D4AE7"/>
    <w:rsid w:val="009D5234"/>
    <w:rsid w:val="009D6293"/>
    <w:rsid w:val="009D6921"/>
    <w:rsid w:val="009E1824"/>
    <w:rsid w:val="009E2660"/>
    <w:rsid w:val="009E337B"/>
    <w:rsid w:val="009E64DF"/>
    <w:rsid w:val="009F17B8"/>
    <w:rsid w:val="009F3306"/>
    <w:rsid w:val="009F35F7"/>
    <w:rsid w:val="00A11E46"/>
    <w:rsid w:val="00A13CFA"/>
    <w:rsid w:val="00A16CAA"/>
    <w:rsid w:val="00A17128"/>
    <w:rsid w:val="00A17686"/>
    <w:rsid w:val="00A207A5"/>
    <w:rsid w:val="00A21F50"/>
    <w:rsid w:val="00A258C7"/>
    <w:rsid w:val="00A2649E"/>
    <w:rsid w:val="00A27077"/>
    <w:rsid w:val="00A313A0"/>
    <w:rsid w:val="00A32554"/>
    <w:rsid w:val="00A340B6"/>
    <w:rsid w:val="00A34A45"/>
    <w:rsid w:val="00A37F42"/>
    <w:rsid w:val="00A42756"/>
    <w:rsid w:val="00A47353"/>
    <w:rsid w:val="00A5035A"/>
    <w:rsid w:val="00A60E09"/>
    <w:rsid w:val="00A64587"/>
    <w:rsid w:val="00A70303"/>
    <w:rsid w:val="00A705F1"/>
    <w:rsid w:val="00A75090"/>
    <w:rsid w:val="00A76964"/>
    <w:rsid w:val="00A77903"/>
    <w:rsid w:val="00A77ED9"/>
    <w:rsid w:val="00A81BF7"/>
    <w:rsid w:val="00A8502E"/>
    <w:rsid w:val="00A95373"/>
    <w:rsid w:val="00AA3CF1"/>
    <w:rsid w:val="00AA7C3B"/>
    <w:rsid w:val="00AB4763"/>
    <w:rsid w:val="00AB7F06"/>
    <w:rsid w:val="00AC2840"/>
    <w:rsid w:val="00AC360A"/>
    <w:rsid w:val="00AC438E"/>
    <w:rsid w:val="00AC73DF"/>
    <w:rsid w:val="00AD1DB7"/>
    <w:rsid w:val="00AD38E5"/>
    <w:rsid w:val="00AD5CC2"/>
    <w:rsid w:val="00AD741B"/>
    <w:rsid w:val="00AD751E"/>
    <w:rsid w:val="00AD7E57"/>
    <w:rsid w:val="00AE121D"/>
    <w:rsid w:val="00AE23D6"/>
    <w:rsid w:val="00AF0291"/>
    <w:rsid w:val="00AF7F65"/>
    <w:rsid w:val="00B01211"/>
    <w:rsid w:val="00B044B6"/>
    <w:rsid w:val="00B1213A"/>
    <w:rsid w:val="00B142D6"/>
    <w:rsid w:val="00B17200"/>
    <w:rsid w:val="00B17964"/>
    <w:rsid w:val="00B23C42"/>
    <w:rsid w:val="00B30A91"/>
    <w:rsid w:val="00B31063"/>
    <w:rsid w:val="00B324B2"/>
    <w:rsid w:val="00B3687F"/>
    <w:rsid w:val="00B37568"/>
    <w:rsid w:val="00B40196"/>
    <w:rsid w:val="00B410A1"/>
    <w:rsid w:val="00B426AE"/>
    <w:rsid w:val="00B448E5"/>
    <w:rsid w:val="00B45A8C"/>
    <w:rsid w:val="00B471E6"/>
    <w:rsid w:val="00B634B8"/>
    <w:rsid w:val="00B647DB"/>
    <w:rsid w:val="00B74C58"/>
    <w:rsid w:val="00B812DB"/>
    <w:rsid w:val="00B81DA7"/>
    <w:rsid w:val="00B8216D"/>
    <w:rsid w:val="00B829E6"/>
    <w:rsid w:val="00B83C95"/>
    <w:rsid w:val="00B9293F"/>
    <w:rsid w:val="00B92C67"/>
    <w:rsid w:val="00B93999"/>
    <w:rsid w:val="00B94394"/>
    <w:rsid w:val="00B95447"/>
    <w:rsid w:val="00B96016"/>
    <w:rsid w:val="00BA1940"/>
    <w:rsid w:val="00BA38C9"/>
    <w:rsid w:val="00BA60EC"/>
    <w:rsid w:val="00BA6698"/>
    <w:rsid w:val="00BA69D7"/>
    <w:rsid w:val="00BB3C15"/>
    <w:rsid w:val="00BB3EB7"/>
    <w:rsid w:val="00BB59DB"/>
    <w:rsid w:val="00BB5D41"/>
    <w:rsid w:val="00BC0E67"/>
    <w:rsid w:val="00BD0D4D"/>
    <w:rsid w:val="00BD145A"/>
    <w:rsid w:val="00BD1D6E"/>
    <w:rsid w:val="00BD40E7"/>
    <w:rsid w:val="00BD5A24"/>
    <w:rsid w:val="00BD7A3E"/>
    <w:rsid w:val="00BE1C13"/>
    <w:rsid w:val="00BE45F3"/>
    <w:rsid w:val="00BE64A5"/>
    <w:rsid w:val="00BE7129"/>
    <w:rsid w:val="00BE77C4"/>
    <w:rsid w:val="00BF090B"/>
    <w:rsid w:val="00BF179C"/>
    <w:rsid w:val="00BF5FA6"/>
    <w:rsid w:val="00C029E2"/>
    <w:rsid w:val="00C02C63"/>
    <w:rsid w:val="00C02EF2"/>
    <w:rsid w:val="00C0390C"/>
    <w:rsid w:val="00C112B9"/>
    <w:rsid w:val="00C13E85"/>
    <w:rsid w:val="00C162BA"/>
    <w:rsid w:val="00C20DC6"/>
    <w:rsid w:val="00C2366A"/>
    <w:rsid w:val="00C2443D"/>
    <w:rsid w:val="00C26622"/>
    <w:rsid w:val="00C35767"/>
    <w:rsid w:val="00C408C3"/>
    <w:rsid w:val="00C40B9F"/>
    <w:rsid w:val="00C41D2D"/>
    <w:rsid w:val="00C46492"/>
    <w:rsid w:val="00C5051A"/>
    <w:rsid w:val="00C5128B"/>
    <w:rsid w:val="00C548B1"/>
    <w:rsid w:val="00C57270"/>
    <w:rsid w:val="00C5738B"/>
    <w:rsid w:val="00C60E7D"/>
    <w:rsid w:val="00C64AE9"/>
    <w:rsid w:val="00C6502B"/>
    <w:rsid w:val="00C6683E"/>
    <w:rsid w:val="00C67B99"/>
    <w:rsid w:val="00C70868"/>
    <w:rsid w:val="00C71059"/>
    <w:rsid w:val="00C71773"/>
    <w:rsid w:val="00C72CCB"/>
    <w:rsid w:val="00C732AD"/>
    <w:rsid w:val="00C73B09"/>
    <w:rsid w:val="00C75F3B"/>
    <w:rsid w:val="00C80D19"/>
    <w:rsid w:val="00C85971"/>
    <w:rsid w:val="00C868E0"/>
    <w:rsid w:val="00C95FC4"/>
    <w:rsid w:val="00CA2831"/>
    <w:rsid w:val="00CB17B2"/>
    <w:rsid w:val="00CB1D24"/>
    <w:rsid w:val="00CB211C"/>
    <w:rsid w:val="00CB3A61"/>
    <w:rsid w:val="00CB5B04"/>
    <w:rsid w:val="00CB5E69"/>
    <w:rsid w:val="00CB642F"/>
    <w:rsid w:val="00CB6720"/>
    <w:rsid w:val="00CB7819"/>
    <w:rsid w:val="00CC0297"/>
    <w:rsid w:val="00CC1C89"/>
    <w:rsid w:val="00CC2A64"/>
    <w:rsid w:val="00CC3EF4"/>
    <w:rsid w:val="00CC592F"/>
    <w:rsid w:val="00CC630C"/>
    <w:rsid w:val="00CD1790"/>
    <w:rsid w:val="00CD30F4"/>
    <w:rsid w:val="00CD5577"/>
    <w:rsid w:val="00CD58C6"/>
    <w:rsid w:val="00CD6C54"/>
    <w:rsid w:val="00CD7B3E"/>
    <w:rsid w:val="00CE1448"/>
    <w:rsid w:val="00CF0780"/>
    <w:rsid w:val="00CF5E87"/>
    <w:rsid w:val="00CF6FE8"/>
    <w:rsid w:val="00D013B5"/>
    <w:rsid w:val="00D015EF"/>
    <w:rsid w:val="00D02D9D"/>
    <w:rsid w:val="00D038FF"/>
    <w:rsid w:val="00D041DB"/>
    <w:rsid w:val="00D052F8"/>
    <w:rsid w:val="00D0531D"/>
    <w:rsid w:val="00D0594C"/>
    <w:rsid w:val="00D10142"/>
    <w:rsid w:val="00D12913"/>
    <w:rsid w:val="00D13804"/>
    <w:rsid w:val="00D208A6"/>
    <w:rsid w:val="00D20B8F"/>
    <w:rsid w:val="00D21DEA"/>
    <w:rsid w:val="00D2254E"/>
    <w:rsid w:val="00D24DA3"/>
    <w:rsid w:val="00D253E7"/>
    <w:rsid w:val="00D2646D"/>
    <w:rsid w:val="00D27F32"/>
    <w:rsid w:val="00D30EA5"/>
    <w:rsid w:val="00D3260E"/>
    <w:rsid w:val="00D33C05"/>
    <w:rsid w:val="00D340E1"/>
    <w:rsid w:val="00D36FC8"/>
    <w:rsid w:val="00D405F9"/>
    <w:rsid w:val="00D416A9"/>
    <w:rsid w:val="00D470FB"/>
    <w:rsid w:val="00D51D5A"/>
    <w:rsid w:val="00D539F4"/>
    <w:rsid w:val="00D55938"/>
    <w:rsid w:val="00D625B9"/>
    <w:rsid w:val="00D70136"/>
    <w:rsid w:val="00D7198A"/>
    <w:rsid w:val="00D71B28"/>
    <w:rsid w:val="00D72B60"/>
    <w:rsid w:val="00D76890"/>
    <w:rsid w:val="00D76E33"/>
    <w:rsid w:val="00D8312C"/>
    <w:rsid w:val="00D90DFE"/>
    <w:rsid w:val="00D92F5B"/>
    <w:rsid w:val="00D93E87"/>
    <w:rsid w:val="00D9560A"/>
    <w:rsid w:val="00D962DF"/>
    <w:rsid w:val="00DA0F27"/>
    <w:rsid w:val="00DA5CF1"/>
    <w:rsid w:val="00DB107E"/>
    <w:rsid w:val="00DB24F5"/>
    <w:rsid w:val="00DB5436"/>
    <w:rsid w:val="00DB746A"/>
    <w:rsid w:val="00DB7AE2"/>
    <w:rsid w:val="00DC46CC"/>
    <w:rsid w:val="00DC7F6C"/>
    <w:rsid w:val="00DD10BE"/>
    <w:rsid w:val="00DD2036"/>
    <w:rsid w:val="00DD4CED"/>
    <w:rsid w:val="00DE263C"/>
    <w:rsid w:val="00DE3BAA"/>
    <w:rsid w:val="00DE6708"/>
    <w:rsid w:val="00DF112C"/>
    <w:rsid w:val="00DF1158"/>
    <w:rsid w:val="00DF13BE"/>
    <w:rsid w:val="00DF44C5"/>
    <w:rsid w:val="00DF57C5"/>
    <w:rsid w:val="00DF61F1"/>
    <w:rsid w:val="00DF6936"/>
    <w:rsid w:val="00DF7477"/>
    <w:rsid w:val="00E01A92"/>
    <w:rsid w:val="00E02B97"/>
    <w:rsid w:val="00E03DDE"/>
    <w:rsid w:val="00E07440"/>
    <w:rsid w:val="00E13288"/>
    <w:rsid w:val="00E1344B"/>
    <w:rsid w:val="00E15FCD"/>
    <w:rsid w:val="00E20A52"/>
    <w:rsid w:val="00E3285A"/>
    <w:rsid w:val="00E3511D"/>
    <w:rsid w:val="00E41A68"/>
    <w:rsid w:val="00E4467D"/>
    <w:rsid w:val="00E46ACE"/>
    <w:rsid w:val="00E50D18"/>
    <w:rsid w:val="00E52128"/>
    <w:rsid w:val="00E521C1"/>
    <w:rsid w:val="00E54863"/>
    <w:rsid w:val="00E5604D"/>
    <w:rsid w:val="00E61AF3"/>
    <w:rsid w:val="00E62033"/>
    <w:rsid w:val="00E64BBA"/>
    <w:rsid w:val="00E64D73"/>
    <w:rsid w:val="00E665BC"/>
    <w:rsid w:val="00E67281"/>
    <w:rsid w:val="00E67CE5"/>
    <w:rsid w:val="00E70833"/>
    <w:rsid w:val="00E7334D"/>
    <w:rsid w:val="00E751F0"/>
    <w:rsid w:val="00E759F4"/>
    <w:rsid w:val="00E819C0"/>
    <w:rsid w:val="00E81AAE"/>
    <w:rsid w:val="00E91483"/>
    <w:rsid w:val="00E94561"/>
    <w:rsid w:val="00E96A77"/>
    <w:rsid w:val="00E97116"/>
    <w:rsid w:val="00EA0F91"/>
    <w:rsid w:val="00EA28C2"/>
    <w:rsid w:val="00EA5D7A"/>
    <w:rsid w:val="00EB07B9"/>
    <w:rsid w:val="00EB0C5E"/>
    <w:rsid w:val="00EB30E4"/>
    <w:rsid w:val="00EC058F"/>
    <w:rsid w:val="00EC07E7"/>
    <w:rsid w:val="00EC08CF"/>
    <w:rsid w:val="00EC106D"/>
    <w:rsid w:val="00EC3082"/>
    <w:rsid w:val="00EC569A"/>
    <w:rsid w:val="00EC5855"/>
    <w:rsid w:val="00EC5B1D"/>
    <w:rsid w:val="00EC5BC5"/>
    <w:rsid w:val="00EC6D28"/>
    <w:rsid w:val="00ED0932"/>
    <w:rsid w:val="00ED0C37"/>
    <w:rsid w:val="00ED181E"/>
    <w:rsid w:val="00ED1CDC"/>
    <w:rsid w:val="00ED3A20"/>
    <w:rsid w:val="00ED772C"/>
    <w:rsid w:val="00ED7DA9"/>
    <w:rsid w:val="00EE1530"/>
    <w:rsid w:val="00EE1BE1"/>
    <w:rsid w:val="00EE4C6A"/>
    <w:rsid w:val="00EE4E2A"/>
    <w:rsid w:val="00EE73B9"/>
    <w:rsid w:val="00EF02B1"/>
    <w:rsid w:val="00EF08F3"/>
    <w:rsid w:val="00EF288D"/>
    <w:rsid w:val="00EF4621"/>
    <w:rsid w:val="00EF66C8"/>
    <w:rsid w:val="00F01125"/>
    <w:rsid w:val="00F01412"/>
    <w:rsid w:val="00F04787"/>
    <w:rsid w:val="00F04A5D"/>
    <w:rsid w:val="00F07433"/>
    <w:rsid w:val="00F133F8"/>
    <w:rsid w:val="00F20329"/>
    <w:rsid w:val="00F208DC"/>
    <w:rsid w:val="00F2120E"/>
    <w:rsid w:val="00F27CFD"/>
    <w:rsid w:val="00F31EAB"/>
    <w:rsid w:val="00F35AF1"/>
    <w:rsid w:val="00F3698D"/>
    <w:rsid w:val="00F421DD"/>
    <w:rsid w:val="00F4263B"/>
    <w:rsid w:val="00F438F0"/>
    <w:rsid w:val="00F45AFF"/>
    <w:rsid w:val="00F5487A"/>
    <w:rsid w:val="00F630B3"/>
    <w:rsid w:val="00F650B2"/>
    <w:rsid w:val="00F65EFB"/>
    <w:rsid w:val="00F67AC1"/>
    <w:rsid w:val="00F73552"/>
    <w:rsid w:val="00F81E8E"/>
    <w:rsid w:val="00F824DB"/>
    <w:rsid w:val="00F857E1"/>
    <w:rsid w:val="00F913A7"/>
    <w:rsid w:val="00F92B9B"/>
    <w:rsid w:val="00F97AE7"/>
    <w:rsid w:val="00FA13EB"/>
    <w:rsid w:val="00FA5BD5"/>
    <w:rsid w:val="00FA6047"/>
    <w:rsid w:val="00FB2B9E"/>
    <w:rsid w:val="00FB2F3B"/>
    <w:rsid w:val="00FB5DF7"/>
    <w:rsid w:val="00FB62EA"/>
    <w:rsid w:val="00FC3C56"/>
    <w:rsid w:val="00FC4901"/>
    <w:rsid w:val="00FD02D6"/>
    <w:rsid w:val="00FD19F4"/>
    <w:rsid w:val="00FD6641"/>
    <w:rsid w:val="00FD6BD8"/>
    <w:rsid w:val="00FE200A"/>
    <w:rsid w:val="00FE2C13"/>
    <w:rsid w:val="00FE4907"/>
    <w:rsid w:val="00FF2843"/>
    <w:rsid w:val="00FF2BC8"/>
    <w:rsid w:val="00FF55C8"/>
    <w:rsid w:val="00FF58CF"/>
    <w:rsid w:val="00FF79E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4901"/>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link w:val="EndNoteBibliographyTitleChar"/>
    <w:rsid w:val="00737D4E"/>
    <w:pPr>
      <w:jc w:val="center"/>
    </w:pPr>
    <w:rPr>
      <w:noProof/>
    </w:rPr>
  </w:style>
  <w:style w:type="character" w:customStyle="1" w:styleId="EndNoteBibliographyTitleChar">
    <w:name w:val="EndNote Bibliography Title Char"/>
    <w:basedOn w:val="DefaultParagraphFont"/>
    <w:link w:val="EndNoteBibliographyTitle"/>
    <w:rsid w:val="00737D4E"/>
    <w:rPr>
      <w:rFonts w:ascii="Times New Roman" w:eastAsia="Times New Roman" w:hAnsi="Times New Roman" w:cs="Times New Roman"/>
      <w:noProof/>
      <w:sz w:val="24"/>
      <w:szCs w:val="24"/>
    </w:rPr>
  </w:style>
  <w:style w:type="paragraph" w:customStyle="1" w:styleId="EndNoteBibliography">
    <w:name w:val="EndNote Bibliography"/>
    <w:basedOn w:val="Normal"/>
    <w:link w:val="EndNoteBibliographyChar"/>
    <w:rsid w:val="00737D4E"/>
    <w:rPr>
      <w:noProof/>
    </w:rPr>
  </w:style>
  <w:style w:type="character" w:customStyle="1" w:styleId="EndNoteBibliographyChar">
    <w:name w:val="EndNote Bibliography Char"/>
    <w:basedOn w:val="DefaultParagraphFont"/>
    <w:link w:val="EndNoteBibliography"/>
    <w:rsid w:val="00737D4E"/>
    <w:rPr>
      <w:rFonts w:ascii="Times New Roman" w:eastAsia="Times New Roman" w:hAnsi="Times New Roman" w:cs="Times New Roman"/>
      <w:noProof/>
      <w:sz w:val="24"/>
      <w:szCs w:val="24"/>
    </w:rPr>
  </w:style>
  <w:style w:type="character" w:styleId="Hyperlink">
    <w:name w:val="Hyperlink"/>
    <w:basedOn w:val="DefaultParagraphFont"/>
    <w:uiPriority w:val="99"/>
    <w:unhideWhenUsed/>
    <w:rsid w:val="00737D4E"/>
    <w:rPr>
      <w:color w:val="0000FF" w:themeColor="hyperlink"/>
      <w:u w:val="single"/>
    </w:rPr>
  </w:style>
  <w:style w:type="paragraph" w:styleId="Header">
    <w:name w:val="header"/>
    <w:basedOn w:val="Normal"/>
    <w:link w:val="HeaderChar"/>
    <w:uiPriority w:val="99"/>
    <w:unhideWhenUsed/>
    <w:rsid w:val="00CB5E69"/>
    <w:pPr>
      <w:tabs>
        <w:tab w:val="center" w:pos="4680"/>
        <w:tab w:val="right" w:pos="9360"/>
      </w:tabs>
    </w:pPr>
  </w:style>
  <w:style w:type="character" w:customStyle="1" w:styleId="HeaderChar">
    <w:name w:val="Header Char"/>
    <w:basedOn w:val="DefaultParagraphFont"/>
    <w:link w:val="Header"/>
    <w:uiPriority w:val="99"/>
    <w:rsid w:val="00CB5E69"/>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CB5E69"/>
    <w:pPr>
      <w:tabs>
        <w:tab w:val="center" w:pos="4680"/>
        <w:tab w:val="right" w:pos="9360"/>
      </w:tabs>
    </w:pPr>
  </w:style>
  <w:style w:type="character" w:customStyle="1" w:styleId="FooterChar">
    <w:name w:val="Footer Char"/>
    <w:basedOn w:val="DefaultParagraphFont"/>
    <w:link w:val="Footer"/>
    <w:uiPriority w:val="99"/>
    <w:rsid w:val="00CB5E69"/>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8D7F11"/>
    <w:rPr>
      <w:sz w:val="16"/>
      <w:szCs w:val="16"/>
    </w:rPr>
  </w:style>
  <w:style w:type="paragraph" w:styleId="CommentText">
    <w:name w:val="annotation text"/>
    <w:basedOn w:val="Normal"/>
    <w:link w:val="CommentTextChar"/>
    <w:uiPriority w:val="99"/>
    <w:unhideWhenUsed/>
    <w:rsid w:val="008D7F11"/>
    <w:rPr>
      <w:sz w:val="20"/>
      <w:szCs w:val="20"/>
    </w:rPr>
  </w:style>
  <w:style w:type="character" w:customStyle="1" w:styleId="CommentTextChar">
    <w:name w:val="Comment Text Char"/>
    <w:basedOn w:val="DefaultParagraphFont"/>
    <w:link w:val="CommentText"/>
    <w:uiPriority w:val="99"/>
    <w:rsid w:val="008D7F11"/>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8D7F11"/>
    <w:rPr>
      <w:b/>
      <w:bCs/>
    </w:rPr>
  </w:style>
  <w:style w:type="character" w:customStyle="1" w:styleId="CommentSubjectChar">
    <w:name w:val="Comment Subject Char"/>
    <w:basedOn w:val="CommentTextChar"/>
    <w:link w:val="CommentSubject"/>
    <w:uiPriority w:val="99"/>
    <w:semiHidden/>
    <w:rsid w:val="008D7F11"/>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8D7F11"/>
    <w:rPr>
      <w:rFonts w:ascii="Tahoma" w:hAnsi="Tahoma" w:cs="Tahoma"/>
      <w:sz w:val="16"/>
      <w:szCs w:val="16"/>
    </w:rPr>
  </w:style>
  <w:style w:type="character" w:customStyle="1" w:styleId="BalloonTextChar">
    <w:name w:val="Balloon Text Char"/>
    <w:basedOn w:val="DefaultParagraphFont"/>
    <w:link w:val="BalloonText"/>
    <w:uiPriority w:val="99"/>
    <w:semiHidden/>
    <w:rsid w:val="008D7F11"/>
    <w:rPr>
      <w:rFonts w:ascii="Tahoma" w:eastAsia="Times New Roman" w:hAnsi="Tahoma" w:cs="Tahoma"/>
      <w:sz w:val="16"/>
      <w:szCs w:val="16"/>
    </w:rPr>
  </w:style>
  <w:style w:type="paragraph" w:styleId="Revision">
    <w:name w:val="Revision"/>
    <w:hidden/>
    <w:uiPriority w:val="99"/>
    <w:semiHidden/>
    <w:rsid w:val="009F17B8"/>
    <w:pPr>
      <w:spacing w:after="0"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D5234"/>
    <w:rPr>
      <w:b/>
      <w:bCs/>
    </w:rPr>
  </w:style>
  <w:style w:type="paragraph" w:styleId="Title">
    <w:name w:val="Title"/>
    <w:basedOn w:val="Normal"/>
    <w:link w:val="TitleChar"/>
    <w:qFormat/>
    <w:rsid w:val="00785F50"/>
    <w:pPr>
      <w:spacing w:before="240" w:after="60" w:line="480" w:lineRule="auto"/>
      <w:jc w:val="center"/>
      <w:outlineLvl w:val="0"/>
    </w:pPr>
    <w:rPr>
      <w:rFonts w:ascii="Arial" w:hAnsi="Arial" w:cs="Arial"/>
      <w:b/>
      <w:bCs/>
      <w:kern w:val="28"/>
      <w:sz w:val="32"/>
      <w:szCs w:val="32"/>
    </w:rPr>
  </w:style>
  <w:style w:type="character" w:customStyle="1" w:styleId="TitleChar">
    <w:name w:val="Title Char"/>
    <w:basedOn w:val="DefaultParagraphFont"/>
    <w:link w:val="Title"/>
    <w:rsid w:val="00785F50"/>
    <w:rPr>
      <w:rFonts w:ascii="Arial" w:eastAsia="Times New Roman" w:hAnsi="Arial" w:cs="Arial"/>
      <w:b/>
      <w:bCs/>
      <w:kern w:val="28"/>
      <w:sz w:val="32"/>
      <w:szCs w:val="32"/>
    </w:rPr>
  </w:style>
  <w:style w:type="paragraph" w:styleId="NormalWeb">
    <w:name w:val="Normal (Web)"/>
    <w:basedOn w:val="Normal"/>
    <w:uiPriority w:val="99"/>
    <w:unhideWhenUsed/>
    <w:rsid w:val="002F4492"/>
  </w:style>
  <w:style w:type="paragraph" w:styleId="ListParagraph">
    <w:name w:val="List Paragraph"/>
    <w:basedOn w:val="Normal"/>
    <w:uiPriority w:val="34"/>
    <w:qFormat/>
    <w:rsid w:val="000D0C81"/>
    <w:pPr>
      <w:ind w:left="720"/>
      <w:contextualSpacing/>
    </w:pPr>
  </w:style>
  <w:style w:type="character" w:styleId="LineNumber">
    <w:name w:val="line number"/>
    <w:basedOn w:val="DefaultParagraphFont"/>
    <w:uiPriority w:val="99"/>
    <w:semiHidden/>
    <w:unhideWhenUsed/>
    <w:rsid w:val="00EF08F3"/>
  </w:style>
  <w:style w:type="character" w:styleId="FollowedHyperlink">
    <w:name w:val="FollowedHyperlink"/>
    <w:basedOn w:val="DefaultParagraphFont"/>
    <w:uiPriority w:val="99"/>
    <w:semiHidden/>
    <w:unhideWhenUsed/>
    <w:rsid w:val="00883BBF"/>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4901"/>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link w:val="EndNoteBibliographyTitleChar"/>
    <w:rsid w:val="00737D4E"/>
    <w:pPr>
      <w:jc w:val="center"/>
    </w:pPr>
    <w:rPr>
      <w:noProof/>
    </w:rPr>
  </w:style>
  <w:style w:type="character" w:customStyle="1" w:styleId="EndNoteBibliographyTitleChar">
    <w:name w:val="EndNote Bibliography Title Char"/>
    <w:basedOn w:val="DefaultParagraphFont"/>
    <w:link w:val="EndNoteBibliographyTitle"/>
    <w:rsid w:val="00737D4E"/>
    <w:rPr>
      <w:rFonts w:ascii="Times New Roman" w:eastAsia="Times New Roman" w:hAnsi="Times New Roman" w:cs="Times New Roman"/>
      <w:noProof/>
      <w:sz w:val="24"/>
      <w:szCs w:val="24"/>
    </w:rPr>
  </w:style>
  <w:style w:type="paragraph" w:customStyle="1" w:styleId="EndNoteBibliography">
    <w:name w:val="EndNote Bibliography"/>
    <w:basedOn w:val="Normal"/>
    <w:link w:val="EndNoteBibliographyChar"/>
    <w:rsid w:val="00737D4E"/>
    <w:rPr>
      <w:noProof/>
    </w:rPr>
  </w:style>
  <w:style w:type="character" w:customStyle="1" w:styleId="EndNoteBibliographyChar">
    <w:name w:val="EndNote Bibliography Char"/>
    <w:basedOn w:val="DefaultParagraphFont"/>
    <w:link w:val="EndNoteBibliography"/>
    <w:rsid w:val="00737D4E"/>
    <w:rPr>
      <w:rFonts w:ascii="Times New Roman" w:eastAsia="Times New Roman" w:hAnsi="Times New Roman" w:cs="Times New Roman"/>
      <w:noProof/>
      <w:sz w:val="24"/>
      <w:szCs w:val="24"/>
    </w:rPr>
  </w:style>
  <w:style w:type="character" w:styleId="Hyperlink">
    <w:name w:val="Hyperlink"/>
    <w:basedOn w:val="DefaultParagraphFont"/>
    <w:uiPriority w:val="99"/>
    <w:unhideWhenUsed/>
    <w:rsid w:val="00737D4E"/>
    <w:rPr>
      <w:color w:val="0000FF" w:themeColor="hyperlink"/>
      <w:u w:val="single"/>
    </w:rPr>
  </w:style>
  <w:style w:type="paragraph" w:styleId="Header">
    <w:name w:val="header"/>
    <w:basedOn w:val="Normal"/>
    <w:link w:val="HeaderChar"/>
    <w:uiPriority w:val="99"/>
    <w:unhideWhenUsed/>
    <w:rsid w:val="00CB5E69"/>
    <w:pPr>
      <w:tabs>
        <w:tab w:val="center" w:pos="4680"/>
        <w:tab w:val="right" w:pos="9360"/>
      </w:tabs>
    </w:pPr>
  </w:style>
  <w:style w:type="character" w:customStyle="1" w:styleId="HeaderChar">
    <w:name w:val="Header Char"/>
    <w:basedOn w:val="DefaultParagraphFont"/>
    <w:link w:val="Header"/>
    <w:uiPriority w:val="99"/>
    <w:rsid w:val="00CB5E69"/>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CB5E69"/>
    <w:pPr>
      <w:tabs>
        <w:tab w:val="center" w:pos="4680"/>
        <w:tab w:val="right" w:pos="9360"/>
      </w:tabs>
    </w:pPr>
  </w:style>
  <w:style w:type="character" w:customStyle="1" w:styleId="FooterChar">
    <w:name w:val="Footer Char"/>
    <w:basedOn w:val="DefaultParagraphFont"/>
    <w:link w:val="Footer"/>
    <w:uiPriority w:val="99"/>
    <w:rsid w:val="00CB5E69"/>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8D7F11"/>
    <w:rPr>
      <w:sz w:val="16"/>
      <w:szCs w:val="16"/>
    </w:rPr>
  </w:style>
  <w:style w:type="paragraph" w:styleId="CommentText">
    <w:name w:val="annotation text"/>
    <w:basedOn w:val="Normal"/>
    <w:link w:val="CommentTextChar"/>
    <w:uiPriority w:val="99"/>
    <w:unhideWhenUsed/>
    <w:rsid w:val="008D7F11"/>
    <w:rPr>
      <w:sz w:val="20"/>
      <w:szCs w:val="20"/>
    </w:rPr>
  </w:style>
  <w:style w:type="character" w:customStyle="1" w:styleId="CommentTextChar">
    <w:name w:val="Comment Text Char"/>
    <w:basedOn w:val="DefaultParagraphFont"/>
    <w:link w:val="CommentText"/>
    <w:uiPriority w:val="99"/>
    <w:rsid w:val="008D7F11"/>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8D7F11"/>
    <w:rPr>
      <w:b/>
      <w:bCs/>
    </w:rPr>
  </w:style>
  <w:style w:type="character" w:customStyle="1" w:styleId="CommentSubjectChar">
    <w:name w:val="Comment Subject Char"/>
    <w:basedOn w:val="CommentTextChar"/>
    <w:link w:val="CommentSubject"/>
    <w:uiPriority w:val="99"/>
    <w:semiHidden/>
    <w:rsid w:val="008D7F11"/>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8D7F11"/>
    <w:rPr>
      <w:rFonts w:ascii="Tahoma" w:hAnsi="Tahoma" w:cs="Tahoma"/>
      <w:sz w:val="16"/>
      <w:szCs w:val="16"/>
    </w:rPr>
  </w:style>
  <w:style w:type="character" w:customStyle="1" w:styleId="BalloonTextChar">
    <w:name w:val="Balloon Text Char"/>
    <w:basedOn w:val="DefaultParagraphFont"/>
    <w:link w:val="BalloonText"/>
    <w:uiPriority w:val="99"/>
    <w:semiHidden/>
    <w:rsid w:val="008D7F11"/>
    <w:rPr>
      <w:rFonts w:ascii="Tahoma" w:eastAsia="Times New Roman" w:hAnsi="Tahoma" w:cs="Tahoma"/>
      <w:sz w:val="16"/>
      <w:szCs w:val="16"/>
    </w:rPr>
  </w:style>
  <w:style w:type="paragraph" w:styleId="Revision">
    <w:name w:val="Revision"/>
    <w:hidden/>
    <w:uiPriority w:val="99"/>
    <w:semiHidden/>
    <w:rsid w:val="009F17B8"/>
    <w:pPr>
      <w:spacing w:after="0"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D5234"/>
    <w:rPr>
      <w:b/>
      <w:bCs/>
    </w:rPr>
  </w:style>
  <w:style w:type="paragraph" w:styleId="Title">
    <w:name w:val="Title"/>
    <w:basedOn w:val="Normal"/>
    <w:link w:val="TitleChar"/>
    <w:qFormat/>
    <w:rsid w:val="00785F50"/>
    <w:pPr>
      <w:spacing w:before="240" w:after="60" w:line="480" w:lineRule="auto"/>
      <w:jc w:val="center"/>
      <w:outlineLvl w:val="0"/>
    </w:pPr>
    <w:rPr>
      <w:rFonts w:ascii="Arial" w:hAnsi="Arial" w:cs="Arial"/>
      <w:b/>
      <w:bCs/>
      <w:kern w:val="28"/>
      <w:sz w:val="32"/>
      <w:szCs w:val="32"/>
    </w:rPr>
  </w:style>
  <w:style w:type="character" w:customStyle="1" w:styleId="TitleChar">
    <w:name w:val="Title Char"/>
    <w:basedOn w:val="DefaultParagraphFont"/>
    <w:link w:val="Title"/>
    <w:rsid w:val="00785F50"/>
    <w:rPr>
      <w:rFonts w:ascii="Arial" w:eastAsia="Times New Roman" w:hAnsi="Arial" w:cs="Arial"/>
      <w:b/>
      <w:bCs/>
      <w:kern w:val="28"/>
      <w:sz w:val="32"/>
      <w:szCs w:val="32"/>
    </w:rPr>
  </w:style>
  <w:style w:type="paragraph" w:styleId="NormalWeb">
    <w:name w:val="Normal (Web)"/>
    <w:basedOn w:val="Normal"/>
    <w:uiPriority w:val="99"/>
    <w:unhideWhenUsed/>
    <w:rsid w:val="002F4492"/>
  </w:style>
  <w:style w:type="paragraph" w:styleId="ListParagraph">
    <w:name w:val="List Paragraph"/>
    <w:basedOn w:val="Normal"/>
    <w:uiPriority w:val="34"/>
    <w:qFormat/>
    <w:rsid w:val="000D0C81"/>
    <w:pPr>
      <w:ind w:left="720"/>
      <w:contextualSpacing/>
    </w:pPr>
  </w:style>
  <w:style w:type="character" w:styleId="LineNumber">
    <w:name w:val="line number"/>
    <w:basedOn w:val="DefaultParagraphFont"/>
    <w:uiPriority w:val="99"/>
    <w:semiHidden/>
    <w:unhideWhenUsed/>
    <w:rsid w:val="00EF08F3"/>
  </w:style>
  <w:style w:type="character" w:styleId="FollowedHyperlink">
    <w:name w:val="FollowedHyperlink"/>
    <w:basedOn w:val="DefaultParagraphFont"/>
    <w:uiPriority w:val="99"/>
    <w:semiHidden/>
    <w:unhideWhenUsed/>
    <w:rsid w:val="00883BB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990029">
      <w:bodyDiv w:val="1"/>
      <w:marLeft w:val="0"/>
      <w:marRight w:val="0"/>
      <w:marTop w:val="0"/>
      <w:marBottom w:val="0"/>
      <w:divBdr>
        <w:top w:val="none" w:sz="0" w:space="0" w:color="auto"/>
        <w:left w:val="none" w:sz="0" w:space="0" w:color="auto"/>
        <w:bottom w:val="none" w:sz="0" w:space="0" w:color="auto"/>
        <w:right w:val="none" w:sz="0" w:space="0" w:color="auto"/>
      </w:divBdr>
      <w:divsChild>
        <w:div w:id="1023241734">
          <w:marLeft w:val="0"/>
          <w:marRight w:val="0"/>
          <w:marTop w:val="0"/>
          <w:marBottom w:val="0"/>
          <w:divBdr>
            <w:top w:val="none" w:sz="0" w:space="0" w:color="auto"/>
            <w:left w:val="none" w:sz="0" w:space="0" w:color="auto"/>
            <w:bottom w:val="none" w:sz="0" w:space="0" w:color="auto"/>
            <w:right w:val="none" w:sz="0" w:space="0" w:color="auto"/>
          </w:divBdr>
          <w:divsChild>
            <w:div w:id="2113473365">
              <w:marLeft w:val="0"/>
              <w:marRight w:val="0"/>
              <w:marTop w:val="0"/>
              <w:marBottom w:val="0"/>
              <w:divBdr>
                <w:top w:val="none" w:sz="0" w:space="0" w:color="auto"/>
                <w:left w:val="none" w:sz="0" w:space="0" w:color="auto"/>
                <w:bottom w:val="none" w:sz="0" w:space="0" w:color="auto"/>
                <w:right w:val="none" w:sz="0" w:space="0" w:color="auto"/>
              </w:divBdr>
              <w:divsChild>
                <w:div w:id="688026059">
                  <w:marLeft w:val="0"/>
                  <w:marRight w:val="0"/>
                  <w:marTop w:val="0"/>
                  <w:marBottom w:val="0"/>
                  <w:divBdr>
                    <w:top w:val="none" w:sz="0" w:space="0" w:color="auto"/>
                    <w:left w:val="none" w:sz="0" w:space="0" w:color="auto"/>
                    <w:bottom w:val="none" w:sz="0" w:space="0" w:color="auto"/>
                    <w:right w:val="none" w:sz="0" w:space="0" w:color="auto"/>
                  </w:divBdr>
                </w:div>
                <w:div w:id="1233616247">
                  <w:marLeft w:val="0"/>
                  <w:marRight w:val="0"/>
                  <w:marTop w:val="0"/>
                  <w:marBottom w:val="0"/>
                  <w:divBdr>
                    <w:top w:val="none" w:sz="0" w:space="0" w:color="auto"/>
                    <w:left w:val="none" w:sz="0" w:space="0" w:color="auto"/>
                    <w:bottom w:val="none" w:sz="0" w:space="0" w:color="auto"/>
                    <w:right w:val="none" w:sz="0" w:space="0" w:color="auto"/>
                  </w:divBdr>
                  <w:divsChild>
                    <w:div w:id="606734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715347">
              <w:marLeft w:val="0"/>
              <w:marRight w:val="0"/>
              <w:marTop w:val="0"/>
              <w:marBottom w:val="0"/>
              <w:divBdr>
                <w:top w:val="none" w:sz="0" w:space="0" w:color="auto"/>
                <w:left w:val="none" w:sz="0" w:space="0" w:color="auto"/>
                <w:bottom w:val="none" w:sz="0" w:space="0" w:color="auto"/>
                <w:right w:val="none" w:sz="0" w:space="0" w:color="auto"/>
              </w:divBdr>
              <w:divsChild>
                <w:div w:id="1456606154">
                  <w:marLeft w:val="0"/>
                  <w:marRight w:val="0"/>
                  <w:marTop w:val="0"/>
                  <w:marBottom w:val="0"/>
                  <w:divBdr>
                    <w:top w:val="none" w:sz="0" w:space="0" w:color="auto"/>
                    <w:left w:val="none" w:sz="0" w:space="0" w:color="auto"/>
                    <w:bottom w:val="none" w:sz="0" w:space="0" w:color="auto"/>
                    <w:right w:val="none" w:sz="0" w:space="0" w:color="auto"/>
                  </w:divBdr>
                </w:div>
                <w:div w:id="590241634">
                  <w:marLeft w:val="0"/>
                  <w:marRight w:val="0"/>
                  <w:marTop w:val="0"/>
                  <w:marBottom w:val="0"/>
                  <w:divBdr>
                    <w:top w:val="none" w:sz="0" w:space="0" w:color="auto"/>
                    <w:left w:val="none" w:sz="0" w:space="0" w:color="auto"/>
                    <w:bottom w:val="none" w:sz="0" w:space="0" w:color="auto"/>
                    <w:right w:val="none" w:sz="0" w:space="0" w:color="auto"/>
                  </w:divBdr>
                  <w:divsChild>
                    <w:div w:id="1640375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725897">
      <w:bodyDiv w:val="1"/>
      <w:marLeft w:val="0"/>
      <w:marRight w:val="0"/>
      <w:marTop w:val="0"/>
      <w:marBottom w:val="0"/>
      <w:divBdr>
        <w:top w:val="none" w:sz="0" w:space="0" w:color="auto"/>
        <w:left w:val="none" w:sz="0" w:space="0" w:color="auto"/>
        <w:bottom w:val="none" w:sz="0" w:space="0" w:color="auto"/>
        <w:right w:val="none" w:sz="0" w:space="0" w:color="auto"/>
      </w:divBdr>
      <w:divsChild>
        <w:div w:id="998769551">
          <w:marLeft w:val="0"/>
          <w:marRight w:val="0"/>
          <w:marTop w:val="0"/>
          <w:marBottom w:val="0"/>
          <w:divBdr>
            <w:top w:val="none" w:sz="0" w:space="0" w:color="auto"/>
            <w:left w:val="none" w:sz="0" w:space="0" w:color="auto"/>
            <w:bottom w:val="none" w:sz="0" w:space="0" w:color="auto"/>
            <w:right w:val="none" w:sz="0" w:space="0" w:color="auto"/>
          </w:divBdr>
          <w:divsChild>
            <w:div w:id="18095031">
              <w:marLeft w:val="0"/>
              <w:marRight w:val="0"/>
              <w:marTop w:val="0"/>
              <w:marBottom w:val="0"/>
              <w:divBdr>
                <w:top w:val="none" w:sz="0" w:space="0" w:color="auto"/>
                <w:left w:val="none" w:sz="0" w:space="0" w:color="auto"/>
                <w:bottom w:val="none" w:sz="0" w:space="0" w:color="auto"/>
                <w:right w:val="none" w:sz="0" w:space="0" w:color="auto"/>
              </w:divBdr>
              <w:divsChild>
                <w:div w:id="119692454">
                  <w:marLeft w:val="0"/>
                  <w:marRight w:val="0"/>
                  <w:marTop w:val="0"/>
                  <w:marBottom w:val="0"/>
                  <w:divBdr>
                    <w:top w:val="none" w:sz="0" w:space="0" w:color="auto"/>
                    <w:left w:val="none" w:sz="0" w:space="0" w:color="auto"/>
                    <w:bottom w:val="none" w:sz="0" w:space="0" w:color="auto"/>
                    <w:right w:val="none" w:sz="0" w:space="0" w:color="auto"/>
                  </w:divBdr>
                  <w:divsChild>
                    <w:div w:id="82727645">
                      <w:marLeft w:val="0"/>
                      <w:marRight w:val="0"/>
                      <w:marTop w:val="0"/>
                      <w:marBottom w:val="0"/>
                      <w:divBdr>
                        <w:top w:val="none" w:sz="0" w:space="0" w:color="auto"/>
                        <w:left w:val="none" w:sz="0" w:space="0" w:color="auto"/>
                        <w:bottom w:val="none" w:sz="0" w:space="0" w:color="auto"/>
                        <w:right w:val="none" w:sz="0" w:space="0" w:color="auto"/>
                      </w:divBdr>
                      <w:divsChild>
                        <w:div w:id="649986085">
                          <w:marLeft w:val="0"/>
                          <w:marRight w:val="0"/>
                          <w:marTop w:val="0"/>
                          <w:marBottom w:val="0"/>
                          <w:divBdr>
                            <w:top w:val="none" w:sz="0" w:space="0" w:color="auto"/>
                            <w:left w:val="none" w:sz="0" w:space="0" w:color="auto"/>
                            <w:bottom w:val="none" w:sz="0" w:space="0" w:color="auto"/>
                            <w:right w:val="none" w:sz="0" w:space="0" w:color="auto"/>
                          </w:divBdr>
                          <w:divsChild>
                            <w:div w:id="1322351762">
                              <w:marLeft w:val="0"/>
                              <w:marRight w:val="0"/>
                              <w:marTop w:val="0"/>
                              <w:marBottom w:val="0"/>
                              <w:divBdr>
                                <w:top w:val="none" w:sz="0" w:space="0" w:color="auto"/>
                                <w:left w:val="none" w:sz="0" w:space="0" w:color="auto"/>
                                <w:bottom w:val="none" w:sz="0" w:space="0" w:color="auto"/>
                                <w:right w:val="none" w:sz="0" w:space="0" w:color="auto"/>
                              </w:divBdr>
                              <w:divsChild>
                                <w:div w:id="1970090780">
                                  <w:marLeft w:val="0"/>
                                  <w:marRight w:val="0"/>
                                  <w:marTop w:val="0"/>
                                  <w:marBottom w:val="0"/>
                                  <w:divBdr>
                                    <w:top w:val="none" w:sz="0" w:space="0" w:color="auto"/>
                                    <w:left w:val="none" w:sz="0" w:space="0" w:color="auto"/>
                                    <w:bottom w:val="none" w:sz="0" w:space="0" w:color="auto"/>
                                    <w:right w:val="none" w:sz="0" w:space="0" w:color="auto"/>
                                  </w:divBdr>
                                  <w:divsChild>
                                    <w:div w:id="1992370148">
                                      <w:marLeft w:val="0"/>
                                      <w:marRight w:val="0"/>
                                      <w:marTop w:val="0"/>
                                      <w:marBottom w:val="0"/>
                                      <w:divBdr>
                                        <w:top w:val="none" w:sz="0" w:space="0" w:color="auto"/>
                                        <w:left w:val="none" w:sz="0" w:space="0" w:color="auto"/>
                                        <w:bottom w:val="none" w:sz="0" w:space="0" w:color="auto"/>
                                        <w:right w:val="none" w:sz="0" w:space="0" w:color="auto"/>
                                      </w:divBdr>
                                      <w:divsChild>
                                        <w:div w:id="1781030064">
                                          <w:marLeft w:val="0"/>
                                          <w:marRight w:val="0"/>
                                          <w:marTop w:val="0"/>
                                          <w:marBottom w:val="0"/>
                                          <w:divBdr>
                                            <w:top w:val="none" w:sz="0" w:space="0" w:color="auto"/>
                                            <w:left w:val="none" w:sz="0" w:space="0" w:color="auto"/>
                                            <w:bottom w:val="none" w:sz="0" w:space="0" w:color="auto"/>
                                            <w:right w:val="none" w:sz="0" w:space="0" w:color="auto"/>
                                          </w:divBdr>
                                          <w:divsChild>
                                            <w:div w:id="629212797">
                                              <w:marLeft w:val="0"/>
                                              <w:marRight w:val="0"/>
                                              <w:marTop w:val="0"/>
                                              <w:marBottom w:val="0"/>
                                              <w:divBdr>
                                                <w:top w:val="none" w:sz="0" w:space="0" w:color="auto"/>
                                                <w:left w:val="none" w:sz="0" w:space="0" w:color="auto"/>
                                                <w:bottom w:val="none" w:sz="0" w:space="0" w:color="auto"/>
                                                <w:right w:val="none" w:sz="0" w:space="0" w:color="auto"/>
                                              </w:divBdr>
                                              <w:divsChild>
                                                <w:div w:id="184558102">
                                                  <w:marLeft w:val="0"/>
                                                  <w:marRight w:val="0"/>
                                                  <w:marTop w:val="0"/>
                                                  <w:marBottom w:val="0"/>
                                                  <w:divBdr>
                                                    <w:top w:val="none" w:sz="0" w:space="0" w:color="auto"/>
                                                    <w:left w:val="none" w:sz="0" w:space="0" w:color="auto"/>
                                                    <w:bottom w:val="none" w:sz="0" w:space="0" w:color="auto"/>
                                                    <w:right w:val="none" w:sz="0" w:space="0" w:color="auto"/>
                                                  </w:divBdr>
                                                  <w:divsChild>
                                                    <w:div w:id="53353157">
                                                      <w:marLeft w:val="0"/>
                                                      <w:marRight w:val="0"/>
                                                      <w:marTop w:val="0"/>
                                                      <w:marBottom w:val="0"/>
                                                      <w:divBdr>
                                                        <w:top w:val="none" w:sz="0" w:space="0" w:color="auto"/>
                                                        <w:left w:val="none" w:sz="0" w:space="0" w:color="auto"/>
                                                        <w:bottom w:val="none" w:sz="0" w:space="0" w:color="auto"/>
                                                        <w:right w:val="none" w:sz="0" w:space="0" w:color="auto"/>
                                                      </w:divBdr>
                                                      <w:divsChild>
                                                        <w:div w:id="1343816941">
                                                          <w:marLeft w:val="0"/>
                                                          <w:marRight w:val="0"/>
                                                          <w:marTop w:val="0"/>
                                                          <w:marBottom w:val="0"/>
                                                          <w:divBdr>
                                                            <w:top w:val="none" w:sz="0" w:space="0" w:color="auto"/>
                                                            <w:left w:val="none" w:sz="0" w:space="0" w:color="auto"/>
                                                            <w:bottom w:val="none" w:sz="0" w:space="0" w:color="auto"/>
                                                            <w:right w:val="none" w:sz="0" w:space="0" w:color="auto"/>
                                                          </w:divBdr>
                                                          <w:divsChild>
                                                            <w:div w:id="229269966">
                                                              <w:marLeft w:val="0"/>
                                                              <w:marRight w:val="0"/>
                                                              <w:marTop w:val="0"/>
                                                              <w:marBottom w:val="0"/>
                                                              <w:divBdr>
                                                                <w:top w:val="none" w:sz="0" w:space="0" w:color="auto"/>
                                                                <w:left w:val="none" w:sz="0" w:space="0" w:color="auto"/>
                                                                <w:bottom w:val="none" w:sz="0" w:space="0" w:color="auto"/>
                                                                <w:right w:val="none" w:sz="0" w:space="0" w:color="auto"/>
                                                              </w:divBdr>
                                                              <w:divsChild>
                                                                <w:div w:id="1236041135">
                                                                  <w:marLeft w:val="0"/>
                                                                  <w:marRight w:val="0"/>
                                                                  <w:marTop w:val="0"/>
                                                                  <w:marBottom w:val="0"/>
                                                                  <w:divBdr>
                                                                    <w:top w:val="none" w:sz="0" w:space="0" w:color="auto"/>
                                                                    <w:left w:val="none" w:sz="0" w:space="0" w:color="auto"/>
                                                                    <w:bottom w:val="none" w:sz="0" w:space="0" w:color="auto"/>
                                                                    <w:right w:val="none" w:sz="0" w:space="0" w:color="auto"/>
                                                                  </w:divBdr>
                                                                </w:div>
                                                                <w:div w:id="1646592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mments" Target="comments.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3735D3-C3C4-4486-B584-AF4A3DF691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32</Pages>
  <Words>16742</Words>
  <Characters>95433</Characters>
  <Application>Microsoft Office Word</Application>
  <DocSecurity>0</DocSecurity>
  <Lines>795</Lines>
  <Paragraphs>223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111952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Samer</dc:creator>
  <cp:lastModifiedBy>Wayne Liu</cp:lastModifiedBy>
  <cp:revision>2</cp:revision>
  <cp:lastPrinted>2016-01-09T20:12:00Z</cp:lastPrinted>
  <dcterms:created xsi:type="dcterms:W3CDTF">2016-02-17T15:21:00Z</dcterms:created>
  <dcterms:modified xsi:type="dcterms:W3CDTF">2016-02-17T15:21:00Z</dcterms:modified>
</cp:coreProperties>
</file>