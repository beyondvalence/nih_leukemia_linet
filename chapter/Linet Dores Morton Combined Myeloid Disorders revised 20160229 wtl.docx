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C1E" w:rsidRPr="00746996" w:rsidRDefault="005B4C1E" w:rsidP="00746996">
      <w:pPr>
        <w:pStyle w:val="Heading9"/>
        <w:spacing w:before="0"/>
        <w:rPr>
          <w:rFonts w:ascii="Times New Roman" w:hAnsi="Times New Roman" w:cs="Times New Roman"/>
          <w:i w:val="0"/>
          <w:sz w:val="24"/>
          <w:szCs w:val="24"/>
        </w:rPr>
      </w:pPr>
      <w:r w:rsidRPr="00746996">
        <w:rPr>
          <w:rFonts w:ascii="Times New Roman" w:hAnsi="Times New Roman" w:cs="Times New Roman"/>
          <w:b/>
          <w:i w:val="0"/>
          <w:sz w:val="24"/>
          <w:szCs w:val="24"/>
        </w:rPr>
        <w:t>Name of Chapter: The Leukemias</w:t>
      </w:r>
      <w:r w:rsidR="00746996">
        <w:rPr>
          <w:rFonts w:ascii="Times New Roman" w:hAnsi="Times New Roman" w:cs="Times New Roman"/>
          <w:b/>
          <w:i w:val="0"/>
          <w:sz w:val="24"/>
          <w:szCs w:val="24"/>
        </w:rPr>
        <w:t xml:space="preserve"> – Myeloid </w:t>
      </w:r>
      <w:proofErr w:type="gramStart"/>
      <w:r w:rsidR="00746996">
        <w:rPr>
          <w:rFonts w:ascii="Times New Roman" w:hAnsi="Times New Roman" w:cs="Times New Roman"/>
          <w:b/>
          <w:i w:val="0"/>
          <w:sz w:val="24"/>
          <w:szCs w:val="24"/>
        </w:rPr>
        <w:t>Neoplasms</w:t>
      </w:r>
      <w:r w:rsidRPr="00746996">
        <w:rPr>
          <w:rFonts w:ascii="Times New Roman" w:hAnsi="Times New Roman" w:cs="Times New Roman"/>
          <w:b/>
          <w:i w:val="0"/>
          <w:sz w:val="24"/>
          <w:szCs w:val="24"/>
        </w:rPr>
        <w:t xml:space="preserve"> </w:t>
      </w:r>
      <w:r w:rsidR="00746996">
        <w:rPr>
          <w:rFonts w:ascii="Times New Roman" w:hAnsi="Times New Roman" w:cs="Times New Roman"/>
          <w:i w:val="0"/>
          <w:sz w:val="24"/>
          <w:szCs w:val="24"/>
        </w:rPr>
        <w:t xml:space="preserve"> Feb</w:t>
      </w:r>
      <w:proofErr w:type="gramEnd"/>
      <w:r w:rsidR="00746996">
        <w:rPr>
          <w:rFonts w:ascii="Times New Roman" w:hAnsi="Times New Roman" w:cs="Times New Roman"/>
          <w:i w:val="0"/>
          <w:sz w:val="24"/>
          <w:szCs w:val="24"/>
        </w:rPr>
        <w:t xml:space="preserve"> </w:t>
      </w:r>
      <w:r w:rsidR="000618CB">
        <w:rPr>
          <w:rFonts w:ascii="Times New Roman" w:hAnsi="Times New Roman" w:cs="Times New Roman"/>
          <w:i w:val="0"/>
          <w:sz w:val="24"/>
          <w:szCs w:val="24"/>
        </w:rPr>
        <w:t>2</w:t>
      </w:r>
      <w:r w:rsidR="00D82583">
        <w:rPr>
          <w:rFonts w:ascii="Times New Roman" w:hAnsi="Times New Roman" w:cs="Times New Roman"/>
          <w:i w:val="0"/>
          <w:sz w:val="24"/>
          <w:szCs w:val="24"/>
        </w:rPr>
        <w:t>7</w:t>
      </w:r>
      <w:r w:rsidR="000618CB">
        <w:rPr>
          <w:rFonts w:ascii="Times New Roman" w:hAnsi="Times New Roman" w:cs="Times New Roman"/>
          <w:i w:val="0"/>
          <w:sz w:val="24"/>
          <w:szCs w:val="24"/>
        </w:rPr>
        <w:t>,</w:t>
      </w:r>
      <w:r w:rsidR="00746996">
        <w:rPr>
          <w:rFonts w:ascii="Times New Roman" w:hAnsi="Times New Roman" w:cs="Times New Roman"/>
          <w:i w:val="0"/>
          <w:sz w:val="24"/>
          <w:szCs w:val="24"/>
        </w:rPr>
        <w:t xml:space="preserve"> 2016</w:t>
      </w:r>
    </w:p>
    <w:p w:rsidR="00746996" w:rsidRPr="00746996" w:rsidRDefault="00746996" w:rsidP="00746996"/>
    <w:p w:rsidR="005B4C1E" w:rsidRPr="00746996" w:rsidRDefault="005B4C1E" w:rsidP="00746996">
      <w:pPr>
        <w:pStyle w:val="Heading9"/>
        <w:spacing w:before="0"/>
        <w:rPr>
          <w:rFonts w:ascii="Times New Roman" w:hAnsi="Times New Roman" w:cs="Times New Roman"/>
          <w:b/>
          <w:i w:val="0"/>
          <w:sz w:val="24"/>
          <w:szCs w:val="24"/>
        </w:rPr>
      </w:pPr>
      <w:r w:rsidRPr="00746996">
        <w:rPr>
          <w:rFonts w:ascii="Times New Roman" w:hAnsi="Times New Roman" w:cs="Times New Roman"/>
          <w:b/>
          <w:i w:val="0"/>
          <w:sz w:val="24"/>
          <w:szCs w:val="24"/>
        </w:rPr>
        <w:t xml:space="preserve">List of Authors: </w:t>
      </w:r>
    </w:p>
    <w:p w:rsidR="005B4C1E" w:rsidRDefault="005B4C1E" w:rsidP="00746996">
      <w:pPr>
        <w:pStyle w:val="Heading9"/>
        <w:spacing w:before="0"/>
        <w:rPr>
          <w:rFonts w:ascii="Times New Roman" w:hAnsi="Times New Roman" w:cs="Times New Roman"/>
          <w:i w:val="0"/>
          <w:sz w:val="24"/>
          <w:szCs w:val="24"/>
        </w:rPr>
      </w:pPr>
    </w:p>
    <w:p w:rsidR="005B4C1E" w:rsidRPr="005B4C1E" w:rsidRDefault="005B4C1E" w:rsidP="00746996">
      <w:pPr>
        <w:pStyle w:val="Heading9"/>
        <w:spacing w:before="0"/>
        <w:rPr>
          <w:rFonts w:ascii="Times New Roman" w:hAnsi="Times New Roman" w:cs="Times New Roman"/>
          <w:i w:val="0"/>
          <w:sz w:val="24"/>
          <w:szCs w:val="24"/>
        </w:rPr>
      </w:pPr>
      <w:r w:rsidRPr="005B4C1E">
        <w:rPr>
          <w:rFonts w:ascii="Times New Roman" w:hAnsi="Times New Roman" w:cs="Times New Roman"/>
          <w:i w:val="0"/>
          <w:sz w:val="24"/>
          <w:szCs w:val="24"/>
        </w:rPr>
        <w:t>Martha S. Linet, M.D.</w:t>
      </w:r>
    </w:p>
    <w:p w:rsidR="005B4C1E" w:rsidRPr="005B4C1E" w:rsidRDefault="005B4C1E" w:rsidP="00746996">
      <w:pPr>
        <w:pStyle w:val="Heading9"/>
        <w:spacing w:before="0"/>
        <w:rPr>
          <w:rFonts w:ascii="Times New Roman" w:hAnsi="Times New Roman" w:cs="Times New Roman"/>
          <w:i w:val="0"/>
          <w:sz w:val="24"/>
          <w:szCs w:val="24"/>
        </w:rPr>
      </w:pPr>
      <w:r w:rsidRPr="005B4C1E">
        <w:rPr>
          <w:rFonts w:ascii="Times New Roman" w:hAnsi="Times New Roman" w:cs="Times New Roman"/>
          <w:i w:val="0"/>
          <w:sz w:val="24"/>
          <w:szCs w:val="24"/>
        </w:rPr>
        <w:t>Division of Cancer Epidemiology and Genetics</w:t>
      </w:r>
    </w:p>
    <w:p w:rsidR="005B4C1E" w:rsidRPr="005B4C1E" w:rsidRDefault="005B4C1E"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National Cancer Institute</w:t>
      </w:r>
    </w:p>
    <w:p w:rsidR="005B4C1E" w:rsidRPr="005B4C1E" w:rsidRDefault="005B4C1E"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 xml:space="preserve">9609 Medical Center Drive, </w:t>
      </w:r>
      <w:proofErr w:type="spellStart"/>
      <w:r w:rsidRPr="005B4C1E">
        <w:t>Rooom</w:t>
      </w:r>
      <w:proofErr w:type="spellEnd"/>
      <w:r w:rsidRPr="005B4C1E">
        <w:t xml:space="preserve"> 7E452 </w:t>
      </w:r>
    </w:p>
    <w:p w:rsidR="005B4C1E" w:rsidRDefault="005B4C1E"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Rockville, Maryland 20850-9778</w:t>
      </w:r>
      <w:r w:rsidR="00746996">
        <w:t xml:space="preserve"> USA</w:t>
      </w: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5B4C1E"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Lindsay M. Morton, Ph.D.</w:t>
      </w:r>
    </w:p>
    <w:p w:rsidR="00746996" w:rsidRPr="005B4C1E" w:rsidRDefault="00746996" w:rsidP="00746996">
      <w:pPr>
        <w:pStyle w:val="Heading9"/>
        <w:spacing w:before="0"/>
        <w:rPr>
          <w:rFonts w:ascii="Times New Roman" w:hAnsi="Times New Roman" w:cs="Times New Roman"/>
          <w:i w:val="0"/>
          <w:sz w:val="24"/>
          <w:szCs w:val="24"/>
        </w:rPr>
      </w:pPr>
      <w:r w:rsidRPr="005B4C1E">
        <w:rPr>
          <w:rFonts w:ascii="Times New Roman" w:hAnsi="Times New Roman" w:cs="Times New Roman"/>
          <w:i w:val="0"/>
          <w:sz w:val="24"/>
          <w:szCs w:val="24"/>
        </w:rPr>
        <w:t>Division of Cancer Epidemiology and Genetics</w:t>
      </w:r>
    </w:p>
    <w:p w:rsidR="00746996"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National Cancer Institute</w:t>
      </w:r>
    </w:p>
    <w:p w:rsidR="00746996"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9609 Medical Center Drive</w:t>
      </w:r>
      <w:r>
        <w:t xml:space="preserve"> </w:t>
      </w:r>
      <w:r w:rsidRPr="005B4C1E">
        <w:t xml:space="preserve"> </w:t>
      </w: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Rockville, Maryland 20850-9778</w:t>
      </w:r>
      <w:r>
        <w:t xml:space="preserve"> USA</w:t>
      </w: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Susan S. Devesa, Ph.D.</w:t>
      </w:r>
    </w:p>
    <w:p w:rsidR="00746996" w:rsidRPr="005B4C1E" w:rsidRDefault="00746996" w:rsidP="00746996">
      <w:pPr>
        <w:pStyle w:val="Heading9"/>
        <w:spacing w:before="0"/>
        <w:rPr>
          <w:rFonts w:ascii="Times New Roman" w:hAnsi="Times New Roman" w:cs="Times New Roman"/>
          <w:i w:val="0"/>
          <w:sz w:val="24"/>
          <w:szCs w:val="24"/>
        </w:rPr>
      </w:pPr>
      <w:r w:rsidRPr="005B4C1E">
        <w:rPr>
          <w:rFonts w:ascii="Times New Roman" w:hAnsi="Times New Roman" w:cs="Times New Roman"/>
          <w:i w:val="0"/>
          <w:sz w:val="24"/>
          <w:szCs w:val="24"/>
        </w:rPr>
        <w:t>Division of Cancer Epidemiology and Genetics</w:t>
      </w:r>
    </w:p>
    <w:p w:rsidR="00746996"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National Cancer Institute</w:t>
      </w:r>
    </w:p>
    <w:p w:rsidR="00746996"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 xml:space="preserve">9609 Medical Center Drive, </w:t>
      </w:r>
      <w:proofErr w:type="spellStart"/>
      <w:r w:rsidRPr="005B4C1E">
        <w:t>Rooom</w:t>
      </w:r>
      <w:proofErr w:type="spellEnd"/>
      <w:r w:rsidRPr="005B4C1E">
        <w:t xml:space="preserve"> 7E452 </w:t>
      </w: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Rockville, Maryland 20850-9778</w:t>
      </w:r>
      <w:r>
        <w:t xml:space="preserve"> USA</w:t>
      </w: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746996">
        <w:t>Graça M. Dores</w:t>
      </w:r>
      <w:r>
        <w:t>, M.D.</w:t>
      </w:r>
    </w:p>
    <w:p w:rsidR="00746996" w:rsidRPr="005B4C1E" w:rsidRDefault="00746996" w:rsidP="00746996">
      <w:pPr>
        <w:pStyle w:val="Heading9"/>
        <w:spacing w:before="0"/>
        <w:rPr>
          <w:rFonts w:ascii="Times New Roman" w:hAnsi="Times New Roman" w:cs="Times New Roman"/>
          <w:i w:val="0"/>
          <w:sz w:val="24"/>
          <w:szCs w:val="24"/>
        </w:rPr>
      </w:pPr>
      <w:r w:rsidRPr="005B4C1E">
        <w:rPr>
          <w:rFonts w:ascii="Times New Roman" w:hAnsi="Times New Roman" w:cs="Times New Roman"/>
          <w:i w:val="0"/>
          <w:sz w:val="24"/>
          <w:szCs w:val="24"/>
        </w:rPr>
        <w:t>Division of Cancer Epidemiology and Genetics</w:t>
      </w:r>
    </w:p>
    <w:p w:rsidR="00746996"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National Cancer Institute</w:t>
      </w:r>
    </w:p>
    <w:p w:rsidR="00746996"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 xml:space="preserve">9609 Medical Center Drive, </w:t>
      </w:r>
      <w:proofErr w:type="spellStart"/>
      <w:r w:rsidRPr="005B4C1E">
        <w:t>Rooom</w:t>
      </w:r>
      <w:proofErr w:type="spellEnd"/>
      <w:r w:rsidRPr="005B4C1E">
        <w:t xml:space="preserve"> 7E452 </w:t>
      </w: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Rockville, Maryland 20850-9778</w:t>
      </w:r>
      <w:r>
        <w:t xml:space="preserve"> USA</w:t>
      </w:r>
    </w:p>
    <w:p w:rsidR="00746996" w:rsidRP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2C40F8" w:rsidRPr="005B4C1E" w:rsidRDefault="002C40F8" w:rsidP="00746996">
      <w:pPr>
        <w:pStyle w:val="Heading9"/>
        <w:spacing w:before="0"/>
        <w:rPr>
          <w:rFonts w:asciiTheme="minorHAnsi" w:hAnsiTheme="minorHAnsi"/>
          <w:i w:val="0"/>
        </w:rPr>
      </w:pPr>
    </w:p>
    <w:p w:rsidR="002C40F8" w:rsidRDefault="002C40F8" w:rsidP="002C40F8">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rsidR="002C40F8" w:rsidRDefault="002C40F8" w:rsidP="002C40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vertAlign w:val="superscript"/>
        </w:rPr>
      </w:pPr>
    </w:p>
    <w:p w:rsidR="002C40F8" w:rsidRDefault="002C40F8" w:rsidP="002C40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vertAlign w:val="superscript"/>
        </w:rPr>
      </w:pPr>
    </w:p>
    <w:p w:rsidR="002C40F8" w:rsidRDefault="002C40F8" w:rsidP="002C40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vertAlign w:val="superscript"/>
        </w:rPr>
      </w:pPr>
    </w:p>
    <w:p w:rsidR="002C40F8" w:rsidRDefault="002C40F8" w:rsidP="002C40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vertAlign w:val="superscript"/>
        </w:rPr>
      </w:pPr>
    </w:p>
    <w:p w:rsidR="002C40F8" w:rsidRDefault="002C40F8" w:rsidP="002C40F8">
      <w:pPr>
        <w:rPr>
          <w:color w:val="000000"/>
        </w:rPr>
      </w:pPr>
      <w:r>
        <w:rPr>
          <w:color w:val="000000"/>
        </w:rPr>
        <w:t>Maximum page length: 22.5</w:t>
      </w:r>
    </w:p>
    <w:p w:rsidR="002C40F8" w:rsidRDefault="00746996" w:rsidP="002C40F8">
      <w:pPr>
        <w:rPr>
          <w:color w:val="000000"/>
        </w:rPr>
      </w:pPr>
      <w:r>
        <w:rPr>
          <w:color w:val="000000"/>
        </w:rPr>
        <w:t>Words:</w:t>
      </w:r>
      <w:r w:rsidR="006A4369">
        <w:rPr>
          <w:color w:val="000000"/>
        </w:rPr>
        <w:t xml:space="preserve"> 20,</w:t>
      </w:r>
      <w:r w:rsidR="00C22EF5">
        <w:rPr>
          <w:color w:val="000000"/>
        </w:rPr>
        <w:t>932</w:t>
      </w:r>
      <w:r w:rsidR="006A4369">
        <w:rPr>
          <w:color w:val="000000"/>
        </w:rPr>
        <w:t xml:space="preserve"> (</w:t>
      </w:r>
      <w:r w:rsidR="00C22EF5">
        <w:rPr>
          <w:color w:val="000000"/>
        </w:rPr>
        <w:t>includes 1,000 for 4 figures and 1 table</w:t>
      </w:r>
      <w:proofErr w:type="gramStart"/>
      <w:r w:rsidR="006A4369">
        <w:rPr>
          <w:color w:val="000000"/>
        </w:rPr>
        <w:t>)</w:t>
      </w:r>
      <w:r>
        <w:rPr>
          <w:color w:val="000000"/>
        </w:rPr>
        <w:t xml:space="preserve"> </w:t>
      </w:r>
      <w:r w:rsidR="005D02A7">
        <w:rPr>
          <w:color w:val="000000"/>
        </w:rPr>
        <w:t xml:space="preserve"> </w:t>
      </w:r>
      <w:r w:rsidR="002C40F8">
        <w:rPr>
          <w:color w:val="000000"/>
        </w:rPr>
        <w:t>Maximum</w:t>
      </w:r>
      <w:proofErr w:type="gramEnd"/>
      <w:r w:rsidR="002C40F8">
        <w:rPr>
          <w:color w:val="000000"/>
        </w:rPr>
        <w:t xml:space="preserve"> word length: 21,945</w:t>
      </w:r>
    </w:p>
    <w:p w:rsidR="002C40F8" w:rsidRDefault="00746996" w:rsidP="002C40F8">
      <w:pPr>
        <w:rPr>
          <w:color w:val="000000"/>
        </w:rPr>
      </w:pPr>
      <w:r>
        <w:rPr>
          <w:color w:val="000000"/>
        </w:rPr>
        <w:t>References</w:t>
      </w:r>
      <w:proofErr w:type="gramStart"/>
      <w:r>
        <w:rPr>
          <w:color w:val="000000"/>
        </w:rPr>
        <w:t xml:space="preserve">: </w:t>
      </w:r>
      <w:r w:rsidR="00C22EF5">
        <w:rPr>
          <w:color w:val="000000"/>
        </w:rPr>
        <w:t>??</w:t>
      </w:r>
      <w:proofErr w:type="gramEnd"/>
      <w:r w:rsidR="00C22EF5">
        <w:rPr>
          <w:color w:val="000000"/>
        </w:rPr>
        <w:t xml:space="preserve">  </w:t>
      </w:r>
      <w:r>
        <w:rPr>
          <w:color w:val="000000"/>
        </w:rPr>
        <w:t xml:space="preserve"> </w:t>
      </w:r>
      <w:r w:rsidR="002C40F8">
        <w:rPr>
          <w:color w:val="000000"/>
        </w:rPr>
        <w:t>Maximum references: 300</w:t>
      </w:r>
    </w:p>
    <w:p w:rsidR="002C40F8" w:rsidRDefault="002C40F8" w:rsidP="002C40F8">
      <w:pPr>
        <w:rPr>
          <w:color w:val="000000"/>
        </w:rPr>
      </w:pPr>
      <w:r>
        <w:rPr>
          <w:color w:val="000000"/>
        </w:rPr>
        <w:t>Leukemia chapter in 3</w:t>
      </w:r>
      <w:r w:rsidRPr="00FC69FF">
        <w:rPr>
          <w:color w:val="000000"/>
          <w:vertAlign w:val="superscript"/>
        </w:rPr>
        <w:t>rd</w:t>
      </w:r>
      <w:r>
        <w:rPr>
          <w:color w:val="000000"/>
        </w:rPr>
        <w:t xml:space="preserve"> edition: = 18,761 words or 14.2 pages</w:t>
      </w:r>
    </w:p>
    <w:p w:rsidR="002C40F8" w:rsidRDefault="002C40F8" w:rsidP="002C40F8">
      <w:pPr>
        <w:spacing w:line="360" w:lineRule="auto"/>
        <w:rPr>
          <w:color w:val="000000"/>
        </w:rPr>
      </w:pPr>
      <w:r>
        <w:rPr>
          <w:color w:val="000000"/>
        </w:rPr>
        <w:t>References can include up to 408 (8 pages) if keep word total &lt;18,761</w:t>
      </w:r>
    </w:p>
    <w:p w:rsidR="002C40F8" w:rsidRDefault="002C40F8" w:rsidP="002C40F8">
      <w:pPr>
        <w:rPr>
          <w:color w:val="000000"/>
        </w:rPr>
      </w:pPr>
      <w:r>
        <w:rPr>
          <w:color w:val="000000"/>
        </w:rPr>
        <w:br w:type="page"/>
      </w:r>
    </w:p>
    <w:p w:rsidR="002C40F8" w:rsidRDefault="002C40F8" w:rsidP="002C40F8">
      <w:pPr>
        <w:rPr>
          <w:b/>
          <w:color w:val="0070C0"/>
        </w:rPr>
      </w:pPr>
    </w:p>
    <w:p w:rsidR="006A4369" w:rsidRPr="006A4369" w:rsidRDefault="006A4369" w:rsidP="006A4369">
      <w:pPr>
        <w:spacing w:line="480" w:lineRule="auto"/>
        <w:rPr>
          <w:b/>
          <w:color w:val="0070C0"/>
        </w:rPr>
      </w:pPr>
      <w:r w:rsidRPr="006A4369">
        <w:rPr>
          <w:b/>
          <w:color w:val="0070C0"/>
        </w:rPr>
        <w:t xml:space="preserve">&lt;1&gt; OVERVIEW </w:t>
      </w:r>
      <w:r w:rsidR="007154D0">
        <w:rPr>
          <w:b/>
          <w:color w:val="0070C0"/>
        </w:rPr>
        <w:t xml:space="preserve">(word count is </w:t>
      </w:r>
      <w:r w:rsidR="005C7E0F">
        <w:rPr>
          <w:b/>
          <w:color w:val="0070C0"/>
        </w:rPr>
        <w:t>682</w:t>
      </w:r>
      <w:r w:rsidR="007154D0">
        <w:rPr>
          <w:b/>
          <w:color w:val="0070C0"/>
        </w:rPr>
        <w:t xml:space="preserve"> </w:t>
      </w:r>
    </w:p>
    <w:p w:rsidR="006A4369" w:rsidRDefault="006A4369" w:rsidP="006A4369">
      <w:pPr>
        <w:spacing w:line="480" w:lineRule="auto"/>
      </w:pPr>
      <w:r>
        <w:t xml:space="preserve">The 2001 World Health Organization </w:t>
      </w:r>
      <w:r w:rsidR="00B45F3B">
        <w:t xml:space="preserve">(WHO) </w:t>
      </w:r>
      <w:r>
        <w:t xml:space="preserve">classification of hematopoietic and lymphoid neoplasms categorized </w:t>
      </w:r>
      <w:r w:rsidR="00C5359B">
        <w:t xml:space="preserve">“the leukemias” into </w:t>
      </w:r>
      <w:r>
        <w:t>two major groupings</w:t>
      </w:r>
      <w:r w:rsidR="00C5359B">
        <w:t xml:space="preserve"> – myeloid neoplasms and lymphoid neoplasms</w:t>
      </w:r>
      <w:r>
        <w:t xml:space="preserve">.  </w:t>
      </w:r>
      <w:r w:rsidRPr="00A710F3">
        <w:rPr>
          <w:b/>
        </w:rPr>
        <w:t>Myeloid neoplasms</w:t>
      </w:r>
      <w:r>
        <w:rPr>
          <w:b/>
        </w:rPr>
        <w:t xml:space="preserve">, </w:t>
      </w:r>
      <w:r>
        <w:t>which are the primary focus of this chapter</w:t>
      </w:r>
      <w:r w:rsidR="00B45F3B">
        <w:t>,</w:t>
      </w:r>
      <w:r>
        <w:t xml:space="preserve"> derive from </w:t>
      </w:r>
      <w:r w:rsidRPr="00917BBD">
        <w:t>granulocytic (neutrophil, eosinophil, basophil), monocytic/macrophage, erythroid, megakaryocytic and mast cell lineages</w:t>
      </w:r>
      <w:r>
        <w:t xml:space="preserve">, </w:t>
      </w:r>
      <w:r w:rsidR="00B45F3B">
        <w:t xml:space="preserve">and </w:t>
      </w:r>
      <w:r>
        <w:t xml:space="preserve">include acute myeloid leukemia (AML), </w:t>
      </w:r>
      <w:r w:rsidRPr="00AA1D27">
        <w:t xml:space="preserve">myelodysplastic syndromes (MDS), myeloproliferative neoplasms (MPNs), </w:t>
      </w:r>
      <w:r>
        <w:t xml:space="preserve">and </w:t>
      </w:r>
      <w:r w:rsidRPr="00AA1D27">
        <w:t>“overlap” disorders termed myelodysplastic/myeloproliferative neoplasms (MDS/MPN)</w:t>
      </w:r>
      <w:r>
        <w:t xml:space="preserve">.  </w:t>
      </w:r>
      <w:r w:rsidRPr="00A710F3">
        <w:rPr>
          <w:b/>
        </w:rPr>
        <w:t>Lymphoid neoplasms</w:t>
      </w:r>
      <w:r>
        <w:rPr>
          <w:b/>
        </w:rPr>
        <w:t xml:space="preserve"> </w:t>
      </w:r>
      <w:r w:rsidR="00B45F3B">
        <w:t xml:space="preserve">derive from </w:t>
      </w:r>
      <w:r w:rsidRPr="00917BBD">
        <w:t>B-</w:t>
      </w:r>
      <w:r w:rsidR="00B45F3B">
        <w:t xml:space="preserve">cells, T-cells, and natural killer </w:t>
      </w:r>
      <w:proofErr w:type="spellStart"/>
      <w:r w:rsidRPr="00917BBD">
        <w:t>cell</w:t>
      </w:r>
      <w:r w:rsidR="00B45F3B">
        <w:t>s</w:t>
      </w:r>
      <w:r w:rsidR="00C5359B">
        <w:t>and</w:t>
      </w:r>
      <w:proofErr w:type="spellEnd"/>
      <w:r w:rsidRPr="00917BBD">
        <w:t xml:space="preserve"> </w:t>
      </w:r>
      <w:r w:rsidR="00B45F3B">
        <w:t>includ</w:t>
      </w:r>
      <w:r w:rsidR="00C5359B">
        <w:t>e</w:t>
      </w:r>
      <w:r w:rsidR="00B45F3B">
        <w:t xml:space="preserve"> Hodgkin and non-Hodgkin lymphomas, plasma cell neoplasms, and lymphoid leukemias. </w:t>
      </w:r>
      <w:r w:rsidR="00C5359B">
        <w:t xml:space="preserve"> </w:t>
      </w:r>
      <w:r w:rsidR="00B45F3B">
        <w:t xml:space="preserve">Because lymphoid leukemias are now understood to represent the circulating </w:t>
      </w:r>
      <w:r w:rsidR="00560C1E">
        <w:t xml:space="preserve">(blood-borne) </w:t>
      </w:r>
      <w:r w:rsidR="00B45F3B">
        <w:t xml:space="preserve">phase of </w:t>
      </w:r>
      <w:r w:rsidR="00560C1E">
        <w:t xml:space="preserve">the </w:t>
      </w:r>
      <w:r w:rsidR="00B45F3B">
        <w:t xml:space="preserve">corresponding </w:t>
      </w:r>
      <w:r w:rsidR="00560C1E">
        <w:t xml:space="preserve">solid (tissue) phase of </w:t>
      </w:r>
      <w:proofErr w:type="gramStart"/>
      <w:r w:rsidR="00B45F3B">
        <w:t>lymph</w:t>
      </w:r>
      <w:r w:rsidR="00D06FA1">
        <w:t>omas[</w:t>
      </w:r>
      <w:proofErr w:type="gramEnd"/>
      <w:r w:rsidR="00B45F3B">
        <w:t>e.g., chronic lymphocytic leukemia</w:t>
      </w:r>
      <w:r w:rsidR="00D06FA1">
        <w:t xml:space="preserve"> (CLL)</w:t>
      </w:r>
      <w:r w:rsidR="00560C1E">
        <w:t xml:space="preserve"> and</w:t>
      </w:r>
      <w:r w:rsidR="00B45F3B">
        <w:t xml:space="preserve"> small lymphocytic</w:t>
      </w:r>
      <w:r w:rsidR="00D06FA1">
        <w:t xml:space="preserve"> lymphoma]</w:t>
      </w:r>
      <w:r w:rsidR="00B45F3B">
        <w:t xml:space="preserve">, their </w:t>
      </w:r>
      <w:r w:rsidR="00560C1E">
        <w:t>epidemiology</w:t>
      </w:r>
      <w:r w:rsidR="00B45F3B">
        <w:t xml:space="preserve"> is </w:t>
      </w:r>
      <w:r w:rsidR="00B478D2">
        <w:t>mostly</w:t>
      </w:r>
      <w:r>
        <w:t xml:space="preserve"> reviewed in </w:t>
      </w:r>
      <w:r w:rsidR="00D06FA1">
        <w:t>C</w:t>
      </w:r>
      <w:r>
        <w:t xml:space="preserve">hapter 40, although descriptive patterns </w:t>
      </w:r>
      <w:r w:rsidR="00231AA6">
        <w:t xml:space="preserve">and selected etiologic studies </w:t>
      </w:r>
      <w:r>
        <w:t>are briefly discussed in this chapter</w:t>
      </w:r>
      <w:r w:rsidR="00231AA6">
        <w:t xml:space="preserve"> because of historical trends and some recent literature that combine data for all types of leukemias</w:t>
      </w:r>
      <w:r>
        <w:t xml:space="preserve">.  </w:t>
      </w:r>
    </w:p>
    <w:p w:rsidR="006A4369" w:rsidRDefault="006A4369" w:rsidP="006A43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6A4369" w:rsidRPr="00917BBD" w:rsidRDefault="006A4369" w:rsidP="006A43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F4047C">
        <w:t>Worldwide</w:t>
      </w:r>
      <w:r w:rsidR="00D06FA1">
        <w:t>,</w:t>
      </w:r>
      <w:r w:rsidRPr="00F4047C">
        <w:t xml:space="preserve"> leukemias are ranked 11</w:t>
      </w:r>
      <w:r w:rsidRPr="00F4047C">
        <w:rPr>
          <w:vertAlign w:val="superscript"/>
        </w:rPr>
        <w:t>th</w:t>
      </w:r>
      <w:r w:rsidRPr="00F4047C">
        <w:t xml:space="preserve"> among all cancer types, comprising approximately 2.5 percent of all malignancies</w:t>
      </w:r>
      <w:r>
        <w:t xml:space="preserve">, whereas in the </w:t>
      </w:r>
      <w:r w:rsidR="00BE13FE">
        <w:t>U.S.</w:t>
      </w:r>
      <w:r>
        <w:t xml:space="preserve"> </w:t>
      </w:r>
      <w:r w:rsidR="007307DA">
        <w:t xml:space="preserve">(U.S.) </w:t>
      </w:r>
      <w:r>
        <w:t xml:space="preserve">leukemias represent 3-4 percent of all </w:t>
      </w:r>
      <w:r w:rsidR="00D06FA1">
        <w:t>malignancies</w:t>
      </w:r>
      <w:r>
        <w:t xml:space="preserve">.  For most </w:t>
      </w:r>
      <w:proofErr w:type="gramStart"/>
      <w:r>
        <w:t>leukemias</w:t>
      </w:r>
      <w:proofErr w:type="gramEnd"/>
      <w:r>
        <w:t xml:space="preserve">, rates are higher in males than females, with the greatest sex-specific difference observed for CLL.  </w:t>
      </w:r>
      <w:r w:rsidR="00231AA6">
        <w:t>A</w:t>
      </w:r>
      <w:r>
        <w:t>ge-adjusted incidence rates d</w:t>
      </w:r>
      <w:r w:rsidRPr="00437CF9">
        <w:t>uring 2003-2007</w:t>
      </w:r>
      <w:r>
        <w:t xml:space="preserve"> show more limited </w:t>
      </w:r>
      <w:r w:rsidR="00231AA6">
        <w:t xml:space="preserve">international </w:t>
      </w:r>
      <w:r>
        <w:t>variation than most solid tumors</w:t>
      </w:r>
      <w:r w:rsidR="00D06FA1">
        <w:t>,</w:t>
      </w:r>
      <w:r>
        <w:t xml:space="preserve"> ranging about 10-fold for AML (highest rates in Manila and </w:t>
      </w:r>
      <w:r w:rsidRPr="00437CF9">
        <w:t>low</w:t>
      </w:r>
      <w:r>
        <w:t>e</w:t>
      </w:r>
      <w:r w:rsidRPr="00437CF9">
        <w:t>s</w:t>
      </w:r>
      <w:r>
        <w:t xml:space="preserve">t in </w:t>
      </w:r>
      <w:r w:rsidRPr="00437CF9">
        <w:t>Costa Rica</w:t>
      </w:r>
      <w:r>
        <w:t>)</w:t>
      </w:r>
      <w:r w:rsidR="00D06FA1">
        <w:t>,</w:t>
      </w:r>
      <w:r>
        <w:t xml:space="preserve"> 4-fold for CML (highest in France and lowest in Bangkok and Osaka), </w:t>
      </w:r>
      <w:r w:rsidR="00C06D30" w:rsidRPr="000618CB">
        <w:t>3-</w:t>
      </w:r>
      <w:r w:rsidRPr="000618CB">
        <w:t>fold</w:t>
      </w:r>
      <w:r>
        <w:t xml:space="preserve"> for</w:t>
      </w:r>
      <w:r w:rsidR="007154D0">
        <w:t xml:space="preserve"> acute lymphocytic leukemia</w:t>
      </w:r>
      <w:r>
        <w:t xml:space="preserve"> </w:t>
      </w:r>
      <w:r w:rsidR="007154D0">
        <w:t>(</w:t>
      </w:r>
      <w:r w:rsidRPr="00437CF9">
        <w:t>ALL</w:t>
      </w:r>
      <w:r w:rsidR="00D06FA1">
        <w:t xml:space="preserve">; </w:t>
      </w:r>
      <w:r w:rsidRPr="00437CF9">
        <w:t xml:space="preserve">highest in </w:t>
      </w:r>
      <w:r w:rsidR="00C06D30">
        <w:t xml:space="preserve">regions of </w:t>
      </w:r>
      <w:r w:rsidRPr="00437CF9">
        <w:lastRenderedPageBreak/>
        <w:t>Central and South America and among U.S. Hispanic</w:t>
      </w:r>
      <w:r>
        <w:t xml:space="preserve">s and lowest in </w:t>
      </w:r>
      <w:r w:rsidR="00C06D30">
        <w:t xml:space="preserve">parts of </w:t>
      </w:r>
      <w:r>
        <w:t>Africa and Asia)</w:t>
      </w:r>
      <w:r w:rsidR="00D06FA1">
        <w:t>,</w:t>
      </w:r>
      <w:r>
        <w:t xml:space="preserve"> and 40-fold for </w:t>
      </w:r>
      <w:r w:rsidRPr="00437CF9">
        <w:t xml:space="preserve">CLL </w:t>
      </w:r>
      <w:r>
        <w:t xml:space="preserve">(highest </w:t>
      </w:r>
      <w:r w:rsidRPr="00437CF9">
        <w:t xml:space="preserve">in New Zealand </w:t>
      </w:r>
      <w:r>
        <w:t xml:space="preserve">and </w:t>
      </w:r>
      <w:r w:rsidRPr="00437CF9">
        <w:t>lowest in Osaka</w:t>
      </w:r>
      <w:r>
        <w:t xml:space="preserve">).  International incidence data are not available for MDS, MPN, or MDS/MPN.  </w:t>
      </w:r>
      <w:r w:rsidR="00C06D30">
        <w:t>In the U.S. t</w:t>
      </w:r>
      <w:r>
        <w:t xml:space="preserve">emporal </w:t>
      </w:r>
      <w:proofErr w:type="gramStart"/>
      <w:r>
        <w:t xml:space="preserve">trends </w:t>
      </w:r>
      <w:r w:rsidR="00C06D30">
        <w:t xml:space="preserve"> over</w:t>
      </w:r>
      <w:proofErr w:type="gramEnd"/>
      <w:r w:rsidR="00C06D30">
        <w:t xml:space="preserve"> the past four decades </w:t>
      </w:r>
      <w:r>
        <w:t>have shown limited variation</w:t>
      </w:r>
      <w:r w:rsidR="00C06D30">
        <w:t xml:space="preserve"> in incidence patterns</w:t>
      </w:r>
      <w:r>
        <w:t xml:space="preserve">, with </w:t>
      </w:r>
      <w:r w:rsidRPr="00DF3ECE">
        <w:t>stable</w:t>
      </w:r>
      <w:r>
        <w:t xml:space="preserve"> rates of AML</w:t>
      </w:r>
      <w:r w:rsidRPr="00DF3ECE">
        <w:t xml:space="preserve"> among whites and blacks across four decades, </w:t>
      </w:r>
      <w:r>
        <w:t xml:space="preserve">declining rates of </w:t>
      </w:r>
      <w:r w:rsidRPr="00DF3ECE">
        <w:t xml:space="preserve">CML during the last two decades across all racial/ethnic groups, </w:t>
      </w:r>
      <w:r>
        <w:t xml:space="preserve">rising incidence of </w:t>
      </w:r>
      <w:r w:rsidRPr="00DF3ECE">
        <w:t>ALL during the 1970s-80s</w:t>
      </w:r>
      <w:r>
        <w:t xml:space="preserve"> but stabilizing thereafter, and stable rates of CLL </w:t>
      </w:r>
      <w:r w:rsidRPr="00DF3ECE">
        <w:t xml:space="preserve">among whites, but </w:t>
      </w:r>
      <w:r>
        <w:t xml:space="preserve">slowly declining </w:t>
      </w:r>
      <w:r w:rsidRPr="00DF3ECE">
        <w:t>rates among blacks.</w:t>
      </w:r>
      <w:r w:rsidR="003546A8">
        <w:t xml:space="preserve">  </w:t>
      </w:r>
    </w:p>
    <w:p w:rsidR="006A4369" w:rsidRDefault="006A4369" w:rsidP="006A4369">
      <w:pPr>
        <w:spacing w:line="480" w:lineRule="auto"/>
      </w:pPr>
    </w:p>
    <w:p w:rsidR="006A4369" w:rsidRDefault="006A4369" w:rsidP="00BE13FE">
      <w:pPr>
        <w:spacing w:line="480" w:lineRule="auto"/>
      </w:pPr>
      <w:r w:rsidRPr="007D1585">
        <w:t>Exposure</w:t>
      </w:r>
      <w:r>
        <w:t xml:space="preserve"> to ionizing radiation </w:t>
      </w:r>
      <w:r w:rsidR="007154D0">
        <w:t xml:space="preserve">and certain chemical carcinogens (e.g., cytotoxic chemotherapy, benzene, formaldehyde) </w:t>
      </w:r>
      <w:proofErr w:type="gramStart"/>
      <w:r w:rsidR="007154D0">
        <w:t xml:space="preserve">are </w:t>
      </w:r>
      <w:r>
        <w:t xml:space="preserve"> the</w:t>
      </w:r>
      <w:proofErr w:type="gramEnd"/>
      <w:r>
        <w:t xml:space="preserve"> most consistently associated risk factor</w:t>
      </w:r>
      <w:r w:rsidR="007154D0">
        <w:t>s</w:t>
      </w:r>
      <w:r>
        <w:t xml:space="preserve"> for AML</w:t>
      </w:r>
      <w:r w:rsidR="007154D0">
        <w:t xml:space="preserve">/MDS.  Radiation </w:t>
      </w:r>
      <w:r w:rsidR="007307DA">
        <w:t xml:space="preserve">also </w:t>
      </w:r>
      <w:r w:rsidR="007154D0">
        <w:t>has been linked with CML</w:t>
      </w:r>
      <w:r w:rsidR="007307DA">
        <w:t>, and c</w:t>
      </w:r>
      <w:r w:rsidR="007154D0">
        <w:t>igarette smoking has been associated with AML.</w:t>
      </w:r>
      <w:r w:rsidR="003546A8">
        <w:t xml:space="preserve">  </w:t>
      </w:r>
      <w:r w:rsidR="007154D0">
        <w:t>Fewer risk factors have been identified for MPNs. Some</w:t>
      </w:r>
      <w:r>
        <w:t xml:space="preserve"> evidence implicates increased risks of AML in rubber workers (perhaps due to benzene exposure), farmers and other agricultural workers (perhaps due to pesticides), and those with increasing body mass index.  Several studies have reported increased risks of multiple types of myeloid neoplasms (including AML, MDS, CML and other MPN) in patients with specific </w:t>
      </w:r>
      <w:r w:rsidR="00C06D30">
        <w:t xml:space="preserve">autoimmune diseases, </w:t>
      </w:r>
      <w:r>
        <w:t>all autoimmune diseases combined</w:t>
      </w:r>
      <w:r w:rsidR="00C06D30">
        <w:t>,</w:t>
      </w:r>
      <w:r>
        <w:t xml:space="preserve"> and in recipients of solid organ transplants</w:t>
      </w:r>
      <w:r w:rsidR="00C06D30">
        <w:t>.  These findings suggest</w:t>
      </w:r>
      <w:r w:rsidR="007154D0">
        <w:t xml:space="preserve"> that immune perturbation may be a</w:t>
      </w:r>
      <w:r w:rsidR="00C06D30">
        <w:t xml:space="preserve"> risk factor for</w:t>
      </w:r>
      <w:r w:rsidR="007154D0">
        <w:t xml:space="preserve"> myeloid neoplasm</w:t>
      </w:r>
      <w:r w:rsidR="00C06D30">
        <w:t>s</w:t>
      </w:r>
      <w:r w:rsidR="007154D0">
        <w:t xml:space="preserve">.  </w:t>
      </w:r>
      <w:r w:rsidR="00B96A2E">
        <w:t>In addition, m</w:t>
      </w:r>
      <w:r w:rsidR="007154D0">
        <w:t>ost myeloid neoplasms, with the possible exception of CML, demonstrate familial aggregation.  A small number of rare, highly penetrant mutations have been identified with specific myeloid neoplasm subtypes.  Recent technological advances hold great promise for expansion of this area of research, identifying new rare, high-</w:t>
      </w:r>
      <w:r w:rsidR="007307DA">
        <w:t>p</w:t>
      </w:r>
      <w:r w:rsidR="007154D0">
        <w:t xml:space="preserve">enetrant </w:t>
      </w:r>
      <w:r w:rsidR="007307DA">
        <w:t xml:space="preserve">mutations </w:t>
      </w:r>
      <w:r w:rsidR="007154D0">
        <w:t>as well as more common variants that confer low risk</w:t>
      </w:r>
      <w:r>
        <w:t xml:space="preserve">. </w:t>
      </w:r>
    </w:p>
    <w:p w:rsidR="006A4369" w:rsidRDefault="006A4369" w:rsidP="006A4369">
      <w:pPr>
        <w:spacing w:line="480" w:lineRule="auto"/>
      </w:pPr>
    </w:p>
    <w:p w:rsidR="006A4369" w:rsidRDefault="006A4369" w:rsidP="006A4369">
      <w:pPr>
        <w:spacing w:line="480" w:lineRule="auto"/>
      </w:pPr>
      <w:r>
        <w:t xml:space="preserve">Since established risk factors do not explain most of the occurrence of myeloid neoplasms, opportunities for prevention are </w:t>
      </w:r>
      <w:r w:rsidR="00B96A2E">
        <w:t xml:space="preserve">currently </w:t>
      </w:r>
      <w:r>
        <w:t xml:space="preserve">limited.  Nevertheless, efforts should be made to reduce </w:t>
      </w:r>
      <w:r w:rsidR="00B96A2E">
        <w:t xml:space="preserve">known </w:t>
      </w:r>
      <w:r>
        <w:t>medical, occupational</w:t>
      </w:r>
      <w:r w:rsidR="00B96A2E">
        <w:t>,</w:t>
      </w:r>
      <w:r>
        <w:t xml:space="preserve"> and environmental exposures to radiation and limit occupational and general population exposure to benzene, formaldehyde and other chemicals implicated in myeloid neoplasms.  </w:t>
      </w:r>
      <w:proofErr w:type="gramStart"/>
      <w:r w:rsidR="00B96A2E">
        <w:t>Similarly ,</w:t>
      </w:r>
      <w:proofErr w:type="gramEnd"/>
      <w:r w:rsidR="00B96A2E">
        <w:t xml:space="preserve"> treatment of medical conditions with radiation and/or cytotoxic therapies should continue to balance short- and long-term sequelae of these modalities in a continued effort to minimize exposures while ensuring effective treatment is delivered.  </w:t>
      </w:r>
      <w:r>
        <w:t xml:space="preserve">Important public health initiatives should </w:t>
      </w:r>
      <w:r w:rsidR="00B96A2E">
        <w:t xml:space="preserve">continue to </w:t>
      </w:r>
      <w:r>
        <w:t xml:space="preserve">be directed to cessation </w:t>
      </w:r>
      <w:r w:rsidR="00B96A2E">
        <w:t xml:space="preserve">and </w:t>
      </w:r>
      <w:proofErr w:type="spellStart"/>
      <w:r w:rsidR="00B96A2E">
        <w:t>avoidance</w:t>
      </w:r>
      <w:r>
        <w:t>of</w:t>
      </w:r>
      <w:proofErr w:type="spellEnd"/>
      <w:r>
        <w:t xml:space="preserve"> smoking and reduction of the general public’s exposure to </w:t>
      </w:r>
      <w:r w:rsidR="00B96A2E">
        <w:t xml:space="preserve">toxic chemicals, including </w:t>
      </w:r>
      <w:r>
        <w:t xml:space="preserve">benzene in gasoline.  </w:t>
      </w:r>
    </w:p>
    <w:p w:rsidR="005C7E0F" w:rsidRDefault="005C7E0F" w:rsidP="006A4369">
      <w:pPr>
        <w:spacing w:line="480" w:lineRule="auto"/>
      </w:pPr>
    </w:p>
    <w:p w:rsidR="006A4369" w:rsidRDefault="005C7E0F" w:rsidP="005C7E0F">
      <w:pPr>
        <w:spacing w:line="480" w:lineRule="auto"/>
      </w:pPr>
      <w:r>
        <w:t xml:space="preserve">Improvements in classification, ascertainment, diagnosis, and molecular characterization of MDS, MPN, and MDS/MPN worldwide are critical to enable progress in clarifying etiology and developing measures for prevention and effective treatment. </w:t>
      </w:r>
    </w:p>
    <w:p w:rsidR="006A4369" w:rsidRDefault="006A4369" w:rsidP="006A4369">
      <w:r>
        <w:br w:type="page"/>
      </w:r>
    </w:p>
    <w:p w:rsidR="006A4369" w:rsidRPr="00B468B1" w:rsidRDefault="006A4369" w:rsidP="002C40F8">
      <w:pPr>
        <w:rPr>
          <w:color w:val="0070C0"/>
        </w:rPr>
      </w:pPr>
    </w:p>
    <w:p w:rsidR="002C40F8" w:rsidRPr="005B4C1E" w:rsidRDefault="003D0412" w:rsidP="005B4C1E">
      <w:pPr>
        <w:spacing w:line="480" w:lineRule="auto"/>
        <w:rPr>
          <w:b/>
          <w:color w:val="0070C0"/>
        </w:rPr>
      </w:pPr>
      <w:r>
        <w:rPr>
          <w:b/>
          <w:color w:val="0070C0"/>
        </w:rPr>
        <w:t xml:space="preserve">&lt;1&gt; </w:t>
      </w:r>
      <w:r w:rsidR="002C40F8" w:rsidRPr="005B4C1E">
        <w:rPr>
          <w:b/>
          <w:color w:val="0070C0"/>
        </w:rPr>
        <w:t>INTRODUCTION</w:t>
      </w:r>
    </w:p>
    <w:p w:rsidR="008443A7" w:rsidRPr="00647BBD"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Worldwide</w:t>
      </w:r>
      <w:r w:rsidR="00BB68EC">
        <w:t xml:space="preserve"> in 2012,</w:t>
      </w:r>
      <w:r w:rsidRPr="005B4C1E">
        <w:t xml:space="preserve"> leukemias </w:t>
      </w:r>
      <w:r w:rsidR="00BB68EC">
        <w:t>were</w:t>
      </w:r>
      <w:r w:rsidR="00BB68EC" w:rsidRPr="005B4C1E">
        <w:t xml:space="preserve"> </w:t>
      </w:r>
      <w:r w:rsidRPr="005B4C1E">
        <w:t>ranked 11</w:t>
      </w:r>
      <w:r w:rsidRPr="005B4C1E">
        <w:rPr>
          <w:vertAlign w:val="superscript"/>
        </w:rPr>
        <w:t>th</w:t>
      </w:r>
      <w:r w:rsidRPr="005B4C1E">
        <w:t xml:space="preserve"> among all cancer types, comprising </w:t>
      </w:r>
      <w:r w:rsidRPr="00647BBD">
        <w:t>approximately 2.5 percent of all malignancies and an estimated 352,000 incident cases (</w:t>
      </w:r>
      <w:proofErr w:type="spellStart"/>
      <w:r w:rsidR="00647BBD" w:rsidRPr="00647BBD">
        <w:t>Ferlay</w:t>
      </w:r>
      <w:proofErr w:type="spellEnd"/>
      <w:r w:rsidR="00647BBD" w:rsidRPr="00647BBD">
        <w:t xml:space="preserve"> et al, 2014</w:t>
      </w:r>
      <w:r w:rsidRPr="00647BBD">
        <w:t>).</w:t>
      </w:r>
      <w:r w:rsidR="003546A8" w:rsidRPr="00647BBD">
        <w:t xml:space="preserve">  </w:t>
      </w:r>
      <w:r w:rsidRPr="00647BBD">
        <w:t>In</w:t>
      </w:r>
      <w:r w:rsidRPr="005B4C1E">
        <w:t xml:space="preserve"> the </w:t>
      </w:r>
      <w:r w:rsidR="00BE13FE">
        <w:t>U.S.</w:t>
      </w:r>
      <w:r w:rsidRPr="005B4C1E">
        <w:t xml:space="preserve">, an estimated 60,140 cases will be diagnosed in 2016 (including 19,950 acute myeloid leukemia (AML), 8,220 chronic myeloid leukemia (CML), 6,590 acute lymphocytic leukemia (ALL), 18,960 chronic lymphocytic leukemia (CLL), and 6,420 other leukemias), and the number of deaths from leukemia is estimated as 24,400 (including 10,430 AML, 1,070 CML, 1,430 ALL, 4,660 CLL, and 6,810 other </w:t>
      </w:r>
      <w:proofErr w:type="spellStart"/>
      <w:r w:rsidRPr="00647BBD">
        <w:t>leukemias</w:t>
      </w:r>
      <w:proofErr w:type="spellEnd"/>
      <w:r w:rsidRPr="00647BBD">
        <w:t xml:space="preserve">) </w:t>
      </w:r>
      <w:r w:rsidR="00647BBD" w:rsidRPr="00647BBD">
        <w:t>(</w:t>
      </w:r>
      <w:r w:rsidRPr="00647BBD">
        <w:t xml:space="preserve">Siegel </w:t>
      </w:r>
      <w:r w:rsidR="00894513" w:rsidRPr="00647BBD">
        <w:t xml:space="preserve">et al, </w:t>
      </w:r>
      <w:r w:rsidRPr="00647BBD">
        <w:t>2016</w:t>
      </w:r>
      <w:r w:rsidR="00647BBD" w:rsidRPr="00647BBD">
        <w:t>).</w:t>
      </w:r>
      <w:r w:rsidRPr="00647BBD">
        <w:t xml:space="preserve">  </w:t>
      </w:r>
      <w:proofErr w:type="spellStart"/>
      <w:r w:rsidRPr="00647BBD">
        <w:t>Leukemias</w:t>
      </w:r>
      <w:proofErr w:type="spellEnd"/>
      <w:r w:rsidRPr="00647BBD">
        <w:t xml:space="preserve"> are estimated to comprise 4% and 3% of all incident cancers among U.S. males and females, respectively, and 4% of all cancer deaths in both males and females </w:t>
      </w:r>
      <w:r w:rsidR="00647BBD" w:rsidRPr="00647BBD">
        <w:t>(</w:t>
      </w:r>
      <w:r w:rsidRPr="00647BBD">
        <w:t xml:space="preserve">Siegel </w:t>
      </w:r>
      <w:r w:rsidR="00894513" w:rsidRPr="00647BBD">
        <w:t xml:space="preserve">et al, </w:t>
      </w:r>
      <w:r w:rsidRPr="00647BBD">
        <w:t>2016</w:t>
      </w:r>
      <w:r w:rsidR="00647BBD" w:rsidRPr="00647BBD">
        <w:t>)</w:t>
      </w:r>
      <w:r w:rsidRPr="00647BBD">
        <w:t>.</w:t>
      </w:r>
      <w:r w:rsidR="003546A8" w:rsidRPr="00647BBD">
        <w:t xml:space="preserve">  </w:t>
      </w:r>
    </w:p>
    <w:p w:rsidR="008443A7" w:rsidRPr="00647BBD" w:rsidRDefault="008443A7"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647BBD">
        <w:t xml:space="preserve">Most, if not all, acute and chronic leukemias appear to develop from a preleukemic state that progresses to overt leukemia over time </w:t>
      </w:r>
      <w:r w:rsidR="00647BBD" w:rsidRPr="00647BBD">
        <w:t>(</w:t>
      </w:r>
      <w:proofErr w:type="spellStart"/>
      <w:r w:rsidRPr="00647BBD">
        <w:t>Shlush</w:t>
      </w:r>
      <w:proofErr w:type="spellEnd"/>
      <w:r w:rsidR="00894513" w:rsidRPr="00647BBD">
        <w:t xml:space="preserve"> and Minden,</w:t>
      </w:r>
      <w:r w:rsidRPr="00647BBD">
        <w:t xml:space="preserve"> 2015</w:t>
      </w:r>
      <w:r w:rsidR="00647BBD">
        <w:t>)</w:t>
      </w:r>
      <w:r w:rsidRPr="005B4C1E">
        <w:t xml:space="preserve">.  Included among the preleukemic entities are myelodysplastic syndromes (MDS), myeloproliferative neoplasms (MPNs), “overlap” disorders termed myelodysplastic/myeloproliferative neoplasms (MDS/MPN), and monoclonal B-cell lymphocytosis.  All of these entities are clonal stem cell disorders that can progress or transform into leukemia.  Understanding the epidemiology of the leukemias and the preleukemic states has been complicated by changing classification schemes and by the fact that many preleukemic entities have not always been reportable to cancer registries, thereby often being excluded from population-based cancer statistics.  In the </w:t>
      </w:r>
      <w:r w:rsidR="00BE13FE">
        <w:t>U.S.</w:t>
      </w:r>
      <w:r w:rsidRPr="005B4C1E">
        <w:t xml:space="preserve">, all MDS and MPNs became reportable to the National Cancer Institute’s Surveillance, Epidemiology and End Results Program in 2001.  In 2012, 3,981 and 3,291 cases of MDS and MPNs, respectively, were diagnosed in 18 cancer registry areas representing 26% of the </w:t>
      </w:r>
      <w:r w:rsidR="00BE13FE">
        <w:t>U.S.</w:t>
      </w:r>
      <w:r w:rsidRPr="005B4C1E">
        <w:t xml:space="preserve"> </w:t>
      </w:r>
      <w:r w:rsidRPr="005B4C1E">
        <w:lastRenderedPageBreak/>
        <w:t xml:space="preserve">population, including 2,304 and 1,677 cases of MDS and 1,672 and 1,619 cases MPN among males and </w:t>
      </w:r>
      <w:r w:rsidRPr="00647BBD">
        <w:t>females, respectively (</w:t>
      </w:r>
      <w:r w:rsidR="00F42DDA" w:rsidRPr="00647BBD">
        <w:t>SEER-18).</w:t>
      </w:r>
      <w:r w:rsidRPr="00647BBD">
        <w:t xml:space="preserve">  </w:t>
      </w:r>
      <w:r w:rsidR="00E42F5E" w:rsidRPr="00647BBD">
        <w:t>I</w:t>
      </w:r>
      <w:r w:rsidRPr="00647BBD">
        <w:t xml:space="preserve">n 2009 there were 6,007 deaths in the U.S. </w:t>
      </w:r>
      <w:r w:rsidR="00E42F5E" w:rsidRPr="00647BBD">
        <w:t>with an underlying cause of death specified as</w:t>
      </w:r>
      <w:r w:rsidR="00647BBD" w:rsidRPr="00647BBD">
        <w:t xml:space="preserve"> MDS (</w:t>
      </w:r>
      <w:proofErr w:type="spellStart"/>
      <w:r w:rsidRPr="00647BBD">
        <w:t>Polednak</w:t>
      </w:r>
      <w:proofErr w:type="spellEnd"/>
      <w:r w:rsidR="00894513" w:rsidRPr="00647BBD">
        <w:t>,</w:t>
      </w:r>
      <w:r w:rsidRPr="00647BBD">
        <w:t xml:space="preserve"> 2013</w:t>
      </w:r>
      <w:r w:rsidR="00647BBD" w:rsidRPr="00647BBD">
        <w:t>)</w:t>
      </w:r>
      <w:r w:rsidRPr="00647BBD">
        <w:t xml:space="preserve">, and in 2006, 3,303 deaths were attributed to MPNs </w:t>
      </w:r>
      <w:r w:rsidR="00647BBD" w:rsidRPr="00647BBD">
        <w:t>(</w:t>
      </w:r>
      <w:proofErr w:type="spellStart"/>
      <w:r w:rsidRPr="00647BBD">
        <w:t>Polednak</w:t>
      </w:r>
      <w:proofErr w:type="spellEnd"/>
      <w:r w:rsidR="00894513" w:rsidRPr="00647BBD">
        <w:t>,</w:t>
      </w:r>
      <w:r w:rsidRPr="00647BBD">
        <w:t xml:space="preserve"> 2011</w:t>
      </w:r>
      <w:r w:rsidR="00647BBD" w:rsidRPr="00647BBD">
        <w:t>)</w:t>
      </w:r>
      <w:r w:rsidRPr="00647BBD">
        <w:t>.</w:t>
      </w:r>
      <w:r w:rsidRPr="005B4C1E">
        <w:t xml:space="preserv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The unifying feature of the leukemias is that they arise from an accumulation of multiple, stepwise genetic and epigenetic changes in the hematopoietic stem cell (HSC) and committed progenitors.  A preleukemic cell contains only a subset of the genetic and epigenetic changes characterizing leukemic </w:t>
      </w:r>
      <w:r w:rsidRPr="00EB5211">
        <w:t xml:space="preserve">cells </w:t>
      </w:r>
      <w:r w:rsidR="00EB5211" w:rsidRPr="00EB5211">
        <w:t>(</w:t>
      </w:r>
      <w:proofErr w:type="spellStart"/>
      <w:r w:rsidRPr="00EB5211">
        <w:t>Shlush</w:t>
      </w:r>
      <w:proofErr w:type="spellEnd"/>
      <w:r w:rsidR="00894513" w:rsidRPr="00EB5211">
        <w:t xml:space="preserve"> and Minden,</w:t>
      </w:r>
      <w:r w:rsidRPr="00EB5211">
        <w:t xml:space="preserve"> 2015</w:t>
      </w:r>
      <w:r w:rsidR="00EB5211" w:rsidRPr="00EB5211">
        <w:t>)</w:t>
      </w:r>
      <w:r w:rsidRPr="00EB5211">
        <w:t>.  In the normal state, HSCs differentiate into progenitor cells that give rise to myeloid and lymphoid progenitor cells and eventually all mature blood elements (Hoffman</w:t>
      </w:r>
      <w:r w:rsidR="00894513" w:rsidRPr="00EB5211">
        <w:t xml:space="preserve"> et al, 2013</w:t>
      </w:r>
      <w:r w:rsidR="00FD3B0B" w:rsidRPr="00EB5211">
        <w:t>;</w:t>
      </w:r>
      <w:r w:rsidRPr="00EB5211">
        <w:t xml:space="preserve"> </w:t>
      </w:r>
      <w:proofErr w:type="spellStart"/>
      <w:r w:rsidRPr="00EB5211">
        <w:t>Shizuru</w:t>
      </w:r>
      <w:proofErr w:type="spellEnd"/>
      <w:r w:rsidR="00894513" w:rsidRPr="00EB5211">
        <w:t xml:space="preserve"> et al, 2005</w:t>
      </w:r>
      <w:r w:rsidRPr="00EB5211">
        <w:t>).  Throughout</w:t>
      </w:r>
      <w:r w:rsidRPr="005B4C1E">
        <w:t xml:space="preserve"> this highly regulated, hierarchical differentiation and maturation process, lymphoid and myeloid cells acquire distinct phenotypes.  Genetic </w:t>
      </w:r>
      <w:r w:rsidR="00E42F5E">
        <w:t>mutations</w:t>
      </w:r>
      <w:r w:rsidR="00E42F5E" w:rsidRPr="005B4C1E">
        <w:t xml:space="preserve"> </w:t>
      </w:r>
      <w:r w:rsidRPr="005B4C1E">
        <w:t xml:space="preserve">involving primitive stem cells or early myeloid-committed progenitors result in clonal proliferation and accumulation of immature hematopoietic cells (e.g., blasts) of myeloid lineage (e.g., acute myeloid leukemia (AML)) in the bone marrow, peripheral blood or other </w:t>
      </w:r>
      <w:r w:rsidRPr="00FD3B0B">
        <w:t xml:space="preserve">tissues (Swerdlow </w:t>
      </w:r>
      <w:r w:rsidR="00894513" w:rsidRPr="00FD3B0B">
        <w:t xml:space="preserve">et al, 2008; </w:t>
      </w:r>
      <w:proofErr w:type="spellStart"/>
      <w:r w:rsidRPr="00FD3B0B">
        <w:t>Kipps</w:t>
      </w:r>
      <w:proofErr w:type="spellEnd"/>
      <w:r w:rsidR="00894513" w:rsidRPr="00FD3B0B">
        <w:t xml:space="preserve"> and </w:t>
      </w:r>
      <w:proofErr w:type="spellStart"/>
      <w:r w:rsidR="00894513" w:rsidRPr="00FD3B0B">
        <w:t>Huan</w:t>
      </w:r>
      <w:proofErr w:type="spellEnd"/>
      <w:r w:rsidR="00894513" w:rsidRPr="00FD3B0B">
        <w:t>-You</w:t>
      </w:r>
      <w:r w:rsidR="008D78E4" w:rsidRPr="00FD3B0B">
        <w:t>, 2015</w:t>
      </w:r>
      <w:r w:rsidRPr="00FD3B0B">
        <w:t>).</w:t>
      </w:r>
      <w:r w:rsidR="003546A8" w:rsidRPr="00FD3B0B">
        <w:t xml:space="preserve">  </w:t>
      </w:r>
      <w:proofErr w:type="gramStart"/>
      <w:r w:rsidRPr="00FD3B0B">
        <w:t>When the affected pluripotent stem cell results in maturation arrest of more mature myeloid cells and ensuing accumulation of these more differentiated phenotypes, chronic leukemias ensue.</w:t>
      </w:r>
      <w:proofErr w:type="gramEnd"/>
      <w:r w:rsidRPr="00FD3B0B">
        <w:t xml:space="preserve">  In chronic myelogenous leukemia (CML) the affected pluripotent stem cell is consistently associated with a </w:t>
      </w:r>
      <w:r w:rsidRPr="00FD3B0B">
        <w:rPr>
          <w:i/>
        </w:rPr>
        <w:t>BCR-ABL1</w:t>
      </w:r>
      <w:r w:rsidRPr="00FD3B0B">
        <w:t xml:space="preserve"> fusion gene located on the Philadelphia chromosome, resulting in the accumulation of more mature myeloid cells of erythroid, granulocytic, monocytic, dendritic, and megakaryocytic lineages (</w:t>
      </w:r>
      <w:proofErr w:type="spellStart"/>
      <w:r w:rsidRPr="00FD3B0B">
        <w:t>Lichtman</w:t>
      </w:r>
      <w:proofErr w:type="spellEnd"/>
      <w:r w:rsidR="008D78E4" w:rsidRPr="00FD3B0B">
        <w:t>, 2015</w:t>
      </w:r>
      <w:r w:rsidRPr="00FD3B0B">
        <w:t>).  For</w:t>
      </w:r>
      <w:r w:rsidRPr="005B4C1E">
        <w:t xml:space="preserve"> many of the lymphoid neoplasms, the “cell of origin” represents the stage of differentiation of the tumor cells rather than the cell in which </w:t>
      </w:r>
      <w:r w:rsidRPr="005B4C1E">
        <w:lastRenderedPageBreak/>
        <w:t xml:space="preserve">the initial </w:t>
      </w:r>
      <w:r w:rsidRPr="00FD3B0B">
        <w:t>transforming event occurred (Jaffe et al 200</w:t>
      </w:r>
      <w:r w:rsidR="008443A7" w:rsidRPr="00FD3B0B">
        <w:t>1</w:t>
      </w:r>
      <w:r w:rsidRPr="00FD3B0B">
        <w:t xml:space="preserve">).  Genetic mutations involving B-cell progenitors may result in the accumulation of phenotypically immature-appearing lymphoid cells (blasts), as seen in acute lymphocytic leukemia (ALL), or mature-appearing lymphocytes, as in chronic lymphocytic leukemia (CLL).  The MDS are a </w:t>
      </w:r>
      <w:proofErr w:type="spellStart"/>
      <w:r w:rsidRPr="00FD3B0B">
        <w:t>heterogenous</w:t>
      </w:r>
      <w:proofErr w:type="spellEnd"/>
      <w:r w:rsidRPr="00FD3B0B">
        <w:t xml:space="preserve"> group of clonal HSC neoplasms characterized by dysplasia (disordered maturation) in one or more cell lines and ineffective hematopoiesis that may result in peripheral cytopenias of one or more cell lines </w:t>
      </w:r>
      <w:r w:rsidR="008D78E4" w:rsidRPr="00FD3B0B">
        <w:t xml:space="preserve">                     </w:t>
      </w:r>
      <w:r w:rsidRPr="00FD3B0B">
        <w:t>(Swerdlo</w:t>
      </w:r>
      <w:r w:rsidR="008D78E4" w:rsidRPr="00FD3B0B">
        <w:t>w et al, 2008</w:t>
      </w:r>
      <w:r w:rsidRPr="00FD3B0B">
        <w:t>).  In contrast</w:t>
      </w:r>
      <w:r w:rsidRPr="005B4C1E">
        <w:t xml:space="preserve">, the MPNs are clonal HSC neoplasms associated with proliferation of one or more of the myeloid lineages and absence of dysplasia.  The MDS/MPNs include both, dysplastic and proliferative features.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431EC8" w:rsidRPr="00431EC8" w:rsidRDefault="003D0412" w:rsidP="005B4C1E">
      <w:pPr>
        <w:spacing w:line="480" w:lineRule="auto"/>
        <w:rPr>
          <w:b/>
          <w:color w:val="0070C0"/>
          <w:sz w:val="28"/>
          <w:szCs w:val="28"/>
        </w:rPr>
      </w:pPr>
      <w:r w:rsidRPr="00431EC8">
        <w:rPr>
          <w:b/>
          <w:color w:val="0070C0"/>
          <w:sz w:val="28"/>
          <w:szCs w:val="28"/>
        </w:rPr>
        <w:t xml:space="preserve">&lt;1&gt; </w:t>
      </w:r>
      <w:r w:rsidR="00431EC8" w:rsidRPr="00431EC8">
        <w:rPr>
          <w:b/>
          <w:color w:val="0070C0"/>
          <w:sz w:val="28"/>
          <w:szCs w:val="28"/>
        </w:rPr>
        <w:t>HEMA</w:t>
      </w:r>
      <w:r w:rsidR="002C40F8" w:rsidRPr="00431EC8">
        <w:rPr>
          <w:b/>
          <w:color w:val="0070C0"/>
          <w:sz w:val="28"/>
          <w:szCs w:val="28"/>
        </w:rPr>
        <w:t>TOP</w:t>
      </w:r>
      <w:r w:rsidR="00431EC8" w:rsidRPr="00431EC8">
        <w:rPr>
          <w:b/>
          <w:color w:val="0070C0"/>
          <w:sz w:val="28"/>
          <w:szCs w:val="28"/>
        </w:rPr>
        <w:t>O</w:t>
      </w:r>
      <w:r w:rsidR="002C40F8" w:rsidRPr="00431EC8">
        <w:rPr>
          <w:b/>
          <w:color w:val="0070C0"/>
          <w:sz w:val="28"/>
          <w:szCs w:val="28"/>
        </w:rPr>
        <w:t xml:space="preserve">IETIC AND LYMPHOID CLASSIFICATION SCHEMES </w:t>
      </w:r>
    </w:p>
    <w:p w:rsidR="002C40F8" w:rsidRPr="00431EC8" w:rsidRDefault="00431EC8" w:rsidP="005B4C1E">
      <w:pPr>
        <w:spacing w:line="480" w:lineRule="auto"/>
        <w:rPr>
          <w:b/>
          <w:color w:val="0070C0"/>
        </w:rPr>
      </w:pPr>
      <w:r w:rsidRPr="00431EC8">
        <w:rPr>
          <w:b/>
          <w:color w:val="0070C0"/>
        </w:rPr>
        <w:t>&lt;2&gt; EVOLUTION OF CLASSIFICATION</w:t>
      </w:r>
      <w:r w:rsidR="002C40F8" w:rsidRPr="00431EC8">
        <w:rPr>
          <w:b/>
          <w:color w:val="0070C0"/>
        </w:rPr>
        <w:t xml:space="preserve"> </w:t>
      </w:r>
    </w:p>
    <w:p w:rsidR="002C40F8" w:rsidRPr="005B4C1E" w:rsidRDefault="002C40F8" w:rsidP="005B4C1E">
      <w:pPr>
        <w:pStyle w:val="CommentText"/>
        <w:spacing w:line="480" w:lineRule="auto"/>
        <w:rPr>
          <w:sz w:val="24"/>
          <w:szCs w:val="24"/>
        </w:rPr>
      </w:pPr>
      <w:r w:rsidRPr="005B4C1E">
        <w:rPr>
          <w:sz w:val="24"/>
          <w:szCs w:val="24"/>
        </w:rPr>
        <w:t xml:space="preserve">Earlier reviews provided a comprehensive summary of the history of leukemia classification </w:t>
      </w:r>
      <w:r w:rsidR="008D78E4">
        <w:rPr>
          <w:sz w:val="24"/>
          <w:szCs w:val="24"/>
        </w:rPr>
        <w:t xml:space="preserve">                    </w:t>
      </w:r>
      <w:r w:rsidRPr="005B4C1E">
        <w:rPr>
          <w:sz w:val="24"/>
          <w:szCs w:val="24"/>
        </w:rPr>
        <w:t>(</w:t>
      </w:r>
      <w:r w:rsidR="008768D0" w:rsidRPr="00FD3B0B">
        <w:rPr>
          <w:sz w:val="24"/>
          <w:szCs w:val="24"/>
        </w:rPr>
        <w:t>Linet S&amp;F chapter 2006</w:t>
      </w:r>
      <w:r w:rsidRPr="00FD3B0B">
        <w:rPr>
          <w:sz w:val="24"/>
          <w:szCs w:val="24"/>
        </w:rPr>
        <w:t>).  The landmark French-American-British (FAB) classification (Bennett et al, 1976</w:t>
      </w:r>
      <w:proofErr w:type="gramStart"/>
      <w:r w:rsidR="0030342B" w:rsidRPr="00FD3B0B">
        <w:rPr>
          <w:sz w:val="24"/>
          <w:szCs w:val="24"/>
        </w:rPr>
        <w:t>,</w:t>
      </w:r>
      <w:r w:rsidRPr="00FD3B0B">
        <w:rPr>
          <w:sz w:val="24"/>
          <w:szCs w:val="24"/>
        </w:rPr>
        <w:t>1989</w:t>
      </w:r>
      <w:proofErr w:type="gramEnd"/>
      <w:r w:rsidRPr="00FD3B0B">
        <w:rPr>
          <w:sz w:val="24"/>
          <w:szCs w:val="24"/>
        </w:rPr>
        <w:t>, 1994</w:t>
      </w:r>
      <w:r w:rsidR="0030342B" w:rsidRPr="00FD3B0B">
        <w:rPr>
          <w:sz w:val="24"/>
          <w:szCs w:val="24"/>
        </w:rPr>
        <w:t>,2013</w:t>
      </w:r>
      <w:r w:rsidRPr="00FD3B0B">
        <w:rPr>
          <w:sz w:val="24"/>
          <w:szCs w:val="24"/>
        </w:rPr>
        <w:t>) achieved</w:t>
      </w:r>
      <w:r w:rsidRPr="005B4C1E">
        <w:rPr>
          <w:sz w:val="24"/>
          <w:szCs w:val="24"/>
        </w:rPr>
        <w:t xml:space="preserve"> international consensus on morphologic criteria.  Subsequent efforts to incorporate developmental and functional aspects of hematopoiesis according to lineage as well as key aspects of </w:t>
      </w:r>
      <w:proofErr w:type="gramStart"/>
      <w:r w:rsidRPr="005B4C1E">
        <w:rPr>
          <w:sz w:val="24"/>
          <w:szCs w:val="24"/>
        </w:rPr>
        <w:t>pathogenesis,</w:t>
      </w:r>
      <w:proofErr w:type="gramEnd"/>
      <w:r w:rsidRPr="005B4C1E">
        <w:rPr>
          <w:sz w:val="24"/>
          <w:szCs w:val="24"/>
        </w:rPr>
        <w:t xml:space="preserve"> and cytogenetic and </w:t>
      </w:r>
      <w:proofErr w:type="spellStart"/>
      <w:r w:rsidRPr="005B4C1E">
        <w:rPr>
          <w:sz w:val="24"/>
          <w:szCs w:val="24"/>
        </w:rPr>
        <w:t>immunophenotypic</w:t>
      </w:r>
      <w:proofErr w:type="spellEnd"/>
      <w:r w:rsidRPr="005B4C1E">
        <w:rPr>
          <w:sz w:val="24"/>
          <w:szCs w:val="24"/>
        </w:rPr>
        <w:t xml:space="preserve"> </w:t>
      </w:r>
      <w:r w:rsidRPr="00FD3B0B">
        <w:rPr>
          <w:sz w:val="24"/>
          <w:szCs w:val="24"/>
        </w:rPr>
        <w:t>characteristics (McKenna, 2000; Bennett, 2000) culminated in the 2001 WHO Classification of Tumors of the Hematopoietic and Lymphoid Tissue (Jaffe et al, 2001</w:t>
      </w:r>
      <w:r w:rsidRPr="005B4C1E">
        <w:rPr>
          <w:sz w:val="24"/>
          <w:szCs w:val="24"/>
        </w:rPr>
        <w:t xml:space="preserve">).  This classification included genetic data that were more predictive of disease behavior and outcome than morphology and also added new disease categories.  Cytogenetic alterations have long been identified as hallmarks of many cases of hematopoietic and lymphoid tumors, but the advent of and dramatic technical developments in high-resolution profiling led to notable </w:t>
      </w:r>
      <w:r w:rsidRPr="005B4C1E">
        <w:rPr>
          <w:sz w:val="24"/>
          <w:szCs w:val="24"/>
        </w:rPr>
        <w:lastRenderedPageBreak/>
        <w:t xml:space="preserve">advances in clarifying the genetic basis of these disorders.  Certain markers have been identified as clinically meaningful therapeutic targets or as helpful prognostic markers, and some may eventually be associated </w:t>
      </w:r>
      <w:r w:rsidRPr="00FD3B0B">
        <w:rPr>
          <w:sz w:val="24"/>
          <w:szCs w:val="24"/>
        </w:rPr>
        <w:t>with etiology (Inaba et al, 2013; Bochtler et al, 2015).  With this rapid evolution and emergence of new information, the WHO classification was updated in 2008 (Swerdlow et al, 2008).  The 2008</w:t>
      </w:r>
      <w:r w:rsidRPr="005B4C1E">
        <w:rPr>
          <w:sz w:val="24"/>
          <w:szCs w:val="24"/>
        </w:rPr>
        <w:t xml:space="preserve"> WHO classification considered lineage-specific disease categories (myeloid, lymphoid, and histiocytic/dendritic cell)</w:t>
      </w:r>
      <w:proofErr w:type="gramStart"/>
      <w:r w:rsidRPr="005B4C1E">
        <w:rPr>
          <w:sz w:val="24"/>
          <w:szCs w:val="24"/>
        </w:rPr>
        <w:t>,</w:t>
      </w:r>
      <w:proofErr w:type="gramEnd"/>
      <w:r w:rsidRPr="005B4C1E">
        <w:rPr>
          <w:sz w:val="24"/>
          <w:szCs w:val="24"/>
        </w:rPr>
        <w:t xml:space="preserve"> distinguished precursor neoplasms (e.g., AML, lymphoblastic leukemia/lymphoma) from more mature neoplasms (e.g., MDS, MPN, MDS/MPN), introduced new disease-defining criteria, and identified new disease entities.  Multidisciplinary experts in international working groups (such as the International Working Group for Myelofibrosis Research and Treatment, the European Group for the Immunologic Classification of Leukemia, and the National Cancer Institute-sponsored Working Group on chronic lymphocytic leukemia) continue to meet and provide recommendations to ensure that the classification and updates will be clinically useful.</w:t>
      </w:r>
      <w:r w:rsidR="003546A8">
        <w:rPr>
          <w:sz w:val="24"/>
          <w:szCs w:val="24"/>
        </w:rPr>
        <w:t xml:space="preserve">  </w:t>
      </w:r>
    </w:p>
    <w:p w:rsidR="002C40F8" w:rsidRPr="005B4C1E" w:rsidRDefault="002C40F8" w:rsidP="005B4C1E">
      <w:pPr>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The 2001 WHO classification of tumors of the hematopoietic and lymphoid tissue categorized the lymphoid neoplasms into 3 broad categories: B-cell neoplasms, T and NK cell neoplasms and Hodgkin lymphoma.  Within the former 2 categories, the leukemias were classified with the lymphomas due to several of these entities having circulating (blood) </w:t>
      </w:r>
      <w:r w:rsidR="006F28AC">
        <w:t xml:space="preserve">and </w:t>
      </w:r>
      <w:r w:rsidR="006F28AC" w:rsidRPr="005B4C1E">
        <w:t xml:space="preserve">solid (tissue) </w:t>
      </w:r>
      <w:r w:rsidRPr="005B4C1E">
        <w:t>phases that represent different manifestations of the same disease (e.g., CLL</w:t>
      </w:r>
      <w:r w:rsidR="006F28AC">
        <w:t xml:space="preserve"> (blood</w:t>
      </w:r>
      <w:r w:rsidR="00F1698E">
        <w:t xml:space="preserve"> phase</w:t>
      </w:r>
      <w:r w:rsidR="006F28AC">
        <w:t>)</w:t>
      </w:r>
      <w:r w:rsidRPr="005B4C1E">
        <w:t xml:space="preserve"> and small lymphocytic lymphoma</w:t>
      </w:r>
      <w:r w:rsidR="006F28AC">
        <w:t xml:space="preserve"> (tissue</w:t>
      </w:r>
      <w:r w:rsidR="00F1698E">
        <w:t xml:space="preserve"> phase</w:t>
      </w:r>
      <w:r w:rsidR="006F28AC">
        <w:t>)</w:t>
      </w:r>
      <w:r w:rsidRPr="005B4C1E">
        <w:t xml:space="preserve">, lymphoblastic leukemia </w:t>
      </w:r>
      <w:r w:rsidR="006F28AC">
        <w:t>(blood</w:t>
      </w:r>
      <w:r w:rsidR="00F1698E">
        <w:t xml:space="preserve"> phase</w:t>
      </w:r>
      <w:r w:rsidR="006F28AC">
        <w:t xml:space="preserve">) </w:t>
      </w:r>
      <w:r w:rsidRPr="005B4C1E">
        <w:t>and lymphoblastic lymphoma</w:t>
      </w:r>
      <w:r w:rsidR="006F28AC">
        <w:t xml:space="preserve"> (tissue</w:t>
      </w:r>
      <w:r w:rsidR="00F1698E">
        <w:t xml:space="preserve"> phase)</w:t>
      </w:r>
      <w:r w:rsidRPr="005B4C1E">
        <w:t xml:space="preserve">) </w:t>
      </w:r>
      <w:r w:rsidRPr="00FD3B0B">
        <w:t xml:space="preserve">(Jaffe </w:t>
      </w:r>
      <w:r w:rsidR="00095ADA" w:rsidRPr="00FD3B0B">
        <w:t xml:space="preserve">et al, </w:t>
      </w:r>
      <w:r w:rsidRPr="00FD3B0B">
        <w:t>2001) .</w:t>
      </w:r>
      <w:r w:rsidRPr="005B4C1E">
        <w:t xml:space="preserve">  Therefore, with the </w:t>
      </w:r>
      <w:r w:rsidR="00F1698E">
        <w:t xml:space="preserve">inclusion </w:t>
      </w:r>
      <w:proofErr w:type="gramStart"/>
      <w:r w:rsidR="00F1698E">
        <w:t xml:space="preserve">of </w:t>
      </w:r>
      <w:r w:rsidR="00F1698E" w:rsidRPr="005B4C1E">
        <w:t xml:space="preserve"> </w:t>
      </w:r>
      <w:proofErr w:type="spellStart"/>
      <w:r w:rsidRPr="005B4C1E">
        <w:t>of</w:t>
      </w:r>
      <w:proofErr w:type="spellEnd"/>
      <w:proofErr w:type="gramEnd"/>
      <w:r w:rsidRPr="005B4C1E">
        <w:t xml:space="preserve"> the </w:t>
      </w:r>
      <w:r w:rsidR="00F1698E">
        <w:t xml:space="preserve">myeloid and lymphoid </w:t>
      </w:r>
      <w:r w:rsidRPr="005B4C1E">
        <w:t>leukemias and lymphomas</w:t>
      </w:r>
      <w:r w:rsidR="00F1698E">
        <w:t xml:space="preserve"> in </w:t>
      </w:r>
      <w:proofErr w:type="spellStart"/>
      <w:r w:rsidR="00F1698E">
        <w:t>theWHO</w:t>
      </w:r>
      <w:proofErr w:type="spellEnd"/>
      <w:r w:rsidR="00F1698E">
        <w:t xml:space="preserve"> </w:t>
      </w:r>
      <w:r w:rsidR="00F1698E" w:rsidRPr="005B4C1E">
        <w:t>classification</w:t>
      </w:r>
      <w:r w:rsidRPr="005B4C1E">
        <w:t xml:space="preserve">, this “leukemia” review will focus on the characteristics, descriptive epidemiology, and known and suspected risk factors of </w:t>
      </w:r>
      <w:r w:rsidRPr="005B4C1E">
        <w:lastRenderedPageBreak/>
        <w:t xml:space="preserve">the myeloid neoplasms occurring in adults.  However, since earlier descriptions of leukemia incidence and mortality often focused on all forms of leukemia combined (e.g., AML, CML, ALL, CLL; hereafter designated total leukemia) and most epidemiologic studies prior to the last decade or so considered lymphoid leukemias in conjunction with myeloid leukemias, some material on lymphoid leukemias is included in the sections on descriptive and analytical epidemiologic studies.  Detailed findings from more recent epidemiologic studies of ALL and CLL will be found in Chapter </w:t>
      </w:r>
      <w:r w:rsidR="00095ADA">
        <w:t>40</w:t>
      </w:r>
      <w:r w:rsidRPr="005B4C1E">
        <w:t xml:space="preserve"> on non-Hodgkin lymphoma.  In addition, this chapter will focus on myeloid neoplasms in adults and the epidemiology of myeloid neoplasms of childhood is covered in Chapter </w:t>
      </w:r>
      <w:r w:rsidR="00095ADA">
        <w:t>59</w:t>
      </w:r>
      <w:r w:rsidRPr="005B4C1E">
        <w:t>.</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rPr>
      </w:pPr>
    </w:p>
    <w:p w:rsidR="002C40F8" w:rsidRPr="005B4C1E" w:rsidRDefault="002C40F8" w:rsidP="005B4C1E">
      <w:pPr>
        <w:pStyle w:val="CommentText"/>
        <w:spacing w:line="480" w:lineRule="auto"/>
        <w:rPr>
          <w:sz w:val="24"/>
          <w:szCs w:val="24"/>
        </w:rPr>
      </w:pPr>
      <w:r w:rsidRPr="005B4C1E">
        <w:rPr>
          <w:sz w:val="24"/>
          <w:szCs w:val="24"/>
        </w:rPr>
        <w:t>The International Classification of Diseases for Oncology (ICD-O) classification, primarily used for coding tumor morphology and topography in cancer registries, has similarly evolved over time and the 2001 WHO classification incorporated codes from the third edition of ICD-O (ICD-O</w:t>
      </w:r>
      <w:r w:rsidRPr="00FD3B0B">
        <w:rPr>
          <w:sz w:val="24"/>
          <w:szCs w:val="24"/>
        </w:rPr>
        <w:t>-3) (Fritz et al, 2000).  The</w:t>
      </w:r>
      <w:r w:rsidRPr="005B4C1E">
        <w:rPr>
          <w:sz w:val="24"/>
          <w:szCs w:val="24"/>
        </w:rPr>
        <w:t xml:space="preserve"> 2008 WHO classification included ICD-O-3 morphology codes and also proposed provisional codes for the forthcoming edition </w:t>
      </w:r>
      <w:proofErr w:type="gramStart"/>
      <w:r w:rsidRPr="005B4C1E">
        <w:rPr>
          <w:sz w:val="24"/>
          <w:szCs w:val="24"/>
        </w:rPr>
        <w:t>of  ICD</w:t>
      </w:r>
      <w:proofErr w:type="gramEnd"/>
      <w:r w:rsidRPr="005B4C1E">
        <w:rPr>
          <w:sz w:val="24"/>
          <w:szCs w:val="24"/>
        </w:rPr>
        <w:t xml:space="preserve">-O-4 that remain subject to change.  The complex, continuing evolution of the international classification of hematopoietic and lymphoid neoplasms has led </w:t>
      </w:r>
      <w:r w:rsidR="006760A1">
        <w:rPr>
          <w:sz w:val="24"/>
          <w:szCs w:val="24"/>
        </w:rPr>
        <w:t xml:space="preserve">some </w:t>
      </w:r>
      <w:r w:rsidRPr="005B4C1E">
        <w:rPr>
          <w:sz w:val="24"/>
          <w:szCs w:val="24"/>
        </w:rPr>
        <w:t xml:space="preserve">population-based cancer registries to develop special measures to improve our understanding and interpretation of information in pathology and clinical records and thereby allow more accurate coding of these </w:t>
      </w:r>
      <w:r w:rsidRPr="00FD3B0B">
        <w:rPr>
          <w:sz w:val="24"/>
          <w:szCs w:val="24"/>
        </w:rPr>
        <w:t>neoplasms (Ruhl et al, 2015</w:t>
      </w:r>
      <w:r w:rsidRPr="005B4C1E">
        <w:rPr>
          <w:sz w:val="24"/>
          <w:szCs w:val="24"/>
        </w:rPr>
        <w:t xml:space="preserv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rPr>
      </w:pPr>
    </w:p>
    <w:p w:rsidR="002C40F8" w:rsidRPr="005B4C1E" w:rsidRDefault="003D0412"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&lt;1&gt; </w:t>
      </w:r>
      <w:r w:rsidR="002C40F8" w:rsidRPr="005B4C1E">
        <w:rPr>
          <w:b/>
          <w:color w:val="0070C0"/>
        </w:rPr>
        <w:t>MYELOID NEOPLASMS AND THE WHO CLASSIFICATION</w:t>
      </w:r>
    </w:p>
    <w:p w:rsidR="002C40F8" w:rsidRPr="00FD3B0B"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In the WHO classification the term “myeloid” includes all cells that belong to granulocytic (neutrophil, eosinophil, basophil), monocytic/macrophage, erythroid, megakaryocytic and mast </w:t>
      </w:r>
      <w:r w:rsidRPr="005B4C1E">
        <w:lastRenderedPageBreak/>
        <w:t xml:space="preserve">cell </w:t>
      </w:r>
      <w:r w:rsidRPr="00FD3B0B">
        <w:t xml:space="preserve">lineages (Vardiman </w:t>
      </w:r>
      <w:r w:rsidR="00095ADA" w:rsidRPr="00FD3B0B">
        <w:t xml:space="preserve">et al, </w:t>
      </w:r>
      <w:r w:rsidRPr="00FD3B0B">
        <w:t>2009).  Utilizing the WHO criteria, the diagnoses of myeloid neoplasms utilize morphologic, cytochemical, immunophenotypic, and cytogenetic characteristics to determine the lineage and maturation of the neoplastic cells obtained from peripheral blood and bone marrow upon initial clinical presentation, prior to</w:t>
      </w:r>
      <w:r w:rsidR="00F1698E" w:rsidRPr="00FD3B0B">
        <w:t xml:space="preserve"> initiation of</w:t>
      </w:r>
      <w:r w:rsidRPr="00FD3B0B">
        <w:t xml:space="preserve"> treatment.</w:t>
      </w:r>
      <w:r w:rsidR="003546A8" w:rsidRPr="00FD3B0B">
        <w:t xml:space="preserve">  </w:t>
      </w:r>
    </w:p>
    <w:p w:rsidR="002C40F8" w:rsidRPr="00FD3B0B"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431EC8" w:rsidRPr="00FD3B0B" w:rsidRDefault="003D0412"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sidRPr="00FD3B0B">
        <w:rPr>
          <w:b/>
          <w:color w:val="0070C0"/>
        </w:rPr>
        <w:t xml:space="preserve">&lt;2&gt; </w:t>
      </w:r>
      <w:r w:rsidR="00431EC8" w:rsidRPr="00FD3B0B">
        <w:rPr>
          <w:b/>
          <w:color w:val="0070C0"/>
        </w:rPr>
        <w:t xml:space="preserve">WORLD HEALTH ORGANIZATION 2001 CLASSIFICATION </w:t>
      </w:r>
    </w:p>
    <w:p w:rsidR="002C40F8" w:rsidRPr="00FD3B0B" w:rsidRDefault="00431EC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sidRPr="00FD3B0B">
        <w:rPr>
          <w:b/>
          <w:color w:val="0070C0"/>
        </w:rPr>
        <w:t xml:space="preserve">&lt;3&gt; </w:t>
      </w:r>
      <w:r w:rsidR="002C40F8" w:rsidRPr="00FD3B0B">
        <w:rPr>
          <w:b/>
          <w:color w:val="0070C0"/>
        </w:rPr>
        <w:t xml:space="preserve">Acute myeloid leukemia and related precursor neoplasms </w:t>
      </w:r>
    </w:p>
    <w:p w:rsidR="006760A1" w:rsidRPr="00FD3B0B"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FD3B0B">
        <w:t xml:space="preserve">The 2001 WHO classification of AML </w:t>
      </w:r>
      <w:proofErr w:type="gramStart"/>
      <w:r w:rsidRPr="00FD3B0B">
        <w:t>categorized  AML</w:t>
      </w:r>
      <w:proofErr w:type="gramEnd"/>
      <w:r w:rsidRPr="00FD3B0B">
        <w:t xml:space="preserve"> evolving from antecedent MDS or MDS/MPN was categorized separately from AML arising </w:t>
      </w:r>
      <w:r w:rsidRPr="00FD3B0B">
        <w:rPr>
          <w:i/>
        </w:rPr>
        <w:t>de novo</w:t>
      </w:r>
      <w:r w:rsidRPr="00FD3B0B">
        <w:t xml:space="preserve"> to better reflect the postulated distinct underlying leukemogenic mechanisms and prognoses (Jaffe </w:t>
      </w:r>
      <w:r w:rsidR="00095ADA" w:rsidRPr="00FD3B0B">
        <w:t xml:space="preserve">et al, </w:t>
      </w:r>
      <w:r w:rsidRPr="00FD3B0B">
        <w:t>2001).  Whereas</w:t>
      </w:r>
      <w:r w:rsidRPr="005B4C1E">
        <w:t xml:space="preserve"> the former (AML with multilineage dysplasia) is </w:t>
      </w:r>
      <w:r w:rsidR="00474A45">
        <w:t xml:space="preserve">often </w:t>
      </w:r>
      <w:r w:rsidRPr="005B4C1E">
        <w:t xml:space="preserve">associated with </w:t>
      </w:r>
      <w:r w:rsidR="00036111">
        <w:t xml:space="preserve">unfavorable cytogenetics, </w:t>
      </w:r>
      <w:r w:rsidRPr="005B4C1E">
        <w:t xml:space="preserve">poor response to treatment, unfavorable prognosis, and genetic insults occurring over a lifetime (reflecting the increasing incidence with age), </w:t>
      </w:r>
      <w:r w:rsidRPr="005B4C1E">
        <w:rPr>
          <w:i/>
        </w:rPr>
        <w:t>de novo</w:t>
      </w:r>
      <w:r w:rsidRPr="005B4C1E">
        <w:t xml:space="preserve"> AML typically is not associated with multilineage dysplasia, has a constant incidence throughout life, and is often associated with </w:t>
      </w:r>
      <w:r w:rsidR="00036111">
        <w:t xml:space="preserve">more </w:t>
      </w:r>
      <w:r w:rsidRPr="005B4C1E">
        <w:t>favorable cytogenetic abnormalities</w:t>
      </w:r>
      <w:r w:rsidR="00036111">
        <w:t xml:space="preserve">, </w:t>
      </w:r>
      <w:r w:rsidRPr="005B4C1E">
        <w:t>response to treatment</w:t>
      </w:r>
      <w:r w:rsidR="00036111">
        <w:t>, and prognosis</w:t>
      </w:r>
      <w:r w:rsidRPr="005B4C1E">
        <w:t>.</w:t>
      </w:r>
      <w:r w:rsidR="003546A8">
        <w:t xml:space="preserve">  </w:t>
      </w:r>
      <w:r w:rsidRPr="005B4C1E">
        <w:t xml:space="preserve">To better reflect the distinct clinical and biologic features of AML than the preceding morphology-based FAB classification, the 2001 WHO classification considered four major disease subgroups: 1) AML with recurrent genetic abnormalities; 2) AML with multilineage dysplasia; 3) AML and MDS, therapy-related; and 4) AML, not otherwise specified (NOS).  Other </w:t>
      </w:r>
      <w:proofErr w:type="gramStart"/>
      <w:r w:rsidRPr="005B4C1E">
        <w:t>significant  changes</w:t>
      </w:r>
      <w:proofErr w:type="gramEnd"/>
      <w:r w:rsidR="006760A1">
        <w:t xml:space="preserve"> in the 2001 WHO classification</w:t>
      </w:r>
      <w:r w:rsidRPr="005B4C1E">
        <w:t xml:space="preserve"> included a decrease in the blast percentage in the bone marrow or blood required to establish a diagnosis of AML from 30% to 20%.  Furthermore, the presence of recurrent genetic abnormalities (t(8;21)(q22;q22), t(15;17)(q22;q12), and inv(16) (p13q22) or </w:t>
      </w:r>
      <w:r w:rsidRPr="005B4C1E">
        <w:lastRenderedPageBreak/>
        <w:t>t(16;16)(</w:t>
      </w:r>
      <w:r w:rsidRPr="00FD3B0B">
        <w:t>p13;qi22) was deemed diagnostic of AML irrespective of the percentage of blasts (Vardiman</w:t>
      </w:r>
      <w:r w:rsidR="00095ADA" w:rsidRPr="00FD3B0B">
        <w:t xml:space="preserve"> et al, </w:t>
      </w:r>
      <w:r w:rsidRPr="00FD3B0B">
        <w:t xml:space="preserve">2002; Jaffe </w:t>
      </w:r>
      <w:r w:rsidR="00095ADA" w:rsidRPr="00FD3B0B">
        <w:t xml:space="preserve">et al, </w:t>
      </w:r>
      <w:r w:rsidRPr="00FD3B0B">
        <w:t xml:space="preserve">2001).  </w:t>
      </w:r>
    </w:p>
    <w:p w:rsidR="006760A1" w:rsidRPr="00FD3B0B" w:rsidRDefault="006760A1"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FD3B0B">
        <w:t>The 2008 WHO classification added three new</w:t>
      </w:r>
      <w:r w:rsidR="006760A1" w:rsidRPr="00FD3B0B">
        <w:t xml:space="preserve"> AML entities </w:t>
      </w:r>
      <w:r w:rsidRPr="00FD3B0B">
        <w:t xml:space="preserve"> (AML with t(6;9)(p23;q34); AML with inv(3)(q21q26.2) or t(3;3)(q21;q26.2); AML (megakaryoblastic) with t(1;22)(p13;q13)) and two </w:t>
      </w:r>
      <w:r w:rsidR="00036111" w:rsidRPr="00FD3B0B">
        <w:t xml:space="preserve">provisional entities </w:t>
      </w:r>
      <w:r w:rsidRPr="00FD3B0B">
        <w:t xml:space="preserve">(AML with mutated </w:t>
      </w:r>
      <w:r w:rsidRPr="00FD3B0B">
        <w:rPr>
          <w:i/>
        </w:rPr>
        <w:t>NPM1</w:t>
      </w:r>
      <w:r w:rsidRPr="00FD3B0B">
        <w:t xml:space="preserve"> and AML with </w:t>
      </w:r>
      <w:r w:rsidRPr="00FD3B0B">
        <w:rPr>
          <w:i/>
        </w:rPr>
        <w:t>CEBPA</w:t>
      </w:r>
      <w:r w:rsidRPr="00FD3B0B">
        <w:t xml:space="preserve">) to the category of AML with recurrent genetic abnormalities (Swerdlow </w:t>
      </w:r>
      <w:r w:rsidR="00095ADA" w:rsidRPr="00FD3B0B">
        <w:t xml:space="preserve">et al, </w:t>
      </w:r>
      <w:r w:rsidRPr="00FD3B0B">
        <w:t xml:space="preserve">2008, Vardiman </w:t>
      </w:r>
      <w:r w:rsidR="00095ADA" w:rsidRPr="00FD3B0B">
        <w:t xml:space="preserve">et al, </w:t>
      </w:r>
      <w:r w:rsidRPr="00FD3B0B">
        <w:t>2009).  Additional diagnostic refinements were further specified for acute promyelocytic</w:t>
      </w:r>
      <w:r w:rsidRPr="005B4C1E">
        <w:t xml:space="preserve"> leukemia with </w:t>
      </w:r>
      <w:proofErr w:type="gramStart"/>
      <w:r w:rsidRPr="005B4C1E">
        <w:t>t(</w:t>
      </w:r>
      <w:proofErr w:type="gramEnd"/>
      <w:r w:rsidRPr="005B4C1E">
        <w:t xml:space="preserve">15; 17)(q22; q12) and AML with 11q23 (MLL).  Other changes included renaming AML with multilineage dysplasia to AML with myelodysplasia-related changes to include AML cases with an antecedent MDS or MPN/MDS, myelodysplasia-related cytogenetic abnormality, or with 50% or more dysplastic changes in two or myeloid cell lines.  The AML and MDS therapy-related category was renamed to therapy-related myeloid neoplasms and eliminated the subcategories of alkylating agent/radiation-related and topoisomerase II inhibitor-related AML.  Two additional new AML categories were added: 1) myeloid proliferations related to Down syndrome to include Down syndrome related transient abnormal myelopoiesis, MDS, and AML and 2) </w:t>
      </w:r>
      <w:proofErr w:type="spellStart"/>
      <w:r w:rsidRPr="005B4C1E">
        <w:t>blastic</w:t>
      </w:r>
      <w:proofErr w:type="spellEnd"/>
      <w:r w:rsidRPr="005B4C1E">
        <w:t xml:space="preserve"> </w:t>
      </w:r>
      <w:proofErr w:type="spellStart"/>
      <w:r w:rsidRPr="005B4C1E">
        <w:t>plasmacytic</w:t>
      </w:r>
      <w:proofErr w:type="spellEnd"/>
      <w:r w:rsidRPr="005B4C1E">
        <w:t xml:space="preserve"> dendritic cell neoplasms.</w:t>
      </w:r>
      <w:r w:rsidR="00036111">
        <w:t xml:space="preserve">  </w:t>
      </w:r>
      <w:proofErr w:type="gramStart"/>
      <w:r w:rsidR="00036111">
        <w:t>The complete list of AML and related myeloid precursors included in the 2008 WHO classification are specified in Table 1.</w:t>
      </w:r>
      <w:proofErr w:type="gramEnd"/>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431EC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&lt;3</w:t>
      </w:r>
      <w:r w:rsidR="003D0412">
        <w:rPr>
          <w:b/>
          <w:color w:val="0070C0"/>
        </w:rPr>
        <w:t xml:space="preserve">&gt; </w:t>
      </w:r>
      <w:r w:rsidR="002C40F8" w:rsidRPr="005B4C1E">
        <w:rPr>
          <w:b/>
          <w:color w:val="0070C0"/>
        </w:rPr>
        <w:t>Myelodysplastic syndromes</w:t>
      </w:r>
    </w:p>
    <w:p w:rsidR="00255BB0"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In 1982 the FAB classification considered 5 entities within the category of MDS (previously also referred to as “pre-leukemia”)</w:t>
      </w:r>
      <w:r w:rsidR="00AA4AED">
        <w:t xml:space="preserve">, with the specified categories based on % of blasts in the </w:t>
      </w:r>
      <w:r w:rsidR="00DA55BB">
        <w:lastRenderedPageBreak/>
        <w:t>peripheral/</w:t>
      </w:r>
      <w:r w:rsidR="00AA4AED">
        <w:t>bone marrow</w:t>
      </w:r>
      <w:r w:rsidR="00DA55BB">
        <w:t xml:space="preserve"> and other morphologic features</w:t>
      </w:r>
      <w:r w:rsidR="00255BB0">
        <w:t xml:space="preserve">.  The MDS </w:t>
      </w:r>
      <w:r w:rsidR="00255BB0" w:rsidRPr="00255BB0">
        <w:t xml:space="preserve">entities included in the FAB classification </w:t>
      </w:r>
      <w:r w:rsidR="00255BB0">
        <w:t xml:space="preserve">are specified below, </w:t>
      </w:r>
      <w:r w:rsidR="00255BB0" w:rsidRPr="00255BB0">
        <w:t>according to bone marrow blast %</w:t>
      </w:r>
      <w:r w:rsidR="00255BB0">
        <w:t xml:space="preserve"> </w:t>
      </w:r>
      <w:r w:rsidR="00255BB0" w:rsidRPr="00255BB0">
        <w:t>count.</w:t>
      </w:r>
    </w:p>
    <w:p w:rsidR="00255BB0" w:rsidRPr="00255BB0" w:rsidRDefault="00255BB0"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55BB0" w:rsidRPr="00095ADA" w:rsidRDefault="00255BB0" w:rsidP="00095ADA">
      <w:pPr>
        <w:pBdr>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rPr>
      </w:pPr>
      <w:r w:rsidRPr="00095ADA">
        <w:rPr>
          <w:b/>
        </w:rPr>
        <w:t>Entity</w:t>
      </w:r>
      <w:r w:rsidRPr="00095ADA">
        <w:rPr>
          <w:b/>
        </w:rPr>
        <w:tab/>
      </w:r>
      <w:r w:rsidRPr="00095ADA">
        <w:rPr>
          <w:b/>
        </w:rPr>
        <w:tab/>
      </w:r>
      <w:r w:rsidRPr="00095ADA">
        <w:rPr>
          <w:b/>
        </w:rPr>
        <w:tab/>
      </w:r>
      <w:r w:rsidRPr="00095ADA">
        <w:rPr>
          <w:b/>
        </w:rPr>
        <w:tab/>
      </w:r>
      <w:r w:rsidRPr="00095ADA">
        <w:rPr>
          <w:b/>
        </w:rPr>
        <w:tab/>
      </w:r>
      <w:r w:rsidRPr="00095ADA">
        <w:rPr>
          <w:b/>
        </w:rPr>
        <w:tab/>
      </w:r>
      <w:r w:rsidRPr="00095ADA">
        <w:rPr>
          <w:b/>
        </w:rPr>
        <w:tab/>
      </w:r>
      <w:r w:rsidRPr="00095ADA">
        <w:rPr>
          <w:b/>
        </w:rPr>
        <w:tab/>
      </w:r>
      <w:r w:rsidRPr="00095ADA">
        <w:rPr>
          <w:b/>
        </w:rPr>
        <w:tab/>
        <w:t>Bone marrow blasts</w:t>
      </w:r>
    </w:p>
    <w:p w:rsidR="00AA4AED" w:rsidRDefault="00AA4AED"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Refractory anemia</w:t>
      </w:r>
      <w:r w:rsidR="00DA55BB">
        <w:tab/>
      </w:r>
      <w:r w:rsidR="00DA55BB">
        <w:tab/>
      </w:r>
      <w:r w:rsidR="00DA55BB">
        <w:tab/>
      </w:r>
      <w:r w:rsidR="00DA55BB">
        <w:tab/>
      </w:r>
      <w:r w:rsidR="00DA55BB">
        <w:tab/>
      </w:r>
      <w:r w:rsidR="00DA55BB">
        <w:tab/>
      </w:r>
      <w:r w:rsidR="00255BB0">
        <w:tab/>
      </w:r>
      <w:r w:rsidR="00DA55BB">
        <w:tab/>
        <w:t>&lt;5%</w:t>
      </w:r>
    </w:p>
    <w:p w:rsidR="00AA4AED" w:rsidRDefault="00AA4AED"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Refractory anemia with ringed sideroblasts</w:t>
      </w:r>
      <w:r w:rsidR="00DA55BB">
        <w:tab/>
      </w:r>
      <w:r w:rsidR="00DA55BB">
        <w:tab/>
      </w:r>
      <w:r w:rsidR="00DA55BB">
        <w:tab/>
      </w:r>
      <w:r w:rsidR="00255BB0">
        <w:tab/>
      </w:r>
      <w:r w:rsidR="00DA55BB">
        <w:tab/>
        <w:t>&lt;5%</w:t>
      </w:r>
    </w:p>
    <w:p w:rsidR="00AA4AED" w:rsidRDefault="00AA4AED"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Refractory anemia with excess blasts</w:t>
      </w:r>
      <w:r w:rsidR="00DA55BB">
        <w:tab/>
      </w:r>
      <w:r w:rsidR="00DA55BB">
        <w:tab/>
      </w:r>
      <w:r w:rsidR="00DA55BB">
        <w:tab/>
      </w:r>
      <w:r w:rsidR="00DA55BB">
        <w:tab/>
      </w:r>
      <w:r w:rsidR="00DA55BB">
        <w:tab/>
      </w:r>
      <w:r w:rsidR="00255BB0">
        <w:tab/>
      </w:r>
      <w:r w:rsidR="00DA55BB">
        <w:t>5-</w:t>
      </w:r>
      <w:r w:rsidR="00255BB0">
        <w:t>20</w:t>
      </w:r>
      <w:r w:rsidR="00DA55BB">
        <w:t>%</w:t>
      </w:r>
    </w:p>
    <w:p w:rsidR="00AA4AED" w:rsidRDefault="00AA4AED"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Refractory anemia with blasts in transformation</w:t>
      </w:r>
      <w:r w:rsidR="00DA55BB">
        <w:tab/>
      </w:r>
      <w:r w:rsidR="00DA55BB">
        <w:tab/>
      </w:r>
      <w:r w:rsidR="00DA55BB">
        <w:tab/>
      </w:r>
      <w:r w:rsidR="00255BB0">
        <w:tab/>
      </w:r>
      <w:r w:rsidR="00DA55BB">
        <w:t>2</w:t>
      </w:r>
      <w:r w:rsidR="00255BB0">
        <w:t>1</w:t>
      </w:r>
      <w:r w:rsidR="00DA55BB">
        <w:t>-30%</w:t>
      </w:r>
    </w:p>
    <w:p w:rsidR="00AA4AED" w:rsidRDefault="00AA4AED"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Chronic myelomonocytic leukemia</w:t>
      </w:r>
      <w:r w:rsidR="00DA55BB">
        <w:tab/>
      </w:r>
      <w:r w:rsidR="00DA55BB">
        <w:tab/>
      </w:r>
      <w:r w:rsidR="00DA55BB">
        <w:tab/>
      </w:r>
      <w:r w:rsidR="00DA55BB">
        <w:tab/>
      </w:r>
      <w:r w:rsidR="00DA55BB">
        <w:tab/>
      </w:r>
      <w:r w:rsidR="00255BB0">
        <w:tab/>
        <w:t>5-20%</w:t>
      </w:r>
    </w:p>
    <w:p w:rsidR="00255BB0" w:rsidRDefault="00255BB0" w:rsidP="00095ADA">
      <w:pPr>
        <w:pBdr>
          <w:top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324D3D"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With the new 20% blast threshold for diagnosis of AML introduced in the 2001 WHO classification,</w:t>
      </w:r>
      <w:r w:rsidR="006760A1">
        <w:t xml:space="preserve"> one category,</w:t>
      </w:r>
      <w:r w:rsidRPr="005B4C1E">
        <w:t xml:space="preserve"> </w:t>
      </w:r>
      <w:proofErr w:type="gramStart"/>
      <w:r w:rsidRPr="005B4C1E">
        <w:t>refractory</w:t>
      </w:r>
      <w:proofErr w:type="gramEnd"/>
      <w:r w:rsidRPr="005B4C1E">
        <w:t xml:space="preserve"> anemia with blasts in transformation became an obsolete entity.  The 2001 WHO classification refined the diagnostic criteria for refractory anemia and refractory anemia ringed </w:t>
      </w:r>
      <w:proofErr w:type="gramStart"/>
      <w:r w:rsidRPr="005B4C1E">
        <w:t xml:space="preserve">sideroblasts </w:t>
      </w:r>
      <w:r w:rsidR="006760A1">
        <w:t xml:space="preserve"> and</w:t>
      </w:r>
      <w:proofErr w:type="gramEnd"/>
      <w:r w:rsidR="006760A1">
        <w:t xml:space="preserve"> introduced </w:t>
      </w:r>
      <w:r w:rsidRPr="005B4C1E">
        <w:t xml:space="preserve">a new MDS category  – refractory cytopenia with multilineage dysplasia – </w:t>
      </w:r>
      <w:r w:rsidR="006760A1">
        <w:t xml:space="preserve">and defined </w:t>
      </w:r>
      <w:r w:rsidRPr="005B4C1E">
        <w:t>two subtypes of refractory anemia with excess blasts</w:t>
      </w:r>
      <w:r w:rsidR="006760A1">
        <w:t xml:space="preserve">. </w:t>
      </w:r>
      <w:r w:rsidRPr="005B4C1E">
        <w:t>MDS associated with isolated deletion of 5q was also identified as a new MDS entity</w:t>
      </w:r>
      <w:r w:rsidR="006760A1">
        <w:t>.</w:t>
      </w:r>
      <w:r w:rsidRPr="005B4C1E">
        <w:t xml:space="preserve"> Lastly, resulting from the debate as to whether CMML represents a myelodysplastic or myeloproliferative </w:t>
      </w:r>
      <w:r w:rsidR="00255BB0">
        <w:t>neoplasm</w:t>
      </w:r>
      <w:r w:rsidR="00255BB0" w:rsidRPr="005B4C1E">
        <w:t xml:space="preserve"> </w:t>
      </w:r>
      <w:r w:rsidRPr="005B4C1E">
        <w:t>(it has clinical and pathologic features of both), it was moved to a new disease group – MDS/MPN.</w:t>
      </w:r>
      <w:r w:rsidR="003546A8">
        <w:t xml:space="preserve">  </w:t>
      </w:r>
    </w:p>
    <w:p w:rsidR="00324D3D" w:rsidRDefault="00324D3D"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The 2008 WHO classification introduced additional changes to the diagnosis and classification of MDS, including a new broad category of refractory cytopenia</w:t>
      </w:r>
      <w:r w:rsidR="003D0412">
        <w:t xml:space="preserve"> with unilineage dysplasia</w:t>
      </w:r>
      <w:r w:rsidR="00255BB0">
        <w:t>.</w:t>
      </w:r>
      <w:r w:rsidRPr="005B4C1E">
        <w:t xml:space="preserve">  A new provisional category of refractory cytopenia of childhood was proposed due to differences </w:t>
      </w:r>
      <w:r w:rsidRPr="005B4C1E">
        <w:lastRenderedPageBreak/>
        <w:t>in clinical and pathologic features of MDS occurring among children and adults</w:t>
      </w:r>
      <w:r w:rsidR="00324D3D">
        <w:t xml:space="preserve">. </w:t>
      </w:r>
      <w:r w:rsidRPr="005B4C1E">
        <w:t>In sum, the 2008 WHO classification scheme includes seven broad disease categories of MDS:</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pBdr>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rPr>
      </w:pPr>
      <w:r w:rsidRPr="005B4C1E">
        <w:rPr>
          <w:b/>
        </w:rPr>
        <w:tab/>
        <w:t>Myelodysplastic syndromes</w:t>
      </w:r>
      <w:r w:rsidRPr="005B4C1E">
        <w:rPr>
          <w:b/>
        </w:rPr>
        <w:tab/>
      </w:r>
      <w:r w:rsidRPr="005B4C1E">
        <w:rPr>
          <w:b/>
        </w:rPr>
        <w:tab/>
      </w:r>
      <w:r w:rsidRPr="005B4C1E">
        <w:rPr>
          <w:b/>
        </w:rPr>
        <w:tab/>
      </w:r>
      <w:r w:rsidRPr="005B4C1E">
        <w:rPr>
          <w:b/>
        </w:rPr>
        <w:tab/>
      </w:r>
      <w:r w:rsidRPr="005B4C1E">
        <w:rPr>
          <w:b/>
        </w:rPr>
        <w:tab/>
      </w:r>
      <w:r w:rsidRPr="005B4C1E">
        <w:rPr>
          <w:b/>
        </w:rPr>
        <w:tab/>
        <w:t>ICD-O code*</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ab/>
        <w:t>Refractory cytopenia with unilineage dysplasia</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ab/>
      </w:r>
      <w:r w:rsidR="003546A8">
        <w:t xml:space="preserve">  </w:t>
      </w:r>
      <w:r w:rsidRPr="005B4C1E">
        <w:t xml:space="preserve">Refractory anemia </w:t>
      </w:r>
      <w:r w:rsidRPr="005B4C1E">
        <w:tab/>
      </w:r>
      <w:r w:rsidRPr="005B4C1E">
        <w:tab/>
      </w:r>
      <w:r w:rsidRPr="005B4C1E">
        <w:tab/>
      </w:r>
      <w:r w:rsidRPr="005B4C1E">
        <w:tab/>
      </w:r>
      <w:r w:rsidRPr="005B4C1E">
        <w:tab/>
      </w:r>
      <w:r w:rsidRPr="005B4C1E">
        <w:tab/>
        <w:t>9980/3</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ab/>
      </w:r>
      <w:r w:rsidR="003546A8">
        <w:t xml:space="preserve">  </w:t>
      </w:r>
      <w:r w:rsidRPr="005B4C1E">
        <w:t>Refractory neutropenia</w:t>
      </w:r>
      <w:r w:rsidRPr="005B4C1E">
        <w:tab/>
      </w:r>
      <w:r w:rsidRPr="005B4C1E">
        <w:tab/>
      </w:r>
      <w:r w:rsidRPr="005B4C1E">
        <w:tab/>
      </w:r>
      <w:r w:rsidRPr="005B4C1E">
        <w:tab/>
      </w:r>
      <w:r w:rsidRPr="005B4C1E">
        <w:tab/>
      </w:r>
      <w:r w:rsidRPr="005B4C1E">
        <w:tab/>
        <w:t>9991/3 (proposed)</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ab/>
      </w:r>
      <w:r w:rsidR="003546A8">
        <w:t xml:space="preserve">  </w:t>
      </w:r>
      <w:r w:rsidRPr="005B4C1E">
        <w:t>Refractory thrombocytopenia</w:t>
      </w:r>
      <w:r w:rsidRPr="005B4C1E">
        <w:tab/>
      </w:r>
      <w:r w:rsidRPr="005B4C1E">
        <w:tab/>
      </w:r>
      <w:r w:rsidRPr="005B4C1E">
        <w:tab/>
      </w:r>
      <w:r w:rsidRPr="005B4C1E">
        <w:tab/>
      </w:r>
      <w:r w:rsidRPr="005B4C1E">
        <w:tab/>
        <w:t>9992/3 (proposed)</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ab/>
        <w:t>Refractory anemia with ring sideroblasts</w:t>
      </w:r>
      <w:r w:rsidRPr="005B4C1E">
        <w:tab/>
      </w:r>
      <w:r w:rsidRPr="005B4C1E">
        <w:tab/>
      </w:r>
      <w:r w:rsidRPr="005B4C1E">
        <w:tab/>
      </w:r>
      <w:r w:rsidRPr="005B4C1E">
        <w:tab/>
        <w:t>9982/3</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ab/>
        <w:t>Refractory cytopenia with multilineage dysplasia</w:t>
      </w:r>
      <w:r w:rsidRPr="005B4C1E">
        <w:tab/>
      </w:r>
      <w:r w:rsidRPr="005B4C1E">
        <w:tab/>
      </w:r>
      <w:r w:rsidRPr="005B4C1E">
        <w:tab/>
        <w:t>9985/3</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ab/>
        <w:t>Refractory anemia with excess blasts</w:t>
      </w:r>
      <w:r w:rsidRPr="005B4C1E">
        <w:tab/>
      </w:r>
      <w:r w:rsidRPr="005B4C1E">
        <w:tab/>
      </w:r>
      <w:r w:rsidRPr="005B4C1E">
        <w:tab/>
      </w:r>
      <w:r w:rsidRPr="005B4C1E">
        <w:tab/>
      </w:r>
      <w:r w:rsidRPr="005B4C1E">
        <w:tab/>
        <w:t>9983/3</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ab/>
        <w:t xml:space="preserve">Myelodysplastic syndrome associated with isolated </w:t>
      </w:r>
      <w:proofErr w:type="gramStart"/>
      <w:r w:rsidRPr="005B4C1E">
        <w:t>del(</w:t>
      </w:r>
      <w:proofErr w:type="gramEnd"/>
      <w:r w:rsidRPr="005B4C1E">
        <w:t>5q)</w:t>
      </w:r>
      <w:r w:rsidRPr="005B4C1E">
        <w:tab/>
      </w:r>
      <w:r w:rsidRPr="005B4C1E">
        <w:tab/>
        <w:t>9986/3</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ab/>
        <w:t>Myelodysplastic syndrome, unclassifiable</w:t>
      </w:r>
      <w:r w:rsidRPr="005B4C1E">
        <w:tab/>
      </w:r>
      <w:r w:rsidRPr="005B4C1E">
        <w:tab/>
      </w:r>
      <w:r w:rsidRPr="005B4C1E">
        <w:tab/>
      </w:r>
      <w:r w:rsidRPr="005B4C1E">
        <w:tab/>
        <w:t>9989/3</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ab/>
        <w:t>Childhood myelodysplastic syndrome</w:t>
      </w:r>
    </w:p>
    <w:p w:rsidR="002C40F8" w:rsidRPr="005B4C1E" w:rsidRDefault="002C40F8" w:rsidP="005B4C1E">
      <w:pPr>
        <w:pBdr>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ab/>
      </w:r>
      <w:r w:rsidR="003546A8">
        <w:t xml:space="preserve">  </w:t>
      </w:r>
      <w:r w:rsidRPr="005B4C1E">
        <w:t xml:space="preserve">Refractory cytopenia of childhood (provisional) </w:t>
      </w:r>
      <w:r w:rsidRPr="005B4C1E">
        <w:tab/>
      </w:r>
      <w:r w:rsidRPr="005B4C1E">
        <w:tab/>
        <w:t>9985/3</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All are ICD-O-3 codes, unless specified as “proposed”.</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With the WHO classifications outpacing the update of the ICD-O, some MDS entities are currently associated with a proposed ICD-O code.  From an epidemiologic standpoint, it is important to recognize the evolution of diagnostic criteria that has ensued since the FAB classification, both within and between entities, and that the </w:t>
      </w:r>
      <w:proofErr w:type="spellStart"/>
      <w:r w:rsidRPr="005B4C1E">
        <w:t>di</w:t>
      </w:r>
      <w:r w:rsidR="003F1E65">
        <w:t>a</w:t>
      </w:r>
      <w:r w:rsidRPr="005B4C1E">
        <w:t>agnostic</w:t>
      </w:r>
      <w:proofErr w:type="spellEnd"/>
      <w:r w:rsidRPr="005B4C1E">
        <w:t xml:space="preserve"> criteria for an entity with an assigned ICD-O-3 code today may not reflect the same diagnostic criteria for that entity with </w:t>
      </w:r>
      <w:r w:rsidRPr="005B4C1E">
        <w:lastRenderedPageBreak/>
        <w:t xml:space="preserve">an ICD-O-3 code assigned in the past.  The same caveat should be considered when ICD-O-4 codes are introduced and applied to cases diagnosed in the past. </w:t>
      </w:r>
    </w:p>
    <w:p w:rsidR="002C40F8"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51510F" w:rsidRPr="0051510F" w:rsidRDefault="0051510F"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B0F0"/>
        </w:rPr>
      </w:pPr>
      <w:r w:rsidRPr="0051510F">
        <w:rPr>
          <w:color w:val="00B0F0"/>
        </w:rPr>
        <w:t>&lt;3&gt; Therapy-related MDS/AML (t-MDS/AML)</w:t>
      </w:r>
    </w:p>
    <w:p w:rsidR="0051510F" w:rsidRDefault="0051510F"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rFonts w:eastAsiaTheme="minorHAnsi"/>
          <w:color w:val="231F20"/>
        </w:rPr>
      </w:pPr>
      <w:proofErr w:type="gramStart"/>
      <w:r w:rsidRPr="0007229F">
        <w:t>Therapy-related myeloid neoplasms</w:t>
      </w:r>
      <w:proofErr w:type="gramEnd"/>
      <w:r w:rsidRPr="0007229F">
        <w:t xml:space="preserve"> (t-</w:t>
      </w:r>
      <w:r>
        <w:t>MDS/AML</w:t>
      </w:r>
      <w:r w:rsidRPr="0007229F">
        <w:t>), a new entity included in the 200</w:t>
      </w:r>
      <w:r>
        <w:t>1</w:t>
      </w:r>
      <w:r w:rsidRPr="0007229F">
        <w:t xml:space="preserve"> WHO classification</w:t>
      </w:r>
      <w:r>
        <w:t xml:space="preserve"> that</w:t>
      </w:r>
      <w:r w:rsidRPr="0007229F">
        <w:t xml:space="preserve"> includes t-MDS and t-AML</w:t>
      </w:r>
      <w:r>
        <w:t>, is a rare but</w:t>
      </w:r>
      <w:r w:rsidRPr="0007229F">
        <w:t xml:space="preserve"> often fatal complication of cytotoxic treatments for malignant and non-malignant diseases.</w:t>
      </w:r>
      <w:r>
        <w:t xml:space="preserve">  </w:t>
      </w:r>
      <w:proofErr w:type="gramStart"/>
      <w:r w:rsidRPr="0007229F">
        <w:t>t-MDS</w:t>
      </w:r>
      <w:r w:rsidR="003F1E65">
        <w:t>/AML</w:t>
      </w:r>
      <w:proofErr w:type="gramEnd"/>
      <w:r w:rsidRPr="0007229F">
        <w:t xml:space="preserve"> occurs as a consequence of acquired genetic alterations in the hematopoietic stem cell and progenitor cell involving multiple </w:t>
      </w:r>
      <w:r w:rsidRPr="00FD3B0B">
        <w:t>pathways (Pedersen-</w:t>
      </w:r>
      <w:proofErr w:type="spellStart"/>
      <w:r w:rsidRPr="00FD3B0B">
        <w:t>Bjergaard</w:t>
      </w:r>
      <w:proofErr w:type="spellEnd"/>
      <w:r w:rsidRPr="00FD3B0B">
        <w:t xml:space="preserve"> J et al Leukemia 2006).  In comparison with </w:t>
      </w:r>
      <w:r w:rsidRPr="00FD3B0B">
        <w:rPr>
          <w:i/>
        </w:rPr>
        <w:t>de novo</w:t>
      </w:r>
      <w:r w:rsidRPr="00FD3B0B">
        <w:t xml:space="preserve"> MDS</w:t>
      </w:r>
      <w:r w:rsidR="003F1E65" w:rsidRPr="00FD3B0B">
        <w:t>/AML</w:t>
      </w:r>
      <w:r w:rsidRPr="00FD3B0B">
        <w:t xml:space="preserve">, </w:t>
      </w:r>
      <w:r w:rsidRPr="00FD3B0B">
        <w:rPr>
          <w:rFonts w:eastAsiaTheme="minorHAnsi"/>
          <w:color w:val="231F20"/>
        </w:rPr>
        <w:t>t-MDS</w:t>
      </w:r>
      <w:r w:rsidR="003F1E65" w:rsidRPr="00FD3B0B">
        <w:rPr>
          <w:rFonts w:eastAsiaTheme="minorHAnsi"/>
          <w:color w:val="231F20"/>
        </w:rPr>
        <w:t>/AML</w:t>
      </w:r>
      <w:r w:rsidRPr="00FD3B0B">
        <w:rPr>
          <w:rFonts w:eastAsiaTheme="minorHAnsi"/>
          <w:color w:val="231F20"/>
        </w:rPr>
        <w:t xml:space="preserve"> has a higher rate of clonal abnormalities including -5, -7, 7q</w:t>
      </w:r>
      <w:r w:rsidRPr="00FD3B0B">
        <w:t xml:space="preserve">-, 13q-, </w:t>
      </w:r>
      <w:proofErr w:type="gramStart"/>
      <w:r w:rsidRPr="00FD3B0B">
        <w:t>del</w:t>
      </w:r>
      <w:proofErr w:type="gramEnd"/>
      <w:r w:rsidRPr="00FD3B0B">
        <w:t xml:space="preserve"> 17p, and -18.</w:t>
      </w:r>
      <w:r w:rsidRPr="00FD3B0B">
        <w:rPr>
          <w:rFonts w:eastAsiaTheme="minorHAnsi"/>
          <w:color w:val="231F20"/>
        </w:rPr>
        <w:t xml:space="preserve">  Cytogenetic assessment is important since favorable, intermediate, and unfavorable karyotypes have been related to prognosis, although the frequency of unfavorable karyotype is considerably higher in t-</w:t>
      </w:r>
      <w:r w:rsidR="003F1E65" w:rsidRPr="00FD3B0B">
        <w:rPr>
          <w:rFonts w:eastAsiaTheme="minorHAnsi"/>
          <w:color w:val="231F20"/>
        </w:rPr>
        <w:t>MDL/</w:t>
      </w:r>
      <w:r w:rsidRPr="00FD3B0B">
        <w:rPr>
          <w:rFonts w:eastAsiaTheme="minorHAnsi"/>
          <w:color w:val="231F20"/>
        </w:rPr>
        <w:t xml:space="preserve">AML than in </w:t>
      </w:r>
      <w:r w:rsidRPr="00FD3B0B">
        <w:rPr>
          <w:rFonts w:eastAsiaTheme="minorHAnsi"/>
          <w:i/>
          <w:color w:val="231F20"/>
        </w:rPr>
        <w:t>de novo</w:t>
      </w:r>
      <w:r w:rsidRPr="00FD3B0B">
        <w:rPr>
          <w:rFonts w:eastAsiaTheme="minorHAnsi"/>
          <w:color w:val="231F20"/>
        </w:rPr>
        <w:t xml:space="preserve"> </w:t>
      </w:r>
      <w:r w:rsidR="003F1E65" w:rsidRPr="00FD3B0B">
        <w:rPr>
          <w:rFonts w:eastAsiaTheme="minorHAnsi"/>
          <w:color w:val="231F20"/>
        </w:rPr>
        <w:t>MDS/</w:t>
      </w:r>
      <w:r w:rsidRPr="00FD3B0B">
        <w:rPr>
          <w:rFonts w:eastAsiaTheme="minorHAnsi"/>
          <w:color w:val="231F20"/>
        </w:rPr>
        <w:t xml:space="preserve">AML (Godley LA and Larson RA </w:t>
      </w:r>
      <w:proofErr w:type="spellStart"/>
      <w:r w:rsidRPr="00FD3B0B">
        <w:rPr>
          <w:rFonts w:eastAsiaTheme="minorHAnsi"/>
          <w:color w:val="231F20"/>
        </w:rPr>
        <w:t>Semin</w:t>
      </w:r>
      <w:proofErr w:type="spellEnd"/>
      <w:r w:rsidRPr="00FD3B0B">
        <w:rPr>
          <w:rFonts w:eastAsiaTheme="minorHAnsi"/>
          <w:color w:val="231F20"/>
        </w:rPr>
        <w:t xml:space="preserve"> </w:t>
      </w:r>
      <w:proofErr w:type="spellStart"/>
      <w:r w:rsidRPr="00FD3B0B">
        <w:rPr>
          <w:rFonts w:eastAsiaTheme="minorHAnsi"/>
          <w:color w:val="231F20"/>
        </w:rPr>
        <w:t>Oncol</w:t>
      </w:r>
      <w:proofErr w:type="spellEnd"/>
      <w:r w:rsidRPr="00FD3B0B">
        <w:rPr>
          <w:rFonts w:eastAsiaTheme="minorHAnsi"/>
          <w:color w:val="231F20"/>
        </w:rPr>
        <w:t xml:space="preserve"> 2008).  Patients</w:t>
      </w:r>
      <w:r>
        <w:rPr>
          <w:rFonts w:eastAsiaTheme="minorHAnsi"/>
          <w:color w:val="231F20"/>
        </w:rPr>
        <w:t xml:space="preserve"> with t-MDS/AML have worse prognosis than those with </w:t>
      </w:r>
      <w:r w:rsidRPr="003F1E65">
        <w:rPr>
          <w:rFonts w:eastAsiaTheme="minorHAnsi"/>
          <w:i/>
          <w:color w:val="231F20"/>
        </w:rPr>
        <w:t>de novo</w:t>
      </w:r>
      <w:r>
        <w:rPr>
          <w:rFonts w:eastAsiaTheme="minorHAnsi"/>
          <w:color w:val="231F20"/>
        </w:rPr>
        <w:t xml:space="preserve"> MDS/AML, even when they each have the same chromosomal abnormalities.  This suggests that there are biologic differences between t-MDS/AML and </w:t>
      </w:r>
      <w:r w:rsidRPr="003F1E65">
        <w:rPr>
          <w:rFonts w:eastAsiaTheme="minorHAnsi"/>
          <w:i/>
          <w:color w:val="231F20"/>
        </w:rPr>
        <w:t>de novo</w:t>
      </w:r>
      <w:r>
        <w:rPr>
          <w:rFonts w:eastAsiaTheme="minorHAnsi"/>
          <w:color w:val="231F20"/>
        </w:rPr>
        <w:t xml:space="preserve"> MDS/AML that are not solely related to the specific chromosomal abnormalities. </w:t>
      </w:r>
      <w:r w:rsidR="003F1E65">
        <w:rPr>
          <w:rFonts w:eastAsiaTheme="minorHAnsi"/>
          <w:color w:val="231F20"/>
        </w:rPr>
        <w:t xml:space="preserve">  </w:t>
      </w:r>
      <w:r w:rsidR="003F1E65" w:rsidRPr="0007229F">
        <w:t xml:space="preserve">Some evidence suggests that t-MDS/AML occurring among patients who receive radiotherapy regimens alone differs from t-MDS/AML subsequent to cytotoxic chemotherapy or combined modality therapy, but shares genetic features and clinical behavior with </w:t>
      </w:r>
      <w:r w:rsidR="003F1E65" w:rsidRPr="0007229F">
        <w:rPr>
          <w:i/>
        </w:rPr>
        <w:t>de novo</w:t>
      </w:r>
      <w:r w:rsidR="003F1E65" w:rsidRPr="0007229F">
        <w:t xml:space="preserve"> MDS/</w:t>
      </w:r>
      <w:r w:rsidR="003F1E65" w:rsidRPr="00FD3B0B">
        <w:t>AML (</w:t>
      </w:r>
      <w:proofErr w:type="spellStart"/>
      <w:r w:rsidR="003F1E65" w:rsidRPr="00FD3B0B">
        <w:t>Nardi</w:t>
      </w:r>
      <w:proofErr w:type="spellEnd"/>
      <w:r w:rsidR="003F1E65" w:rsidRPr="00FD3B0B">
        <w:t xml:space="preserve"> et al, 2012</w:t>
      </w:r>
      <w:r w:rsidR="003F1E65" w:rsidRPr="0007229F">
        <w:t>).</w:t>
      </w:r>
    </w:p>
    <w:p w:rsidR="0051510F" w:rsidRPr="005B4C1E" w:rsidRDefault="0051510F"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431EC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Pr>
          <w:b/>
          <w:color w:val="0070C0"/>
        </w:rPr>
        <w:t>&lt;3</w:t>
      </w:r>
      <w:r w:rsidR="003D0412">
        <w:rPr>
          <w:b/>
          <w:color w:val="0070C0"/>
        </w:rPr>
        <w:t xml:space="preserve">&gt; </w:t>
      </w:r>
      <w:r w:rsidR="002C40F8" w:rsidRPr="005B4C1E">
        <w:rPr>
          <w:b/>
          <w:color w:val="0070C0"/>
        </w:rPr>
        <w:t>Myeloproliferative neoplasms</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lastRenderedPageBreak/>
        <w:t xml:space="preserve">The term “myeloproliferative disorders” was initially </w:t>
      </w:r>
      <w:r w:rsidRPr="00FD3B0B">
        <w:t>introduced in 1951 (</w:t>
      </w:r>
      <w:proofErr w:type="spellStart"/>
      <w:r w:rsidRPr="00FD3B0B">
        <w:t>Dameshek</w:t>
      </w:r>
      <w:proofErr w:type="spellEnd"/>
      <w:r w:rsidR="003D0412" w:rsidRPr="00FD3B0B">
        <w:t>,</w:t>
      </w:r>
      <w:r w:rsidRPr="00FD3B0B">
        <w:t xml:space="preserve"> 1951) and encompassed four disease entities that shared clinical and pathologic features: CML, polycythemia </w:t>
      </w:r>
      <w:proofErr w:type="gramStart"/>
      <w:r w:rsidRPr="00FD3B0B">
        <w:t>vera</w:t>
      </w:r>
      <w:proofErr w:type="gramEnd"/>
      <w:r w:rsidRPr="00FD3B0B">
        <w:t>, essential thrombocythemia, and primary myelofibrosis.  These chronic myeloproliferative disorders were further defined according to clinical and morphologic criteria by the Polycythemia Vera Study Group (PVSG) (PVSG</w:t>
      </w:r>
      <w:r w:rsidR="003D0412" w:rsidRPr="00FD3B0B">
        <w:t>,</w:t>
      </w:r>
      <w:r w:rsidRPr="00FD3B0B">
        <w:t xml:space="preserve"> 1995).  One</w:t>
      </w:r>
      <w:r w:rsidRPr="005B4C1E">
        <w:t xml:space="preserve"> major change associated with the 2001 </w:t>
      </w:r>
      <w:proofErr w:type="gramStart"/>
      <w:r w:rsidRPr="005B4C1E">
        <w:t>WHO</w:t>
      </w:r>
      <w:proofErr w:type="gramEnd"/>
      <w:r w:rsidRPr="005B4C1E">
        <w:t xml:space="preserve"> classification was that the diagnosis of CML could be “unequivocally” confirmed based on the presence of an associated genetic abnormality – the Philadelphia chromosome or BCR/ABL fusion gene.  Two additional disease entities were incorporated into the category of myeloproliferative disorders: chronic neutrophilic leukemia and chronic eosinophilic leukemia, including </w:t>
      </w:r>
      <w:proofErr w:type="spellStart"/>
      <w:r w:rsidRPr="005B4C1E">
        <w:t>hypereosinophilic</w:t>
      </w:r>
      <w:proofErr w:type="spellEnd"/>
      <w:r w:rsidRPr="005B4C1E">
        <w:t xml:space="preserve"> syndrome).</w:t>
      </w:r>
      <w:r w:rsidR="003546A8">
        <w:t xml:space="preserve">  </w:t>
      </w:r>
      <w:r w:rsidRPr="005B4C1E">
        <w:t xml:space="preserve">In 2005, the discovery of the </w:t>
      </w:r>
      <w:r w:rsidRPr="00FD3B0B">
        <w:rPr>
          <w:i/>
        </w:rPr>
        <w:t>JAK2 V617</w:t>
      </w:r>
      <w:r w:rsidR="00D54430" w:rsidRPr="00FD3B0B">
        <w:rPr>
          <w:i/>
        </w:rPr>
        <w:t>F</w:t>
      </w:r>
      <w:r w:rsidRPr="00FD3B0B">
        <w:t xml:space="preserve"> mutation substantially facilitated the diagnosis of the myeloproliferative disorders (James </w:t>
      </w:r>
      <w:r w:rsidR="003D0412" w:rsidRPr="00FD3B0B">
        <w:t xml:space="preserve">et al, </w:t>
      </w:r>
      <w:r w:rsidRPr="00FD3B0B">
        <w:t xml:space="preserve">2005; </w:t>
      </w:r>
      <w:proofErr w:type="spellStart"/>
      <w:r w:rsidRPr="00FD3B0B">
        <w:t>Kralovics</w:t>
      </w:r>
      <w:proofErr w:type="spellEnd"/>
      <w:r w:rsidRPr="00FD3B0B">
        <w:t xml:space="preserve"> </w:t>
      </w:r>
      <w:r w:rsidR="003D0412" w:rsidRPr="00FD3B0B">
        <w:t xml:space="preserve">et al, </w:t>
      </w:r>
      <w:r w:rsidRPr="00FD3B0B">
        <w:t xml:space="preserve">2005).  Janus kinase  2 (JAK2) is a cytoplasmic tyrosine kinase that is integral for signaling by the receptors for erythropoietin, </w:t>
      </w:r>
      <w:proofErr w:type="spellStart"/>
      <w:r w:rsidRPr="00FD3B0B">
        <w:t>thrombopoietin</w:t>
      </w:r>
      <w:proofErr w:type="spellEnd"/>
      <w:r w:rsidRPr="00FD3B0B">
        <w:t xml:space="preserve">, granulocyte colony-stimulating factor, granulocyte-macrophage colony-stimulating factor, and interleukin-3 (Campbell </w:t>
      </w:r>
      <w:r w:rsidR="003D0412" w:rsidRPr="00FD3B0B">
        <w:t xml:space="preserve">and Green, </w:t>
      </w:r>
      <w:r w:rsidRPr="00FD3B0B">
        <w:t xml:space="preserve">2006).  An acquired point mutation in JAK2 leads to pathologic proliferation of myeloid precursors, and while it can be found in several MPNs, MDS/MPNs, and other myeloid </w:t>
      </w:r>
      <w:r w:rsidR="00D54430" w:rsidRPr="00FD3B0B">
        <w:t>neoplasms</w:t>
      </w:r>
      <w:r w:rsidRPr="00FD3B0B">
        <w:t xml:space="preserve">, it is found in more than 95% of cases of polycythemia vera and 50-60% of cases of essential thrombocythemia and primary </w:t>
      </w:r>
      <w:proofErr w:type="spellStart"/>
      <w:r w:rsidRPr="00FD3B0B">
        <w:t>myelofibrosis</w:t>
      </w:r>
      <w:proofErr w:type="spellEnd"/>
      <w:r w:rsidRPr="00FD3B0B">
        <w:t xml:space="preserve"> (</w:t>
      </w:r>
      <w:proofErr w:type="spellStart"/>
      <w:r w:rsidRPr="00FD3B0B">
        <w:t>Tefferi</w:t>
      </w:r>
      <w:proofErr w:type="spellEnd"/>
      <w:r w:rsidRPr="00FD3B0B">
        <w:t xml:space="preserve"> </w:t>
      </w:r>
      <w:r w:rsidR="00C22EF5" w:rsidRPr="00FD3B0B">
        <w:t xml:space="preserve">and </w:t>
      </w:r>
      <w:proofErr w:type="spellStart"/>
      <w:r w:rsidR="00C22EF5" w:rsidRPr="00FD3B0B">
        <w:t>Pardanani</w:t>
      </w:r>
      <w:proofErr w:type="spellEnd"/>
      <w:r w:rsidR="00C22EF5" w:rsidRPr="00FD3B0B">
        <w:t xml:space="preserve">, </w:t>
      </w:r>
      <w:r w:rsidRPr="00FD3B0B">
        <w:t>2015).  The</w:t>
      </w:r>
      <w:r w:rsidRPr="005B4C1E">
        <w:t xml:space="preserve"> 2008 WHO classification incorporated information on </w:t>
      </w:r>
      <w:r w:rsidRPr="005B4C1E">
        <w:rPr>
          <w:i/>
        </w:rPr>
        <w:t>JAK2 V617</w:t>
      </w:r>
      <w:r w:rsidR="00D54430">
        <w:rPr>
          <w:i/>
        </w:rPr>
        <w:t>F</w:t>
      </w:r>
      <w:r w:rsidRPr="005B4C1E">
        <w:t xml:space="preserve"> mutations, as well as other activating mutations (e.g., </w:t>
      </w:r>
      <w:r w:rsidRPr="005B4C1E">
        <w:rPr>
          <w:i/>
        </w:rPr>
        <w:t>CALR</w:t>
      </w:r>
      <w:r w:rsidRPr="005B4C1E">
        <w:t xml:space="preserve">, </w:t>
      </w:r>
      <w:r w:rsidRPr="005B4C1E">
        <w:rPr>
          <w:i/>
        </w:rPr>
        <w:t>MPL</w:t>
      </w:r>
      <w:r w:rsidRPr="005B4C1E">
        <w:t xml:space="preserve">) into the diagnostic criteria for polycythemia vera, essential thrombocythemia, and primary myelofibrosis.  Additional changes in the 2008 WHO classification included lowering the diagnostic platelet count threshold for </w:t>
      </w:r>
      <w:r w:rsidR="00D54430">
        <w:t>essential thrombocythemia</w:t>
      </w:r>
      <w:r w:rsidR="00D54430" w:rsidRPr="005B4C1E">
        <w:t xml:space="preserve"> </w:t>
      </w:r>
      <w:r w:rsidRPr="005B4C1E">
        <w:t xml:space="preserve">from </w:t>
      </w:r>
      <w:r w:rsidRPr="005B4C1E">
        <w:rPr>
          <w:u w:val="single"/>
        </w:rPr>
        <w:t>&gt;</w:t>
      </w:r>
      <w:r w:rsidRPr="005B4C1E">
        <w:t>600 x 10</w:t>
      </w:r>
      <w:r w:rsidRPr="005B4C1E">
        <w:rPr>
          <w:vertAlign w:val="superscript"/>
        </w:rPr>
        <w:t>9</w:t>
      </w:r>
      <w:r w:rsidRPr="005B4C1E">
        <w:t xml:space="preserve">/L to </w:t>
      </w:r>
      <w:r w:rsidRPr="005B4C1E">
        <w:rPr>
          <w:u w:val="single"/>
        </w:rPr>
        <w:t>&gt;</w:t>
      </w:r>
      <w:r w:rsidRPr="005B4C1E">
        <w:t>450 x 10</w:t>
      </w:r>
      <w:r w:rsidRPr="005B4C1E">
        <w:rPr>
          <w:vertAlign w:val="superscript"/>
        </w:rPr>
        <w:t>9</w:t>
      </w:r>
      <w:r w:rsidRPr="005B4C1E">
        <w:t>/L.</w:t>
      </w:r>
      <w:r w:rsidR="003546A8">
        <w:t xml:space="preserve">  </w:t>
      </w:r>
      <w:r w:rsidRPr="005B4C1E">
        <w:t xml:space="preserve">Furthermore, </w:t>
      </w:r>
      <w:r w:rsidRPr="005B4C1E">
        <w:lastRenderedPageBreak/>
        <w:t>the term “chronic myeloproliferative disorders” was changed to “MPN” to reflect the malignant nature of these clonal diseases, and systemic mastocytosis, which was considered as a separate disease category in the 2001 WHO classification, was incorporated into the MPN category.</w:t>
      </w:r>
      <w:r w:rsidR="003546A8">
        <w:t xml:space="preserve">  </w:t>
      </w:r>
      <w:r w:rsidRPr="005B4C1E">
        <w:t>The specific MPN entities and their respective ICD-O-3 codes are included in the Table.</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431EC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&lt;3</w:t>
      </w:r>
      <w:r w:rsidR="003D0412">
        <w:rPr>
          <w:b/>
          <w:color w:val="0070C0"/>
        </w:rPr>
        <w:t xml:space="preserve">&gt; </w:t>
      </w:r>
      <w:r w:rsidR="002C40F8" w:rsidRPr="005B4C1E">
        <w:rPr>
          <w:b/>
          <w:color w:val="0070C0"/>
        </w:rPr>
        <w:t xml:space="preserve">Myelodysplastic/myeloproliferative neoplasms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The category of myelodysplastic/myeloproliferative diseases was newly introduced with the 2001 WHO classification to include entities associated with both dysplastic and proliferative features, although either may </w:t>
      </w:r>
      <w:r w:rsidRPr="00FD3B0B">
        <w:t>predominate to different degrees</w:t>
      </w:r>
      <w:r w:rsidR="00D54430" w:rsidRPr="00FD3B0B">
        <w:t xml:space="preserve"> (Jaffe </w:t>
      </w:r>
      <w:r w:rsidR="003D0412" w:rsidRPr="00FD3B0B">
        <w:t xml:space="preserve">et al, </w:t>
      </w:r>
      <w:r w:rsidR="00D54430" w:rsidRPr="00FD3B0B">
        <w:t>2001</w:t>
      </w:r>
      <w:r w:rsidR="003D0412" w:rsidRPr="00FD3B0B">
        <w:t>)</w:t>
      </w:r>
      <w:r w:rsidRPr="00FD3B0B">
        <w:t xml:space="preserve">.  Along with CMML, which as noted above was previously included with MDS, this disease category also included atypical </w:t>
      </w:r>
      <w:r w:rsidR="00D54430" w:rsidRPr="00FD3B0B">
        <w:t>CML</w:t>
      </w:r>
      <w:r w:rsidRPr="00FD3B0B">
        <w:t xml:space="preserve"> (lacks the Philadelphia chromosome); juvenile myelomonocytic leukemia (lacks the Philadelphia chromosome); and myelodysplastic/myeloproliferative disease, unclassifiable.  In the 2008 WHO classification, atypical CML was renamed </w:t>
      </w:r>
      <w:r w:rsidRPr="00FD3B0B">
        <w:rPr>
          <w:i/>
        </w:rPr>
        <w:t>BCR-ABL</w:t>
      </w:r>
      <w:r w:rsidRPr="00FD3B0B">
        <w:t xml:space="preserve">-negative CML to emphasize that it is a distinct entity from </w:t>
      </w:r>
      <w:r w:rsidRPr="00FD3B0B">
        <w:rPr>
          <w:i/>
        </w:rPr>
        <w:t>BCR-ABL</w:t>
      </w:r>
      <w:r w:rsidRPr="00FD3B0B">
        <w:t>-positive CML</w:t>
      </w:r>
      <w:r w:rsidR="00D54430" w:rsidRPr="00FD3B0B">
        <w:t xml:space="preserve"> (Swerdlow </w:t>
      </w:r>
      <w:r w:rsidR="003D0412" w:rsidRPr="00FD3B0B">
        <w:t xml:space="preserve">et al, </w:t>
      </w:r>
      <w:r w:rsidR="00D54430" w:rsidRPr="00FD3B0B">
        <w:t>2008</w:t>
      </w:r>
      <w:r w:rsidR="003D0412" w:rsidRPr="00FD3B0B">
        <w:t>)</w:t>
      </w:r>
      <w:r w:rsidRPr="00FD3B0B">
        <w:t>.  Some cases of CMML with eosinophilia were reclassified to the new disease category of “myeloid and lymphoid neoplasm</w:t>
      </w:r>
      <w:r w:rsidRPr="005B4C1E">
        <w:t xml:space="preserve">s with eosinophilia and abnormalities of </w:t>
      </w:r>
      <w:r w:rsidRPr="005B4C1E">
        <w:rPr>
          <w:i/>
        </w:rPr>
        <w:t>PDGFRA</w:t>
      </w:r>
      <w:r w:rsidRPr="005B4C1E">
        <w:t xml:space="preserve">, </w:t>
      </w:r>
      <w:r w:rsidRPr="005B4C1E">
        <w:rPr>
          <w:i/>
        </w:rPr>
        <w:t>PDGFRB</w:t>
      </w:r>
      <w:r w:rsidRPr="005B4C1E">
        <w:t xml:space="preserve">, or </w:t>
      </w:r>
      <w:r w:rsidRPr="005B4C1E">
        <w:rPr>
          <w:i/>
        </w:rPr>
        <w:t>FGFR1</w:t>
      </w:r>
      <w:r w:rsidRPr="005B4C1E">
        <w:t xml:space="preserve">”, and refractory anemia with ringed sideroblasts associated with marked thrombocytosis was introduced as a provisional entity.  While each of these entities is associated with an ICD-O-3 morphology code, </w:t>
      </w:r>
      <w:r w:rsidR="00D54430">
        <w:t xml:space="preserve">as specified in the table below, </w:t>
      </w:r>
      <w:r w:rsidRPr="003D0412">
        <w:t>some codes are shared with other disease entities</w:t>
      </w:r>
      <w:r w:rsidRPr="005B4C1E">
        <w:t>, an important consideration in epidemiologic studies.</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pBdr>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rPr>
      </w:pPr>
      <w:r w:rsidRPr="005B4C1E">
        <w:rPr>
          <w:b/>
        </w:rPr>
        <w:t>Myelodysplastic/myeloproliferative neoplasms</w:t>
      </w:r>
      <w:r w:rsidRPr="005B4C1E">
        <w:rPr>
          <w:b/>
        </w:rPr>
        <w:tab/>
      </w:r>
      <w:r w:rsidRPr="005B4C1E">
        <w:rPr>
          <w:b/>
        </w:rPr>
        <w:tab/>
      </w:r>
      <w:r w:rsidRPr="005B4C1E">
        <w:rPr>
          <w:b/>
        </w:rPr>
        <w:tab/>
      </w:r>
      <w:r w:rsidRPr="005B4C1E">
        <w:rPr>
          <w:b/>
        </w:rPr>
        <w:tab/>
        <w:t>ICD-O-3 code</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Chronic myelomonocytic leukemia</w:t>
      </w:r>
      <w:r w:rsidRPr="005B4C1E">
        <w:tab/>
      </w:r>
      <w:r w:rsidRPr="005B4C1E">
        <w:tab/>
      </w:r>
      <w:r w:rsidRPr="005B4C1E">
        <w:tab/>
      </w:r>
      <w:r w:rsidRPr="005B4C1E">
        <w:tab/>
      </w:r>
      <w:r w:rsidRPr="005B4C1E">
        <w:tab/>
      </w:r>
      <w:r w:rsidR="00D54430">
        <w:tab/>
      </w:r>
      <w:r w:rsidRPr="005B4C1E">
        <w:t>9945/3</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lastRenderedPageBreak/>
        <w:t xml:space="preserve">Atypical chronic myeloid leukemia, </w:t>
      </w:r>
      <w:r w:rsidRPr="005B4C1E">
        <w:rPr>
          <w:i/>
        </w:rPr>
        <w:t>BCR-ABL1</w:t>
      </w:r>
      <w:r w:rsidRPr="005B4C1E">
        <w:t xml:space="preserve">-negative </w:t>
      </w:r>
      <w:r w:rsidRPr="005B4C1E">
        <w:tab/>
      </w:r>
      <w:r w:rsidRPr="005B4C1E">
        <w:tab/>
      </w:r>
      <w:r w:rsidRPr="005B4C1E">
        <w:tab/>
        <w:t>9876/3</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Juvenile myelomonocytic leukemia</w:t>
      </w:r>
      <w:r w:rsidRPr="005B4C1E">
        <w:tab/>
      </w:r>
      <w:r w:rsidRPr="005B4C1E">
        <w:tab/>
      </w:r>
      <w:r w:rsidRPr="005B4C1E">
        <w:tab/>
      </w:r>
      <w:r w:rsidRPr="005B4C1E">
        <w:tab/>
      </w:r>
      <w:r w:rsidRPr="005B4C1E">
        <w:tab/>
      </w:r>
      <w:r w:rsidR="00D54430">
        <w:tab/>
      </w:r>
      <w:r w:rsidRPr="005B4C1E">
        <w:t>9946/3</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Myelodysplastic/myeloproliferative neoplasm, unclassifiable</w:t>
      </w:r>
      <w:r w:rsidRPr="005B4C1E">
        <w:tab/>
      </w:r>
      <w:r w:rsidRPr="005B4C1E">
        <w:tab/>
        <w:t>9975/3*</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Refractory anemia with ringed sideroblasts associated with </w:t>
      </w:r>
      <w:r w:rsidRPr="005B4C1E">
        <w:tab/>
      </w:r>
      <w:r w:rsidRPr="005B4C1E">
        <w:tab/>
      </w:r>
    </w:p>
    <w:p w:rsidR="002C40F8" w:rsidRPr="005B4C1E" w:rsidRDefault="003546A8" w:rsidP="005B4C1E">
      <w:pPr>
        <w:pBdr>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  </w:t>
      </w:r>
      <w:proofErr w:type="gramStart"/>
      <w:r w:rsidR="002C40F8" w:rsidRPr="005B4C1E">
        <w:t>marked</w:t>
      </w:r>
      <w:proofErr w:type="gramEnd"/>
      <w:r w:rsidR="002C40F8" w:rsidRPr="005B4C1E">
        <w:t xml:space="preserve"> thrombocytosis (provisional)</w:t>
      </w:r>
      <w:r w:rsidR="002C40F8" w:rsidRPr="005B4C1E">
        <w:tab/>
      </w:r>
      <w:r w:rsidR="002C40F8" w:rsidRPr="005B4C1E">
        <w:tab/>
      </w:r>
      <w:r w:rsidR="002C40F8" w:rsidRPr="005B4C1E">
        <w:tab/>
      </w:r>
      <w:r w:rsidR="002C40F8" w:rsidRPr="005B4C1E">
        <w:tab/>
      </w:r>
      <w:r w:rsidR="002C40F8" w:rsidRPr="005B4C1E">
        <w:tab/>
        <w:t>9982/3†</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 This ICD-O-3 code also defines myeloproliferative neoplasm, unclassifiable in the MPN category.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This ICD-O-3 code also defines Refractory anemia with ringed sideroblasts in the MDS category.</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431EC8" w:rsidRDefault="003D0412"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sidRPr="00431EC8">
        <w:rPr>
          <w:b/>
          <w:color w:val="0070C0"/>
          <w:sz w:val="28"/>
          <w:szCs w:val="28"/>
        </w:rPr>
        <w:t xml:space="preserve">&lt;1&gt; </w:t>
      </w:r>
      <w:r w:rsidR="002C40F8" w:rsidRPr="00431EC8">
        <w:rPr>
          <w:b/>
          <w:color w:val="0070C0"/>
          <w:sz w:val="28"/>
          <w:szCs w:val="28"/>
        </w:rPr>
        <w:t>CLINICAL PRESENTATION</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There is notable variation in severity of disease and patient survival, both within a given </w:t>
      </w:r>
      <w:r w:rsidR="002F19F0">
        <w:t xml:space="preserve">myeloid </w:t>
      </w:r>
      <w:r w:rsidRPr="005B4C1E">
        <w:t xml:space="preserve">leukemia and preleukemia subtype and </w:t>
      </w:r>
      <w:r w:rsidRPr="00FD3B0B">
        <w:t>between subtypes (</w:t>
      </w:r>
      <w:proofErr w:type="spellStart"/>
      <w:r w:rsidRPr="00FD3B0B">
        <w:t>Kadia</w:t>
      </w:r>
      <w:proofErr w:type="spellEnd"/>
      <w:r w:rsidRPr="00FD3B0B">
        <w:t xml:space="preserve"> </w:t>
      </w:r>
      <w:r w:rsidR="00431EC8" w:rsidRPr="00FD3B0B">
        <w:t xml:space="preserve">et al, </w:t>
      </w:r>
      <w:r w:rsidRPr="00FD3B0B">
        <w:t>2015; Ferrara</w:t>
      </w:r>
      <w:r w:rsidR="00431EC8" w:rsidRPr="00FD3B0B">
        <w:t xml:space="preserve"> and </w:t>
      </w:r>
      <w:proofErr w:type="spellStart"/>
      <w:r w:rsidR="00431EC8" w:rsidRPr="00FD3B0B">
        <w:t>Schiffer</w:t>
      </w:r>
      <w:proofErr w:type="spellEnd"/>
      <w:r w:rsidR="00431EC8" w:rsidRPr="00FD3B0B">
        <w:t xml:space="preserve">, </w:t>
      </w:r>
      <w:r w:rsidRPr="00FD3B0B">
        <w:t xml:space="preserve">2013; </w:t>
      </w:r>
      <w:proofErr w:type="spellStart"/>
      <w:r w:rsidRPr="00FD3B0B">
        <w:t>Dohner</w:t>
      </w:r>
      <w:proofErr w:type="spellEnd"/>
      <w:r w:rsidRPr="00FD3B0B">
        <w:t xml:space="preserve"> </w:t>
      </w:r>
      <w:r w:rsidR="00431EC8" w:rsidRPr="00FD3B0B">
        <w:t xml:space="preserve">et al, </w:t>
      </w:r>
      <w:r w:rsidRPr="00FD3B0B">
        <w:t>2015; Dores</w:t>
      </w:r>
      <w:r w:rsidR="00431EC8" w:rsidRPr="00FD3B0B">
        <w:t xml:space="preserve"> et al, </w:t>
      </w:r>
      <w:r w:rsidRPr="00FD3B0B">
        <w:t xml:space="preserve">2012; Srour </w:t>
      </w:r>
      <w:r w:rsidR="00431EC8" w:rsidRPr="00FD3B0B">
        <w:t xml:space="preserve">et al, </w:t>
      </w:r>
      <w:r w:rsidRPr="00FD3B0B">
        <w:t xml:space="preserve">2016; Ades </w:t>
      </w:r>
      <w:r w:rsidR="00431EC8" w:rsidRPr="00FD3B0B">
        <w:t xml:space="preserve">et al, </w:t>
      </w:r>
      <w:r w:rsidRPr="00FD3B0B">
        <w:t xml:space="preserve">2014, </w:t>
      </w:r>
      <w:proofErr w:type="spellStart"/>
      <w:r w:rsidRPr="00FD3B0B">
        <w:t>Tefferri</w:t>
      </w:r>
      <w:proofErr w:type="spellEnd"/>
      <w:r w:rsidRPr="00FD3B0B">
        <w:t xml:space="preserve"> </w:t>
      </w:r>
      <w:r w:rsidR="00431EC8" w:rsidRPr="00FD3B0B">
        <w:t xml:space="preserve">and </w:t>
      </w:r>
      <w:proofErr w:type="spellStart"/>
      <w:r w:rsidR="00431EC8" w:rsidRPr="00FD3B0B">
        <w:t>Pardanani</w:t>
      </w:r>
      <w:proofErr w:type="spellEnd"/>
      <w:r w:rsidR="00431EC8" w:rsidRPr="00FD3B0B">
        <w:t xml:space="preserve">, </w:t>
      </w:r>
      <w:r w:rsidRPr="00FD3B0B">
        <w:t>2015).  Patients with AML often</w:t>
      </w:r>
      <w:r w:rsidRPr="005B4C1E">
        <w:t xml:space="preserve"> present with complications related to cytopenias </w:t>
      </w:r>
      <w:r w:rsidR="002F19F0">
        <w:t>involving</w:t>
      </w:r>
      <w:r w:rsidRPr="005B4C1E">
        <w:t xml:space="preserve"> one or </w:t>
      </w:r>
      <w:r w:rsidR="002F19F0">
        <w:t>more</w:t>
      </w:r>
      <w:r w:rsidR="002F19F0" w:rsidRPr="005B4C1E">
        <w:t xml:space="preserve"> </w:t>
      </w:r>
      <w:r w:rsidRPr="005B4C1E">
        <w:t>cell line</w:t>
      </w:r>
      <w:r w:rsidR="002F19F0">
        <w:t>s</w:t>
      </w:r>
      <w:r w:rsidRPr="005B4C1E">
        <w:t xml:space="preserve"> (anemia, leukopenia, thrombocytopenia), with a smaller proportion of patients presenting with complications of extreme leukocytosis.  Generalized </w:t>
      </w:r>
      <w:proofErr w:type="gramStart"/>
      <w:r w:rsidRPr="005B4C1E">
        <w:t>fatigue  and</w:t>
      </w:r>
      <w:proofErr w:type="gramEnd"/>
      <w:r w:rsidRPr="005B4C1E">
        <w:t xml:space="preserve"> weakness are common and often attributed to anemia.  Bleeding, bruising, and </w:t>
      </w:r>
      <w:proofErr w:type="spellStart"/>
      <w:r w:rsidRPr="005B4C1E">
        <w:t>petechiae</w:t>
      </w:r>
      <w:proofErr w:type="spellEnd"/>
      <w:r w:rsidRPr="005B4C1E">
        <w:t xml:space="preserve"> are manifestations of thrombocytopenia and/or disseminated intravascular coagulation.</w:t>
      </w:r>
      <w:r w:rsidR="003546A8">
        <w:t xml:space="preserve">  </w:t>
      </w:r>
      <w:r w:rsidRPr="005B4C1E">
        <w:t xml:space="preserve">Fever is most often related to underlying infection related to neutropenia </w:t>
      </w:r>
      <w:r w:rsidR="002F19F0">
        <w:t>(</w:t>
      </w:r>
      <w:r w:rsidRPr="005B4C1E">
        <w:t>which increases risk of infection</w:t>
      </w:r>
      <w:r w:rsidR="002F19F0">
        <w:t>)</w:t>
      </w:r>
      <w:r w:rsidRPr="005B4C1E">
        <w:t xml:space="preserve">, although a minority of individuals </w:t>
      </w:r>
      <w:r w:rsidR="002F19F0">
        <w:t xml:space="preserve">may </w:t>
      </w:r>
      <w:r w:rsidRPr="005B4C1E">
        <w:t xml:space="preserve">have fever related to the leukemia itself.  Lymphadenopathy and hepatosplenomegaly are uncommon.  </w:t>
      </w:r>
      <w:r w:rsidR="002F19F0">
        <w:t>I</w:t>
      </w:r>
      <w:r w:rsidRPr="005B4C1E">
        <w:t xml:space="preserve">ndividuals with MDS </w:t>
      </w:r>
      <w:r w:rsidR="002F19F0">
        <w:t xml:space="preserve">also typically present with cytopenias involving one or more cell lines, but in contrast to AML, </w:t>
      </w:r>
      <w:r w:rsidRPr="005B4C1E">
        <w:t xml:space="preserve">many </w:t>
      </w:r>
      <w:r w:rsidRPr="005B4C1E">
        <w:lastRenderedPageBreak/>
        <w:t>are asymptomatic at presentation.  Similar to AML, lymphadenopathy and hepatosplenomegaly are uncommon.  In contrast, individuals with MPNs generally present with elevations in one or more cell lines (</w:t>
      </w:r>
      <w:proofErr w:type="spellStart"/>
      <w:r w:rsidRPr="005B4C1E">
        <w:t>erythrocytosis</w:t>
      </w:r>
      <w:proofErr w:type="spellEnd"/>
      <w:r w:rsidRPr="005B4C1E">
        <w:t xml:space="preserve">, leukocytosis, thrombocytosis), and </w:t>
      </w:r>
      <w:r w:rsidR="002F19F0" w:rsidRPr="005B4C1E">
        <w:t xml:space="preserve">splenomegaly </w:t>
      </w:r>
      <w:r w:rsidR="002F19F0">
        <w:t xml:space="preserve">(with or without </w:t>
      </w:r>
      <w:r w:rsidRPr="005B4C1E">
        <w:t>hepatomegaly</w:t>
      </w:r>
      <w:proofErr w:type="gramStart"/>
      <w:r w:rsidR="002F19F0">
        <w:t>)is</w:t>
      </w:r>
      <w:proofErr w:type="gramEnd"/>
      <w:r w:rsidRPr="005B4C1E">
        <w:t xml:space="preserve"> common.  Individuals may be asymptomatic at presentation, with </w:t>
      </w:r>
      <w:r w:rsidR="002F19F0">
        <w:t xml:space="preserve">the </w:t>
      </w:r>
      <w:r w:rsidRPr="005B4C1E">
        <w:t xml:space="preserve">diagnosis suspected based on complete blood count abnormalities, </w:t>
      </w:r>
      <w:r w:rsidR="002F19F0">
        <w:t xml:space="preserve">hepatosplenomegaly, </w:t>
      </w:r>
      <w:r w:rsidRPr="005B4C1E">
        <w:t>or thrombosis</w:t>
      </w:r>
      <w:r w:rsidR="00D43CE9">
        <w:t>/</w:t>
      </w:r>
      <w:r w:rsidRPr="005B4C1E">
        <w:t xml:space="preserve">bleeding episodes, </w:t>
      </w:r>
      <w:r w:rsidR="002F19F0">
        <w:t xml:space="preserve">the latter being </w:t>
      </w:r>
      <w:r w:rsidRPr="005B4C1E">
        <w:t xml:space="preserve">common complications of MPN.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431EC8" w:rsidRDefault="00431EC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sidRPr="00431EC8">
        <w:rPr>
          <w:b/>
          <w:color w:val="0070C0"/>
          <w:sz w:val="28"/>
          <w:szCs w:val="28"/>
        </w:rPr>
        <w:t xml:space="preserve">&lt;1&gt; </w:t>
      </w:r>
      <w:r w:rsidR="002C40F8" w:rsidRPr="00431EC8">
        <w:rPr>
          <w:b/>
          <w:color w:val="0070C0"/>
          <w:sz w:val="28"/>
          <w:szCs w:val="28"/>
        </w:rPr>
        <w:t>TUMOR PROGRESSION MODELS (AML)</w:t>
      </w:r>
    </w:p>
    <w:p w:rsidR="002C40F8" w:rsidRPr="005B4C1E" w:rsidRDefault="002C40F8" w:rsidP="007A62BE">
      <w:pPr>
        <w:tabs>
          <w:tab w:val="left" w:pos="23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Genomic and molecular data support that AML is a heterogeneous disease comprised of multiple distinct entities.  Genetic changes resulting in distinct functional effects on hematopoietic precursors has led to the concept of leukemogenesis as a multi-step process that eventually leads to </w:t>
      </w:r>
      <w:r w:rsidRPr="007A62BE">
        <w:t>malignant transformation (Meyer</w:t>
      </w:r>
      <w:r w:rsidR="00431EC8" w:rsidRPr="007A62BE">
        <w:t xml:space="preserve"> and Levine,</w:t>
      </w:r>
      <w:r w:rsidRPr="007A62BE">
        <w:t xml:space="preserve"> 2014).  Whole genome sequencing in a study of 200 cases of de novo AML in </w:t>
      </w:r>
      <w:proofErr w:type="gramStart"/>
      <w:r w:rsidRPr="007A62BE">
        <w:t>the  Cancer</w:t>
      </w:r>
      <w:proofErr w:type="gramEnd"/>
      <w:r w:rsidRPr="007A62BE">
        <w:t xml:space="preserve"> Genome Atlas Project found that among adult cancers, AML had the fewest number of mutations (CA Genome Atlas Research Network</w:t>
      </w:r>
      <w:r w:rsidR="00431EC8" w:rsidRPr="007A62BE">
        <w:t>, 201</w:t>
      </w:r>
      <w:r w:rsidRPr="007A62BE">
        <w:t>3).  On average</w:t>
      </w:r>
      <w:r w:rsidR="00D43CE9" w:rsidRPr="007A62BE">
        <w:t>,</w:t>
      </w:r>
      <w:r w:rsidRPr="007A62BE">
        <w:t xml:space="preserve"> 13 coding mutations were identified per case and of these, an average of 5 genes were recurrently mutated, suggesting a role for driver mutations resulting in leukemic transformation (</w:t>
      </w:r>
      <w:r w:rsidR="00431EC8" w:rsidRPr="007A62BE">
        <w:t xml:space="preserve">Cancer </w:t>
      </w:r>
      <w:r w:rsidRPr="007A62BE">
        <w:t>Genome Atlas Research Network</w:t>
      </w:r>
      <w:r w:rsidR="00431EC8" w:rsidRPr="007A62BE">
        <w:t xml:space="preserve">, </w:t>
      </w:r>
      <w:r w:rsidRPr="007A62BE">
        <w:t xml:space="preserve">2013; Meyer </w:t>
      </w:r>
      <w:r w:rsidR="00431EC8" w:rsidRPr="007A62BE">
        <w:t xml:space="preserve">and Levine, </w:t>
      </w:r>
      <w:r w:rsidRPr="007A62BE">
        <w:t xml:space="preserve">2014; </w:t>
      </w:r>
      <w:proofErr w:type="spellStart"/>
      <w:r w:rsidRPr="007A62BE">
        <w:t>Kadia</w:t>
      </w:r>
      <w:proofErr w:type="spellEnd"/>
      <w:r w:rsidR="00431EC8" w:rsidRPr="007A62BE">
        <w:t xml:space="preserve"> et al,</w:t>
      </w:r>
      <w:r w:rsidRPr="007A62BE">
        <w:t xml:space="preserve"> 2015).  At least</w:t>
      </w:r>
      <w:r w:rsidRPr="005B4C1E">
        <w:t xml:space="preserve"> one potential driver mutation was identified in each case of AML, confirming the recurrent nature of other passenger mutations that accumulate during leukemogenesis but do not have transforming </w:t>
      </w:r>
      <w:proofErr w:type="gramStart"/>
      <w:r w:rsidRPr="007A62BE">
        <w:t>capability  (</w:t>
      </w:r>
      <w:proofErr w:type="gramEnd"/>
      <w:r w:rsidRPr="007A62BE">
        <w:t xml:space="preserve">Meyer </w:t>
      </w:r>
      <w:r w:rsidR="001F1AE4" w:rsidRPr="007A62BE">
        <w:t xml:space="preserve">and Levine, </w:t>
      </w:r>
      <w:r w:rsidRPr="007A62BE">
        <w:t>2014).  The</w:t>
      </w:r>
      <w:r w:rsidRPr="005B4C1E">
        <w:t xml:space="preserve"> most common mutated genes mutated at &gt;5% frequency (e.g., </w:t>
      </w:r>
      <w:r w:rsidRPr="001F1AE4">
        <w:rPr>
          <w:i/>
        </w:rPr>
        <w:t>NPM1</w:t>
      </w:r>
      <w:r w:rsidRPr="005B4C1E">
        <w:t xml:space="preserve">, </w:t>
      </w:r>
      <w:r w:rsidRPr="001F1AE4">
        <w:rPr>
          <w:i/>
        </w:rPr>
        <w:t>FLT3</w:t>
      </w:r>
      <w:r w:rsidRPr="005B4C1E">
        <w:t xml:space="preserve">, </w:t>
      </w:r>
      <w:r w:rsidRPr="001F1AE4">
        <w:rPr>
          <w:i/>
        </w:rPr>
        <w:t>DNMT3a</w:t>
      </w:r>
      <w:r w:rsidRPr="005B4C1E">
        <w:t xml:space="preserve">, </w:t>
      </w:r>
      <w:r w:rsidRPr="001F1AE4">
        <w:rPr>
          <w:i/>
        </w:rPr>
        <w:t>IDH1,</w:t>
      </w:r>
      <w:r w:rsidRPr="005B4C1E">
        <w:t xml:space="preserve"> </w:t>
      </w:r>
      <w:r w:rsidRPr="001F1AE4">
        <w:rPr>
          <w:i/>
        </w:rPr>
        <w:t>IDH2</w:t>
      </w:r>
      <w:r w:rsidRPr="005B4C1E">
        <w:t xml:space="preserve">, </w:t>
      </w:r>
      <w:r w:rsidRPr="001F1AE4">
        <w:rPr>
          <w:i/>
        </w:rPr>
        <w:t>TET2</w:t>
      </w:r>
      <w:r w:rsidRPr="005B4C1E">
        <w:t xml:space="preserve">, </w:t>
      </w:r>
      <w:r w:rsidRPr="001F1AE4">
        <w:rPr>
          <w:i/>
        </w:rPr>
        <w:t>RUNX1</w:t>
      </w:r>
      <w:r w:rsidRPr="005B4C1E">
        <w:t xml:space="preserve">, </w:t>
      </w:r>
      <w:r w:rsidRPr="001F1AE4">
        <w:rPr>
          <w:i/>
        </w:rPr>
        <w:t>TP53</w:t>
      </w:r>
      <w:r w:rsidRPr="005B4C1E">
        <w:t xml:space="preserve">, </w:t>
      </w:r>
      <w:r w:rsidRPr="001F1AE4">
        <w:rPr>
          <w:i/>
        </w:rPr>
        <w:t>CEBPA</w:t>
      </w:r>
      <w:r w:rsidRPr="005B4C1E">
        <w:t xml:space="preserve">, </w:t>
      </w:r>
      <w:r w:rsidRPr="001F1AE4">
        <w:rPr>
          <w:i/>
        </w:rPr>
        <w:t>NRAS</w:t>
      </w:r>
      <w:r w:rsidRPr="005B4C1E">
        <w:t xml:space="preserve">, </w:t>
      </w:r>
      <w:r w:rsidRPr="001F1AE4">
        <w:rPr>
          <w:i/>
        </w:rPr>
        <w:t>WT1</w:t>
      </w:r>
      <w:r w:rsidRPr="005B4C1E">
        <w:t xml:space="preserve">) were organized into functionally related categories hypothesized to be of biologic importance: 1) myeloid transcription-factor fusions/mutations, 2) NPM1 mutations 3) </w:t>
      </w:r>
      <w:r w:rsidRPr="005B4C1E">
        <w:lastRenderedPageBreak/>
        <w:t xml:space="preserve">tumor suppressor gene mutations, 4) epigenome-modifying gene mutations, 5) activated signaling pathway gene mutations, 6)cohesion-complex gene mutations, and 7) </w:t>
      </w:r>
      <w:proofErr w:type="spellStart"/>
      <w:r w:rsidRPr="005B4C1E">
        <w:t>sliceosome</w:t>
      </w:r>
      <w:proofErr w:type="spellEnd"/>
      <w:r w:rsidRPr="005B4C1E">
        <w:t xml:space="preserve">-complex gene </w:t>
      </w:r>
      <w:r w:rsidRPr="00E07277">
        <w:t>mutations (</w:t>
      </w:r>
      <w:proofErr w:type="spellStart"/>
      <w:r w:rsidRPr="00E07277">
        <w:t>Kadia</w:t>
      </w:r>
      <w:proofErr w:type="spellEnd"/>
      <w:r w:rsidRPr="00E07277">
        <w:t xml:space="preserve"> </w:t>
      </w:r>
      <w:r w:rsidR="001F1AE4" w:rsidRPr="00E07277">
        <w:t xml:space="preserve">et al, </w:t>
      </w:r>
      <w:r w:rsidRPr="00E07277">
        <w:t xml:space="preserve">2015).  Chromosomal translocations identified as being frequently mutated included </w:t>
      </w:r>
      <w:proofErr w:type="gramStart"/>
      <w:r w:rsidRPr="00E07277">
        <w:t>t(</w:t>
      </w:r>
      <w:proofErr w:type="gramEnd"/>
      <w:r w:rsidRPr="00E07277">
        <w:t xml:space="preserve">15; 17), t(8;21), </w:t>
      </w:r>
      <w:proofErr w:type="spellStart"/>
      <w:r w:rsidRPr="00E07277">
        <w:t>inv</w:t>
      </w:r>
      <w:proofErr w:type="spellEnd"/>
      <w:r w:rsidRPr="00E07277">
        <w:t xml:space="preserve">(16), abn11q23, monosomy 5 and </w:t>
      </w:r>
      <w:proofErr w:type="spellStart"/>
      <w:r w:rsidRPr="00E07277">
        <w:t>monsomy</w:t>
      </w:r>
      <w:proofErr w:type="spellEnd"/>
      <w:r w:rsidRPr="00E07277">
        <w:t xml:space="preserve"> 7 (Meyer </w:t>
      </w:r>
      <w:r w:rsidR="001F1AE4" w:rsidRPr="00E07277">
        <w:t xml:space="preserve">and Levine, </w:t>
      </w:r>
      <w:r w:rsidRPr="00E07277">
        <w:t>2014).  The role</w:t>
      </w:r>
      <w:r w:rsidRPr="005B4C1E">
        <w:t xml:space="preserve"> and prognostic implication of many of these genes remain under study.</w:t>
      </w:r>
      <w:r w:rsidR="003546A8">
        <w:t xml:space="preserv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1F1AE4" w:rsidRDefault="001F1AE4"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Pr>
          <w:b/>
          <w:color w:val="0070C0"/>
          <w:sz w:val="28"/>
          <w:szCs w:val="28"/>
        </w:rPr>
        <w:t xml:space="preserve">&lt;1&gt; </w:t>
      </w:r>
      <w:r w:rsidR="002C40F8" w:rsidRPr="001F1AE4">
        <w:rPr>
          <w:b/>
          <w:color w:val="0070C0"/>
          <w:sz w:val="28"/>
          <w:szCs w:val="28"/>
        </w:rPr>
        <w:t>DESCRIPTIVE EPIDEMIOLOGY</w:t>
      </w:r>
    </w:p>
    <w:p w:rsidR="001F1AE4" w:rsidRDefault="001F1AE4"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&lt;2&gt; INTERNATIONAL COMPARISONS</w:t>
      </w:r>
    </w:p>
    <w:p w:rsidR="005B3D84" w:rsidRDefault="005B3D84"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Internationally, there has been non-uniform implementation of the WHO 2001 classification.  Lack of availability of detailed clinicopathologic and molecular characterization in some </w:t>
      </w:r>
      <w:proofErr w:type="gramStart"/>
      <w:r>
        <w:t>countries  has</w:t>
      </w:r>
      <w:proofErr w:type="gramEnd"/>
      <w:r>
        <w:t xml:space="preserve"> resulted in use of ICD10 rather than ICD-O-3 even in the most recent volume of Cancer Incidence in Five Continents (Vol X).  Comparisons of leukemia data across many countries and populations for the most recent period (2003-2007) are restricted to broad, older categories of the leukemias (AML, CML, ALL, CLL). International comparisons described below are based on registries with fewer than 10% of reported cases of leukemia unspecified as to subtype and restricted to incidence in </w:t>
      </w:r>
      <w:proofErr w:type="gramStart"/>
      <w:r>
        <w:t>adults</w:t>
      </w:r>
      <w:proofErr w:type="gramEnd"/>
      <w:r>
        <w:t xml:space="preserve"> ages 20-79 years at diagnosis.</w:t>
      </w:r>
    </w:p>
    <w:p w:rsidR="00D82583" w:rsidRDefault="00D82583"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2C40F8" w:rsidRPr="005B4C1E" w:rsidRDefault="001F1AE4"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r w:rsidR="009E39E6">
        <w:rPr>
          <w:b/>
          <w:color w:val="0070C0"/>
        </w:rPr>
        <w:t xml:space="preserve">International patterns in incidence of broad categories of </w:t>
      </w:r>
      <w:r w:rsidR="002C40F8" w:rsidRPr="005B4C1E">
        <w:rPr>
          <w:b/>
          <w:color w:val="0070C0"/>
        </w:rPr>
        <w:t>leukemias</w:t>
      </w:r>
      <w:r w:rsidR="009E39E6">
        <w:rPr>
          <w:b/>
          <w:color w:val="0070C0"/>
        </w:rPr>
        <w:t xml:space="preserve"> by subtype</w:t>
      </w:r>
    </w:p>
    <w:p w:rsidR="002C40F8"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Among international cancer registries reporting &lt;10% unspecified leukemia subtypes among adults ages 20-79 years diagnosed during 2003-2007</w:t>
      </w:r>
      <w:r w:rsidR="00D43CE9">
        <w:t xml:space="preserve">, </w:t>
      </w:r>
      <w:r w:rsidRPr="005B4C1E">
        <w:t xml:space="preserve">AML rates ranged from highs of 4.7 among males and 5.0 among females in Manila to lows of 1.9 and 1.5  in Costa Rica (high/low rate ratios of 2.5 and 3.3 among males and females, respectively) (Figure 1).  AML incidence </w:t>
      </w:r>
      <w:r w:rsidRPr="005B4C1E">
        <w:lastRenderedPageBreak/>
        <w:t xml:space="preserve">rates were highest and generally similar across North, Central, and South America; Europe; Oceania; and parts of Asia, while lowest in Africa and parts of </w:t>
      </w:r>
      <w:proofErr w:type="gramStart"/>
      <w:r w:rsidRPr="005B4C1E">
        <w:t>eastern</w:t>
      </w:r>
      <w:proofErr w:type="gramEnd"/>
      <w:r w:rsidRPr="005B4C1E">
        <w:t xml:space="preserve"> Europe and east Asia.  With rare exception (Mumbai, India and Manila, Philippines), incidence of AML was higher among males than females, with 40% or higher rates among males in Murcia, Spain; Hong Kong, China; Osaka, Japan; and New South Wales, Australia.  CML rates varied about four-fold from 2.9 in France to 0.7 in Bangkok among males and from 1.5 in Cali and Belgium to 0.4 in Osaka and Bangkok among females, with slightly higher rates in Oceania, North America, and western Europe.  The male-to-female incidence rate ratio for CML was &lt;1.00 only in Quito, Ecuador and Gharbiah, Egypt, and exceeded 2.00 in Loire </w:t>
      </w:r>
      <w:proofErr w:type="spellStart"/>
      <w:r w:rsidRPr="005B4C1E">
        <w:t>Atlantique</w:t>
      </w:r>
      <w:proofErr w:type="spellEnd"/>
      <w:r w:rsidRPr="005B4C1E">
        <w:t>, France; Hong Kong, China; and Osaka Prefecture, Japan.  ALL generally was the least frequent adult leukemia type, and rates were notably highest in Central and South America and among U.S. Hispanic Whites in the Surveillance, Epidemiology and End Results (SEER) program and otherwise similar across other geographic areas.  While there was a tendency for male predominance in ALL, the rate ratio was &lt;1.00 in seven registries.  CLL incidence rates varied the most, with the highest rates in New Zealand of 8.1 (males) and 4.2 (females)</w:t>
      </w:r>
      <w:r w:rsidR="00D43CE9">
        <w:t>,</w:t>
      </w:r>
      <w:r w:rsidRPr="005B4C1E">
        <w:t xml:space="preserve"> 40 times the lowest rates in Osaka of 0.2 (males) and 0.1 (females);</w:t>
      </w:r>
      <w:r w:rsidR="00D43CE9">
        <w:t xml:space="preserve"> </w:t>
      </w:r>
      <w:r w:rsidRPr="005B4C1E">
        <w:t>rates were also high in Canada and U.S. whites in North America; western, northern, and eastern Europe; and New South Wales, and low in east Asia.  Worldwide, CLL incidence rates were higher among males than females everywhere except in Manila.</w:t>
      </w:r>
    </w:p>
    <w:p w:rsidR="00F42DDA" w:rsidRPr="005B4C1E" w:rsidRDefault="00F42DDA"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9E39E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r w:rsidR="00FB3D4E">
        <w:rPr>
          <w:b/>
          <w:color w:val="0070C0"/>
        </w:rPr>
        <w:t xml:space="preserve">International patterns in </w:t>
      </w:r>
      <w:r w:rsidR="00BD610F">
        <w:rPr>
          <w:b/>
          <w:color w:val="0070C0"/>
        </w:rPr>
        <w:t>t</w:t>
      </w:r>
      <w:r w:rsidR="00866F59">
        <w:rPr>
          <w:b/>
          <w:color w:val="0070C0"/>
        </w:rPr>
        <w:t>emporal t</w:t>
      </w:r>
      <w:r w:rsidR="002C40F8" w:rsidRPr="005B4C1E">
        <w:rPr>
          <w:b/>
          <w:color w:val="0070C0"/>
        </w:rPr>
        <w:t>rends</w:t>
      </w:r>
      <w:r w:rsidR="00866F59">
        <w:rPr>
          <w:b/>
          <w:color w:val="0070C0"/>
        </w:rPr>
        <w:t xml:space="preserve"> </w:t>
      </w:r>
      <w:r>
        <w:rPr>
          <w:b/>
          <w:color w:val="0070C0"/>
        </w:rPr>
        <w:t xml:space="preserve">incidence of </w:t>
      </w:r>
      <w:r w:rsidRPr="005B4C1E">
        <w:rPr>
          <w:b/>
          <w:color w:val="0070C0"/>
        </w:rPr>
        <w:t>leukemia</w:t>
      </w:r>
      <w:r w:rsidR="00866F59">
        <w:rPr>
          <w:b/>
          <w:color w:val="0070C0"/>
        </w:rPr>
        <w:t xml:space="preserve"> </w:t>
      </w:r>
      <w:r>
        <w:rPr>
          <w:b/>
          <w:color w:val="0070C0"/>
        </w:rPr>
        <w:t>by subtype</w:t>
      </w:r>
      <w:r w:rsidRPr="005B4C1E">
        <w:rPr>
          <w:b/>
          <w:color w:val="0070C0"/>
        </w:rPr>
        <w:t xml:space="preserv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Comparison of temporal trends between studies is limited by calendar years included, given the potential influence of changing classification schemes over time.  In the U.S. incidence of AML has remained stable among whites and blacks across four decades, 1973-2012 (Figure 2).  In </w:t>
      </w:r>
      <w:r w:rsidRPr="005B4C1E">
        <w:lastRenderedPageBreak/>
        <w:t>contrast, CML rates have been declining during the last two decades across all racial/ethnic groups, including Hispanic whites and Asians/Pacific Islanders.  ALL incidence rose during the 1970s-80s, but rates generally stabilized thereafter among whites and blacks.  CLL rates have remained stable among whites, but rates have slowly decreased since the 1970s among blacks.  The CLL rates among Hispanic whites and Asians/Pacific Islanders have not changed greatly</w:t>
      </w:r>
      <w:r w:rsidR="00D43CE9">
        <w:t>, during the limited timeframe for which racial/ethnic-specific incidence data have been available</w:t>
      </w:r>
      <w:r w:rsidRPr="005B4C1E">
        <w:t xml:space="preserve">.  In Denmark, incidence of AML, CLL and, to a lesser extent, ALL increased </w:t>
      </w:r>
      <w:proofErr w:type="gramStart"/>
      <w:r w:rsidRPr="005B4C1E">
        <w:t>between 1943-2003,</w:t>
      </w:r>
      <w:proofErr w:type="gramEnd"/>
      <w:r w:rsidRPr="005B4C1E">
        <w:t xml:space="preserve"> whereas CML </w:t>
      </w:r>
      <w:r w:rsidRPr="00E07277">
        <w:t>decreased (</w:t>
      </w:r>
      <w:proofErr w:type="spellStart"/>
      <w:r w:rsidRPr="00E07277">
        <w:t>Thygesen</w:t>
      </w:r>
      <w:proofErr w:type="spellEnd"/>
      <w:r w:rsidR="00DB1F00" w:rsidRPr="00E07277">
        <w:t xml:space="preserve"> et al,</w:t>
      </w:r>
      <w:r w:rsidRPr="00E07277">
        <w:t xml:space="preserve"> 2009).  </w:t>
      </w:r>
      <w:proofErr w:type="gramStart"/>
      <w:r w:rsidRPr="00E07277">
        <w:t>Between 1984-1993</w:t>
      </w:r>
      <w:proofErr w:type="gramEnd"/>
      <w:r w:rsidRPr="00E07277">
        <w:t>. AML, MPN (including CML) incidence rates decreased in the United Kingdom, whereas ALL remained stable, and MDS rates increased (McNally</w:t>
      </w:r>
      <w:r w:rsidR="00DB1F00" w:rsidRPr="00E07277">
        <w:t xml:space="preserve"> et al</w:t>
      </w:r>
      <w:proofErr w:type="gramStart"/>
      <w:r w:rsidR="00DB1F00" w:rsidRPr="00E07277">
        <w:t>,</w:t>
      </w:r>
      <w:r w:rsidRPr="00E07277">
        <w:t>1999</w:t>
      </w:r>
      <w:proofErr w:type="gramEnd"/>
      <w:r w:rsidRPr="00E07277">
        <w:t xml:space="preserve">).  </w:t>
      </w:r>
      <w:proofErr w:type="gramStart"/>
      <w:r w:rsidRPr="00E07277">
        <w:t>Between 1991-2005,</w:t>
      </w:r>
      <w:proofErr w:type="gramEnd"/>
      <w:r w:rsidRPr="00E07277">
        <w:t xml:space="preserve"> AML incidence rates increased in Western Australia (</w:t>
      </w:r>
      <w:proofErr w:type="spellStart"/>
      <w:r w:rsidRPr="00E07277">
        <w:t>Gangatharan</w:t>
      </w:r>
      <w:proofErr w:type="spellEnd"/>
      <w:r w:rsidR="00DB1F00" w:rsidRPr="00E07277">
        <w:t xml:space="preserve"> et al,</w:t>
      </w:r>
      <w:r w:rsidRPr="00E07277">
        <w:t xml:space="preserve"> 2013).  More recently, several large studies have described incidence rates utilizing the WHO classification scheme (</w:t>
      </w:r>
      <w:proofErr w:type="spellStart"/>
      <w:r w:rsidRPr="00E07277">
        <w:t>Sant</w:t>
      </w:r>
      <w:proofErr w:type="spellEnd"/>
      <w:r w:rsidRPr="00E07277">
        <w:t xml:space="preserve"> </w:t>
      </w:r>
      <w:r w:rsidR="00DB1F00" w:rsidRPr="00E07277">
        <w:t xml:space="preserve">et al, </w:t>
      </w:r>
      <w:r w:rsidRPr="00E07277">
        <w:t>2010, Smith</w:t>
      </w:r>
      <w:r w:rsidR="00DB1F00" w:rsidRPr="00E07277">
        <w:t xml:space="preserve"> et al, </w:t>
      </w:r>
      <w:r w:rsidRPr="00E07277">
        <w:t xml:space="preserve">2009, Smith 2011, Dores </w:t>
      </w:r>
      <w:r w:rsidR="00DB1F00" w:rsidRPr="00E07277">
        <w:t xml:space="preserve">et al, </w:t>
      </w:r>
      <w:r w:rsidRPr="00E07277">
        <w:t>2012)</w:t>
      </w:r>
      <w:proofErr w:type="gramStart"/>
      <w:r w:rsidRPr="00E07277">
        <w:t>,</w:t>
      </w:r>
      <w:proofErr w:type="gramEnd"/>
      <w:r w:rsidRPr="00E07277">
        <w:t xml:space="preserve"> however</w:t>
      </w:r>
      <w:r w:rsidRPr="005B4C1E">
        <w:t xml:space="preserve">, longer follow-up will be needed to assess temporal trends subsequent to 2001.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866F59"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BD610F">
        <w:rPr>
          <w:b/>
          <w:color w:val="0070C0"/>
        </w:rPr>
        <w:t xml:space="preserve">DESCRIPTIVE PATTERNS OF </w:t>
      </w:r>
      <w:r>
        <w:rPr>
          <w:b/>
          <w:color w:val="0070C0"/>
        </w:rPr>
        <w:t xml:space="preserve">MYELOID NEOPLASMS BY WHO SUBTYPE </w:t>
      </w:r>
    </w:p>
    <w:p w:rsidR="00AA07D7" w:rsidRDefault="00DB1F00"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Some population-based cancer registries have implemented reporting of myeloid neoplasms using the WHO 2001 classification of hematopoietic and lymphoid neoplasms.  U.S. Surveillance Epidemiology and End Results (SEER) population-based registries have trained registry staff to code these neoplasms using ICD-O-3 which has incorporated the WHO 2001 classification.  Described below are descriptive patterns for myeloid neoplasms diagnosed in persons ages 20-79 for the period 2001-2012.  </w:t>
      </w:r>
      <w:r w:rsidR="002C40F8" w:rsidRPr="005B4C1E">
        <w:t>Consistent with the clinical and molecular heterogeneity described among individuals with AML, incidence rates in the U.S. var</w:t>
      </w:r>
      <w:r>
        <w:t>ied</w:t>
      </w:r>
      <w:r w:rsidR="002C40F8" w:rsidRPr="005B4C1E">
        <w:t xml:space="preserve"> widely </w:t>
      </w:r>
      <w:r w:rsidR="002C40F8" w:rsidRPr="005B4C1E">
        <w:lastRenderedPageBreak/>
        <w:t>across AML subtypes (Table</w:t>
      </w:r>
      <w:r>
        <w:t xml:space="preserve"> 1</w:t>
      </w:r>
      <w:r w:rsidR="002C40F8" w:rsidRPr="005B4C1E">
        <w:t xml:space="preserve">).  The highest incidence rates were for the least specific AML subtype - AML, NOS (IR for all races combined=2.74/100,000 person-years), and IRs were intermediate for AML with myelodysplasia-related changes (IR=0.45), acute myelomonocytic leukemia (IR=0.43), AML with </w:t>
      </w:r>
      <w:proofErr w:type="gramStart"/>
      <w:r w:rsidR="002C40F8" w:rsidRPr="005B4C1E">
        <w:t>t(</w:t>
      </w:r>
      <w:proofErr w:type="gramEnd"/>
      <w:r w:rsidR="002C40F8" w:rsidRPr="005B4C1E">
        <w:t xml:space="preserve">15;17) (IR=0.39), and acute </w:t>
      </w:r>
      <w:proofErr w:type="spellStart"/>
      <w:r w:rsidR="002C40F8" w:rsidRPr="005B4C1E">
        <w:t>monblastic</w:t>
      </w:r>
      <w:proofErr w:type="spellEnd"/>
      <w:r w:rsidR="002C40F8" w:rsidRPr="005B4C1E">
        <w:t xml:space="preserve"> and </w:t>
      </w:r>
      <w:proofErr w:type="spellStart"/>
      <w:r w:rsidR="002C40F8" w:rsidRPr="005B4C1E">
        <w:t>monocytic</w:t>
      </w:r>
      <w:proofErr w:type="spellEnd"/>
      <w:r w:rsidR="002C40F8" w:rsidRPr="005B4C1E">
        <w:t xml:space="preserve"> leukemia (IR=0.33).  AML incidence rates were higher among males than females for nearly all subtypes, with gender disparities least evident for AML with </w:t>
      </w:r>
      <w:proofErr w:type="gramStart"/>
      <w:r w:rsidR="002C40F8" w:rsidRPr="005B4C1E">
        <w:t>t(</w:t>
      </w:r>
      <w:proofErr w:type="gramEnd"/>
      <w:r w:rsidR="002C40F8" w:rsidRPr="005B4C1E">
        <w:t xml:space="preserve">15;17), particularly among Hispanic whites, blacks, and Asians/Pacific Islanders; AML with t(9;11), and therapy-related myeloid neoplasms.  </w:t>
      </w:r>
    </w:p>
    <w:p w:rsidR="00AA07D7" w:rsidRDefault="00AA07D7"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E07277" w:rsidRDefault="009B547E"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There have been relatively few published studies of population-based incidence of myeloid neoplasms worldwide.  </w:t>
      </w:r>
      <w:r w:rsidR="002C40F8" w:rsidRPr="005B4C1E">
        <w:t xml:space="preserve">Among cases in the </w:t>
      </w:r>
      <w:proofErr w:type="spellStart"/>
      <w:r w:rsidR="002C40F8" w:rsidRPr="005B4C1E">
        <w:t>Haematological</w:t>
      </w:r>
      <w:proofErr w:type="spellEnd"/>
      <w:r w:rsidR="002C40F8" w:rsidRPr="005B4C1E">
        <w:t xml:space="preserve"> Malignancy Research Network diagnosed during 2004-2008 in the United Kingdom, the overall male-to-female rate ratio of AML was 1.1, ranging from 1.9 for AML with core binding factor (e.g., AML with </w:t>
      </w:r>
      <w:proofErr w:type="gramStart"/>
      <w:r w:rsidR="002C40F8" w:rsidRPr="005B4C1E">
        <w:t>t(</w:t>
      </w:r>
      <w:proofErr w:type="gramEnd"/>
      <w:r w:rsidR="002C40F8" w:rsidRPr="005B4C1E">
        <w:t>8;21) and AML with inv(16)) &lt;1.0 for AML with MLL (11q23), therapy-related AML, and AML with t(15;</w:t>
      </w:r>
      <w:r w:rsidR="002C40F8" w:rsidRPr="00E07277">
        <w:t>17) (Smith</w:t>
      </w:r>
      <w:r w:rsidRPr="00E07277">
        <w:t xml:space="preserve"> et al,</w:t>
      </w:r>
      <w:r w:rsidR="002C40F8" w:rsidRPr="00E07277">
        <w:t xml:space="preserve"> 2009).  In the European HAEMACARE project, a male predominance was most notable in the nonspecific AML group (not otherwise specified) and only slight for AML with multilineage dysplasia and evolving from MDS, whereas incidence of AML with recurrent genetic abnormalities predominated slightly among females compared to males (</w:t>
      </w:r>
      <w:proofErr w:type="spellStart"/>
      <w:r w:rsidR="002C40F8" w:rsidRPr="00E07277">
        <w:t>Sant</w:t>
      </w:r>
      <w:proofErr w:type="spellEnd"/>
      <w:r w:rsidRPr="00E07277">
        <w:t xml:space="preserve"> et al,</w:t>
      </w:r>
      <w:r w:rsidR="002C40F8" w:rsidRPr="00E07277">
        <w:t xml:space="preserve"> 2010).</w:t>
      </w:r>
      <w:r w:rsidR="002C40F8" w:rsidRPr="005B4C1E">
        <w:t xml:space="preserve">  Similarly, in Burgundy, France, AML cases diagnosed during 1980-2004 and classified according to the WHO 2001</w:t>
      </w:r>
      <w:r w:rsidR="00324D3D">
        <w:t xml:space="preserve"> </w:t>
      </w:r>
      <w:r w:rsidR="002C40F8" w:rsidRPr="005B4C1E">
        <w:t xml:space="preserve">classification a male predominance was noted for most subtypes of AML, not otherwise specified, whereas AML with cytogenetic abnormalities predominated among females (male-to-female incidence rate ratio 0.95), largely attributed to AML with </w:t>
      </w:r>
      <w:proofErr w:type="gramStart"/>
      <w:r w:rsidR="002C40F8" w:rsidRPr="005B4C1E">
        <w:t>t(</w:t>
      </w:r>
      <w:proofErr w:type="gramEnd"/>
      <w:r w:rsidR="002C40F8" w:rsidRPr="005B4C1E">
        <w:t>8;21) and AML with t(</w:t>
      </w:r>
      <w:r w:rsidR="002C40F8" w:rsidRPr="00E07277">
        <w:t>15;17) (Maynadie</w:t>
      </w:r>
      <w:r w:rsidRPr="00E07277">
        <w:t xml:space="preserve"> et al,</w:t>
      </w:r>
      <w:r w:rsidR="002C40F8" w:rsidRPr="00E07277">
        <w:t xml:space="preserve"> 2011).</w:t>
      </w:r>
    </w:p>
    <w:p w:rsidR="002C40F8" w:rsidRPr="00E07277"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E07277"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E07277">
        <w:t xml:space="preserve">Incidence patterns for MDS by subtype should be interpreted with caution given changing classification schemes noted above, and due to the majority of cases being categorized as MDS, unclassifiable or NOS </w:t>
      </w:r>
      <w:r w:rsidR="009B547E" w:rsidRPr="00E07277">
        <w:t>(see Table 1)</w:t>
      </w:r>
      <w:r w:rsidRPr="00E07277">
        <w:t xml:space="preserve">.  As with other myeloid malignancies (Craig </w:t>
      </w:r>
      <w:r w:rsidR="009B547E" w:rsidRPr="00E07277">
        <w:t xml:space="preserve">et al, </w:t>
      </w:r>
      <w:r w:rsidRPr="00E07277">
        <w:t>2012), underreporting of MDS to cancer registries has been described (</w:t>
      </w:r>
      <w:proofErr w:type="spellStart"/>
      <w:r w:rsidRPr="00E07277">
        <w:t>McQuilten</w:t>
      </w:r>
      <w:proofErr w:type="spellEnd"/>
      <w:r w:rsidR="009B547E" w:rsidRPr="00E07277">
        <w:t xml:space="preserve"> et al,</w:t>
      </w:r>
      <w:r w:rsidRPr="00E07277">
        <w:t xml:space="preserve"> 2014), but in addition </w:t>
      </w:r>
      <w:proofErr w:type="spellStart"/>
      <w:r w:rsidRPr="00E07277">
        <w:t>underdiagnosis</w:t>
      </w:r>
      <w:proofErr w:type="spellEnd"/>
      <w:r w:rsidRPr="00E07277">
        <w:t xml:space="preserve"> is suspected based on many cases of nonspecific anemia that may not undergo evaluation or may not receive a definitive diagnosis (Goldberg </w:t>
      </w:r>
      <w:r w:rsidR="009B547E" w:rsidRPr="00E07277">
        <w:t xml:space="preserve">et al, </w:t>
      </w:r>
      <w:r w:rsidRPr="00E07277">
        <w:t xml:space="preserve">2010, </w:t>
      </w:r>
      <w:proofErr w:type="spellStart"/>
      <w:r w:rsidRPr="00E07277">
        <w:t>Cogle</w:t>
      </w:r>
      <w:proofErr w:type="spellEnd"/>
      <w:r w:rsidR="009B547E" w:rsidRPr="00E07277">
        <w:t>,</w:t>
      </w:r>
      <w:r w:rsidRPr="00E07277">
        <w:t xml:space="preserve"> 2015).</w:t>
      </w:r>
      <w:r w:rsidRPr="005B4C1E">
        <w:t xml:space="preserve">  Considering these caveats, </w:t>
      </w:r>
      <w:r w:rsidR="006C31E4">
        <w:t xml:space="preserve">MDS </w:t>
      </w:r>
      <w:r w:rsidRPr="005B4C1E">
        <w:t xml:space="preserve">incidence rates </w:t>
      </w:r>
      <w:r w:rsidR="006C31E4" w:rsidRPr="005B4C1E">
        <w:t>in the U.S.</w:t>
      </w:r>
      <w:r w:rsidR="006C31E4">
        <w:t xml:space="preserve"> (Table</w:t>
      </w:r>
      <w:r w:rsidR="009B547E">
        <w:t xml:space="preserve"> 1</w:t>
      </w:r>
      <w:r w:rsidR="006C31E4">
        <w:t xml:space="preserve">) </w:t>
      </w:r>
      <w:r w:rsidRPr="005B4C1E">
        <w:t xml:space="preserve">were higher among males than females, overall and by race, </w:t>
      </w:r>
      <w:r w:rsidR="006C31E4">
        <w:t xml:space="preserve">and </w:t>
      </w:r>
      <w:r w:rsidRPr="005B4C1E">
        <w:t>across all subtypes</w:t>
      </w:r>
      <w:r w:rsidR="006C31E4">
        <w:t>,</w:t>
      </w:r>
      <w:r w:rsidRPr="005B4C1E">
        <w:t xml:space="preserve"> </w:t>
      </w:r>
      <w:r w:rsidR="006C31E4">
        <w:t xml:space="preserve">with the </w:t>
      </w:r>
      <w:r w:rsidRPr="005B4C1E">
        <w:t>except</w:t>
      </w:r>
      <w:r w:rsidR="006C31E4">
        <w:t>ion of</w:t>
      </w:r>
      <w:r w:rsidRPr="005B4C1E">
        <w:t xml:space="preserve"> MDS with associated 5q deletion.  For MDS overall, a similar male predominance was observed in the </w:t>
      </w:r>
      <w:r w:rsidRPr="00E07277">
        <w:t>HAEMACARE (</w:t>
      </w:r>
      <w:proofErr w:type="spellStart"/>
      <w:r w:rsidRPr="00E07277">
        <w:t>Sant</w:t>
      </w:r>
      <w:proofErr w:type="spellEnd"/>
      <w:r w:rsidR="009B547E" w:rsidRPr="00E07277">
        <w:t xml:space="preserve"> et al, </w:t>
      </w:r>
      <w:r w:rsidRPr="00E07277">
        <w:t xml:space="preserve">2010) database and in the </w:t>
      </w:r>
      <w:proofErr w:type="spellStart"/>
      <w:r w:rsidRPr="00E07277">
        <w:t>Haematological</w:t>
      </w:r>
      <w:proofErr w:type="spellEnd"/>
      <w:r w:rsidRPr="00E07277">
        <w:t xml:space="preserve"> Malignancy Research Network (Smith </w:t>
      </w:r>
      <w:r w:rsidR="009B547E" w:rsidRPr="00E07277">
        <w:t xml:space="preserve">et al, </w:t>
      </w:r>
      <w:r w:rsidRPr="00E07277">
        <w:t>2009, Smith</w:t>
      </w:r>
      <w:r w:rsidR="009B547E" w:rsidRPr="00E07277">
        <w:t xml:space="preserve"> et al,</w:t>
      </w:r>
      <w:r w:rsidRPr="00E07277">
        <w:t xml:space="preserve"> 2011).  </w:t>
      </w:r>
    </w:p>
    <w:p w:rsidR="002C40F8" w:rsidRPr="00E07277"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6C31E4"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E07277">
        <w:t xml:space="preserve">In the U.S., </w:t>
      </w:r>
      <w:r w:rsidR="002C40F8" w:rsidRPr="00E07277">
        <w:t xml:space="preserve">MPN incidence rates were highest for total CML (IR=1.69), polycythemia </w:t>
      </w:r>
      <w:proofErr w:type="gramStart"/>
      <w:r w:rsidR="002C40F8" w:rsidRPr="00E07277">
        <w:t>vera</w:t>
      </w:r>
      <w:proofErr w:type="gramEnd"/>
      <w:r w:rsidR="002C40F8" w:rsidRPr="00E07277">
        <w:t xml:space="preserve"> (IR=1.51), and essential thrombocythemia (IR=1.33).  Across all races, MPN and MDS/MPN subtypes, incidence was higher among males than females with the notable exception of essential thrombocythemia which was associated with significantly lower incidence among males than females of all races.  </w:t>
      </w:r>
      <w:r w:rsidRPr="00E07277">
        <w:t xml:space="preserve">In the HAEMACARE database where MPNs were grouped </w:t>
      </w:r>
      <w:proofErr w:type="spellStart"/>
      <w:r w:rsidRPr="00E07277">
        <w:t>somethat</w:t>
      </w:r>
      <w:proofErr w:type="spellEnd"/>
      <w:r w:rsidRPr="00E07277">
        <w:t xml:space="preserve"> </w:t>
      </w:r>
      <w:proofErr w:type="spellStart"/>
      <w:r w:rsidRPr="00E07277">
        <w:t>diffeentently</w:t>
      </w:r>
      <w:proofErr w:type="spellEnd"/>
      <w:r w:rsidRPr="00E07277">
        <w:t xml:space="preserve"> than in the Table, a</w:t>
      </w:r>
      <w:r w:rsidR="002C40F8" w:rsidRPr="00E07277">
        <w:t>s a group, MPN crude incidence rates were higher among males (IR=3.5) than females (IR=3.18), with the greatest gender disparity noted for CML, in contrast to other specified MPN subtypes considered as a group (</w:t>
      </w:r>
      <w:proofErr w:type="spellStart"/>
      <w:r w:rsidR="002C40F8" w:rsidRPr="00E07277">
        <w:t>Sant</w:t>
      </w:r>
      <w:proofErr w:type="spellEnd"/>
      <w:r w:rsidR="002C40F8" w:rsidRPr="00E07277">
        <w:t xml:space="preserve"> </w:t>
      </w:r>
      <w:r w:rsidR="009B547E" w:rsidRPr="00E07277">
        <w:t xml:space="preserve">et al, </w:t>
      </w:r>
      <w:r w:rsidR="002C40F8" w:rsidRPr="00E07277">
        <w:t xml:space="preserve">2010).  </w:t>
      </w:r>
      <w:r w:rsidRPr="00E07277">
        <w:t>In the Unite</w:t>
      </w:r>
      <w:r>
        <w:t xml:space="preserve">d Kingdom (U.K.), </w:t>
      </w:r>
      <w:r w:rsidR="002C40F8" w:rsidRPr="005B4C1E">
        <w:t xml:space="preserve">CML and PMF were both associated with nearly 2-fold higher incidence rates among males than females in the </w:t>
      </w:r>
      <w:proofErr w:type="spellStart"/>
      <w:r w:rsidR="002C40F8" w:rsidRPr="005B4C1E">
        <w:t>Haematological</w:t>
      </w:r>
      <w:proofErr w:type="spellEnd"/>
      <w:r w:rsidR="002C40F8" w:rsidRPr="005B4C1E">
        <w:t xml:space="preserve"> Malignancy Research Network in contrast to chronic </w:t>
      </w:r>
      <w:r w:rsidR="002C40F8" w:rsidRPr="005B4C1E">
        <w:lastRenderedPageBreak/>
        <w:t xml:space="preserve">myeloproliferative neoplasm (ICD-O-3 code 9960) which was associated with a significantly lower incidence rate among males than </w:t>
      </w:r>
      <w:r w:rsidR="002C40F8" w:rsidRPr="001600D3">
        <w:t xml:space="preserve">females (Smith </w:t>
      </w:r>
      <w:r w:rsidR="009B547E" w:rsidRPr="001600D3">
        <w:t xml:space="preserve">et al, </w:t>
      </w:r>
      <w:r w:rsidR="002C40F8" w:rsidRPr="001600D3">
        <w:t>2009).</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Age-specific incidence patterns differ between myeloid entities and within disease subtypes (Figure 3).</w:t>
      </w:r>
      <w:r w:rsidR="003546A8">
        <w:t xml:space="preserve">  </w:t>
      </w:r>
      <w:r w:rsidRPr="005B4C1E">
        <w:t xml:space="preserve">Reflecting distinct postulated underlying leukemogenic mechanisms described above, AML associated with recurrent genetic abnormalities had a constant incidence throughout life, whereas incidence of AML, NOS increased with advancing age, likely reflecting an accumulation of genetic mutations over a lifetime.  Incidence of MDS increased exponentially with age, a pattern that supports accumulated genetic insults over a lifetime.  In contrast, CML, the majority of cases likely to be associated with BCR-ABL1 or </w:t>
      </w:r>
      <w:proofErr w:type="gramStart"/>
      <w:r w:rsidRPr="005B4C1E">
        <w:t>t(</w:t>
      </w:r>
      <w:proofErr w:type="gramEnd"/>
      <w:r w:rsidRPr="005B4C1E">
        <w:t xml:space="preserve">9;22), has a pattern similar to that of AML with recurrent cytogenetic abnormalities, with less pronounced rise in incidence with increasing age.  Polycythemia </w:t>
      </w:r>
      <w:proofErr w:type="gramStart"/>
      <w:r w:rsidRPr="005B4C1E">
        <w:t>vera</w:t>
      </w:r>
      <w:proofErr w:type="gramEnd"/>
      <w:r w:rsidRPr="005B4C1E">
        <w:t xml:space="preserve"> and essential thrombocythemia rates rose progressively with age, beginning in the young adult through older ages.  In contrast, primary myelofibrosis occurs infrequently at young adult ages and incidence rises more steeply with age than polycythemia </w:t>
      </w:r>
      <w:proofErr w:type="gramStart"/>
      <w:r w:rsidRPr="005B4C1E">
        <w:t>vera</w:t>
      </w:r>
      <w:proofErr w:type="gramEnd"/>
      <w:r w:rsidRPr="005B4C1E">
        <w:t xml:space="preserve"> and essential thrombocythemia.  Despite differences in incidence rates, all myeloid entities demonstrate similar age-specific incidence patterns by sex and race.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0B7C8E"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2C40F8" w:rsidRPr="005B4C1E">
        <w:rPr>
          <w:b/>
          <w:color w:val="0070C0"/>
        </w:rPr>
        <w:t>S</w:t>
      </w:r>
      <w:r>
        <w:rPr>
          <w:b/>
          <w:color w:val="0070C0"/>
        </w:rPr>
        <w:t>URVIVAL: MYELOID NEOPLASMS</w:t>
      </w:r>
      <w:r w:rsidR="00BD610F">
        <w:rPr>
          <w:b/>
          <w:color w:val="0070C0"/>
        </w:rPr>
        <w:t xml:space="preserve">  </w:t>
      </w:r>
    </w:p>
    <w:p w:rsidR="002C40F8"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Five-year relative survival differs markedly across myeloid neoplasms (Figure 4).  All AML NOS is associated with the least favorable survival; CML among patients </w:t>
      </w:r>
      <w:r w:rsidR="006C31E4">
        <w:t>20-59</w:t>
      </w:r>
      <w:r w:rsidRPr="005B4C1E">
        <w:t xml:space="preserve"> years of age, polycythemia </w:t>
      </w:r>
      <w:proofErr w:type="gramStart"/>
      <w:r w:rsidRPr="005B4C1E">
        <w:t>vera</w:t>
      </w:r>
      <w:proofErr w:type="gramEnd"/>
      <w:r w:rsidRPr="005B4C1E">
        <w:t xml:space="preserve"> and essential thrombocythemia have the most favorable survival; and AML with recurrent genetic abnormalities, MDS, CML among those </w:t>
      </w:r>
      <w:r w:rsidRPr="005B4C1E">
        <w:rPr>
          <w:u w:val="single"/>
        </w:rPr>
        <w:t>&gt;</w:t>
      </w:r>
      <w:r w:rsidRPr="005B4C1E">
        <w:t xml:space="preserve">60 years of age, and primary myelofibrosis have intermediate survival.  Younger (&lt;60 years) individuals fare better than older </w:t>
      </w:r>
      <w:r w:rsidRPr="005B4C1E">
        <w:lastRenderedPageBreak/>
        <w:t>(</w:t>
      </w:r>
      <w:r w:rsidRPr="005B4C1E">
        <w:rPr>
          <w:u w:val="single"/>
        </w:rPr>
        <w:t>&gt;</w:t>
      </w:r>
      <w:r w:rsidRPr="005B4C1E">
        <w:t xml:space="preserve">60 years) individuals irrespective of myeloid entity considered, with the narrowest disparities noted for polycythemia </w:t>
      </w:r>
      <w:proofErr w:type="gramStart"/>
      <w:r w:rsidRPr="005B4C1E">
        <w:t>vera</w:t>
      </w:r>
      <w:proofErr w:type="gramEnd"/>
      <w:r w:rsidRPr="005B4C1E">
        <w:t xml:space="preserve"> and essential </w:t>
      </w:r>
      <w:r w:rsidRPr="00E22D71">
        <w:t>thrombocythemia (</w:t>
      </w:r>
      <w:proofErr w:type="spellStart"/>
      <w:r w:rsidRPr="00E22D71">
        <w:t>Srour</w:t>
      </w:r>
      <w:proofErr w:type="spellEnd"/>
      <w:r w:rsidRPr="00E22D71">
        <w:t xml:space="preserve"> </w:t>
      </w:r>
      <w:r w:rsidR="00E22D71" w:rsidRPr="00E22D71">
        <w:t>et al, 2016</w:t>
      </w:r>
      <w:r w:rsidRPr="00E22D71">
        <w:t xml:space="preserve">).  Worldwide, the CONCORD-2 study reported age-standardized 5-year net survival for adult leukemia of 50-60% in 21 countries in North America, west Asia, Europe, and Oceania, with lower survival in </w:t>
      </w:r>
      <w:proofErr w:type="gramStart"/>
      <w:r w:rsidRPr="00E22D71">
        <w:t>east</w:t>
      </w:r>
      <w:proofErr w:type="gramEnd"/>
      <w:r w:rsidRPr="00E22D71">
        <w:t xml:space="preserve"> Asia (19-23%) (</w:t>
      </w:r>
      <w:proofErr w:type="spellStart"/>
      <w:r w:rsidRPr="00E22D71">
        <w:t>Allemani</w:t>
      </w:r>
      <w:proofErr w:type="spellEnd"/>
      <w:r w:rsidR="000B7C8E" w:rsidRPr="00E22D71">
        <w:t xml:space="preserve"> et al,</w:t>
      </w:r>
      <w:r w:rsidRPr="00E22D71">
        <w:t xml:space="preserve"> 2015).  In Europe</w:t>
      </w:r>
      <w:r w:rsidRPr="005B4C1E">
        <w:t xml:space="preserve">, cases reported to the HAEMACARE and EUROCARE databases, from 1997-2008, had significant improvement in 5-year relative survival for AML (without AML with </w:t>
      </w:r>
      <w:proofErr w:type="gramStart"/>
      <w:r w:rsidRPr="005B4C1E">
        <w:t>t(</w:t>
      </w:r>
      <w:proofErr w:type="gramEnd"/>
      <w:r w:rsidRPr="005B4C1E">
        <w:t xml:space="preserve">15;17)), AML with t(15;17), CML, and MPN between 1997-1999 and 2006-2008.  In 2006-2008, MPN (without CML) (74.9%) and APL (61.9%) were associated with the most favorable survival, CML (54.4%) and MDS (48.8%) with intermediate survival, and AML (without AML with </w:t>
      </w:r>
      <w:proofErr w:type="gramStart"/>
      <w:r w:rsidRPr="005B4C1E">
        <w:t>t(</w:t>
      </w:r>
      <w:proofErr w:type="gramEnd"/>
      <w:r w:rsidRPr="005B4C1E">
        <w:t>15;17)) (14.8%) with the least favorable survival (</w:t>
      </w:r>
      <w:proofErr w:type="spellStart"/>
      <w:r w:rsidRPr="005B4C1E">
        <w:t>Sant</w:t>
      </w:r>
      <w:proofErr w:type="spellEnd"/>
      <w:r w:rsidRPr="005B4C1E">
        <w:t xml:space="preserve"> 2014).  Notably, while AML with </w:t>
      </w:r>
      <w:proofErr w:type="gramStart"/>
      <w:r w:rsidRPr="005B4C1E">
        <w:t>t(</w:t>
      </w:r>
      <w:proofErr w:type="gramEnd"/>
      <w:r w:rsidRPr="005B4C1E">
        <w:t xml:space="preserve">15;17) has a long term favorable survival, it continues to have an early death rate (within 1 month of diagnosis) related to hemorrhagic complications from disseminated intravascular coagulation classically associated with this subtype of AML (Park 2011, Lehmann 2011, Dores 2012).  Age (older age worse </w:t>
      </w:r>
      <w:r w:rsidRPr="00E22D71">
        <w:t>prognosis) and cytogenetics are among the most important prognostic factors for AML (</w:t>
      </w:r>
      <w:proofErr w:type="spellStart"/>
      <w:r w:rsidRPr="00E22D71">
        <w:t>Grimwade</w:t>
      </w:r>
      <w:proofErr w:type="spellEnd"/>
      <w:r w:rsidR="000B7C8E" w:rsidRPr="00E22D71">
        <w:t>, 2001;</w:t>
      </w:r>
      <w:r w:rsidRPr="00E22D71">
        <w:t xml:space="preserve"> </w:t>
      </w:r>
      <w:proofErr w:type="spellStart"/>
      <w:r w:rsidRPr="00E22D71">
        <w:t>Grimwade</w:t>
      </w:r>
      <w:proofErr w:type="spellEnd"/>
      <w:r w:rsidRPr="00E22D71">
        <w:t xml:space="preserve"> </w:t>
      </w:r>
      <w:r w:rsidR="000B7C8E" w:rsidRPr="00E22D71">
        <w:t xml:space="preserve">et al, </w:t>
      </w:r>
      <w:r w:rsidRPr="00E22D71">
        <w:t>2010</w:t>
      </w:r>
      <w:r w:rsidR="000B7C8E" w:rsidRPr="00E22D71">
        <w:t>;</w:t>
      </w:r>
      <w:r w:rsidRPr="00E22D71">
        <w:t xml:space="preserve"> Wheatley </w:t>
      </w:r>
      <w:r w:rsidR="000B7C8E" w:rsidRPr="00E22D71">
        <w:t xml:space="preserve">et al, </w:t>
      </w:r>
      <w:r w:rsidRPr="00E22D71">
        <w:t>2009</w:t>
      </w:r>
      <w:r w:rsidR="000B7C8E" w:rsidRPr="00E22D71">
        <w:t>;</w:t>
      </w:r>
      <w:r w:rsidRPr="00E22D71">
        <w:t xml:space="preserve"> </w:t>
      </w:r>
      <w:proofErr w:type="spellStart"/>
      <w:r w:rsidRPr="00E22D71">
        <w:t>Rollig</w:t>
      </w:r>
      <w:proofErr w:type="spellEnd"/>
      <w:r w:rsidRPr="00E22D71">
        <w:t xml:space="preserve"> </w:t>
      </w:r>
      <w:r w:rsidR="000B7C8E" w:rsidRPr="00E22D71">
        <w:t xml:space="preserve">et al, </w:t>
      </w:r>
      <w:r w:rsidRPr="00E22D71">
        <w:t xml:space="preserve">2011, </w:t>
      </w:r>
      <w:proofErr w:type="spellStart"/>
      <w:r w:rsidRPr="00E22D71">
        <w:t>Schlenk</w:t>
      </w:r>
      <w:proofErr w:type="spellEnd"/>
      <w:r w:rsidRPr="00E22D71">
        <w:t xml:space="preserve"> </w:t>
      </w:r>
      <w:r w:rsidR="000B7C8E" w:rsidRPr="00E22D71">
        <w:t xml:space="preserve">et al, </w:t>
      </w:r>
      <w:r w:rsidRPr="00E22D71">
        <w:t xml:space="preserve">2008, Patel </w:t>
      </w:r>
      <w:r w:rsidR="000B7C8E" w:rsidRPr="00E22D71">
        <w:t xml:space="preserve">et al, </w:t>
      </w:r>
      <w:r w:rsidRPr="00E22D71">
        <w:t>2012).  Prognostic</w:t>
      </w:r>
      <w:r w:rsidRPr="005B4C1E">
        <w:t xml:space="preserve"> features in MDS are often defined according to the original and revised International Prognostic Scoring Systems (IPSS, IPSS-R) which include bone marrow blast percentage, karyotype, and peripheral blood </w:t>
      </w:r>
      <w:proofErr w:type="spellStart"/>
      <w:r w:rsidRPr="005B4C1E">
        <w:t>cytopenias</w:t>
      </w:r>
      <w:proofErr w:type="spellEnd"/>
      <w:r w:rsidRPr="005B4C1E">
        <w:t xml:space="preserve"> (anemia, </w:t>
      </w:r>
      <w:r w:rsidRPr="00E22D71">
        <w:t xml:space="preserve">thrombocytopenia, neutropenia) (Greenberg </w:t>
      </w:r>
      <w:r w:rsidR="000B7C8E" w:rsidRPr="00E22D71">
        <w:t xml:space="preserve">et al, </w:t>
      </w:r>
      <w:r w:rsidRPr="00E22D71">
        <w:t>1997</w:t>
      </w:r>
      <w:r w:rsidR="000B7C8E" w:rsidRPr="00E22D71">
        <w:t>;</w:t>
      </w:r>
      <w:r w:rsidRPr="00E22D71">
        <w:t xml:space="preserve"> Greenberg </w:t>
      </w:r>
      <w:r w:rsidR="000B7C8E" w:rsidRPr="00E22D71">
        <w:t xml:space="preserve">et al, </w:t>
      </w:r>
      <w:r w:rsidRPr="00E22D71">
        <w:t>2012</w:t>
      </w:r>
      <w:r w:rsidR="000B7C8E" w:rsidRPr="00E22D71">
        <w:t xml:space="preserve">; </w:t>
      </w:r>
      <w:proofErr w:type="spellStart"/>
      <w:r w:rsidRPr="00E22D71">
        <w:t>Voso</w:t>
      </w:r>
      <w:proofErr w:type="spellEnd"/>
      <w:r w:rsidR="000B7C8E" w:rsidRPr="00E22D71">
        <w:t xml:space="preserve"> et al,</w:t>
      </w:r>
      <w:r w:rsidRPr="00E22D71">
        <w:t xml:space="preserve"> 2013</w:t>
      </w:r>
      <w:r w:rsidR="000B7C8E" w:rsidRPr="00E22D71">
        <w:t>;</w:t>
      </w:r>
      <w:r w:rsidRPr="00E22D71">
        <w:t xml:space="preserve"> Ades</w:t>
      </w:r>
      <w:r w:rsidR="000B7C8E" w:rsidRPr="00E22D71">
        <w:t xml:space="preserve"> et al,</w:t>
      </w:r>
      <w:r w:rsidRPr="00E22D71">
        <w:t xml:space="preserve"> 2014).  Although</w:t>
      </w:r>
      <w:r w:rsidRPr="005B4C1E">
        <w:t xml:space="preserve"> several disease-specific prognostic algorithms exist for the MPNs, older age remains a universally poor prognostic </w:t>
      </w:r>
      <w:r w:rsidRPr="004C692D">
        <w:t>feature (</w:t>
      </w:r>
      <w:proofErr w:type="spellStart"/>
      <w:r w:rsidRPr="004C692D">
        <w:t>Sokal</w:t>
      </w:r>
      <w:proofErr w:type="spellEnd"/>
      <w:r w:rsidR="00AB4CF8" w:rsidRPr="004C692D">
        <w:t xml:space="preserve"> et al,</w:t>
      </w:r>
      <w:r w:rsidRPr="004C692D">
        <w:t xml:space="preserve"> 1984</w:t>
      </w:r>
      <w:r w:rsidR="00AB4CF8" w:rsidRPr="004C692D">
        <w:t>;</w:t>
      </w:r>
      <w:r w:rsidRPr="004C692D">
        <w:t xml:space="preserve"> </w:t>
      </w:r>
      <w:proofErr w:type="spellStart"/>
      <w:r w:rsidRPr="004C692D">
        <w:t>Barbui</w:t>
      </w:r>
      <w:proofErr w:type="spellEnd"/>
      <w:r w:rsidRPr="004C692D">
        <w:t xml:space="preserve"> </w:t>
      </w:r>
      <w:r w:rsidR="000B7C8E" w:rsidRPr="004C692D">
        <w:t xml:space="preserve">et al, </w:t>
      </w:r>
      <w:r w:rsidR="00AB4CF8" w:rsidRPr="004C692D">
        <w:t>2011;</w:t>
      </w:r>
      <w:r w:rsidRPr="004C692D">
        <w:t xml:space="preserve"> </w:t>
      </w:r>
      <w:proofErr w:type="spellStart"/>
      <w:r w:rsidRPr="004C692D">
        <w:t>Passamonti</w:t>
      </w:r>
      <w:proofErr w:type="spellEnd"/>
      <w:r w:rsidRPr="004C692D">
        <w:t xml:space="preserve"> </w:t>
      </w:r>
      <w:r w:rsidR="000B7C8E" w:rsidRPr="004C692D">
        <w:t xml:space="preserve">et al, </w:t>
      </w:r>
      <w:r w:rsidRPr="004C692D">
        <w:t>2004</w:t>
      </w:r>
      <w:r w:rsidR="000B7C8E" w:rsidRPr="004C692D">
        <w:t xml:space="preserve">, </w:t>
      </w:r>
      <w:r w:rsidRPr="004C692D">
        <w:t>2008</w:t>
      </w:r>
      <w:r w:rsidR="000B7C8E" w:rsidRPr="004C692D">
        <w:t>;</w:t>
      </w:r>
      <w:r w:rsidRPr="004C692D">
        <w:t xml:space="preserve"> </w:t>
      </w:r>
      <w:proofErr w:type="spellStart"/>
      <w:r w:rsidRPr="004C692D">
        <w:t>Tefferi</w:t>
      </w:r>
      <w:proofErr w:type="spellEnd"/>
      <w:r w:rsidR="000B7C8E" w:rsidRPr="004C692D">
        <w:t xml:space="preserve"> and </w:t>
      </w:r>
      <w:proofErr w:type="spellStart"/>
      <w:r w:rsidR="000B7C8E" w:rsidRPr="004C692D">
        <w:t>Pardanani</w:t>
      </w:r>
      <w:proofErr w:type="spellEnd"/>
      <w:r w:rsidR="000B7C8E" w:rsidRPr="004C692D">
        <w:t>,</w:t>
      </w:r>
      <w:r w:rsidRPr="004C692D">
        <w:t xml:space="preserve"> 2015).</w:t>
      </w:r>
      <w:r w:rsidRPr="005B4C1E">
        <w:t xml:space="preserve">  </w:t>
      </w:r>
    </w:p>
    <w:p w:rsidR="00F42DDA" w:rsidRDefault="00F42DDA"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9F067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&lt;1&gt;</w:t>
      </w:r>
      <w:r w:rsidR="003C42E3">
        <w:rPr>
          <w:b/>
          <w:color w:val="0070C0"/>
        </w:rPr>
        <w:t xml:space="preserve"> </w:t>
      </w:r>
      <w:r w:rsidR="00A841DA" w:rsidRPr="003C42E3">
        <w:rPr>
          <w:b/>
          <w:color w:val="0070C0"/>
          <w:sz w:val="28"/>
          <w:szCs w:val="28"/>
        </w:rPr>
        <w:t>PHYSICAL AGENTS</w:t>
      </w:r>
      <w:r w:rsidR="00A841DA" w:rsidRPr="0007229F">
        <w:rPr>
          <w:b/>
          <w:color w:val="0070C0"/>
        </w:rPr>
        <w:t xml:space="preserve"> </w:t>
      </w:r>
    </w:p>
    <w:p w:rsidR="00A841DA" w:rsidRPr="0007229F" w:rsidRDefault="009F067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&lt;2&gt;</w:t>
      </w:r>
      <w:r w:rsidR="003C42E3">
        <w:rPr>
          <w:b/>
          <w:color w:val="0070C0"/>
        </w:rPr>
        <w:t xml:space="preserve"> </w:t>
      </w:r>
      <w:r w:rsidR="00A841DA" w:rsidRPr="0007229F">
        <w:rPr>
          <w:b/>
          <w:color w:val="0070C0"/>
        </w:rPr>
        <w:t>IONIZING RADIATION</w:t>
      </w:r>
    </w:p>
    <w:p w:rsidR="00A841DA" w:rsidRPr="0007229F" w:rsidRDefault="009F067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0000"/>
        </w:rPr>
      </w:pPr>
      <w:r>
        <w:rPr>
          <w:b/>
          <w:color w:val="0070C0"/>
        </w:rPr>
        <w:t>&lt;3&gt;</w:t>
      </w:r>
      <w:r w:rsidR="003C42E3">
        <w:rPr>
          <w:b/>
          <w:color w:val="0070C0"/>
        </w:rPr>
        <w:t xml:space="preserve"> </w:t>
      </w:r>
      <w:r w:rsidR="00A841DA" w:rsidRPr="0007229F">
        <w:rPr>
          <w:b/>
          <w:color w:val="0070C0"/>
        </w:rPr>
        <w:t>Mechanisms of leukemogenesis</w:t>
      </w:r>
      <w:r w:rsidR="00A841DA" w:rsidRPr="0007229F">
        <w:rPr>
          <w:b/>
        </w:rPr>
        <w:t xml:space="preserve"> </w:t>
      </w:r>
    </w:p>
    <w:p w:rsidR="00613A19"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pPr>
      <w:r w:rsidRPr="0007229F">
        <w:t xml:space="preserve">Exposure to ionizing radiation, a clastogen and the </w:t>
      </w:r>
      <w:proofErr w:type="gramStart"/>
      <w:r w:rsidRPr="0007229F">
        <w:t>most well</w:t>
      </w:r>
      <w:proofErr w:type="gramEnd"/>
      <w:r w:rsidRPr="0007229F">
        <w:t xml:space="preserve">-studied risk factor for myeloid neoplasms, causes acute and long-term effects in the hematopoietic </w:t>
      </w:r>
      <w:r w:rsidRPr="00215BF6">
        <w:t>compartment (Fleenor et al</w:t>
      </w:r>
      <w:r w:rsidR="00B8499B" w:rsidRPr="00215BF6">
        <w:t>,</w:t>
      </w:r>
      <w:r w:rsidRPr="00215BF6">
        <w:t xml:space="preserve"> 2015).  Radiation-associated leukemogenesis has been attributed primarily to interaction of radiation with DNA, either directly via ionization or indirectly via free radicals, that result</w:t>
      </w:r>
      <w:r w:rsidR="00324D3D" w:rsidRPr="00215BF6">
        <w:t>s</w:t>
      </w:r>
      <w:r w:rsidRPr="00215BF6">
        <w:t xml:space="preserve"> in radiation-induced DNA double-strand breaks.</w:t>
      </w:r>
      <w:r w:rsidR="003546A8" w:rsidRPr="00215BF6">
        <w:t xml:space="preserve">  </w:t>
      </w:r>
      <w:r w:rsidR="00AE1019" w:rsidRPr="00215BF6">
        <w:t>Cells with DNA damage initiate a repair response that differs between cycling and quiescent HSCs.  Cycling HSCs preferentially initiate DNA repair by homologous recombination pathway, and quiescent HSCs utilize the more error-prone non-homologous end-joining pathway.  Thus, after irradiation, some HSCs may be characterized by radiation-induced genomic aberrations (Fleenor et al</w:t>
      </w:r>
      <w:r w:rsidR="00B8499B" w:rsidRPr="00215BF6">
        <w:t>,</w:t>
      </w:r>
      <w:r w:rsidR="00AE1019" w:rsidRPr="00215BF6">
        <w:t xml:space="preserve"> 2015).  </w:t>
      </w:r>
      <w:r w:rsidRPr="00215BF6">
        <w:t>Although more than 90% of double-strand breaks are repaired within 24 hours, the small fraction of misrepaired breaks can lead to chromosomal translocations and deletions (Tucker</w:t>
      </w:r>
      <w:r w:rsidR="00B8499B" w:rsidRPr="00215BF6">
        <w:t>, 2</w:t>
      </w:r>
      <w:r w:rsidRPr="00215BF6">
        <w:t>010).</w:t>
      </w:r>
      <w:r w:rsidR="003546A8" w:rsidRPr="00215BF6">
        <w:t xml:space="preserve">  </w:t>
      </w:r>
      <w:r w:rsidRPr="00215BF6">
        <w:t>Radiation</w:t>
      </w:r>
      <w:r w:rsidRPr="0007229F">
        <w:t xml:space="preserve">-related translocations demonstrate the greatest persistence of all types of chromosomal exchange and damage, and may </w:t>
      </w:r>
      <w:r w:rsidR="00E44B00">
        <w:t>remain</w:t>
      </w:r>
      <w:r w:rsidR="00E44B00" w:rsidRPr="0007229F">
        <w:t xml:space="preserve"> </w:t>
      </w:r>
      <w:r w:rsidRPr="0007229F">
        <w:t>present for decades.</w:t>
      </w:r>
      <w:r w:rsidR="003546A8">
        <w:t xml:space="preserve">  </w:t>
      </w:r>
    </w:p>
    <w:p w:rsidR="00613A19" w:rsidRDefault="00613A19"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pPr>
      <w:r w:rsidRPr="0007229F">
        <w:t xml:space="preserve">There is no gold-standard radiation signature or biological measure of radiation dose, but quantitative measurement of chromosome translocations in peripheral blood lymphocytes using </w:t>
      </w:r>
      <w:r w:rsidRPr="0007229F">
        <w:rPr>
          <w:i/>
        </w:rPr>
        <w:t>fluorescent in situ hybridization</w:t>
      </w:r>
      <w:r w:rsidRPr="0007229F">
        <w:t xml:space="preserve"> (</w:t>
      </w:r>
      <w:r w:rsidRPr="0007229F">
        <w:rPr>
          <w:i/>
        </w:rPr>
        <w:t>FISH</w:t>
      </w:r>
      <w:r w:rsidRPr="0007229F">
        <w:t xml:space="preserve">) may </w:t>
      </w:r>
      <w:r w:rsidR="00AE1019">
        <w:t>reflect radiation dose as well as</w:t>
      </w:r>
      <w:r w:rsidRPr="0007229F">
        <w:t xml:space="preserve"> initiating radiogenic </w:t>
      </w:r>
      <w:r w:rsidR="00AE1019">
        <w:t>events that</w:t>
      </w:r>
      <w:r w:rsidR="00AE1019" w:rsidRPr="0007229F">
        <w:t xml:space="preserve"> </w:t>
      </w:r>
      <w:r w:rsidRPr="0007229F">
        <w:t xml:space="preserve">lead </w:t>
      </w:r>
      <w:r w:rsidRPr="00135C59">
        <w:t>to radiation-induced leukemia (Tucker</w:t>
      </w:r>
      <w:r w:rsidR="00B8499B" w:rsidRPr="00135C59">
        <w:t xml:space="preserve">, </w:t>
      </w:r>
      <w:r w:rsidRPr="00135C59">
        <w:t>2010).</w:t>
      </w:r>
      <w:r w:rsidR="003546A8" w:rsidRPr="00135C59">
        <w:t xml:space="preserve">  </w:t>
      </w:r>
      <w:r w:rsidRPr="00135C59">
        <w:t>Translocations may also represent a biomarker of effect because they have been found in most types of neoplasms (Kaye</w:t>
      </w:r>
      <w:proofErr w:type="gramStart"/>
      <w:r w:rsidR="00B8499B" w:rsidRPr="00135C59">
        <w:t>,</w:t>
      </w:r>
      <w:r w:rsidRPr="00135C59">
        <w:t xml:space="preserve"> </w:t>
      </w:r>
      <w:r w:rsidR="00B8499B" w:rsidRPr="00135C59">
        <w:t xml:space="preserve"> </w:t>
      </w:r>
      <w:r w:rsidRPr="00135C59">
        <w:lastRenderedPageBreak/>
        <w:t>2009</w:t>
      </w:r>
      <w:proofErr w:type="gramEnd"/>
      <w:r w:rsidRPr="00135C59">
        <w:t>).</w:t>
      </w:r>
      <w:r w:rsidR="003546A8" w:rsidRPr="00135C59">
        <w:t xml:space="preserve">  </w:t>
      </w:r>
      <w:r w:rsidRPr="00135C59">
        <w:t>Chronic or highly fractionated radiation exposure may result in accumulation of translocations in HSCs unless selective pressure removes these cells via such mechanisms as apoptosis, senescence</w:t>
      </w:r>
      <w:r w:rsidR="00AE1019" w:rsidRPr="00135C59">
        <w:t>,</w:t>
      </w:r>
      <w:r w:rsidRPr="00135C59">
        <w:t xml:space="preserve"> or differentiation (Fleenor </w:t>
      </w:r>
      <w:r w:rsidR="00B8499B" w:rsidRPr="00135C59">
        <w:t>e</w:t>
      </w:r>
      <w:r w:rsidRPr="00135C59">
        <w:t>t al</w:t>
      </w:r>
      <w:r w:rsidR="00B8499B" w:rsidRPr="00135C59">
        <w:t xml:space="preserve">, </w:t>
      </w:r>
      <w:r w:rsidRPr="00135C59">
        <w:t>2015).</w:t>
      </w:r>
      <w:r w:rsidR="003546A8" w:rsidRPr="00135C59">
        <w:t xml:space="preserve">  </w:t>
      </w:r>
      <w:r w:rsidRPr="00135C59">
        <w:t xml:space="preserve">It is hypothesized that HSCs with deleterious mutations </w:t>
      </w:r>
      <w:r w:rsidR="00E44B00" w:rsidRPr="00135C59">
        <w:t>are</w:t>
      </w:r>
      <w:r w:rsidRPr="00135C59">
        <w:t xml:space="preserve"> removed and cells with advantageous mutations </w:t>
      </w:r>
      <w:r w:rsidR="00E44B00" w:rsidRPr="00135C59">
        <w:t>are</w:t>
      </w:r>
      <w:r w:rsidRPr="00135C59">
        <w:t xml:space="preserve"> selected and preferentially expanded.</w:t>
      </w:r>
      <w:r w:rsidR="003546A8" w:rsidRPr="00135C59">
        <w:t xml:space="preserve">    </w:t>
      </w:r>
      <w:r w:rsidRPr="00135C59">
        <w:t xml:space="preserve">In recent years, mouse models have provided valuable data on </w:t>
      </w:r>
      <w:r w:rsidR="00E44B00" w:rsidRPr="00135C59">
        <w:t xml:space="preserve">genomic changes associated with </w:t>
      </w:r>
      <w:r w:rsidRPr="00135C59">
        <w:t>radiation</w:t>
      </w:r>
      <w:r w:rsidR="00E44B00" w:rsidRPr="00135C59">
        <w:t xml:space="preserve"> exposure</w:t>
      </w:r>
      <w:r w:rsidRPr="00135C59">
        <w:t xml:space="preserve">, including </w:t>
      </w:r>
      <w:r w:rsidR="00E44B00" w:rsidRPr="00135C59">
        <w:t>genomic</w:t>
      </w:r>
      <w:r w:rsidRPr="00135C59">
        <w:t xml:space="preserve"> rearrangements, deletions, and changes in methylation (Rivina et al</w:t>
      </w:r>
      <w:r w:rsidR="00B8499B" w:rsidRPr="00135C59">
        <w:t xml:space="preserve">. </w:t>
      </w:r>
      <w:r w:rsidRPr="00135C59">
        <w:t>2014).</w:t>
      </w:r>
      <w:r w:rsidRPr="0007229F">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p>
    <w:p w:rsidR="00A841DA" w:rsidRPr="0007229F" w:rsidRDefault="009F067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Pr>
          <w:b/>
          <w:color w:val="0070C0"/>
        </w:rPr>
        <w:t>&lt;3&gt;</w:t>
      </w:r>
      <w:r w:rsidR="003C42E3">
        <w:rPr>
          <w:b/>
          <w:color w:val="0070C0"/>
        </w:rPr>
        <w:t xml:space="preserve"> </w:t>
      </w:r>
      <w:r w:rsidR="00A841DA" w:rsidRPr="0007229F">
        <w:rPr>
          <w:b/>
          <w:color w:val="0070C0"/>
        </w:rPr>
        <w:t xml:space="preserve">Individual and combined groupings of myeloid and other </w:t>
      </w:r>
      <w:r w:rsidR="00BD610F">
        <w:rPr>
          <w:b/>
          <w:color w:val="0070C0"/>
        </w:rPr>
        <w:t xml:space="preserve">hematopoietic </w:t>
      </w:r>
      <w:r w:rsidR="00A841DA" w:rsidRPr="0007229F">
        <w:rPr>
          <w:b/>
          <w:color w:val="0070C0"/>
        </w:rPr>
        <w:t xml:space="preserve">disorders and ionizing radiation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AML is the hematopoietic malignancy most commonly associated with many forms of moderate-to-high ionizing radiation </w:t>
      </w:r>
      <w:r w:rsidRPr="00135C59">
        <w:t>exposure (Boice</w:t>
      </w:r>
      <w:r w:rsidR="00B8499B" w:rsidRPr="00135C59">
        <w:t xml:space="preserve">, </w:t>
      </w:r>
      <w:r w:rsidRPr="00135C59">
        <w:t>2006).  Results from the follow-up study of atomic bomb survivors (Hsu et al</w:t>
      </w:r>
      <w:r w:rsidR="00B8499B" w:rsidRPr="00135C59">
        <w:t xml:space="preserve">, </w:t>
      </w:r>
      <w:r w:rsidRPr="00135C59">
        <w:t>2013), and, to a lesser extent, epidemiological data from other radiation-exposed populations, also reveal increased risks of CML (Muirhead et al</w:t>
      </w:r>
      <w:r w:rsidR="00B8499B" w:rsidRPr="00135C59">
        <w:t xml:space="preserve">, </w:t>
      </w:r>
      <w:r w:rsidRPr="00135C59">
        <w:t>2009; Leuraud</w:t>
      </w:r>
      <w:r w:rsidR="00B8499B" w:rsidRPr="00135C59">
        <w:t xml:space="preserve"> </w:t>
      </w:r>
      <w:r w:rsidRPr="00135C59">
        <w:t>et al</w:t>
      </w:r>
      <w:r w:rsidR="00B8499B" w:rsidRPr="00135C59">
        <w:t xml:space="preserve">, </w:t>
      </w:r>
      <w:r w:rsidRPr="00135C59">
        <w:t>2015) and ALL</w:t>
      </w:r>
      <w:r w:rsidR="00812876" w:rsidRPr="00135C59">
        <w:t xml:space="preserve"> </w:t>
      </w:r>
      <w:r w:rsidRPr="00135C59">
        <w:t>(Hsu et al</w:t>
      </w:r>
      <w:r w:rsidR="00B8499B" w:rsidRPr="00135C59">
        <w:t xml:space="preserve">, </w:t>
      </w:r>
      <w:r w:rsidRPr="00135C59">
        <w:t>2013)  associated</w:t>
      </w:r>
      <w:r w:rsidRPr="0007229F">
        <w:t xml:space="preserve"> with radiation exposure. The epidemiological findings for all leukemias other than </w:t>
      </w:r>
      <w:r w:rsidR="00812876">
        <w:t>CLL</w:t>
      </w:r>
      <w:r w:rsidRPr="0007229F">
        <w:t xml:space="preserve"> (hereafter designated non-CLL leukemias) are described in this </w:t>
      </w:r>
      <w:r w:rsidR="00E44B00">
        <w:t>section</w:t>
      </w:r>
      <w:r w:rsidR="00E44B00" w:rsidRPr="0007229F">
        <w:t xml:space="preserve"> </w:t>
      </w:r>
      <w:r w:rsidRPr="0007229F">
        <w:t xml:space="preserve">because AML, CML, and ALL are often considered as a combined entity </w:t>
      </w:r>
      <w:r w:rsidR="00E44B00">
        <w:t xml:space="preserve">in radiation studies, </w:t>
      </w:r>
      <w:r w:rsidRPr="0007229F">
        <w:t>and radiation-related risks are frequently not quantified for the individual leukemia entities.</w:t>
      </w:r>
      <w:r w:rsidR="003546A8">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p>
    <w:p w:rsidR="00A841DA" w:rsidRDefault="009F067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&lt;3&gt;</w:t>
      </w:r>
      <w:r w:rsidR="003C42E3">
        <w:rPr>
          <w:b/>
          <w:color w:val="0070C0"/>
        </w:rPr>
        <w:t xml:space="preserve"> </w:t>
      </w:r>
      <w:r w:rsidR="00A841DA" w:rsidRPr="0007229F">
        <w:rPr>
          <w:b/>
          <w:color w:val="0070C0"/>
        </w:rPr>
        <w:t xml:space="preserve">Medical radiation </w:t>
      </w:r>
    </w:p>
    <w:p w:rsidR="008E4E3C" w:rsidRPr="00F42DDA" w:rsidRDefault="008E4E3C"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sidRPr="00F42DDA">
        <w:rPr>
          <w:b/>
          <w:i/>
          <w:color w:val="0070C0"/>
        </w:rPr>
        <w:t xml:space="preserve">&lt;4&gt; Evolution of </w:t>
      </w:r>
      <w:r w:rsidR="00BD610F" w:rsidRPr="00F42DDA">
        <w:rPr>
          <w:b/>
          <w:i/>
          <w:color w:val="0070C0"/>
        </w:rPr>
        <w:t xml:space="preserve">medical radiation </w:t>
      </w:r>
      <w:r w:rsidRPr="00F42DDA">
        <w:rPr>
          <w:b/>
          <w:i/>
          <w:color w:val="0070C0"/>
        </w:rPr>
        <w:t xml:space="preserve">exposure and </w:t>
      </w:r>
      <w:r w:rsidR="00BD610F" w:rsidRPr="00F42DDA">
        <w:rPr>
          <w:b/>
          <w:i/>
          <w:color w:val="0070C0"/>
        </w:rPr>
        <w:t xml:space="preserve">changing </w:t>
      </w:r>
      <w:r w:rsidRPr="00F42DDA">
        <w:rPr>
          <w:b/>
          <w:i/>
          <w:color w:val="0070C0"/>
        </w:rPr>
        <w:t>technologies</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lastRenderedPageBreak/>
        <w:t xml:space="preserve">During the past few decades, there have been dramatic changes in medical sources of radiation exposure </w:t>
      </w:r>
      <w:r w:rsidRPr="001556B2">
        <w:t>(NCRP</w:t>
      </w:r>
      <w:r w:rsidR="00DA54A0" w:rsidRPr="001556B2">
        <w:t>,</w:t>
      </w:r>
      <w:r w:rsidRPr="001556B2">
        <w:t xml:space="preserve"> 2009)</w:t>
      </w:r>
      <w:r w:rsidR="00273A67" w:rsidRPr="001556B2">
        <w:t xml:space="preserve">,  </w:t>
      </w:r>
      <w:r w:rsidRPr="001556B2">
        <w:t>mostly</w:t>
      </w:r>
      <w:r w:rsidRPr="0007229F">
        <w:t xml:space="preserve"> due to diagnostic computed tomography (CT) scans</w:t>
      </w:r>
      <w:r w:rsidR="00273A67">
        <w:t>,</w:t>
      </w:r>
      <w:r w:rsidRPr="0007229F">
        <w:t xml:space="preserve"> nuclear medicine </w:t>
      </w:r>
      <w:r w:rsidR="00273A67">
        <w:t>studies,</w:t>
      </w:r>
      <w:r w:rsidRPr="0007229F">
        <w:t xml:space="preserve"> fluoroscopically-guided interventional procedures</w:t>
      </w:r>
      <w:r w:rsidR="00273A67">
        <w:t>, in addition to standard x-ray examinations.  The rapidly growing use of these and other diagnostic and treatment modalities has resulted in a 6-fold increase in medical sources of radiation</w:t>
      </w:r>
      <w:r w:rsidRPr="0007229F">
        <w:t xml:space="preserve">.  The </w:t>
      </w:r>
      <w:r w:rsidR="00273A67">
        <w:t xml:space="preserve">clinical indications for and </w:t>
      </w:r>
      <w:r w:rsidRPr="0007229F">
        <w:t xml:space="preserve">practice of radiotherapy </w:t>
      </w:r>
      <w:r w:rsidR="00273A67" w:rsidRPr="0007229F">
        <w:t xml:space="preserve">also </w:t>
      </w:r>
      <w:r w:rsidRPr="0007229F">
        <w:t>ha</w:t>
      </w:r>
      <w:r w:rsidR="00273A67">
        <w:t>ve</w:t>
      </w:r>
      <w:r w:rsidRPr="0007229F">
        <w:t xml:space="preserve"> </w:t>
      </w:r>
      <w:r w:rsidR="00F5572A">
        <w:t>undergone</w:t>
      </w:r>
      <w:r w:rsidRPr="0007229F">
        <w:t xml:space="preserve"> notable changes</w:t>
      </w:r>
      <w:r w:rsidR="00273A67">
        <w:t>,</w:t>
      </w:r>
      <w:r w:rsidRPr="0007229F">
        <w:t xml:space="preserve"> including advanced imaging to produce more accurate determination of tumor volumes and spatial relationships with surrounding tissues, three-dimensional treatment planning systems and newer modalities of three-dimensional conformal radiation therapy.</w:t>
      </w:r>
      <w:r w:rsidR="003546A8">
        <w:t xml:space="preserve">  </w:t>
      </w:r>
      <w:proofErr w:type="spellStart"/>
      <w:r w:rsidRPr="0007229F">
        <w:t>Implementaton</w:t>
      </w:r>
      <w:proofErr w:type="spellEnd"/>
      <w:r w:rsidRPr="0007229F">
        <w:t xml:space="preserve"> of newer forms of radiotherapy have led to an increase in dose to</w:t>
      </w:r>
      <w:r w:rsidR="00DA54A0">
        <w:t xml:space="preserve"> </w:t>
      </w:r>
      <w:r w:rsidR="00273A67">
        <w:t xml:space="preserve">the tumor target, while reducing/minimizing </w:t>
      </w:r>
      <w:r w:rsidRPr="0007229F">
        <w:t xml:space="preserve"> the volume </w:t>
      </w:r>
      <w:r w:rsidR="00273A67">
        <w:t xml:space="preserve">and dose to surrounding </w:t>
      </w:r>
      <w:r w:rsidRPr="0007229F">
        <w:t xml:space="preserve"> normal </w:t>
      </w:r>
      <w:r w:rsidR="00273A67">
        <w:t xml:space="preserve">tissue </w:t>
      </w:r>
      <w:r w:rsidRPr="0007229F">
        <w:t>structures</w:t>
      </w:r>
      <w:r w:rsidR="00DA54A0">
        <w:t xml:space="preserve">, although some newer technologies </w:t>
      </w:r>
      <w:r w:rsidRPr="0007229F">
        <w:t xml:space="preserve"> may </w:t>
      </w:r>
      <w:r w:rsidRPr="001556B2">
        <w:t>include a larger volume of normal tissue within the irradiated field that receives low doses (</w:t>
      </w:r>
      <w:proofErr w:type="spellStart"/>
      <w:r w:rsidRPr="001556B2">
        <w:t>Thariat</w:t>
      </w:r>
      <w:proofErr w:type="spellEnd"/>
      <w:r w:rsidRPr="001556B2">
        <w:t xml:space="preserve"> et al</w:t>
      </w:r>
      <w:r w:rsidR="00DA54A0" w:rsidRPr="001556B2">
        <w:t xml:space="preserve">, </w:t>
      </w:r>
      <w:r w:rsidRPr="001556B2">
        <w:t>2012) (see</w:t>
      </w:r>
      <w:r w:rsidRPr="009F0673">
        <w:t xml:space="preserve"> chapter 13</w:t>
      </w:r>
      <w:r w:rsidRPr="0007229F">
        <w:t>).</w:t>
      </w:r>
      <w:r w:rsidR="003546A8">
        <w:t xml:space="preserve">  </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8E4E3C" w:rsidRPr="00F42DDA" w:rsidRDefault="008E4E3C" w:rsidP="008E4E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sidRPr="00F42DDA">
        <w:rPr>
          <w:b/>
          <w:i/>
          <w:color w:val="0070C0"/>
        </w:rPr>
        <w:t>&lt;4&gt; Diagnostic radiologic examinations</w:t>
      </w:r>
    </w:p>
    <w:p w:rsidR="008E4E3C" w:rsidRDefault="008E4E3C" w:rsidP="008E4E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Although most epidemiologic studies evaluating the association of diagnostic x-rays and risk of myeloid leukemia have relied on questionnaire data, a few have assessed the association using radiologic examinations or medical records.</w:t>
      </w:r>
      <w:r>
        <w:t xml:space="preserve">  </w:t>
      </w:r>
      <w:r w:rsidRPr="0007229F">
        <w:t xml:space="preserve">In a large case-control study in a health maintenance organization in which over 25,000 x-ray procedures were abstracted from medical records and each procedure was assigned a score based on estimated bone marrow dose, the investigators found a small, non-significant elevation in risk (but no dose-response) using a 2-year lag, but no increase using a 5-year </w:t>
      </w:r>
      <w:r w:rsidRPr="001556B2">
        <w:t>lag (Boice et al, 1991).  In an interview</w:t>
      </w:r>
      <w:r w:rsidRPr="0007229F">
        <w:t xml:space="preserve"> and medical record-based study among patients diagnosed </w:t>
      </w:r>
      <w:r>
        <w:t xml:space="preserve">with AML </w:t>
      </w:r>
      <w:r w:rsidRPr="0007229F">
        <w:t xml:space="preserve">during 1987-1994 in Los Angeles that </w:t>
      </w:r>
      <w:r w:rsidRPr="0007229F">
        <w:lastRenderedPageBreak/>
        <w:t xml:space="preserve">utilized a unique database of estimated doses and dose ranges based on dosimetry literature and consultation with a </w:t>
      </w:r>
      <w:r w:rsidRPr="001556B2">
        <w:t>radiology expert (Preston-Martin and Pogoda, 2003), no association was observed between diagnostic x-rays and risk of adult AML (Pogoda et al, 2011).  However, radiographic procedures of the gastrointestinal tract and multiple spinal x-rays were linked with increased risk of CML in a case-control study in Los Angeles (Preston-Martin et al, 1989).  Three of four earlier studies of CML and diagnostic radiographic procedures (two based on medical records) reported small increases in risk and one found a dose-response relationship with increasing numbers of x-rays in the 20 years prior to diagnosis.  Inconsistent findings in the limited numbers of epidemiologic studies and potential methodologic limitations, along with the relatively small numbers of substantially exposed non-CLL leukemia cases preclude drawing firm conclusions regarding the association between diagnostic x-rays and leukemia risk (Linet et al, 2012).</w:t>
      </w:r>
      <w:r>
        <w:t xml:space="preserve">    </w:t>
      </w:r>
    </w:p>
    <w:p w:rsidR="008E4E3C" w:rsidRPr="0007229F" w:rsidRDefault="008E4E3C"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Risks of myeloid leukemias have been evaluated in relation to diagnostic examinations from </w:t>
      </w:r>
      <w:r w:rsidR="00602E08">
        <w:t xml:space="preserve">radiation </w:t>
      </w:r>
      <w:r w:rsidRPr="0007229F">
        <w:t>sources other than x-rays.  Chronic low-dose alpha-particle radiation from injections with the radiographic contrast medium</w:t>
      </w:r>
      <w:r w:rsidR="0075247D">
        <w:t>,</w:t>
      </w:r>
      <w:r w:rsidRPr="0007229F">
        <w:t xml:space="preserve"> </w:t>
      </w:r>
      <w:proofErr w:type="spellStart"/>
      <w:r w:rsidRPr="0007229F">
        <w:t>Thorotrast</w:t>
      </w:r>
      <w:proofErr w:type="spellEnd"/>
      <w:r w:rsidRPr="0007229F">
        <w:t>, which was used in earlier decades for cerebral angiography and for radiologic visualization of other vascular structures, has been consistently associated with increased risk of MDS</w:t>
      </w:r>
      <w:r w:rsidR="002C6811">
        <w:t xml:space="preserve"> and </w:t>
      </w:r>
      <w:r w:rsidRPr="0007229F">
        <w:t>AML</w:t>
      </w:r>
      <w:r w:rsidR="002C6811">
        <w:t xml:space="preserve">, </w:t>
      </w:r>
      <w:r w:rsidR="00602E08">
        <w:t xml:space="preserve">considered jointly as </w:t>
      </w:r>
      <w:r w:rsidR="002C6811">
        <w:t xml:space="preserve"> (MDS/AML)</w:t>
      </w:r>
      <w:r w:rsidRPr="0007229F">
        <w:t xml:space="preserve"> (</w:t>
      </w:r>
      <w:r w:rsidRPr="001556B2">
        <w:t>IARC</w:t>
      </w:r>
      <w:r w:rsidR="00602E08" w:rsidRPr="001556B2">
        <w:t xml:space="preserve">, </w:t>
      </w:r>
      <w:r w:rsidRPr="001556B2">
        <w:t xml:space="preserve">2001; Travis </w:t>
      </w:r>
      <w:r w:rsidR="00BB6FC3" w:rsidRPr="001556B2">
        <w:t>e</w:t>
      </w:r>
      <w:r w:rsidRPr="001556B2">
        <w:t>t al</w:t>
      </w:r>
      <w:r w:rsidR="00BB6FC3" w:rsidRPr="001556B2">
        <w:t>.</w:t>
      </w:r>
      <w:r w:rsidRPr="001556B2">
        <w:t xml:space="preserve"> 2003).</w:t>
      </w:r>
      <w:r w:rsidR="003546A8">
        <w:t xml:space="preserve">  </w:t>
      </w:r>
      <w:r w:rsidRPr="0007229F">
        <w:t>During 1928-1954</w:t>
      </w:r>
      <w:r w:rsidR="00D31ACB">
        <w:t>,</w:t>
      </w:r>
      <w:r w:rsidRPr="0007229F">
        <w:t xml:space="preserve"> between 2.5 and 10 million patients worldwide were injected with </w:t>
      </w:r>
      <w:proofErr w:type="spellStart"/>
      <w:r w:rsidRPr="0007229F">
        <w:t>Thorotrast</w:t>
      </w:r>
      <w:proofErr w:type="spellEnd"/>
      <w:r w:rsidRPr="0007229F">
        <w:t>.</w:t>
      </w:r>
      <w:r w:rsidR="003546A8">
        <w:t xml:space="preserve">  </w:t>
      </w:r>
      <w:r w:rsidRPr="0007229F">
        <w:t xml:space="preserve">The estimated </w:t>
      </w:r>
      <w:r w:rsidR="00E54457">
        <w:t xml:space="preserve">average </w:t>
      </w:r>
      <w:r w:rsidRPr="0007229F">
        <w:t>dose to bone marrow was 100 mGy from an injection of 25 ml.</w:t>
      </w:r>
      <w:r w:rsidR="003546A8">
        <w:t xml:space="preserve">  </w:t>
      </w:r>
      <w:r w:rsidRPr="0007229F">
        <w:t xml:space="preserve">Elevated risk of MDS/AML persisted </w:t>
      </w:r>
      <w:r w:rsidR="0075247D">
        <w:t>for</w:t>
      </w:r>
      <w:r w:rsidR="002C3C28">
        <w:t xml:space="preserve"> </w:t>
      </w:r>
      <w:r w:rsidRPr="0007229F">
        <w:t xml:space="preserve">8-50 </w:t>
      </w:r>
      <w:proofErr w:type="spellStart"/>
      <w:r w:rsidRPr="0007229F">
        <w:t>year</w:t>
      </w:r>
      <w:r w:rsidR="0075247D">
        <w:t>s</w:t>
      </w:r>
      <w:r w:rsidR="002C3C28">
        <w:t>s</w:t>
      </w:r>
      <w:proofErr w:type="spellEnd"/>
      <w:r w:rsidR="002C3C28">
        <w:t xml:space="preserve"> after </w:t>
      </w:r>
      <w:r w:rsidR="002C3C28" w:rsidRPr="00821C21">
        <w:t>exposure</w:t>
      </w:r>
      <w:r w:rsidRPr="00821C21">
        <w:t xml:space="preserve"> (Travis et al</w:t>
      </w:r>
      <w:r w:rsidR="00BB6FC3" w:rsidRPr="00821C21">
        <w:t xml:space="preserve">, </w:t>
      </w:r>
      <w:r w:rsidRPr="00821C21">
        <w:t>2003), and cumulative risk ranged from 129-140 MDS/AML cases/10</w:t>
      </w:r>
      <w:r w:rsidRPr="00821C21">
        <w:rPr>
          <w:vertAlign w:val="superscript"/>
        </w:rPr>
        <w:t>4</w:t>
      </w:r>
      <w:r w:rsidRPr="00821C21">
        <w:t xml:space="preserve"> persons per Gy (IARC</w:t>
      </w:r>
      <w:r w:rsidR="00BB6FC3" w:rsidRPr="00821C21">
        <w:t xml:space="preserve">, </w:t>
      </w:r>
      <w:r w:rsidRPr="00821C21">
        <w:t>2001).</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BB6FC3" w:rsidRPr="00F42DDA" w:rsidRDefault="00BB6FC3" w:rsidP="00BB6F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sidRPr="00F42DDA">
        <w:rPr>
          <w:b/>
          <w:i/>
          <w:color w:val="0070C0"/>
        </w:rPr>
        <w:t>&lt;4&gt; Therapeutic x-rays for benign conditions</w:t>
      </w:r>
    </w:p>
    <w:p w:rsidR="008E4E3C" w:rsidRPr="0007229F" w:rsidRDefault="00A841DA" w:rsidP="008E4E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Elevated risks of myeloid neoplasms have been reported in patients with benign conditions who underwent radiation treatment.</w:t>
      </w:r>
      <w:r w:rsidR="003546A8">
        <w:t xml:space="preserve">  </w:t>
      </w:r>
      <w:r w:rsidRPr="0007229F">
        <w:t xml:space="preserve">X-ray radiation treatment for ankylosing spondylitis was associated with a 7-fold increase in non-CLL leukemia during a period of 1-25 years after exposure to a uniform </w:t>
      </w:r>
      <w:r w:rsidR="00E54457">
        <w:t xml:space="preserve">bone marrow </w:t>
      </w:r>
      <w:r w:rsidRPr="0007229F">
        <w:t xml:space="preserve">dose of 1 Gy; leukemia risk peaked within 10 years of </w:t>
      </w:r>
      <w:r w:rsidRPr="00FD424B">
        <w:t xml:space="preserve">exposure (Weiss </w:t>
      </w:r>
      <w:r w:rsidR="00BB6FC3" w:rsidRPr="00FD424B">
        <w:t>e</w:t>
      </w:r>
      <w:r w:rsidRPr="00FD424B">
        <w:t>t al</w:t>
      </w:r>
      <w:r w:rsidR="00BB6FC3" w:rsidRPr="00FD424B">
        <w:t xml:space="preserve">, </w:t>
      </w:r>
      <w:r w:rsidRPr="00FD424B">
        <w:t xml:space="preserve">1995).  Somewhat lower AML excesses (relative risks ranging from 1.2 to 3.2) have been associated with radiation therapy treatments for benign gynecologic disorders (Sakata </w:t>
      </w:r>
      <w:r w:rsidR="00BB6FC3" w:rsidRPr="00FD424B">
        <w:t>e</w:t>
      </w:r>
      <w:r w:rsidRPr="00FD424B">
        <w:t>t al</w:t>
      </w:r>
      <w:r w:rsidR="00BB6FC3" w:rsidRPr="00FD424B">
        <w:t xml:space="preserve">, </w:t>
      </w:r>
      <w:r w:rsidRPr="00FD424B">
        <w:t>2012), peptic ulcer (</w:t>
      </w:r>
      <w:proofErr w:type="spellStart"/>
      <w:r w:rsidRPr="00FD424B">
        <w:t>Griem</w:t>
      </w:r>
      <w:proofErr w:type="spellEnd"/>
      <w:r w:rsidRPr="00FD424B">
        <w:t xml:space="preserve"> </w:t>
      </w:r>
      <w:r w:rsidR="00BB6FC3" w:rsidRPr="00FD424B">
        <w:t>e</w:t>
      </w:r>
      <w:r w:rsidRPr="00FD424B">
        <w:t>t al</w:t>
      </w:r>
      <w:r w:rsidR="00BB6FC3" w:rsidRPr="00FD424B">
        <w:t xml:space="preserve">, </w:t>
      </w:r>
      <w:r w:rsidRPr="00FD424B">
        <w:t>1994), and tinea capitis (Shore</w:t>
      </w:r>
      <w:r w:rsidR="00BB6FC3" w:rsidRPr="00FD424B">
        <w:t xml:space="preserve"> </w:t>
      </w:r>
      <w:r w:rsidRPr="00FD424B">
        <w:t>et al</w:t>
      </w:r>
      <w:r w:rsidR="00BB6FC3" w:rsidRPr="00FD424B">
        <w:t xml:space="preserve">, </w:t>
      </w:r>
      <w:r w:rsidRPr="00FD424B">
        <w:t>2003).  The ongoing use of radiotherapy to treat benign ocular conditions, musculoskeletal diseases, inflammatory and proliferative disorders, and benign vascular proliferations demonstrates the need to follow-up these patients, particularly if treated at younger ages (</w:t>
      </w:r>
      <w:proofErr w:type="spellStart"/>
      <w:r w:rsidRPr="00FD424B">
        <w:t>McKeown</w:t>
      </w:r>
      <w:proofErr w:type="spellEnd"/>
      <w:r w:rsidRPr="00FD424B">
        <w:t xml:space="preserve"> et al</w:t>
      </w:r>
      <w:r w:rsidR="00BB6FC3" w:rsidRPr="00FD424B">
        <w:t xml:space="preserve">, </w:t>
      </w:r>
      <w:r w:rsidRPr="00FD424B">
        <w:t>2015</w:t>
      </w:r>
      <w:r w:rsidRPr="0007229F">
        <w:t>).</w:t>
      </w:r>
      <w:r w:rsidR="003546A8">
        <w:t xml:space="preserve">  </w:t>
      </w:r>
      <w:r w:rsidRPr="0007229F">
        <w:t xml:space="preserve">Higher risks and corresponding greater concern is associated with use of radiation therapy for benign tumors and other benign conditions in children and those with tumor predisposing </w:t>
      </w:r>
      <w:r w:rsidRPr="00FD424B">
        <w:t>syndromes (Evans et al</w:t>
      </w:r>
      <w:r w:rsidR="00BB6FC3" w:rsidRPr="00FD424B">
        <w:t xml:space="preserve">, </w:t>
      </w:r>
      <w:r w:rsidRPr="00FD424B">
        <w:t xml:space="preserve">2006).  </w:t>
      </w:r>
      <w:r w:rsidR="008E4E3C" w:rsidRPr="00FD424B">
        <w:t>Myeloid leukemia and AML risks were also almost 4-fold increased among ankylosing spondylitis patients treated with radium-224, with a mean estimated dose to the skeleton of 0.67 Gy (Wick et al</w:t>
      </w:r>
      <w:r w:rsidR="00BB6FC3" w:rsidRPr="00FD424B">
        <w:t xml:space="preserve">, </w:t>
      </w:r>
      <w:r w:rsidR="008E4E3C" w:rsidRPr="00FD424B">
        <w:t>2008</w:t>
      </w:r>
      <w:r w:rsidR="008E4E3C" w:rsidRPr="0007229F">
        <w:t xml:space="preserve">).  </w:t>
      </w:r>
      <w:r w:rsidR="008E4E3C">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BB6FC3" w:rsidRPr="00F42DDA" w:rsidRDefault="00A841DA" w:rsidP="00BB6F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sidRPr="0007229F">
        <w:t xml:space="preserve"> </w:t>
      </w:r>
      <w:r w:rsidR="00BB6FC3" w:rsidRPr="00F42DDA">
        <w:rPr>
          <w:b/>
          <w:i/>
          <w:color w:val="0070C0"/>
        </w:rPr>
        <w:t>&lt;4&gt; Therapeutic x-rays for malignant conditions</w:t>
      </w:r>
    </w:p>
    <w:p w:rsidR="00A841DA" w:rsidRPr="0007229F" w:rsidRDefault="007A1E1C" w:rsidP="004527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T</w:t>
      </w:r>
      <w:r w:rsidR="00AA1DE3">
        <w:t xml:space="preserve">wo-fold increased risks of </w:t>
      </w:r>
      <w:r w:rsidR="003F1E65">
        <w:t xml:space="preserve">t-MDS/AML </w:t>
      </w:r>
      <w:r w:rsidR="00A841DA" w:rsidRPr="0007229F">
        <w:t xml:space="preserve">have been described in patients treated </w:t>
      </w:r>
      <w:r>
        <w:t xml:space="preserve">with radiotherapy </w:t>
      </w:r>
      <w:r w:rsidR="00A841DA" w:rsidRPr="0007229F">
        <w:t>for non-Hodgkin lymphoma, testicular cancer, uterine cervix cancer,</w:t>
      </w:r>
      <w:r w:rsidR="004527D0">
        <w:t xml:space="preserve"> uterine corpus cancer, </w:t>
      </w:r>
      <w:proofErr w:type="spellStart"/>
      <w:r w:rsidR="004527D0" w:rsidRPr="000934C8">
        <w:t>Ewing’s</w:t>
      </w:r>
      <w:r w:rsidR="00A841DA" w:rsidRPr="000934C8">
        <w:t>sarcoma</w:t>
      </w:r>
      <w:proofErr w:type="spellEnd"/>
      <w:r w:rsidR="00A841DA" w:rsidRPr="000934C8">
        <w:t xml:space="preserve"> and total body irradiation for transplantation treatment (Wright et al</w:t>
      </w:r>
      <w:r w:rsidR="00BB6FC3" w:rsidRPr="000934C8">
        <w:t xml:space="preserve">, </w:t>
      </w:r>
      <w:r w:rsidR="00A841DA" w:rsidRPr="000934C8">
        <w:t>2010; NCRP</w:t>
      </w:r>
      <w:r w:rsidR="00BB6FC3" w:rsidRPr="000934C8">
        <w:t>,</w:t>
      </w:r>
      <w:r w:rsidR="00A841DA" w:rsidRPr="000934C8">
        <w:t xml:space="preserve"> 2011).  </w:t>
      </w:r>
      <w:proofErr w:type="gramStart"/>
      <w:r w:rsidR="003F1E65" w:rsidRPr="000934C8">
        <w:t>t-MDS/</w:t>
      </w:r>
      <w:r w:rsidR="00A841DA" w:rsidRPr="000934C8">
        <w:t>AML</w:t>
      </w:r>
      <w:proofErr w:type="gramEnd"/>
      <w:r w:rsidR="00A841DA" w:rsidRPr="000934C8">
        <w:t xml:space="preserve"> following treatment of testicular cancer has been linked with </w:t>
      </w:r>
      <w:r w:rsidR="00A841DA" w:rsidRPr="000934C8">
        <w:lastRenderedPageBreak/>
        <w:t>both radiotherapy and p</w:t>
      </w:r>
      <w:r w:rsidR="00BB6FC3" w:rsidRPr="000934C8">
        <w:t>latinum chemotherapy (</w:t>
      </w:r>
      <w:r w:rsidR="00BB6FC3" w:rsidRPr="000934C8">
        <w:rPr>
          <w:color w:val="000000" w:themeColor="text1"/>
        </w:rPr>
        <w:t>Howard</w:t>
      </w:r>
      <w:r w:rsidR="00A841DA" w:rsidRPr="000934C8">
        <w:t xml:space="preserve"> et al</w:t>
      </w:r>
      <w:r w:rsidR="00F42DDA" w:rsidRPr="000934C8">
        <w:t xml:space="preserve">, </w:t>
      </w:r>
      <w:r w:rsidR="00A841DA" w:rsidRPr="000934C8">
        <w:t>2008).  Similar</w:t>
      </w:r>
      <w:r w:rsidR="00A841DA" w:rsidRPr="0007229F">
        <w:t xml:space="preserve"> to the temporal pattern for occurrence of AML among the Japanese atomic bomb survivors, </w:t>
      </w:r>
      <w:r w:rsidR="003F1E65">
        <w:t>t-MDS/</w:t>
      </w:r>
      <w:r w:rsidR="00A841DA" w:rsidRPr="0007229F">
        <w:t>AML following radiotherapy often appears within five years and most has</w:t>
      </w:r>
      <w:r w:rsidR="00FD366D">
        <w:t xml:space="preserve"> occurred</w:t>
      </w:r>
      <w:r w:rsidR="00A841DA" w:rsidRPr="0007229F">
        <w:t xml:space="preserve"> within 10-15 years </w:t>
      </w:r>
      <w:r w:rsidR="00A841DA" w:rsidRPr="000934C8">
        <w:t>(NCRP</w:t>
      </w:r>
      <w:r w:rsidR="004527D0" w:rsidRPr="000934C8">
        <w:t xml:space="preserve">, </w:t>
      </w:r>
      <w:r w:rsidR="00A841DA" w:rsidRPr="000934C8">
        <w:t xml:space="preserve">2011).  Excess risks of </w:t>
      </w:r>
      <w:r w:rsidR="003F1E65" w:rsidRPr="000934C8">
        <w:t>t-MDS/</w:t>
      </w:r>
      <w:r w:rsidR="00A841DA" w:rsidRPr="000934C8">
        <w:t xml:space="preserve">AML following radiotherapy have been associated with estimated bone marrow doses ranging from 1 to 15 Gy for adults (and often higher for children), appear to be greater when large volumes of bone marrow are treated with lower doses or dose fractions, but risks do not continue to increase further at very high doses perhaps due to cell killing (Boice </w:t>
      </w:r>
      <w:r w:rsidR="004527D0" w:rsidRPr="000934C8">
        <w:t>e</w:t>
      </w:r>
      <w:r w:rsidR="00A841DA" w:rsidRPr="000934C8">
        <w:t>t al</w:t>
      </w:r>
      <w:r w:rsidR="004527D0" w:rsidRPr="000934C8">
        <w:t xml:space="preserve">, </w:t>
      </w:r>
      <w:r w:rsidR="00A841DA" w:rsidRPr="000934C8">
        <w:t>1987).  See chapter</w:t>
      </w:r>
      <w:r w:rsidR="00A841DA" w:rsidRPr="0007229F">
        <w:t xml:space="preserve"> 60 for more detail.</w:t>
      </w:r>
      <w:r w:rsidR="003546A8">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Pr>
          <w:b/>
          <w:color w:val="0070C0"/>
        </w:rPr>
        <w:t xml:space="preserve">&lt;3&gt; </w:t>
      </w:r>
      <w:r w:rsidR="00A841DA" w:rsidRPr="0007229F">
        <w:rPr>
          <w:b/>
          <w:color w:val="0070C0"/>
        </w:rPr>
        <w:t xml:space="preserve">Atomic bomb survivors </w:t>
      </w:r>
    </w:p>
    <w:p w:rsidR="00EB75C4" w:rsidRDefault="00A841DA" w:rsidP="009F0673">
      <w:pPr>
        <w:autoSpaceDE w:val="0"/>
        <w:autoSpaceDN w:val="0"/>
        <w:adjustRightInd w:val="0"/>
        <w:spacing w:line="480" w:lineRule="auto"/>
      </w:pPr>
      <w:r w:rsidRPr="0007229F">
        <w:t xml:space="preserve">Long-term studies of the Japanese atomic bomb survivors have provided </w:t>
      </w:r>
      <w:r w:rsidR="007A1E1C">
        <w:t xml:space="preserve">the </w:t>
      </w:r>
      <w:r w:rsidRPr="0007229F">
        <w:t xml:space="preserve">most important population-based quantitative risk assessment for the </w:t>
      </w:r>
      <w:r w:rsidR="007A1E1C">
        <w:t xml:space="preserve">risk of </w:t>
      </w:r>
      <w:r w:rsidRPr="0007229F">
        <w:t>leukemia and other cancers</w:t>
      </w:r>
      <w:r w:rsidR="007A1E1C">
        <w:t xml:space="preserve"> associated with ionizing radiation</w:t>
      </w:r>
      <w:r w:rsidRPr="0007229F">
        <w:t>.</w:t>
      </w:r>
      <w:r w:rsidR="003546A8">
        <w:t xml:space="preserve">  </w:t>
      </w:r>
      <w:r w:rsidRPr="0007229F">
        <w:t xml:space="preserve">Studies of this population are the primary basis </w:t>
      </w:r>
      <w:r w:rsidR="006D0764">
        <w:t xml:space="preserve">for </w:t>
      </w:r>
      <w:r w:rsidRPr="0007229F">
        <w:t xml:space="preserve">international radiation risk </w:t>
      </w:r>
      <w:r w:rsidRPr="000934C8">
        <w:t>protection measures (NRC BEIR VII</w:t>
      </w:r>
      <w:r w:rsidR="004527D0" w:rsidRPr="000934C8">
        <w:t>,</w:t>
      </w:r>
      <w:r w:rsidRPr="000934C8">
        <w:t xml:space="preserve"> 2006) (see chapter13).</w:t>
      </w:r>
      <w:r w:rsidR="003546A8" w:rsidRPr="000934C8">
        <w:t xml:space="preserve">  </w:t>
      </w:r>
      <w:r w:rsidRPr="000934C8">
        <w:t>Atomic bombs detonated over Hiroshima and Nagasaki in August 1945 resulted in many thousands of immediate and short-term deaths.</w:t>
      </w:r>
      <w:r w:rsidR="003546A8" w:rsidRPr="000934C8">
        <w:t xml:space="preserve">  </w:t>
      </w:r>
      <w:r w:rsidRPr="000934C8">
        <w:t>At the end of the 1940s an excess of leukemia was apparent among the Japanese atomic bomb survivors.</w:t>
      </w:r>
      <w:r w:rsidR="003546A8" w:rsidRPr="000934C8">
        <w:t xml:space="preserve">  </w:t>
      </w:r>
      <w:r w:rsidRPr="000934C8">
        <w:t>A long term mortality follow-up of a population-based cohort of survivors, designated the Life Span Study, was launched with ascertainment of deaths since 1950.</w:t>
      </w:r>
      <w:r w:rsidR="003546A8" w:rsidRPr="000934C8">
        <w:t xml:space="preserve">  </w:t>
      </w:r>
      <w:r w:rsidRPr="000934C8">
        <w:t>Follow-up of the Life Span Study cohort for cancer incidence was undertaken beginning in 1958 when population-based cancer registries were established in Hiroshima and Nagasaki (Mabuchi et al</w:t>
      </w:r>
      <w:r w:rsidR="004527D0" w:rsidRPr="000934C8">
        <w:t>,</w:t>
      </w:r>
      <w:r w:rsidRPr="000934C8">
        <w:t xml:space="preserve"> 2011).</w:t>
      </w:r>
      <w:r w:rsidRPr="0007229F">
        <w:t xml:space="preserve">  </w:t>
      </w:r>
    </w:p>
    <w:p w:rsidR="00A841DA" w:rsidRPr="0007229F" w:rsidRDefault="00A841DA" w:rsidP="009F0673">
      <w:pPr>
        <w:autoSpaceDE w:val="0"/>
        <w:autoSpaceDN w:val="0"/>
        <w:adjustRightInd w:val="0"/>
        <w:spacing w:line="480" w:lineRule="auto"/>
      </w:pPr>
      <w:r w:rsidRPr="0007229F">
        <w:t xml:space="preserve">Results of dose-response for leukemia mortality through 1982 and leukemia incidence through 1987 have been previously </w:t>
      </w:r>
      <w:r w:rsidRPr="000934C8">
        <w:t>summarized (Boice</w:t>
      </w:r>
      <w:r w:rsidR="004527D0" w:rsidRPr="000934C8">
        <w:t xml:space="preserve">, </w:t>
      </w:r>
      <w:r w:rsidRPr="000934C8">
        <w:t>2006; Linet et al</w:t>
      </w:r>
      <w:r w:rsidR="004527D0" w:rsidRPr="000934C8">
        <w:t>,</w:t>
      </w:r>
      <w:r w:rsidRPr="000934C8">
        <w:t xml:space="preserve"> 2006; Mabuchi et al</w:t>
      </w:r>
      <w:r w:rsidR="004527D0" w:rsidRPr="000934C8">
        <w:t>,</w:t>
      </w:r>
      <w:r w:rsidRPr="000934C8">
        <w:t xml:space="preserve"> 2011).</w:t>
      </w:r>
      <w:r w:rsidR="004527D0" w:rsidRPr="000934C8">
        <w:t xml:space="preserve"> </w:t>
      </w:r>
      <w:r w:rsidR="00F73EC7" w:rsidRPr="000934C8">
        <w:lastRenderedPageBreak/>
        <w:t>F</w:t>
      </w:r>
      <w:r w:rsidRPr="000934C8">
        <w:t xml:space="preserve">ollow-up among 113,011 Life Span Study cohort members </w:t>
      </w:r>
      <w:r w:rsidR="00EB75C4" w:rsidRPr="000934C8">
        <w:t xml:space="preserve">through 2001 </w:t>
      </w:r>
      <w:r w:rsidRPr="000934C8">
        <w:t>ascertained 371 incident non-CLL leukemias, including 176 AML, 75 CML, and 43 ALL (Hsu et al, 2013).</w:t>
      </w:r>
      <w:r w:rsidR="003546A8" w:rsidRPr="000934C8">
        <w:t xml:space="preserve">  </w:t>
      </w:r>
      <w:r w:rsidRPr="000934C8">
        <w:t>A</w:t>
      </w:r>
      <w:r w:rsidRPr="0007229F">
        <w:t xml:space="preserve"> nonlinear</w:t>
      </w:r>
      <w:r w:rsidR="00EB75C4">
        <w:t xml:space="preserve">, </w:t>
      </w:r>
      <w:r w:rsidR="00EB75C4" w:rsidRPr="0007229F">
        <w:t>upward curving</w:t>
      </w:r>
      <w:r w:rsidRPr="0007229F">
        <w:t xml:space="preserve"> dose-response pattern observed for non-CLL leukemias derived primarily from results for AML</w:t>
      </w:r>
      <w:r w:rsidR="00EB75C4">
        <w:t xml:space="preserve">. </w:t>
      </w:r>
      <w:r w:rsidRPr="0007229F">
        <w:t xml:space="preserve"> The radiation-associated excess rates for AML according to age at exposure were U-shaped.  The high excess rates for those who were children or adolescents at the time of the bombings initially declined over time</w:t>
      </w:r>
      <w:r w:rsidR="00EB75C4">
        <w:t>;</w:t>
      </w:r>
      <w:r w:rsidR="003546A8">
        <w:t xml:space="preserve"> </w:t>
      </w:r>
      <w:r w:rsidR="00EB75C4">
        <w:t>However,</w:t>
      </w:r>
      <w:r w:rsidR="003546A8">
        <w:t xml:space="preserve"> </w:t>
      </w:r>
      <w:r w:rsidR="00EB75C4">
        <w:t>t</w:t>
      </w:r>
      <w:r w:rsidRPr="0007229F">
        <w:t>he excess rates increased with attained age regardless of age at exposure.</w:t>
      </w:r>
      <w:r w:rsidR="003546A8">
        <w:t xml:space="preserve">  </w:t>
      </w:r>
      <w:r w:rsidRPr="0007229F">
        <w:t xml:space="preserve">The temporal patterns for CML and ALL differed from AML.  In the period 5-10 years after the bombings, </w:t>
      </w:r>
      <w:r w:rsidR="00FB3D4E">
        <w:t xml:space="preserve">the fraction of </w:t>
      </w:r>
      <w:r w:rsidRPr="0007229F">
        <w:t xml:space="preserve">ALL and CML </w:t>
      </w:r>
      <w:r w:rsidR="00FB3D4E">
        <w:t xml:space="preserve">attributable to radiation from the bombings among cohort members with &gt;0.0005 Gy was 59% for the entire period (23% for ALL and 36% for CML).  However, these two subtypes accounted for </w:t>
      </w:r>
      <w:r w:rsidR="007B1742">
        <w:t>80</w:t>
      </w:r>
      <w:r w:rsidRPr="0007229F">
        <w:t>%</w:t>
      </w:r>
      <w:r w:rsidR="00FB3D4E">
        <w:t xml:space="preserve"> </w:t>
      </w:r>
      <w:r w:rsidR="007B1742">
        <w:t xml:space="preserve">(27% for ALL and 53% for CML) </w:t>
      </w:r>
      <w:r w:rsidRPr="0007229F">
        <w:t>of the excess leukemias</w:t>
      </w:r>
      <w:r w:rsidR="00FB3D4E">
        <w:t xml:space="preserve"> during 1950-1955, </w:t>
      </w:r>
      <w:r w:rsidRPr="0007229F">
        <w:t xml:space="preserve">but </w:t>
      </w:r>
      <w:r w:rsidR="00FB3D4E">
        <w:t>only 22% (10% for ALL and 12% for CML) during 1991-</w:t>
      </w:r>
      <w:r w:rsidR="00FB3D4E" w:rsidRPr="0048610A">
        <w:t xml:space="preserve">2001. </w:t>
      </w:r>
      <w:r w:rsidR="003546A8" w:rsidRPr="0048610A">
        <w:t xml:space="preserve"> </w:t>
      </w:r>
      <w:r w:rsidRPr="0048610A">
        <w:t>Hsu et al (2013) speculated</w:t>
      </w:r>
      <w:r w:rsidRPr="0007229F">
        <w:t xml:space="preserve"> that CML and ALL rates may have been even higher</w:t>
      </w:r>
      <w:r w:rsidR="00FB3D4E">
        <w:t xml:space="preserve"> than 80% </w:t>
      </w:r>
      <w:r w:rsidRPr="0007229F">
        <w:t xml:space="preserve">within the first five years after the bombings (1945-1949), prior to availability of systematically ascertained data.  </w:t>
      </w:r>
      <w:r w:rsidR="00C64B43">
        <w:t>In contrast, t</w:t>
      </w:r>
      <w:r w:rsidRPr="0007229F">
        <w:t>he fraction of AML attributable to radiation among cohort members with &gt;0.005 Gy was 38% for the entire period studied</w:t>
      </w:r>
      <w:r w:rsidR="00FB3D4E">
        <w:t xml:space="preserve">.   </w:t>
      </w:r>
      <w:r w:rsidR="007B1742">
        <w:t xml:space="preserve">AML accounted for only 20% of the excess leukemias during 1950-55, </w:t>
      </w:r>
      <w:r w:rsidR="00FB3D4E">
        <w:t>but</w:t>
      </w:r>
      <w:r w:rsidRPr="0007229F">
        <w:t xml:space="preserve"> for 80% of the excess leukemias during 199</w:t>
      </w:r>
      <w:r w:rsidR="00FB3D4E">
        <w:t>1</w:t>
      </w:r>
      <w:r w:rsidRPr="0007229F">
        <w:t>-2001.</w:t>
      </w:r>
      <w:r w:rsidR="007B1742">
        <w:t xml:space="preserve">   This </w:t>
      </w:r>
      <w:r w:rsidR="00FB3D4E">
        <w:t xml:space="preserve">temporal </w:t>
      </w:r>
      <w:r w:rsidR="007B1742">
        <w:t>pattern</w:t>
      </w:r>
      <w:r w:rsidR="00FB3D4E">
        <w:t xml:space="preserve"> for AML</w:t>
      </w:r>
      <w:r w:rsidR="007B1742">
        <w:t xml:space="preserve"> is markedly from th</w:t>
      </w:r>
      <w:r w:rsidR="00FB3D4E">
        <w:t xml:space="preserve">at </w:t>
      </w:r>
      <w:r w:rsidR="007B1742">
        <w:t xml:space="preserve">subsequent to cytotoxic chemotherapy, with most of the excess </w:t>
      </w:r>
      <w:r w:rsidR="00FB3D4E">
        <w:t xml:space="preserve">treatment-related </w:t>
      </w:r>
      <w:r w:rsidR="007B1742">
        <w:t>AML o</w:t>
      </w:r>
      <w:r w:rsidR="00FB3D4E">
        <w:t>ccurring w</w:t>
      </w:r>
      <w:r w:rsidR="007B1742">
        <w:t>ithin less than 10 years after treatment (see below).</w:t>
      </w:r>
      <w:r w:rsidRPr="0007229F">
        <w:t xml:space="preserve"> </w:t>
      </w:r>
    </w:p>
    <w:p w:rsidR="00A841DA" w:rsidRPr="0007229F" w:rsidRDefault="00A841DA" w:rsidP="009F0673">
      <w:pPr>
        <w:autoSpaceDE w:val="0"/>
        <w:autoSpaceDN w:val="0"/>
        <w:adjustRightInd w:val="0"/>
        <w:spacing w:line="480" w:lineRule="auto"/>
      </w:pPr>
    </w:p>
    <w:p w:rsidR="00A841DA" w:rsidRPr="0007229F" w:rsidRDefault="00EB75C4" w:rsidP="009F0673">
      <w:pPr>
        <w:autoSpaceDE w:val="0"/>
        <w:autoSpaceDN w:val="0"/>
        <w:adjustRightInd w:val="0"/>
        <w:spacing w:line="480" w:lineRule="auto"/>
      </w:pPr>
      <w:r w:rsidRPr="0007229F">
        <w:t>Richardson and colleagues</w:t>
      </w:r>
      <w:r>
        <w:t xml:space="preserve"> were the first to evaluate</w:t>
      </w:r>
      <w:r w:rsidR="00A841DA" w:rsidRPr="0007229F">
        <w:t xml:space="preserve"> </w:t>
      </w:r>
      <w:r>
        <w:t>l</w:t>
      </w:r>
      <w:r w:rsidR="00A841DA" w:rsidRPr="0007229F">
        <w:t xml:space="preserve">eukemia mortality risks in atomic bomb survivors by </w:t>
      </w:r>
      <w:proofErr w:type="gramStart"/>
      <w:r w:rsidR="00A841DA" w:rsidRPr="0048610A">
        <w:t xml:space="preserve">subtype </w:t>
      </w:r>
      <w:r w:rsidRPr="0048610A">
        <w:t xml:space="preserve"> (</w:t>
      </w:r>
      <w:proofErr w:type="gramEnd"/>
      <w:r w:rsidRPr="0048610A">
        <w:t>Richardson et al</w:t>
      </w:r>
      <w:r w:rsidR="00263A08" w:rsidRPr="0048610A">
        <w:t xml:space="preserve">, </w:t>
      </w:r>
      <w:r w:rsidRPr="0048610A">
        <w:t>2009)</w:t>
      </w:r>
      <w:r w:rsidR="00A841DA" w:rsidRPr="0048610A">
        <w:t>.</w:t>
      </w:r>
      <w:r w:rsidR="003546A8" w:rsidRPr="0048610A">
        <w:t xml:space="preserve">  </w:t>
      </w:r>
      <w:r w:rsidR="00A841DA" w:rsidRPr="0048610A">
        <w:t>The</w:t>
      </w:r>
      <w:r w:rsidR="00A841DA" w:rsidRPr="0007229F">
        <w:t xml:space="preserve"> investigators followed up mortality among 86,611 survivors during 1950-2000 and identified 310 deaths from all forms of leukemia</w:t>
      </w:r>
      <w:r w:rsidR="00263A08">
        <w:t>.</w:t>
      </w:r>
      <w:r w:rsidR="00A841DA" w:rsidRPr="0007229F">
        <w:t xml:space="preserve"> </w:t>
      </w:r>
      <w:r w:rsidR="00263A08">
        <w:t xml:space="preserve"> </w:t>
      </w:r>
      <w:r w:rsidR="00A841DA" w:rsidRPr="0007229F">
        <w:t xml:space="preserve"> For </w:t>
      </w:r>
      <w:r w:rsidR="00A841DA" w:rsidRPr="0007229F">
        <w:lastRenderedPageBreak/>
        <w:t>AML mortality, the dose response pattern was best described by a quadratic dose-response function that peaked at approximately 10 years after exposure, while CML and ALL demonstrated a linear dose-response that did not vary with time since exposure.</w:t>
      </w:r>
      <w:r w:rsidR="003546A8">
        <w:t xml:space="preserve">  </w:t>
      </w:r>
      <w:r w:rsidR="00A841DA" w:rsidRPr="0007229F">
        <w:t>Excess leukemia mortality risk persisted for more than five decades.</w:t>
      </w:r>
      <w:r w:rsidR="003546A8">
        <w:t xml:space="preserve">  </w:t>
      </w:r>
      <w:r w:rsidR="00A841DA" w:rsidRPr="0007229F">
        <w:t xml:space="preserve">In the most recent decade evaluated (1991-2000), 34% of leukemia deaths among those with radiation dose &gt;0.005 Gy were estimated to be attributable to radiation from the bombings.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MDS was first linked with radiation exposure in the late 1980s following a detailed histopathological review of myeloid malignancies </w:t>
      </w:r>
      <w:r w:rsidR="00BF2A42">
        <w:t xml:space="preserve">among atomic bomb survivors after </w:t>
      </w:r>
      <w:r w:rsidRPr="0007229F">
        <w:t xml:space="preserve">recognition that a substantial proportion </w:t>
      </w:r>
      <w:r w:rsidR="00BF2A42">
        <w:t xml:space="preserve">of this </w:t>
      </w:r>
      <w:proofErr w:type="spellStart"/>
      <w:r w:rsidR="00BF2A42">
        <w:t>poopualtion</w:t>
      </w:r>
      <w:proofErr w:type="spellEnd"/>
      <w:r w:rsidR="00BF2A42">
        <w:t xml:space="preserve"> </w:t>
      </w:r>
      <w:r w:rsidRPr="0007229F">
        <w:t xml:space="preserve">had </w:t>
      </w:r>
      <w:r w:rsidRPr="002C4313">
        <w:t>MDS (Matsuo et al</w:t>
      </w:r>
      <w:proofErr w:type="gramStart"/>
      <w:r w:rsidR="00263A08" w:rsidRPr="002C4313">
        <w:t>,</w:t>
      </w:r>
      <w:r w:rsidRPr="002C4313">
        <w:t>1988</w:t>
      </w:r>
      <w:proofErr w:type="gramEnd"/>
      <w:r w:rsidRPr="002C4313">
        <w:t>).</w:t>
      </w:r>
      <w:r w:rsidR="003546A8" w:rsidRPr="002C4313">
        <w:t xml:space="preserve">  </w:t>
      </w:r>
      <w:r w:rsidRPr="002C4313">
        <w:t>The first analysis, which was based on only 13 MDS cases, revealed a significant dose-response for MDS mortality; the excess relative risk was several times greater than that seen for all solid cancers combined (Shimizu et al</w:t>
      </w:r>
      <w:proofErr w:type="gramStart"/>
      <w:r w:rsidR="00263A08" w:rsidRPr="002C4313">
        <w:t>,</w:t>
      </w:r>
      <w:r w:rsidRPr="002C4313">
        <w:t>1999</w:t>
      </w:r>
      <w:proofErr w:type="gramEnd"/>
      <w:r w:rsidRPr="002C4313">
        <w:t>).</w:t>
      </w:r>
      <w:r w:rsidR="003546A8" w:rsidRPr="002C4313">
        <w:t xml:space="preserve">  </w:t>
      </w:r>
      <w:r w:rsidRPr="002C4313">
        <w:t xml:space="preserve">An assessment of MDS diagnosed during 1984-2004 in two populations of survivors in Nagasaki found a notably increased excess relative risk per Gy of 4.3 (95% </w:t>
      </w:r>
      <w:r w:rsidR="00BF2A42" w:rsidRPr="002C4313">
        <w:t>confidence interval (</w:t>
      </w:r>
      <w:r w:rsidRPr="002C4313">
        <w:t>CI</w:t>
      </w:r>
      <w:r w:rsidR="00BF2A42" w:rsidRPr="002C4313">
        <w:t>)</w:t>
      </w:r>
      <w:r w:rsidRPr="002C4313">
        <w:t xml:space="preserve">, 1.6 </w:t>
      </w:r>
      <w:r w:rsidR="00BF2A42" w:rsidRPr="002C4313">
        <w:t xml:space="preserve">- </w:t>
      </w:r>
      <w:r w:rsidRPr="002C4313">
        <w:t xml:space="preserve">9.5) based on 47 cases in the 22,245 survivors in the Life Span Study and a significant excess based on 151 MDS cases in 64,026 survivors with known distance from the bomb hypocenter (Iwanaga </w:t>
      </w:r>
      <w:r w:rsidR="00263A08" w:rsidRPr="002C4313">
        <w:t>e</w:t>
      </w:r>
      <w:r w:rsidRPr="002C4313">
        <w:t>t al</w:t>
      </w:r>
      <w:r w:rsidR="00263A08" w:rsidRPr="002C4313">
        <w:t xml:space="preserve">, </w:t>
      </w:r>
      <w:r w:rsidRPr="002C4313">
        <w:t>2011).</w:t>
      </w:r>
      <w:r w:rsidR="003546A8" w:rsidRPr="002C4313">
        <w:t xml:space="preserve">  </w:t>
      </w:r>
      <w:r w:rsidR="00BF2A42" w:rsidRPr="002C4313">
        <w:t>Wh</w:t>
      </w:r>
      <w:r w:rsidR="00BF2A42">
        <w:t>ile the l</w:t>
      </w:r>
      <w:r w:rsidRPr="0007229F">
        <w:t xml:space="preserve">atency </w:t>
      </w:r>
      <w:r w:rsidR="00BF2A42">
        <w:t xml:space="preserve">period to development of MDS </w:t>
      </w:r>
      <w:r w:rsidRPr="0007229F">
        <w:t xml:space="preserve">cannot be accurately determined </w:t>
      </w:r>
      <w:r w:rsidR="00263A08">
        <w:t xml:space="preserve">prior to </w:t>
      </w:r>
      <w:r w:rsidRPr="0007229F">
        <w:t>the mid-1980s</w:t>
      </w:r>
      <w:r w:rsidR="00263A08">
        <w:t xml:space="preserve">, a </w:t>
      </w:r>
      <w:r w:rsidRPr="0007229F">
        <w:t xml:space="preserve">40-year latency </w:t>
      </w:r>
      <w:r w:rsidR="00BF2A42">
        <w:t>period was observed among</w:t>
      </w:r>
      <w:r w:rsidRPr="0007229F">
        <w:t xml:space="preserve"> survivors after the mid-1980s</w:t>
      </w:r>
      <w:r w:rsidR="00BF2A42">
        <w:t>.  This timeframe</w:t>
      </w:r>
      <w:r w:rsidRPr="0007229F">
        <w:t xml:space="preserve"> is similar to that of </w:t>
      </w:r>
      <w:r w:rsidRPr="0007229F">
        <w:rPr>
          <w:i/>
        </w:rPr>
        <w:t>de novo</w:t>
      </w:r>
      <w:r w:rsidRPr="0007229F">
        <w:t xml:space="preserve"> MDS, but differs from the median peak latency of 4-6 years observed for </w:t>
      </w:r>
      <w:r w:rsidR="00A24F3D">
        <w:t>t-</w:t>
      </w:r>
      <w:r w:rsidRPr="0007229F">
        <w:t>MDS</w:t>
      </w:r>
      <w:r w:rsidR="00BF2A42">
        <w:t>/AML</w:t>
      </w:r>
      <w:r w:rsidRPr="0007229F">
        <w:t xml:space="preserve"> </w:t>
      </w:r>
      <w:r w:rsidRPr="002C4313">
        <w:t>(Bhatia</w:t>
      </w:r>
      <w:r w:rsidR="00263A08" w:rsidRPr="002C4313">
        <w:t xml:space="preserve">, </w:t>
      </w:r>
      <w:r w:rsidRPr="002C4313">
        <w:t>2013).</w:t>
      </w:r>
      <w:r w:rsidR="003546A8" w:rsidRPr="002C4313">
        <w:t xml:space="preserve">  </w:t>
      </w:r>
      <w:r w:rsidRPr="002C4313">
        <w:t xml:space="preserve">However, molecular characteristics of MDS in the atomic bomb survivors </w:t>
      </w:r>
      <w:r w:rsidR="00BF2A42" w:rsidRPr="002C4313">
        <w:t xml:space="preserve">more closely </w:t>
      </w:r>
      <w:r w:rsidRPr="002C4313">
        <w:t>resemble those of patients treated with alkylating agents</w:t>
      </w:r>
      <w:r w:rsidR="00C5557B" w:rsidRPr="002C4313">
        <w:t xml:space="preserve">, with </w:t>
      </w:r>
      <w:r w:rsidRPr="002C4313">
        <w:t xml:space="preserve">6 of 13 atomic bomb survivors </w:t>
      </w:r>
      <w:r w:rsidR="00C5557B" w:rsidRPr="002C4313">
        <w:t xml:space="preserve">with MDS </w:t>
      </w:r>
      <w:r w:rsidRPr="002C4313">
        <w:t>ha</w:t>
      </w:r>
      <w:r w:rsidR="00C5557B" w:rsidRPr="002C4313">
        <w:t>ving</w:t>
      </w:r>
      <w:r w:rsidRPr="002C4313">
        <w:t xml:space="preserve"> </w:t>
      </w:r>
      <w:r w:rsidRPr="002C4313">
        <w:rPr>
          <w:i/>
        </w:rPr>
        <w:t>AML1</w:t>
      </w:r>
      <w:r w:rsidRPr="002C4313">
        <w:t xml:space="preserve"> gene mutations compared with 5 of 13 patients treated with </w:t>
      </w:r>
      <w:r w:rsidRPr="002C4313">
        <w:lastRenderedPageBreak/>
        <w:t xml:space="preserve">alkylating agents </w:t>
      </w:r>
      <w:r w:rsidR="00C5557B" w:rsidRPr="002C4313">
        <w:t xml:space="preserve">developing </w:t>
      </w:r>
      <w:r w:rsidR="00FB511B" w:rsidRPr="002C4313">
        <w:t>t-</w:t>
      </w:r>
      <w:r w:rsidRPr="002C4313">
        <w:t xml:space="preserve">MDS/AML </w:t>
      </w:r>
      <w:proofErr w:type="gramStart"/>
      <w:r w:rsidR="00C5557B" w:rsidRPr="002C4313">
        <w:t xml:space="preserve">and </w:t>
      </w:r>
      <w:r w:rsidRPr="002C4313">
        <w:t xml:space="preserve"> 2</w:t>
      </w:r>
      <w:proofErr w:type="gramEnd"/>
      <w:r w:rsidRPr="002C4313">
        <w:t xml:space="preserve"> of 27 patients with</w:t>
      </w:r>
      <w:r w:rsidR="00C5557B" w:rsidRPr="002C4313">
        <w:t>out these exposures developing</w:t>
      </w:r>
      <w:r w:rsidRPr="002C4313">
        <w:t xml:space="preserve"> </w:t>
      </w:r>
      <w:r w:rsidR="00C5557B" w:rsidRPr="002C4313">
        <w:rPr>
          <w:i/>
        </w:rPr>
        <w:t>de novo</w:t>
      </w:r>
      <w:r w:rsidR="00C5557B" w:rsidRPr="002C4313">
        <w:t xml:space="preserve"> </w:t>
      </w:r>
      <w:r w:rsidRPr="002C4313">
        <w:t xml:space="preserve">MDS (Harada </w:t>
      </w:r>
      <w:r w:rsidR="00263A08" w:rsidRPr="002C4313">
        <w:t>e</w:t>
      </w:r>
      <w:r w:rsidRPr="002C4313">
        <w:t>t al</w:t>
      </w:r>
      <w:r w:rsidR="00263A08" w:rsidRPr="002C4313">
        <w:t xml:space="preserve">, </w:t>
      </w:r>
      <w:r w:rsidRPr="002C4313">
        <w:t>2003).  Further</w:t>
      </w:r>
      <w:r w:rsidRPr="0007229F">
        <w:t xml:space="preserve"> study is needed to clarify the molecular features of MDS associated with different exposures.</w:t>
      </w:r>
      <w:r w:rsidR="003546A8">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Pr>
          <w:b/>
          <w:color w:val="0070C0"/>
        </w:rPr>
        <w:t xml:space="preserve">&lt;3&gt; </w:t>
      </w:r>
      <w:r w:rsidR="00A841DA" w:rsidRPr="0007229F">
        <w:rPr>
          <w:b/>
          <w:color w:val="0070C0"/>
        </w:rPr>
        <w:t xml:space="preserve">Radiation workers </w:t>
      </w:r>
    </w:p>
    <w:p w:rsidR="00A841DA" w:rsidRPr="0007229F" w:rsidRDefault="00A841DA" w:rsidP="009F0673">
      <w:pPr>
        <w:autoSpaceDE w:val="0"/>
        <w:autoSpaceDN w:val="0"/>
        <w:adjustRightInd w:val="0"/>
        <w:spacing w:line="480" w:lineRule="auto"/>
      </w:pPr>
      <w:r w:rsidRPr="0007229F">
        <w:t xml:space="preserve">Historically, </w:t>
      </w:r>
      <w:r w:rsidR="00951092" w:rsidRPr="0007229F">
        <w:t xml:space="preserve">the major categories of workers exposed to ionizing radiation </w:t>
      </w:r>
      <w:r w:rsidR="00951092">
        <w:t xml:space="preserve">include </w:t>
      </w:r>
      <w:r w:rsidRPr="0007229F">
        <w:t xml:space="preserve">medical radiation workers (radiologists and radiologic technologists), nuclear industry workers, radium dial workers, miners (uranium and tin), flight crew, and military servicemen exposed to above-ground nuclear </w:t>
      </w:r>
      <w:r w:rsidRPr="00CE04C0">
        <w:t>tests (Wakeford</w:t>
      </w:r>
      <w:r w:rsidR="00283BA7" w:rsidRPr="00CE04C0">
        <w:t xml:space="preserve">, </w:t>
      </w:r>
      <w:r w:rsidRPr="00CE04C0">
        <w:t>2009).</w:t>
      </w:r>
      <w:r w:rsidR="003546A8">
        <w:t xml:space="preserve">  </w:t>
      </w:r>
      <w:r w:rsidR="00943070">
        <w:t xml:space="preserve"> Studies quantifying leukemia and other cancer risks in workers are important because the radiation exposures in these populations are protracted over decades and </w:t>
      </w:r>
      <w:proofErr w:type="spellStart"/>
      <w:r w:rsidR="00943070">
        <w:t>and</w:t>
      </w:r>
      <w:proofErr w:type="spellEnd"/>
      <w:r w:rsidR="00943070">
        <w:t xml:space="preserve"> these populations are monitored.  Small radiation exposures are cumulative and, if associated with leukemia, could translate into meaningful numbers of patients with leukemia since there are millions of radiation workers.   Furthermore, results</w:t>
      </w:r>
      <w:r w:rsidR="00943070" w:rsidRPr="0007229F">
        <w:t xml:space="preserve"> from radiation worker studies contribute important information </w:t>
      </w:r>
      <w:r w:rsidR="00943070">
        <w:t>towards defining</w:t>
      </w:r>
      <w:r w:rsidR="00943070" w:rsidRPr="0007229F">
        <w:t xml:space="preserve"> radiation protection measures (</w:t>
      </w:r>
      <w:r w:rsidR="00943070" w:rsidRPr="009F0673">
        <w:t>see chapters 13 and 16</w:t>
      </w:r>
      <w:r w:rsidR="00943070" w:rsidRPr="0007229F">
        <w:t>).</w:t>
      </w:r>
      <w:r w:rsidR="00943070">
        <w:t xml:space="preserve">   These studies are also useful because </w:t>
      </w:r>
      <w:proofErr w:type="spellStart"/>
      <w:r w:rsidR="00943070">
        <w:t>finidngs</w:t>
      </w:r>
      <w:proofErr w:type="spellEnd"/>
      <w:r w:rsidR="00943070">
        <w:t xml:space="preserve"> could be extrapolated to the general population experiencing low-level protracted exposures to natural background radiation and repeated radiation exposures from diagnostic radiologic examinations.   </w:t>
      </w:r>
      <w:r w:rsidRPr="0007229F">
        <w:t xml:space="preserve">Overall, interpretation of </w:t>
      </w:r>
      <w:r w:rsidR="00951092">
        <w:t xml:space="preserve">risks for </w:t>
      </w:r>
      <w:r w:rsidRPr="0007229F">
        <w:t>cancer and other serious disease</w:t>
      </w:r>
      <w:r w:rsidR="00951092">
        <w:t>s</w:t>
      </w:r>
      <w:r w:rsidRPr="0007229F">
        <w:t xml:space="preserve"> </w:t>
      </w:r>
      <w:r w:rsidR="00951092">
        <w:t>in</w:t>
      </w:r>
      <w:r w:rsidRPr="0007229F">
        <w:t xml:space="preserve"> long-term studies of medical radiation workers is complicated </w:t>
      </w:r>
      <w:r w:rsidR="00AF4F29">
        <w:t>by the</w:t>
      </w:r>
      <w:r w:rsidRPr="0007229F">
        <w:t xml:space="preserve"> </w:t>
      </w:r>
      <w:r w:rsidRPr="002C4313">
        <w:t>dramatically declining radiation doses to workers over time (Linet</w:t>
      </w:r>
      <w:r w:rsidR="00283BA7" w:rsidRPr="002C4313">
        <w:t xml:space="preserve"> </w:t>
      </w:r>
      <w:r w:rsidRPr="002C4313">
        <w:t>et al</w:t>
      </w:r>
      <w:r w:rsidR="00283BA7" w:rsidRPr="002C4313">
        <w:t xml:space="preserve">, </w:t>
      </w:r>
      <w:r w:rsidRPr="002C4313">
        <w:t>2010).</w:t>
      </w:r>
      <w:r w:rsidR="003546A8" w:rsidRPr="002C4313">
        <w:t xml:space="preserve">  </w:t>
      </w:r>
      <w:r w:rsidRPr="002C4313">
        <w:t>As with most</w:t>
      </w:r>
      <w:r w:rsidRPr="0007229F">
        <w:t xml:space="preserve"> occupational epidemiologic studies of potentially leukemogenic exposures, information on potential confounders (</w:t>
      </w:r>
      <w:r w:rsidR="009276CC">
        <w:t xml:space="preserve">e.g., </w:t>
      </w:r>
      <w:r w:rsidRPr="0007229F">
        <w:t>workers</w:t>
      </w:r>
      <w:r w:rsidR="00951092">
        <w:t>’</w:t>
      </w:r>
      <w:r w:rsidRPr="0007229F">
        <w:t xml:space="preserve"> personal diagnostic radiological imaging tests, radiotherapy, smoking and genetic characteristics) is lacking</w:t>
      </w:r>
      <w:r w:rsidR="00951092">
        <w:t>,</w:t>
      </w:r>
      <w:r w:rsidRPr="0007229F">
        <w:t xml:space="preserve"> and few of the studies of medical radiation workers include women (</w:t>
      </w:r>
      <w:r w:rsidRPr="009F0673">
        <w:t>see chapter 16</w:t>
      </w:r>
      <w:r w:rsidRPr="0007229F">
        <w:t>).</w:t>
      </w:r>
      <w:r w:rsidR="003546A8">
        <w:t xml:space="preserve">  </w:t>
      </w:r>
    </w:p>
    <w:p w:rsidR="00A841DA" w:rsidRPr="0007229F" w:rsidRDefault="00A841DA" w:rsidP="009F0673">
      <w:pPr>
        <w:autoSpaceDE w:val="0"/>
        <w:autoSpaceDN w:val="0"/>
        <w:adjustRightInd w:val="0"/>
        <w:spacing w:line="480" w:lineRule="auto"/>
      </w:pPr>
    </w:p>
    <w:p w:rsidR="00A841DA" w:rsidRPr="0007229F" w:rsidRDefault="00A841DA" w:rsidP="009F0673">
      <w:pPr>
        <w:autoSpaceDE w:val="0"/>
        <w:autoSpaceDN w:val="0"/>
        <w:adjustRightInd w:val="0"/>
        <w:spacing w:line="480" w:lineRule="auto"/>
      </w:pPr>
      <w:r w:rsidRPr="0007229F">
        <w:t xml:space="preserve">A large excess mortality risk (approximately 10-fold) of leukemia was initially reported among U.S. </w:t>
      </w:r>
      <w:r w:rsidRPr="004A17E3">
        <w:t>radiologists in 1944 (March et al</w:t>
      </w:r>
      <w:proofErr w:type="gramStart"/>
      <w:r w:rsidRPr="004A17E3">
        <w:t>,1950</w:t>
      </w:r>
      <w:proofErr w:type="gramEnd"/>
      <w:r w:rsidRPr="004A17E3">
        <w:t xml:space="preserve">).  </w:t>
      </w:r>
      <w:r w:rsidRPr="004A17E3">
        <w:rPr>
          <w:rFonts w:eastAsiaTheme="minorHAnsi"/>
        </w:rPr>
        <w:t>Eight major cohorts have been actively followed up for leukemia, other cancers, and chronic diseases (reviewed in Yoshinaga et al</w:t>
      </w:r>
      <w:r w:rsidR="00283BA7" w:rsidRPr="004A17E3">
        <w:rPr>
          <w:rFonts w:eastAsiaTheme="minorHAnsi"/>
        </w:rPr>
        <w:t xml:space="preserve">, </w:t>
      </w:r>
      <w:r w:rsidRPr="004A17E3">
        <w:rPr>
          <w:rFonts w:eastAsiaTheme="minorHAnsi"/>
        </w:rPr>
        <w:t>2004; Linet et al</w:t>
      </w:r>
      <w:r w:rsidR="00283BA7" w:rsidRPr="004A17E3">
        <w:rPr>
          <w:rFonts w:eastAsiaTheme="minorHAnsi"/>
        </w:rPr>
        <w:t xml:space="preserve">, </w:t>
      </w:r>
      <w:r w:rsidRPr="004A17E3">
        <w:rPr>
          <w:rFonts w:eastAsiaTheme="minorHAnsi"/>
        </w:rPr>
        <w:t>2010).  Collectively</w:t>
      </w:r>
      <w:r w:rsidRPr="0007229F">
        <w:rPr>
          <w:rFonts w:eastAsiaTheme="minorHAnsi"/>
        </w:rPr>
        <w:t xml:space="preserve">, the eight retrospective cohort investigations have studied radiologists or radiologic technologists who first began working over a period spanning more than 80 years, including small numbers who first began working in the earliest years of the professions (e.g., between 1897 and 1926).  </w:t>
      </w:r>
      <w:r w:rsidRPr="0007229F">
        <w:t>Radiologists and x-ray technicians employed in the first half of the twentieth century experienced notably elevated leukemia mortality (no subtype information provided)</w:t>
      </w:r>
      <w:r w:rsidR="0055261B">
        <w:t>, with increased</w:t>
      </w:r>
      <w:r w:rsidRPr="0007229F">
        <w:t xml:space="preserve"> risks ranging from 6- to 8.8-fold among those first joining professional societies (a proxy for first working) before 1940.  S</w:t>
      </w:r>
      <w:r w:rsidRPr="0007229F">
        <w:rPr>
          <w:rFonts w:eastAsiaTheme="minorHAnsi"/>
        </w:rPr>
        <w:t xml:space="preserve">ignificantly elevated risks of </w:t>
      </w:r>
      <w:r w:rsidR="0055261B">
        <w:rPr>
          <w:rFonts w:eastAsiaTheme="minorHAnsi"/>
        </w:rPr>
        <w:t xml:space="preserve">incident </w:t>
      </w:r>
      <w:r w:rsidRPr="0007229F">
        <w:rPr>
          <w:rFonts w:eastAsiaTheme="minorHAnsi"/>
        </w:rPr>
        <w:t>non-CLL leukemias were seen in U.S. radiologic technologists who worked 5 or more years before 1950</w:t>
      </w:r>
      <w:r w:rsidR="0055261B">
        <w:rPr>
          <w:rFonts w:eastAsiaTheme="minorHAnsi"/>
        </w:rPr>
        <w:t xml:space="preserve">. </w:t>
      </w:r>
      <w:r w:rsidRPr="0007229F">
        <w:rPr>
          <w:rFonts w:eastAsiaTheme="minorHAnsi"/>
        </w:rPr>
        <w:t xml:space="preserve"> </w:t>
      </w:r>
      <w:r w:rsidRPr="0007229F">
        <w:t>I</w:t>
      </w:r>
      <w:r w:rsidRPr="0007229F">
        <w:rPr>
          <w:rFonts w:eastAsiaTheme="minorHAnsi"/>
        </w:rPr>
        <w:t xml:space="preserve">ncidence of total leukemia was significantly elevated in Chinese </w:t>
      </w:r>
      <w:r w:rsidR="0055261B">
        <w:rPr>
          <w:rFonts w:eastAsiaTheme="minorHAnsi"/>
        </w:rPr>
        <w:t>x</w:t>
      </w:r>
      <w:r w:rsidRPr="0007229F">
        <w:rPr>
          <w:rFonts w:eastAsiaTheme="minorHAnsi"/>
        </w:rPr>
        <w:t xml:space="preserve">-ray workers </w:t>
      </w:r>
      <w:r w:rsidR="0055261B">
        <w:rPr>
          <w:rFonts w:eastAsiaTheme="minorHAnsi"/>
        </w:rPr>
        <w:t>employed</w:t>
      </w:r>
      <w:r w:rsidRPr="0007229F">
        <w:rPr>
          <w:rFonts w:eastAsiaTheme="minorHAnsi"/>
        </w:rPr>
        <w:t xml:space="preserve"> during 1950-1980.  </w:t>
      </w:r>
      <w:r w:rsidR="0055261B">
        <w:t xml:space="preserve"> Among</w:t>
      </w:r>
      <w:r w:rsidRPr="0007229F">
        <w:t xml:space="preserve"> British radiologists entering the profession after 1921, U.S. radiologists entering </w:t>
      </w:r>
      <w:r w:rsidR="0055261B">
        <w:t xml:space="preserve">the workforce </w:t>
      </w:r>
      <w:r w:rsidRPr="0007229F">
        <w:t>in 1940</w:t>
      </w:r>
      <w:r w:rsidR="00BD610F">
        <w:t xml:space="preserve"> or later</w:t>
      </w:r>
      <w:r w:rsidRPr="0007229F">
        <w:t>, or in U.S. radiologic technologists who first worked after 1950</w:t>
      </w:r>
      <w:r w:rsidR="0055261B">
        <w:t xml:space="preserve">, </w:t>
      </w:r>
      <w:r w:rsidR="0055261B">
        <w:rPr>
          <w:rFonts w:eastAsiaTheme="minorHAnsi"/>
        </w:rPr>
        <w:t>l</w:t>
      </w:r>
      <w:r w:rsidR="0055261B" w:rsidRPr="0007229F">
        <w:rPr>
          <w:rFonts w:eastAsiaTheme="minorHAnsi"/>
        </w:rPr>
        <w:t>eukemia r</w:t>
      </w:r>
      <w:r w:rsidR="0055261B" w:rsidRPr="0007229F">
        <w:t xml:space="preserve">isks declined notably over time, with no significant excesses </w:t>
      </w:r>
      <w:r w:rsidR="0055261B" w:rsidRPr="008A6817">
        <w:t>observed</w:t>
      </w:r>
      <w:r w:rsidRPr="008A6817">
        <w:t xml:space="preserve"> (Yoshinaga et al</w:t>
      </w:r>
      <w:r w:rsidR="00283BA7" w:rsidRPr="008A6817">
        <w:t xml:space="preserve">, </w:t>
      </w:r>
      <w:r w:rsidRPr="008A6817">
        <w:t>2004; Linet</w:t>
      </w:r>
      <w:r w:rsidR="00283BA7" w:rsidRPr="008A6817">
        <w:t xml:space="preserve"> </w:t>
      </w:r>
      <w:r w:rsidRPr="008A6817">
        <w:t>et al</w:t>
      </w:r>
      <w:r w:rsidR="00283BA7" w:rsidRPr="008A6817">
        <w:t xml:space="preserve">, </w:t>
      </w:r>
      <w:r w:rsidRPr="008A6817">
        <w:t>2010).  Accurate estimation</w:t>
      </w:r>
      <w:r w:rsidRPr="0007229F">
        <w:t xml:space="preserve"> of risk per unit of radiation has been limited due to absence of comprehensive historical dose </w:t>
      </w:r>
      <w:proofErr w:type="gramStart"/>
      <w:r w:rsidRPr="0007229F">
        <w:t>reconstruction,</w:t>
      </w:r>
      <w:proofErr w:type="gramEnd"/>
      <w:r w:rsidRPr="0007229F">
        <w:t xml:space="preserve"> and particularly absence of recorded individual badge doses in the earliest years when exposures would have been greatest.</w:t>
      </w:r>
      <w:r w:rsidR="003546A8">
        <w:t xml:space="preserve">  </w:t>
      </w:r>
      <w:r w:rsidRPr="0007229F">
        <w:t xml:space="preserve">A recent comprehensive historical reconstruction of individual occupational radiation doses for the U.S. radiologic </w:t>
      </w:r>
      <w:r w:rsidRPr="00CB7C6E">
        <w:t>technologists cohort (Simon et al</w:t>
      </w:r>
      <w:r w:rsidR="00283BA7" w:rsidRPr="00CB7C6E">
        <w:t xml:space="preserve">, </w:t>
      </w:r>
      <w:r w:rsidRPr="00CB7C6E">
        <w:t>2014)</w:t>
      </w:r>
      <w:r w:rsidRPr="0007229F">
        <w:t xml:space="preserve"> will provide a useful basis for estimating risks per unit dose for hematologic malignancies</w:t>
      </w:r>
      <w:r w:rsidR="00BA6E04">
        <w:t xml:space="preserve"> and</w:t>
      </w:r>
      <w:r w:rsidRPr="0007229F">
        <w:t xml:space="preserve"> other cancers, circulatory diseases, and cataracts.  </w:t>
      </w:r>
    </w:p>
    <w:p w:rsidR="00A841DA" w:rsidRPr="0007229F" w:rsidRDefault="00A841DA" w:rsidP="009F0673">
      <w:pPr>
        <w:autoSpaceDE w:val="0"/>
        <w:autoSpaceDN w:val="0"/>
        <w:adjustRightInd w:val="0"/>
        <w:spacing w:line="480" w:lineRule="auto"/>
      </w:pPr>
    </w:p>
    <w:p w:rsidR="00A841DA" w:rsidRDefault="00BD610F"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Results from </w:t>
      </w:r>
      <w:r w:rsidRPr="002B444C">
        <w:t>individual and earlier studies can be found elsewhere (</w:t>
      </w:r>
      <w:proofErr w:type="spellStart"/>
      <w:r w:rsidRPr="002B444C">
        <w:t>Boice</w:t>
      </w:r>
      <w:proofErr w:type="spellEnd"/>
      <w:r w:rsidR="00283BA7" w:rsidRPr="002B444C">
        <w:t xml:space="preserve">, </w:t>
      </w:r>
      <w:r w:rsidRPr="002B444C">
        <w:t xml:space="preserve">2006; </w:t>
      </w:r>
      <w:proofErr w:type="spellStart"/>
      <w:r w:rsidRPr="002B444C">
        <w:t>Polychronakis</w:t>
      </w:r>
      <w:proofErr w:type="spellEnd"/>
      <w:r w:rsidRPr="002B444C">
        <w:t xml:space="preserve"> et al</w:t>
      </w:r>
      <w:r w:rsidR="00283BA7" w:rsidRPr="002B444C">
        <w:t xml:space="preserve">, </w:t>
      </w:r>
      <w:r w:rsidRPr="002B444C">
        <w:t xml:space="preserve">2013).   </w:t>
      </w:r>
      <w:r w:rsidR="00A841DA" w:rsidRPr="002B444C">
        <w:t>Because</w:t>
      </w:r>
      <w:r w:rsidR="00A841DA" w:rsidRPr="0007229F">
        <w:t xml:space="preserve"> radiation exposures of nuclear workers are mostly quite low and myeloid neoplasms are rare, pooled studies including large numbers of workers have been the most informative.</w:t>
      </w:r>
      <w:r w:rsidR="003546A8">
        <w:t xml:space="preserve">  </w:t>
      </w:r>
      <w:r>
        <w:t xml:space="preserve"> </w:t>
      </w:r>
      <w:r w:rsidR="00A841DA" w:rsidRPr="0007229F">
        <w:t xml:space="preserve">A 15-country study examining the relation between estimated cumulative occupational radiation dose and mortality risk of </w:t>
      </w:r>
      <w:r w:rsidR="00BA6E04">
        <w:t xml:space="preserve">non-CLL </w:t>
      </w:r>
      <w:r w:rsidR="00A841DA" w:rsidRPr="0007229F">
        <w:t>leukemia in a population of 407,391 nuclear workers using a 2-year lag found an excess risk per Sievert (Sv) of 1.93 (90% CI</w:t>
      </w:r>
      <w:r w:rsidR="00BA6E04">
        <w:t xml:space="preserve"> </w:t>
      </w:r>
      <w:r w:rsidR="00A841DA" w:rsidRPr="0007229F">
        <w:t>=</w:t>
      </w:r>
      <w:r w:rsidR="00BA6E04">
        <w:t xml:space="preserve"> </w:t>
      </w:r>
      <w:r w:rsidR="00A841DA" w:rsidRPr="0007229F">
        <w:t xml:space="preserve">&lt;0-7.14) based on 196 </w:t>
      </w:r>
      <w:r w:rsidR="00A841DA" w:rsidRPr="0024632D">
        <w:t xml:space="preserve">leukemia cases (Cardis </w:t>
      </w:r>
      <w:r w:rsidR="00283BA7" w:rsidRPr="0024632D">
        <w:t>e</w:t>
      </w:r>
      <w:r w:rsidR="00A841DA" w:rsidRPr="0024632D">
        <w:t>t al, 2005).  The mean estimated cumulative dose was estimated to be 19.4 mSv.</w:t>
      </w:r>
      <w:r w:rsidR="003546A8" w:rsidRPr="0024632D">
        <w:t xml:space="preserve">  </w:t>
      </w:r>
      <w:r w:rsidR="00A841DA" w:rsidRPr="0024632D">
        <w:t xml:space="preserve">In a subsequent study of 308,297 monitored nuclear workers from three countries employed for at least one year and followed up during the period 1944-2005 and with a 2-year lag, risk of all </w:t>
      </w:r>
      <w:r w:rsidR="00BA6E04" w:rsidRPr="0024632D">
        <w:t xml:space="preserve">non-CLL </w:t>
      </w:r>
      <w:r w:rsidR="00A841DA" w:rsidRPr="0024632D">
        <w:t>leukemias was significantly elevated (ERR per Gy = 2.96, 90% CI</w:t>
      </w:r>
      <w:r w:rsidR="00BA6E04" w:rsidRPr="0024632D">
        <w:t xml:space="preserve"> </w:t>
      </w:r>
      <w:r w:rsidR="00A841DA" w:rsidRPr="0024632D">
        <w:t>=</w:t>
      </w:r>
      <w:r w:rsidR="00BA6E04" w:rsidRPr="0024632D">
        <w:t xml:space="preserve"> </w:t>
      </w:r>
      <w:r w:rsidR="00A841DA" w:rsidRPr="0024632D">
        <w:t>1.17-5.21) based on 531 leukemia cases (Leuraud et al</w:t>
      </w:r>
      <w:r w:rsidR="00283BA7" w:rsidRPr="0024632D">
        <w:t xml:space="preserve">, </w:t>
      </w:r>
      <w:r w:rsidR="00A841DA" w:rsidRPr="0024632D">
        <w:t>2015).  The</w:t>
      </w:r>
      <w:r w:rsidR="00A841DA" w:rsidRPr="0007229F">
        <w:t xml:space="preserve"> mean cumulative occupational radiation dose across the three cohorts was estimated to be 15.9 </w:t>
      </w:r>
      <w:r w:rsidR="00BA6E04" w:rsidRPr="0007229F">
        <w:t xml:space="preserve">mGy </w:t>
      </w:r>
      <w:r w:rsidR="00A841DA" w:rsidRPr="0007229F">
        <w:t>(range 0.0-1217.5</w:t>
      </w:r>
      <w:r w:rsidR="00BA6E04">
        <w:t xml:space="preserve"> </w:t>
      </w:r>
      <w:r w:rsidR="00BA6E04" w:rsidRPr="0007229F">
        <w:t>mGy</w:t>
      </w:r>
      <w:r w:rsidR="00A841DA" w:rsidRPr="0007229F">
        <w:t>).</w:t>
      </w:r>
      <w:r w:rsidR="003546A8">
        <w:t xml:space="preserve">  </w:t>
      </w:r>
      <w:r w:rsidR="00A841DA" w:rsidRPr="0007229F">
        <w:t xml:space="preserve">The excess risk was primarily due to a significant increase of </w:t>
      </w:r>
      <w:r w:rsidR="00BA6E04">
        <w:t>CML</w:t>
      </w:r>
      <w:r w:rsidR="00A841DA" w:rsidRPr="0007229F">
        <w:t xml:space="preserve"> (ERR per Gy = 10.45, 90% CI</w:t>
      </w:r>
      <w:r w:rsidR="00BA6E04">
        <w:t xml:space="preserve"> </w:t>
      </w:r>
      <w:r w:rsidR="00A841DA" w:rsidRPr="0007229F">
        <w:t>=</w:t>
      </w:r>
      <w:r w:rsidR="00BA6E04">
        <w:t xml:space="preserve"> </w:t>
      </w:r>
      <w:r w:rsidR="00A841DA" w:rsidRPr="0007229F">
        <w:t>4.48-19.65) based on 100 cases, whereas positive risk estimates for AML (ERR per Gy = 1.29, 90% CI</w:t>
      </w:r>
      <w:r w:rsidR="00BA6E04">
        <w:t xml:space="preserve"> </w:t>
      </w:r>
      <w:r w:rsidR="00A841DA" w:rsidRPr="0007229F">
        <w:t>=</w:t>
      </w:r>
      <w:r w:rsidR="00BA6E04">
        <w:t xml:space="preserve"> </w:t>
      </w:r>
      <w:r w:rsidR="00A841DA" w:rsidRPr="0007229F">
        <w:t>-0.82-4.28 based on 254 cases) and for ALL (ERR per Gy = 5.80, 90% CI = not evaluable lower bound-31.57</w:t>
      </w:r>
      <w:r w:rsidR="00BA6E04">
        <w:t>,</w:t>
      </w:r>
      <w:r w:rsidR="00A841DA" w:rsidRPr="0007229F">
        <w:t xml:space="preserve"> based on 30 cases) did not contribute notably to the overall risk.</w:t>
      </w:r>
      <w:r w:rsidR="003546A8">
        <w:t xml:space="preserve">  </w:t>
      </w:r>
      <w:proofErr w:type="gramStart"/>
      <w:r w:rsidR="00A841DA" w:rsidRPr="0007229F">
        <w:t>In contrast to the low-level radiation exposures of most nuclear workers, external radiation exposures were high (mean cumulative dose of 800 mGy) for workers at the Mayak plutonium production</w:t>
      </w:r>
      <w:r w:rsidR="00943070">
        <w:t xml:space="preserve"> facility</w:t>
      </w:r>
      <w:r w:rsidR="00A841DA" w:rsidRPr="0007229F">
        <w:t xml:space="preserve"> in the Russian Federation during the early years (1948-1958) of operation.</w:t>
      </w:r>
      <w:proofErr w:type="gramEnd"/>
      <w:r w:rsidR="003546A8">
        <w:t xml:space="preserve">  </w:t>
      </w:r>
      <w:r w:rsidR="00A841DA" w:rsidRPr="0007229F">
        <w:t>An elevated risk of non-CLL leukemias (ERR per Gy = 0.99, 95% CI</w:t>
      </w:r>
      <w:r w:rsidR="00BA6E04">
        <w:t xml:space="preserve"> </w:t>
      </w:r>
      <w:r w:rsidR="00A841DA" w:rsidRPr="0007229F">
        <w:t>=</w:t>
      </w:r>
      <w:r w:rsidR="00BA6E04">
        <w:t xml:space="preserve"> </w:t>
      </w:r>
      <w:r w:rsidR="00A841DA" w:rsidRPr="0007229F">
        <w:t>0.45-2.12) was associated with external radiation exposures using a 2-year lag.</w:t>
      </w:r>
      <w:r w:rsidR="003546A8">
        <w:t xml:space="preserve">  </w:t>
      </w:r>
      <w:r w:rsidR="00A841DA" w:rsidRPr="0007229F">
        <w:t xml:space="preserve">Risk from doses received 3-5 years prior to diagnosis of non-CLL leukemia was more than 10 times </w:t>
      </w:r>
      <w:r w:rsidR="00A841DA" w:rsidRPr="0007229F">
        <w:lastRenderedPageBreak/>
        <w:t xml:space="preserve">higher than the </w:t>
      </w:r>
      <w:r w:rsidR="00A841DA" w:rsidRPr="00E77C74">
        <w:t>risk from doses received more than five years before diagnosis (Shilnikova et al</w:t>
      </w:r>
      <w:r w:rsidR="00283BA7" w:rsidRPr="00E77C74">
        <w:t xml:space="preserve">, </w:t>
      </w:r>
      <w:r w:rsidR="00A841DA" w:rsidRPr="00E77C74">
        <w:t>2003).  There was no evidence of an association of plutonium exposure with non-CLL leukemia in this population.</w:t>
      </w:r>
      <w:r w:rsidR="003546A8" w:rsidRPr="00E77C74">
        <w:t xml:space="preserve">  </w:t>
      </w:r>
      <w:r w:rsidR="00A841DA" w:rsidRPr="00E77C74">
        <w:t xml:space="preserve">Following the Chernobyl nuclear accident in 1986, clean up operations </w:t>
      </w:r>
      <w:proofErr w:type="gramStart"/>
      <w:r w:rsidR="00A841DA" w:rsidRPr="00E77C74">
        <w:t>were</w:t>
      </w:r>
      <w:proofErr w:type="gramEnd"/>
      <w:r w:rsidR="00A841DA" w:rsidRPr="00E77C74">
        <w:t xml:space="preserve"> carried out for years</w:t>
      </w:r>
      <w:r w:rsidR="00A841DA" w:rsidRPr="0007229F">
        <w:t xml:space="preserve"> after the accident.  The early clean-up workers (also known as liquidators) experienced higher doses </w:t>
      </w:r>
      <w:r>
        <w:t>(</w:t>
      </w:r>
      <w:r w:rsidRPr="0007229F">
        <w:t>mean cumulative radiation dose of 92 mGy</w:t>
      </w:r>
      <w:r>
        <w:t xml:space="preserve">) </w:t>
      </w:r>
      <w:r w:rsidR="00A841DA" w:rsidRPr="0007229F">
        <w:t xml:space="preserve">than most </w:t>
      </w:r>
      <w:r w:rsidR="00BA6E04">
        <w:t xml:space="preserve">other </w:t>
      </w:r>
      <w:r w:rsidR="00A841DA" w:rsidRPr="0007229F">
        <w:t>nuclear workers (</w:t>
      </w:r>
      <w:r>
        <w:t>mean cumulative dose of 20 mGy</w:t>
      </w:r>
      <w:r w:rsidR="00A841DA" w:rsidRPr="0007229F">
        <w:t>).</w:t>
      </w:r>
      <w:r w:rsidR="003546A8">
        <w:t xml:space="preserve">  </w:t>
      </w:r>
      <w:r w:rsidR="00A841DA" w:rsidRPr="0007229F">
        <w:t>In a nested case-control study of leukemia in a cohort of 110,645 Chernobyl clean-up workers from Ukraine, a significant linear dose</w:t>
      </w:r>
      <w:r w:rsidR="004A2591">
        <w:t>-</w:t>
      </w:r>
      <w:r w:rsidR="00A841DA" w:rsidRPr="0007229F">
        <w:t xml:space="preserve">response was </w:t>
      </w:r>
      <w:r w:rsidR="00A841DA" w:rsidRPr="00E77C74">
        <w:t>observed for all leukemias based on 117 cases (ERR per Gy = 2.38, 95%</w:t>
      </w:r>
      <w:r w:rsidR="004A2591" w:rsidRPr="00E77C74">
        <w:t xml:space="preserve"> </w:t>
      </w:r>
      <w:r w:rsidR="00A841DA" w:rsidRPr="00E77C74">
        <w:t>CI = 0.49-5.87)  (Zablotska et al, 2013).</w:t>
      </w:r>
      <w:r w:rsidR="003546A8" w:rsidRPr="00E77C74">
        <w:t xml:space="preserve">  </w:t>
      </w:r>
      <w:r w:rsidR="00A841DA" w:rsidRPr="00E77C74">
        <w:t>Unexpectedly, in this study risks were significantly elevated for CLL (ERR per Gy = 2.58, 95%</w:t>
      </w:r>
      <w:r w:rsidR="004A2591" w:rsidRPr="00E77C74">
        <w:t xml:space="preserve"> </w:t>
      </w:r>
      <w:r w:rsidR="00A841DA" w:rsidRPr="00E77C74">
        <w:t>CI</w:t>
      </w:r>
      <w:r w:rsidR="004A2591" w:rsidRPr="00E77C74">
        <w:t xml:space="preserve"> </w:t>
      </w:r>
      <w:r w:rsidR="00A841DA" w:rsidRPr="00E77C74">
        <w:t>=</w:t>
      </w:r>
      <w:r w:rsidR="004A2591" w:rsidRPr="00E77C74">
        <w:t xml:space="preserve"> </w:t>
      </w:r>
      <w:r w:rsidR="00A841DA" w:rsidRPr="00E77C74">
        <w:t>0.02-8.43) as well as for non-CLL leukemias (ERR per Gy = 2.21, 95%</w:t>
      </w:r>
      <w:r w:rsidR="004A2591" w:rsidRPr="00E77C74">
        <w:t xml:space="preserve"> </w:t>
      </w:r>
      <w:r w:rsidR="00A841DA" w:rsidRPr="00E77C74">
        <w:t>CI</w:t>
      </w:r>
      <w:r w:rsidR="004A2591" w:rsidRPr="00E77C74">
        <w:t xml:space="preserve"> </w:t>
      </w:r>
      <w:r w:rsidR="00A841DA" w:rsidRPr="00E77C74">
        <w:t>=</w:t>
      </w:r>
      <w:r w:rsidR="004A2591" w:rsidRPr="00E77C74">
        <w:t xml:space="preserve"> </w:t>
      </w:r>
      <w:r w:rsidR="00A841DA" w:rsidRPr="00E77C74">
        <w:t>0.05-7.61); 16% of the leukemias diagnosed in this population (18% of CLL and 15% of non-CLL leukemias) were attributed to radiation exposure.</w:t>
      </w:r>
      <w:r w:rsidR="003546A8" w:rsidRPr="00E77C74">
        <w:t xml:space="preserve">  </w:t>
      </w:r>
      <w:r w:rsidR="00A841DA" w:rsidRPr="00E77C74">
        <w:t>MDS cases have been described in Chernobyl clean-up workers, but radiation-related risks have not been reported (</w:t>
      </w:r>
      <w:proofErr w:type="spellStart"/>
      <w:r w:rsidR="00A841DA" w:rsidRPr="00E77C74">
        <w:t>Gluzman</w:t>
      </w:r>
      <w:proofErr w:type="spellEnd"/>
      <w:r w:rsidR="00A841DA" w:rsidRPr="00E77C74">
        <w:t xml:space="preserve"> et al</w:t>
      </w:r>
      <w:r w:rsidR="00283BA7" w:rsidRPr="00E77C74">
        <w:t xml:space="preserve">, </w:t>
      </w:r>
      <w:r w:rsidR="00A841DA" w:rsidRPr="00E77C74">
        <w:t>2015).</w:t>
      </w:r>
    </w:p>
    <w:p w:rsidR="00F42DDA" w:rsidRPr="0007229F" w:rsidRDefault="00F42D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943070" w:rsidRPr="00FF4145" w:rsidRDefault="00A841DA" w:rsidP="009F0673">
      <w:pPr>
        <w:spacing w:line="480" w:lineRule="auto"/>
      </w:pPr>
      <w:r w:rsidRPr="0007229F">
        <w:t xml:space="preserve">Epidemiologic studies of uranium </w:t>
      </w:r>
      <w:r w:rsidRPr="00697466">
        <w:t>miners (</w:t>
      </w:r>
      <w:proofErr w:type="spellStart"/>
      <w:r w:rsidRPr="00697466">
        <w:t>Tomasek</w:t>
      </w:r>
      <w:proofErr w:type="spellEnd"/>
      <w:r w:rsidRPr="00697466">
        <w:t xml:space="preserve"> et al</w:t>
      </w:r>
      <w:r w:rsidR="00283BA7" w:rsidRPr="00697466">
        <w:t>, 1</w:t>
      </w:r>
      <w:r w:rsidRPr="00697466">
        <w:t>993; Darby et al</w:t>
      </w:r>
      <w:r w:rsidR="00283BA7" w:rsidRPr="00697466">
        <w:t>, 1</w:t>
      </w:r>
      <w:r w:rsidRPr="00697466">
        <w:t>995; Mc</w:t>
      </w:r>
      <w:r w:rsidR="00EC6DF4" w:rsidRPr="00697466">
        <w:t xml:space="preserve"> </w:t>
      </w:r>
      <w:r w:rsidRPr="00697466">
        <w:t>Laughlin</w:t>
      </w:r>
      <w:r w:rsidR="00283BA7" w:rsidRPr="00697466">
        <w:t>,</w:t>
      </w:r>
      <w:r w:rsidRPr="00697466">
        <w:t xml:space="preserve"> 2012; </w:t>
      </w:r>
      <w:proofErr w:type="spellStart"/>
      <w:r w:rsidRPr="00697466">
        <w:t>Zablotska</w:t>
      </w:r>
      <w:proofErr w:type="spellEnd"/>
      <w:r w:rsidRPr="00697466">
        <w:t xml:space="preserve"> et al</w:t>
      </w:r>
      <w:r w:rsidR="00283BA7" w:rsidRPr="00697466">
        <w:t xml:space="preserve">, </w:t>
      </w:r>
      <w:r w:rsidRPr="00697466">
        <w:t>2014) have shown no overall association of cumulative radiation dose with leukemia mortality, although leukemia mortality risk was increased within 10 years of first exposure (Darby et al</w:t>
      </w:r>
      <w:r w:rsidR="00283BA7" w:rsidRPr="00697466">
        <w:t xml:space="preserve">, </w:t>
      </w:r>
      <w:r w:rsidRPr="00697466">
        <w:t>1995).  Studies of radium</w:t>
      </w:r>
      <w:r w:rsidRPr="0007229F">
        <w:t xml:space="preserve"> dial workers</w:t>
      </w:r>
      <w:r w:rsidR="004A2591">
        <w:t xml:space="preserve"> (painters?) </w:t>
      </w:r>
      <w:r w:rsidR="004A2591" w:rsidRPr="0007229F">
        <w:t>who experienced excess risks of osteosarcomas and cancers of the nasal sinuses,</w:t>
      </w:r>
      <w:r w:rsidRPr="0007229F">
        <w:t xml:space="preserve"> have found no clear evidence of excess risk of myeloid </w:t>
      </w:r>
      <w:r w:rsidRPr="00FF4145">
        <w:t>neoplasms</w:t>
      </w:r>
      <w:r w:rsidR="004A2591" w:rsidRPr="00FF4145">
        <w:t xml:space="preserve"> (Boice</w:t>
      </w:r>
      <w:r w:rsidR="00283BA7" w:rsidRPr="00FF4145">
        <w:t xml:space="preserve">, </w:t>
      </w:r>
      <w:r w:rsidR="004A2591" w:rsidRPr="00FF4145">
        <w:t>2006)</w:t>
      </w:r>
      <w:r w:rsidRPr="00FF4145">
        <w:t>, although in males occupationally exposed to radium</w:t>
      </w:r>
      <w:r w:rsidR="004A2591" w:rsidRPr="00FF4145">
        <w:t>,</w:t>
      </w:r>
      <w:r w:rsidRPr="00FF4145">
        <w:t xml:space="preserve"> there is some evidence of an excess of leukemia, particularly </w:t>
      </w:r>
      <w:r w:rsidR="004A2591" w:rsidRPr="00FF4145">
        <w:t xml:space="preserve">of </w:t>
      </w:r>
      <w:r w:rsidRPr="00FF4145">
        <w:t>the same</w:t>
      </w:r>
      <w:r w:rsidR="00283BA7" w:rsidRPr="00FF4145">
        <w:t xml:space="preserve"> morphology as</w:t>
      </w:r>
      <w:r w:rsidRPr="00FF4145">
        <w:t xml:space="preserve"> seen in patients who received </w:t>
      </w:r>
      <w:proofErr w:type="spellStart"/>
      <w:r w:rsidRPr="00FF4145">
        <w:t>Thorotrast</w:t>
      </w:r>
      <w:proofErr w:type="spellEnd"/>
      <w:r w:rsidRPr="00FF4145">
        <w:t xml:space="preserve"> (</w:t>
      </w:r>
      <w:proofErr w:type="spellStart"/>
      <w:r w:rsidRPr="00FF4145">
        <w:t>Stebbings</w:t>
      </w:r>
      <w:proofErr w:type="spellEnd"/>
      <w:r w:rsidR="00283BA7" w:rsidRPr="00FF4145">
        <w:t>, 1</w:t>
      </w:r>
      <w:r w:rsidRPr="00FF4145">
        <w:t xml:space="preserve">998).  </w:t>
      </w:r>
      <w:r w:rsidR="00943070" w:rsidRPr="00FF4145">
        <w:t xml:space="preserve"> </w:t>
      </w:r>
    </w:p>
    <w:p w:rsidR="00943070" w:rsidRPr="00FF4145" w:rsidRDefault="00943070" w:rsidP="009F0673">
      <w:pPr>
        <w:spacing w:line="480" w:lineRule="auto"/>
      </w:pPr>
    </w:p>
    <w:p w:rsidR="00A841DA" w:rsidRPr="0007229F" w:rsidRDefault="00A841DA" w:rsidP="009F0673">
      <w:pPr>
        <w:spacing w:line="480" w:lineRule="auto"/>
      </w:pPr>
      <w:r w:rsidRPr="00FF4145">
        <w:t xml:space="preserve">Excess risks of </w:t>
      </w:r>
      <w:r w:rsidR="004A2591" w:rsidRPr="00FF4145">
        <w:t>AML</w:t>
      </w:r>
      <w:r w:rsidRPr="00FF4145">
        <w:t xml:space="preserve"> were described in Canadian airline pilots (Band et al, 1996) and in Danish cockpit crew flying more than 5,000 hours (</w:t>
      </w:r>
      <w:proofErr w:type="spellStart"/>
      <w:r w:rsidRPr="00FF4145">
        <w:t>Gundestrup</w:t>
      </w:r>
      <w:proofErr w:type="spellEnd"/>
      <w:r w:rsidRPr="00FF4145">
        <w:t xml:space="preserve"> and Storm</w:t>
      </w:r>
      <w:r w:rsidR="00943070" w:rsidRPr="00FF4145">
        <w:t>, 1</w:t>
      </w:r>
      <w:r w:rsidRPr="00FF4145">
        <w:t>999), but pooled analysis of airline crew cohorts from 10 countries found no evidence of elevated myeloid leukemia risk (Hammer et al</w:t>
      </w:r>
      <w:r w:rsidR="00943070" w:rsidRPr="00FF4145">
        <w:t xml:space="preserve">, </w:t>
      </w:r>
      <w:r w:rsidRPr="00FF4145">
        <w:t>2014).</w:t>
      </w:r>
      <w:r w:rsidR="003546A8">
        <w:t xml:space="preserve">  </w:t>
      </w:r>
    </w:p>
    <w:p w:rsidR="00A841DA" w:rsidRPr="0007229F" w:rsidRDefault="00A841DA" w:rsidP="009F0673">
      <w:pPr>
        <w:spacing w:line="480" w:lineRule="auto"/>
      </w:pPr>
    </w:p>
    <w:p w:rsidR="00A841DA" w:rsidRPr="0007229F" w:rsidRDefault="00A841DA" w:rsidP="009F0673">
      <w:pPr>
        <w:autoSpaceDE w:val="0"/>
        <w:autoSpaceDN w:val="0"/>
        <w:adjustRightInd w:val="0"/>
        <w:spacing w:line="480" w:lineRule="auto"/>
        <w:rPr>
          <w:rFonts w:eastAsiaTheme="minorHAnsi"/>
        </w:rPr>
      </w:pPr>
      <w:r w:rsidRPr="0007229F">
        <w:t>A critical question that is difficult to address in a single epidemiological study is risk of non-CLL leukemia following</w:t>
      </w:r>
      <w:r w:rsidRPr="0007229F">
        <w:rPr>
          <w:rFonts w:eastAsiaTheme="minorHAnsi"/>
        </w:rPr>
        <w:t xml:space="preserve"> low-dose</w:t>
      </w:r>
      <w:r w:rsidR="004A2591">
        <w:rPr>
          <w:rFonts w:eastAsiaTheme="minorHAnsi"/>
        </w:rPr>
        <w:t>,</w:t>
      </w:r>
      <w:r w:rsidRPr="0007229F">
        <w:rPr>
          <w:rFonts w:eastAsiaTheme="minorHAnsi"/>
        </w:rPr>
        <w:t xml:space="preserve"> protracted radiation exposure.  In a meta-analysis addressing this question, Daniels and Schubauer-Berigan modeled results from 10 studies that were cohort or nested case-control in de</w:t>
      </w:r>
      <w:r w:rsidR="00951092">
        <w:rPr>
          <w:rFonts w:eastAsiaTheme="minorHAnsi"/>
        </w:rPr>
        <w:t>s</w:t>
      </w:r>
      <w:r w:rsidRPr="0007229F">
        <w:rPr>
          <w:rFonts w:eastAsiaTheme="minorHAnsi"/>
        </w:rPr>
        <w:t xml:space="preserve">ign, reported quantitative estimates of exposure, were screened to reduce information overlap, and analyzed data using relative or excess relative risk per unit of </w:t>
      </w:r>
      <w:r w:rsidRPr="009842F3">
        <w:rPr>
          <w:rFonts w:eastAsiaTheme="minorHAnsi"/>
        </w:rPr>
        <w:t>radiation exposure (Daniels and Schubauer-Berigan</w:t>
      </w:r>
      <w:r w:rsidR="00943070" w:rsidRPr="009842F3">
        <w:rPr>
          <w:rFonts w:eastAsiaTheme="minorHAnsi"/>
        </w:rPr>
        <w:t xml:space="preserve">, </w:t>
      </w:r>
      <w:r w:rsidRPr="009842F3">
        <w:rPr>
          <w:rFonts w:eastAsiaTheme="minorHAnsi"/>
        </w:rPr>
        <w:t>2011).</w:t>
      </w:r>
      <w:r w:rsidRPr="0007229F">
        <w:rPr>
          <w:rFonts w:eastAsiaTheme="minorHAnsi"/>
        </w:rPr>
        <w:t xml:space="preserve">  These investigators estimated an excess relative risk at 100 mGy of 0.19 (95%</w:t>
      </w:r>
      <w:r w:rsidR="004A2591">
        <w:rPr>
          <w:rFonts w:eastAsiaTheme="minorHAnsi"/>
        </w:rPr>
        <w:t xml:space="preserve"> </w:t>
      </w:r>
      <w:r w:rsidRPr="0007229F">
        <w:rPr>
          <w:rFonts w:eastAsiaTheme="minorHAnsi"/>
        </w:rPr>
        <w:t>CI</w:t>
      </w:r>
      <w:r w:rsidR="004A2591">
        <w:rPr>
          <w:rFonts w:eastAsiaTheme="minorHAnsi"/>
        </w:rPr>
        <w:t xml:space="preserve"> </w:t>
      </w:r>
      <w:r w:rsidRPr="0007229F">
        <w:rPr>
          <w:rFonts w:eastAsiaTheme="minorHAnsi"/>
        </w:rPr>
        <w:t>=</w:t>
      </w:r>
      <w:r w:rsidR="004A2591">
        <w:rPr>
          <w:rFonts w:eastAsiaTheme="minorHAnsi"/>
        </w:rPr>
        <w:t xml:space="preserve"> </w:t>
      </w:r>
      <w:r w:rsidRPr="0007229F">
        <w:rPr>
          <w:rFonts w:eastAsiaTheme="minorHAnsi"/>
        </w:rPr>
        <w:t xml:space="preserve">0.07-0.32) after adjusting for publication bias.  They found no evidence of between-study variance.  The excess relative risk estimate was in agreement with the non-CLL leukemia risk from the Life Span Study of the atomic bomb survivors. </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83BA7" w:rsidRPr="0007229F" w:rsidRDefault="00283BA7" w:rsidP="00283B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r w:rsidRPr="0007229F">
        <w:rPr>
          <w:b/>
          <w:color w:val="0070C0"/>
        </w:rPr>
        <w:t xml:space="preserve">Military </w:t>
      </w:r>
      <w:r w:rsidR="00943070">
        <w:rPr>
          <w:b/>
          <w:color w:val="0070C0"/>
        </w:rPr>
        <w:t xml:space="preserve">workers </w:t>
      </w:r>
      <w:r w:rsidRPr="0007229F">
        <w:rPr>
          <w:b/>
          <w:color w:val="0070C0"/>
        </w:rPr>
        <w:t>exposed to nuclear weapons tests and to depleted uranium</w:t>
      </w:r>
    </w:p>
    <w:p w:rsidR="00283BA7" w:rsidRPr="0007229F" w:rsidRDefault="00283BA7" w:rsidP="00283B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Military participating in maneuvers during nuclear weapons testing have been evaluated in a series of epidemiologic studies (</w:t>
      </w:r>
      <w:r w:rsidRPr="009842F3">
        <w:t>reviewed in Boice, 2006</w:t>
      </w:r>
      <w:r w:rsidRPr="0007229F">
        <w:t>).</w:t>
      </w:r>
      <w:r>
        <w:t xml:space="preserve">  </w:t>
      </w:r>
      <w:r w:rsidRPr="0007229F">
        <w:t xml:space="preserve">An excess of leukemia </w:t>
      </w:r>
      <w:r>
        <w:t xml:space="preserve">mortality </w:t>
      </w:r>
      <w:r w:rsidRPr="0007229F">
        <w:t>(based on 10 cases)</w:t>
      </w:r>
      <w:r>
        <w:t>,</w:t>
      </w:r>
      <w:r w:rsidRPr="0007229F">
        <w:t xml:space="preserve"> but not </w:t>
      </w:r>
      <w:r w:rsidRPr="009842F3">
        <w:t>total cancer mortality, was reported among approximately 3,000 military participants during a 1957 nuclear test in the U.S. (Caldwell et al</w:t>
      </w:r>
      <w:proofErr w:type="gramStart"/>
      <w:r w:rsidRPr="009842F3">
        <w:t>,1980</w:t>
      </w:r>
      <w:proofErr w:type="gramEnd"/>
      <w:r w:rsidRPr="009842F3">
        <w:t xml:space="preserve">).  Among approximately 70,000 U.S. military personnel who participated in one of five nuclear tests during </w:t>
      </w:r>
      <w:r w:rsidRPr="009842F3">
        <w:lastRenderedPageBreak/>
        <w:t>the 1950s, a non-significant increase in risk for leukemia mortality was observed (IOM, 2000).  A study of 21,357 UK military participants reported an increased relative risk of non-CLL leukemia mortality but noted that this may have reflected a reduced risk in controls (Muirhead et al, 2003).  None of these studies, or others, included estimated radiation doses.  Using recently available digital records, Till and colleagues have</w:t>
      </w:r>
      <w:r w:rsidRPr="0007229F">
        <w:t xml:space="preserve"> been undertaking dose reconstruction for a planned case-cohort study of leukemia and male breast cancer in a cohort of 115,000 U.S. military participating in eight nuclear test series.</w:t>
      </w:r>
      <w:r>
        <w:t xml:space="preserve">  </w:t>
      </w:r>
      <w:r w:rsidRPr="0007229F">
        <w:t xml:space="preserve">Further work is underway, but the investigators have reported estimated median </w:t>
      </w:r>
      <w:r>
        <w:t xml:space="preserve">radiation </w:t>
      </w:r>
      <w:r w:rsidRPr="0007229F">
        <w:t>doses rang</w:t>
      </w:r>
      <w:r>
        <w:t>ing</w:t>
      </w:r>
      <w:r w:rsidRPr="0007229F">
        <w:t xml:space="preserve"> from 9.5 to </w:t>
      </w:r>
      <w:r w:rsidRPr="0085635E">
        <w:t>24 mGy (Till et al, 2014</w:t>
      </w:r>
      <w:r w:rsidRPr="0007229F">
        <w:t>).</w:t>
      </w:r>
    </w:p>
    <w:p w:rsidR="00283BA7" w:rsidRPr="0007229F" w:rsidRDefault="00283BA7" w:rsidP="00283B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83BA7" w:rsidRPr="0085635E" w:rsidRDefault="00283BA7" w:rsidP="00283B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Based on concerns raised about a possible association of leukemia among military exposed to ammunition reinforced by depleted uranium, Storm and colleagues </w:t>
      </w:r>
      <w:r>
        <w:t>studied</w:t>
      </w:r>
      <w:r w:rsidRPr="0007229F">
        <w:t xml:space="preserve"> 13,552 men and 460 women deployed to the Balkans during 1992-2001 and </w:t>
      </w:r>
      <w:r w:rsidRPr="00283BA7">
        <w:t>followed up</w:t>
      </w:r>
      <w:r w:rsidRPr="0007229F">
        <w:t xml:space="preserve"> through 2002.  These investigators found no excess of </w:t>
      </w:r>
      <w:r w:rsidRPr="0085635E">
        <w:t xml:space="preserve">leukemia (Storm et al, 2006). </w:t>
      </w:r>
    </w:p>
    <w:p w:rsidR="00943070" w:rsidRPr="0085635E" w:rsidRDefault="00943070" w:rsidP="00283B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85635E" w:rsidRDefault="00943070"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85635E">
        <w:rPr>
          <w:b/>
          <w:color w:val="0070C0"/>
        </w:rPr>
        <w:t>&lt;</w:t>
      </w:r>
      <w:r w:rsidR="003C42E3" w:rsidRPr="0085635E">
        <w:rPr>
          <w:b/>
          <w:color w:val="0070C0"/>
        </w:rPr>
        <w:t xml:space="preserve">3&gt; </w:t>
      </w:r>
      <w:r w:rsidR="00A841DA" w:rsidRPr="0085635E">
        <w:rPr>
          <w:b/>
          <w:color w:val="0070C0"/>
        </w:rPr>
        <w:t>Environmental radiation</w:t>
      </w:r>
    </w:p>
    <w:p w:rsidR="00A841DA" w:rsidRPr="00E040CD"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85635E">
        <w:t xml:space="preserve">Although an ecological study suggested </w:t>
      </w:r>
      <w:r w:rsidR="00CB50BE" w:rsidRPr="0085635E">
        <w:t xml:space="preserve">a </w:t>
      </w:r>
      <w:r w:rsidRPr="0085635E">
        <w:t>correlation between indoor radon and myeloid leukemia (Henshaw et al</w:t>
      </w:r>
      <w:r w:rsidR="00943070" w:rsidRPr="0085635E">
        <w:t xml:space="preserve">, </w:t>
      </w:r>
      <w:r w:rsidRPr="0085635E">
        <w:t xml:space="preserve">1990), a </w:t>
      </w:r>
      <w:r w:rsidR="00CB50BE" w:rsidRPr="0085635E">
        <w:t xml:space="preserve">subsequent </w:t>
      </w:r>
      <w:r w:rsidRPr="0085635E">
        <w:t>comprehensive and critical review conclude</w:t>
      </w:r>
      <w:r w:rsidR="00CB50BE" w:rsidRPr="0085635E">
        <w:t>d</w:t>
      </w:r>
      <w:r w:rsidRPr="0085635E">
        <w:t xml:space="preserve"> that there was little evidence of a link (Laurier et al</w:t>
      </w:r>
      <w:r w:rsidR="00943070" w:rsidRPr="0085635E">
        <w:t xml:space="preserve">, </w:t>
      </w:r>
      <w:r w:rsidRPr="0085635E">
        <w:t>2001).  Few studies</w:t>
      </w:r>
      <w:r w:rsidRPr="0007229F">
        <w:t xml:space="preserve"> have examined natural background radiation and leukemia</w:t>
      </w:r>
      <w:r w:rsidR="00943070">
        <w:t>.   A</w:t>
      </w:r>
      <w:r w:rsidRPr="0007229F">
        <w:t xml:space="preserve">n intriguing </w:t>
      </w:r>
      <w:r w:rsidR="00943070">
        <w:t xml:space="preserve">investigation that </w:t>
      </w:r>
      <w:r w:rsidRPr="0007229F">
        <w:t xml:space="preserve">evaluated approximately 80,000 stable residents residing in underground dwellings in China </w:t>
      </w:r>
      <w:r w:rsidR="001C302C">
        <w:t>who</w:t>
      </w:r>
      <w:r w:rsidR="001C302C" w:rsidRPr="0007229F">
        <w:t xml:space="preserve"> </w:t>
      </w:r>
      <w:r w:rsidRPr="0007229F">
        <w:t>experienc</w:t>
      </w:r>
      <w:r w:rsidR="001C302C">
        <w:t>ed</w:t>
      </w:r>
      <w:r w:rsidRPr="0007229F">
        <w:t xml:space="preserve"> about three-fold higher cumulative radiation levels (6.4 mSv) than the average </w:t>
      </w:r>
      <w:r w:rsidR="00943070">
        <w:t xml:space="preserve">population </w:t>
      </w:r>
      <w:r w:rsidRPr="0007229F">
        <w:t>worldwide</w:t>
      </w:r>
      <w:r w:rsidR="001C302C">
        <w:t>,</w:t>
      </w:r>
      <w:r w:rsidRPr="0007229F">
        <w:t xml:space="preserve"> found no evidence of an increase in </w:t>
      </w:r>
      <w:r w:rsidRPr="0085635E">
        <w:t xml:space="preserve">leukemia (Wei and </w:t>
      </w:r>
      <w:proofErr w:type="spellStart"/>
      <w:r w:rsidRPr="0085635E">
        <w:t>Sugahara</w:t>
      </w:r>
      <w:proofErr w:type="spellEnd"/>
      <w:r w:rsidR="00EC4788" w:rsidRPr="0085635E">
        <w:t xml:space="preserve">, </w:t>
      </w:r>
      <w:r w:rsidRPr="0085635E">
        <w:t>2000).  Among the</w:t>
      </w:r>
      <w:r w:rsidRPr="0007229F">
        <w:t xml:space="preserve"> limited numbers of studies of radon or of natural background radiation and leukemia, most have examined </w:t>
      </w:r>
      <w:r w:rsidRPr="0007229F">
        <w:lastRenderedPageBreak/>
        <w:t xml:space="preserve">pediatric </w:t>
      </w:r>
      <w:proofErr w:type="gramStart"/>
      <w:r w:rsidRPr="0007229F">
        <w:t>leukemia .</w:t>
      </w:r>
      <w:proofErr w:type="gramEnd"/>
      <w:r w:rsidR="003546A8">
        <w:t xml:space="preserve">  </w:t>
      </w:r>
      <w:r w:rsidRPr="0007229F">
        <w:t xml:space="preserve">Most of the studies of adult leukemias have been ecologic in design, few have </w:t>
      </w:r>
      <w:r w:rsidR="001C302C">
        <w:t>included</w:t>
      </w:r>
      <w:r w:rsidR="001C302C" w:rsidRPr="0007229F">
        <w:t xml:space="preserve"> </w:t>
      </w:r>
      <w:proofErr w:type="gramStart"/>
      <w:r w:rsidRPr="0007229F">
        <w:t>individual  measurements</w:t>
      </w:r>
      <w:proofErr w:type="gramEnd"/>
      <w:r w:rsidRPr="0007229F">
        <w:t xml:space="preserve">, and those with measurements have been underpowered given the low radiation </w:t>
      </w:r>
      <w:r w:rsidR="001C302C">
        <w:t xml:space="preserve">exposure </w:t>
      </w:r>
      <w:r w:rsidRPr="00E040CD">
        <w:t>levels (Boice</w:t>
      </w:r>
      <w:r w:rsidR="00EC4788" w:rsidRPr="00E040CD">
        <w:t xml:space="preserve">, </w:t>
      </w:r>
      <w:r w:rsidRPr="00E040CD">
        <w:t xml:space="preserve">2006).  </w:t>
      </w:r>
    </w:p>
    <w:p w:rsidR="00A841DA" w:rsidRPr="00E040CD"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proofErr w:type="gramStart"/>
      <w:r w:rsidRPr="00E040CD">
        <w:t>A population of approximately 30,000 persons residing in villages next to the Techa River were</w:t>
      </w:r>
      <w:proofErr w:type="gramEnd"/>
      <w:r w:rsidRPr="00E040CD">
        <w:t xml:space="preserve"> exposed to chronic external and internal radiation during 1950-1960 from releases from the Mayak nuclear weapons plutonium production plant in the Russian Federation.  The median cumulative red bone marrow dose was 0.2 Gy, but doses ranged up to 2 Gy.</w:t>
      </w:r>
      <w:r w:rsidR="003546A8" w:rsidRPr="00E040CD">
        <w:t xml:space="preserve">  </w:t>
      </w:r>
      <w:r w:rsidRPr="00E040CD">
        <w:t>In a follow-up during 1953-2005, a significant dose-response relationship was seen with an estimated excess relative risk</w:t>
      </w:r>
      <w:r w:rsidR="001C302C" w:rsidRPr="00E040CD">
        <w:t xml:space="preserve"> </w:t>
      </w:r>
      <w:r w:rsidRPr="00E040CD">
        <w:t>of 4.9 (95%</w:t>
      </w:r>
      <w:r w:rsidR="001C302C" w:rsidRPr="00E040CD">
        <w:t xml:space="preserve"> </w:t>
      </w:r>
      <w:r w:rsidRPr="00E040CD">
        <w:t>CI</w:t>
      </w:r>
      <w:r w:rsidR="001C302C" w:rsidRPr="00E040CD">
        <w:t xml:space="preserve"> </w:t>
      </w:r>
      <w:r w:rsidRPr="00E040CD">
        <w:t>=</w:t>
      </w:r>
      <w:r w:rsidR="001C302C" w:rsidRPr="00E040CD">
        <w:t xml:space="preserve"> </w:t>
      </w:r>
      <w:r w:rsidRPr="00E040CD">
        <w:t>1.6-14.3) based on 70 non-CLL leukemia cases.</w:t>
      </w:r>
      <w:r w:rsidR="003546A8" w:rsidRPr="00E040CD">
        <w:t xml:space="preserve">  </w:t>
      </w:r>
      <w:r w:rsidRPr="00E040CD">
        <w:t>No dose-response relationship was observed for CLL (Krestinina et al</w:t>
      </w:r>
      <w:r w:rsidR="00EC4788" w:rsidRPr="00E040CD">
        <w:t xml:space="preserve">, </w:t>
      </w:r>
      <w:r w:rsidRPr="00E040CD">
        <w:t>2010)</w:t>
      </w:r>
      <w:r w:rsidRPr="00E040CD">
        <w:rPr>
          <w:rFonts w:eastAsiaTheme="minorHAnsi"/>
        </w:rPr>
        <w:t>.</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Spurred by a report from the United Kingdom of increased risk of leukemia and lymphoma occurring among young </w:t>
      </w:r>
      <w:proofErr w:type="spellStart"/>
      <w:r w:rsidRPr="0007229F">
        <w:t>persons</w:t>
      </w:r>
      <w:proofErr w:type="spellEnd"/>
      <w:r w:rsidRPr="0007229F">
        <w:t xml:space="preserve"> residing in proximity to nuclear plants, many ecologic studies and a few analytic epidemiologic studies have been conducted.  Most of the studies have focused on childhood </w:t>
      </w:r>
      <w:r w:rsidRPr="00E040CD">
        <w:t>leukemia (Laurier et al</w:t>
      </w:r>
      <w:r w:rsidR="00EC4788" w:rsidRPr="00E040CD">
        <w:t xml:space="preserve">, </w:t>
      </w:r>
      <w:r w:rsidRPr="00E040CD">
        <w:t>2008).  A large ecologic investigation examined total and specific forms of adult cancers, including leukemia, but found no association (</w:t>
      </w:r>
      <w:proofErr w:type="spellStart"/>
      <w:r w:rsidRPr="00E040CD">
        <w:t>Jablon</w:t>
      </w:r>
      <w:proofErr w:type="spellEnd"/>
      <w:r w:rsidRPr="00E040CD">
        <w:t xml:space="preserve"> et al</w:t>
      </w:r>
      <w:r w:rsidR="00EC4788" w:rsidRPr="00E040CD">
        <w:t>, 1</w:t>
      </w:r>
      <w:r w:rsidRPr="00E040CD">
        <w:t>991).</w:t>
      </w:r>
      <w:r w:rsidRPr="0007229F">
        <w:t xml:space="preserve">  Limitations acknowledged by the authors include</w:t>
      </w:r>
      <w:r w:rsidR="001C302C">
        <w:t>d</w:t>
      </w:r>
      <w:r w:rsidRPr="0007229F">
        <w:t xml:space="preserve"> lack of </w:t>
      </w:r>
      <w:r w:rsidR="001C302C">
        <w:t xml:space="preserve">radiation dose </w:t>
      </w:r>
      <w:r w:rsidRPr="0007229F">
        <w:t xml:space="preserve">measurements, </w:t>
      </w:r>
      <w:r w:rsidR="001C302C">
        <w:t>absence of</w:t>
      </w:r>
      <w:r w:rsidR="001C302C" w:rsidRPr="0007229F">
        <w:t xml:space="preserve"> </w:t>
      </w:r>
      <w:r w:rsidRPr="0007229F">
        <w:t xml:space="preserve">information about potential confounders, and </w:t>
      </w:r>
      <w:r w:rsidR="001C302C">
        <w:t xml:space="preserve">the </w:t>
      </w:r>
      <w:r w:rsidRPr="0007229F">
        <w:t xml:space="preserve">likely underpowered nature of the study despite including a large population base of more than 900,000 cancer deaths from 1950 through </w:t>
      </w:r>
      <w:r w:rsidRPr="00990369">
        <w:t>1984 (</w:t>
      </w:r>
      <w:proofErr w:type="spellStart"/>
      <w:r w:rsidRPr="00990369">
        <w:t>Jablon</w:t>
      </w:r>
      <w:proofErr w:type="spellEnd"/>
      <w:r w:rsidRPr="00990369">
        <w:t xml:space="preserve"> et al</w:t>
      </w:r>
      <w:r w:rsidR="00EC4788" w:rsidRPr="00990369">
        <w:t xml:space="preserve">, </w:t>
      </w:r>
      <w:r w:rsidRPr="00990369">
        <w:t xml:space="preserve"> </w:t>
      </w:r>
      <w:r w:rsidR="00EC4788" w:rsidRPr="00990369">
        <w:t>1</w:t>
      </w:r>
      <w:r w:rsidRPr="00990369">
        <w:t>991).</w:t>
      </w:r>
      <w:r w:rsidR="003546A8" w:rsidRPr="00990369">
        <w:t xml:space="preserve">  </w:t>
      </w:r>
      <w:r w:rsidRPr="00990369">
        <w:t xml:space="preserve">A borderline significant increase in risk of non-CLL leukemia </w:t>
      </w:r>
      <w:r w:rsidR="00EC4788" w:rsidRPr="00990369">
        <w:t>a</w:t>
      </w:r>
      <w:r w:rsidRPr="00990369">
        <w:t xml:space="preserve">nd of </w:t>
      </w:r>
      <w:r w:rsidR="001C302C" w:rsidRPr="00990369">
        <w:t>ALL</w:t>
      </w:r>
      <w:r w:rsidRPr="00990369">
        <w:t xml:space="preserve"> was observed in a case-control study of more than 1,000 leukemia deaths among persons </w:t>
      </w:r>
      <w:r w:rsidRPr="00990369">
        <w:lastRenderedPageBreak/>
        <w:t>living in southwest Utah in proximity to the Nevada Test Site (Stevens et al</w:t>
      </w:r>
      <w:r w:rsidR="00EC4788" w:rsidRPr="00990369">
        <w:t>, 1</w:t>
      </w:r>
      <w:r w:rsidRPr="00990369">
        <w:t>990).  Risks</w:t>
      </w:r>
      <w:r w:rsidRPr="0007229F">
        <w:t xml:space="preserve"> were significantly elevated for those exposed to fallout under 20</w:t>
      </w:r>
      <w:r w:rsidR="001C302C">
        <w:t xml:space="preserve"> years </w:t>
      </w:r>
      <w:proofErr w:type="spellStart"/>
      <w:proofErr w:type="gramStart"/>
      <w:r w:rsidR="001C302C">
        <w:t>fo</w:t>
      </w:r>
      <w:proofErr w:type="spellEnd"/>
      <w:proofErr w:type="gramEnd"/>
      <w:r w:rsidR="001C302C">
        <w:t xml:space="preserve"> age</w:t>
      </w:r>
      <w:r w:rsidRPr="0007229F">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rPr>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A841DA" w:rsidRPr="0007229F">
        <w:rPr>
          <w:b/>
          <w:color w:val="0070C0"/>
        </w:rPr>
        <w:t xml:space="preserve">NON-IONIZING RADIATION – EXTREMELY LOW-FREQUENCY MAGNETIC FIELDS </w:t>
      </w:r>
      <w:proofErr w:type="gramStart"/>
      <w:r w:rsidR="00A841DA" w:rsidRPr="0007229F">
        <w:rPr>
          <w:b/>
          <w:color w:val="0070C0"/>
        </w:rPr>
        <w:t>AND  RADIOFREQUENCY</w:t>
      </w:r>
      <w:proofErr w:type="gramEnd"/>
      <w:r w:rsidR="00A841DA" w:rsidRPr="0007229F">
        <w:rPr>
          <w:b/>
          <w:color w:val="0070C0"/>
        </w:rPr>
        <w:t xml:space="preserve"> </w:t>
      </w: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0000"/>
        </w:rPr>
      </w:pPr>
      <w:r>
        <w:rPr>
          <w:b/>
          <w:color w:val="0070C0"/>
        </w:rPr>
        <w:t xml:space="preserve">&lt;3&gt; </w:t>
      </w:r>
      <w:r w:rsidR="00A841DA" w:rsidRPr="0007229F">
        <w:rPr>
          <w:b/>
          <w:color w:val="0070C0"/>
        </w:rPr>
        <w:t>Exposures and biological effects from extremely low-frequency magnetic fields</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Electromagnetic fields are produced by a growing number of sources that are ubiquitous worldwide. These include extremely low-frequency magnetic fields from the generation, transmission</w:t>
      </w:r>
      <w:r w:rsidR="001C302C">
        <w:t>,</w:t>
      </w:r>
      <w:r w:rsidRPr="0007229F">
        <w:t xml:space="preserve"> and use of electricity, and microwaves generated by radio and television </w:t>
      </w:r>
      <w:proofErr w:type="spellStart"/>
      <w:r w:rsidRPr="0007229F">
        <w:t>applilcations</w:t>
      </w:r>
      <w:proofErr w:type="spellEnd"/>
      <w:r w:rsidRPr="0007229F">
        <w:t xml:space="preserve">, microwave ovens, mobile telephones and base stations, wireless local area networks, and smart meters </w:t>
      </w:r>
      <w:r w:rsidR="00D80E54">
        <w:t>(SCENIHR, 2015)</w:t>
      </w:r>
      <w:r w:rsidRPr="0007229F">
        <w:t xml:space="preserve">; </w:t>
      </w:r>
      <w:r w:rsidR="003C42E3">
        <w:t>(</w:t>
      </w:r>
      <w:r w:rsidRPr="0007229F">
        <w:t xml:space="preserve">also see </w:t>
      </w:r>
      <w:r w:rsidRPr="003C42E3">
        <w:t>chapter 15 for more details</w:t>
      </w:r>
      <w:r w:rsidRPr="0007229F">
        <w:t xml:space="preserve">).  </w:t>
      </w:r>
      <w:r w:rsidR="003546A8">
        <w:t xml:space="preserve">  </w:t>
      </w:r>
      <w:r w:rsidRPr="0007229F">
        <w:t xml:space="preserve">The primary known biological effect </w:t>
      </w:r>
      <w:r w:rsidR="001C302C">
        <w:t xml:space="preserve">of </w:t>
      </w:r>
      <w:r w:rsidR="001C302C" w:rsidRPr="0007229F">
        <w:t xml:space="preserve">electromagnetic fields </w:t>
      </w:r>
      <w:r w:rsidRPr="0007229F">
        <w:t xml:space="preserve">is tissue heating.  Electromagnetic fields generate energy that is proportional to the frequencies </w:t>
      </w:r>
      <w:proofErr w:type="gramStart"/>
      <w:r w:rsidRPr="0007229F">
        <w:t>emitted</w:t>
      </w:r>
      <w:r w:rsidR="001C302C">
        <w:t>(</w:t>
      </w:r>
      <w:proofErr w:type="gramEnd"/>
      <w:r w:rsidRPr="0007229F">
        <w:t>measured in hertz</w:t>
      </w:r>
      <w:r w:rsidR="001C302C">
        <w:t xml:space="preserve">), and the energy they produce </w:t>
      </w:r>
      <w:r w:rsidR="001C302C" w:rsidRPr="0007229F">
        <w:t xml:space="preserve">is too weak to break chemical bonds or </w:t>
      </w:r>
      <w:r w:rsidR="001C302C">
        <w:t xml:space="preserve">to </w:t>
      </w:r>
      <w:r w:rsidR="001C302C" w:rsidRPr="0007229F">
        <w:t>cause translocations in DNA.</w:t>
      </w:r>
      <w:r w:rsidRPr="0007229F">
        <w:t>.  To date, laboratory studies have failed to demonstrate consistent, reproducible evidence of carcinogenicity, with the possible exception of a co-carcinogenic effect of radiofrequency fields and a chemotherapy agent (</w:t>
      </w:r>
      <w:r w:rsidRPr="003C42E3">
        <w:t>see chapter 15</w:t>
      </w:r>
      <w:r w:rsidRPr="0007229F">
        <w:t xml:space="preserve">).  Exposures </w:t>
      </w:r>
      <w:r w:rsidR="006B3758">
        <w:t xml:space="preserve">largely </w:t>
      </w:r>
      <w:r w:rsidRPr="0007229F">
        <w:t xml:space="preserve">have been studied in residential settings, in which </w:t>
      </w:r>
      <w:r w:rsidRPr="0010482D">
        <w:t>most</w:t>
      </w:r>
      <w:r w:rsidRPr="0007229F">
        <w:t xml:space="preserve"> studies have assessed risks of pediatric leukemia and brain tumors </w:t>
      </w:r>
      <w:r w:rsidRPr="003C42E3">
        <w:t>(see chapters 15 and 59</w:t>
      </w:r>
      <w:r w:rsidRPr="0007229F">
        <w:t xml:space="preserve">), or </w:t>
      </w:r>
      <w:r w:rsidR="006B3758">
        <w:t xml:space="preserve">in </w:t>
      </w:r>
      <w:r w:rsidRPr="0007229F">
        <w:t>occupational settings.</w:t>
      </w:r>
      <w:r w:rsidR="003546A8">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0000"/>
        </w:rPr>
      </w:pPr>
      <w:r>
        <w:rPr>
          <w:b/>
          <w:color w:val="0070C0"/>
        </w:rPr>
        <w:t xml:space="preserve">&lt;3&gt; </w:t>
      </w:r>
      <w:r w:rsidR="00A841DA" w:rsidRPr="0007229F">
        <w:rPr>
          <w:b/>
          <w:color w:val="0070C0"/>
        </w:rPr>
        <w:t>Residential exposures to extremely low-frequency magnetic fields</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Residential investigations of extremely low-frequency magnetic field exposures in Nordic countries based on calculated historic exposures have shown no evidence of a significant </w:t>
      </w:r>
      <w:r w:rsidRPr="006126F3">
        <w:lastRenderedPageBreak/>
        <w:t>increase in risk of leukemia in adults in Finland (</w:t>
      </w:r>
      <w:proofErr w:type="spellStart"/>
      <w:r w:rsidRPr="006126F3">
        <w:t>Verkasalo</w:t>
      </w:r>
      <w:proofErr w:type="spellEnd"/>
      <w:r w:rsidRPr="006126F3">
        <w:t xml:space="preserve"> et al</w:t>
      </w:r>
      <w:r w:rsidR="00EC4788" w:rsidRPr="006126F3">
        <w:t>, 1</w:t>
      </w:r>
      <w:r w:rsidRPr="006126F3">
        <w:t>996) or Norway (</w:t>
      </w:r>
      <w:proofErr w:type="spellStart"/>
      <w:r w:rsidRPr="006126F3">
        <w:t>Tynes</w:t>
      </w:r>
      <w:proofErr w:type="spellEnd"/>
      <w:r w:rsidRPr="006126F3">
        <w:t xml:space="preserve"> and </w:t>
      </w:r>
      <w:proofErr w:type="spellStart"/>
      <w:r w:rsidRPr="006126F3">
        <w:t>Haldorsen</w:t>
      </w:r>
      <w:proofErr w:type="spellEnd"/>
      <w:r w:rsidR="00EC4788" w:rsidRPr="006126F3">
        <w:t xml:space="preserve">, </w:t>
      </w:r>
      <w:r w:rsidRPr="006126F3">
        <w:t xml:space="preserve">2003), but a borderline increase in risk of AML and CML among persons residing in homes </w:t>
      </w:r>
      <w:r w:rsidR="0010482D" w:rsidRPr="006126F3">
        <w:t>exposed to</w:t>
      </w:r>
      <w:r w:rsidRPr="006126F3">
        <w:t xml:space="preserve"> the highest estimated fields in Sweden (Feychting and Ahlbom</w:t>
      </w:r>
      <w:r w:rsidR="00EC4788" w:rsidRPr="006126F3">
        <w:t xml:space="preserve">, </w:t>
      </w:r>
      <w:r w:rsidRPr="006126F3">
        <w:t xml:space="preserve">1994).  Risk of </w:t>
      </w:r>
      <w:r w:rsidR="0010482D" w:rsidRPr="006126F3">
        <w:t>AML</w:t>
      </w:r>
      <w:r w:rsidRPr="006126F3">
        <w:t xml:space="preserve"> was not increased in adults residing in homes with measured exposures to extremely low-frequency magnetic field levels</w:t>
      </w:r>
      <w:r w:rsidR="003546A8" w:rsidRPr="006126F3">
        <w:t xml:space="preserve">  </w:t>
      </w:r>
      <w:r w:rsidRPr="006126F3">
        <w:t xml:space="preserve">in western Washington state (Severson et al, 1988) nor was risk of total leukemia elevated in persons living in close proximity to high power lines in the </w:t>
      </w:r>
      <w:r w:rsidR="0010482D" w:rsidRPr="006126F3">
        <w:t>U.K.</w:t>
      </w:r>
      <w:r w:rsidRPr="006126F3">
        <w:t xml:space="preserve"> (Elliott </w:t>
      </w:r>
      <w:r w:rsidR="00EC4788" w:rsidRPr="006126F3">
        <w:t>e</w:t>
      </w:r>
      <w:r w:rsidRPr="006126F3">
        <w:t>t al</w:t>
      </w:r>
      <w:r w:rsidR="00EC4788" w:rsidRPr="006126F3">
        <w:t xml:space="preserve">, </w:t>
      </w:r>
      <w:r w:rsidRPr="006126F3">
        <w:t>2013</w:t>
      </w:r>
      <w:r w:rsidRPr="0007229F">
        <w:t xml:space="preserve">).  </w:t>
      </w:r>
    </w:p>
    <w:p w:rsidR="006A4FA6" w:rsidRPr="0007229F" w:rsidRDefault="006A4FA6"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Pr>
          <w:b/>
          <w:color w:val="0070C0"/>
        </w:rPr>
        <w:t xml:space="preserve">&lt;3&gt; </w:t>
      </w:r>
      <w:r w:rsidR="00A841DA" w:rsidRPr="0007229F">
        <w:rPr>
          <w:b/>
          <w:color w:val="0070C0"/>
        </w:rPr>
        <w:t xml:space="preserve">Occupational exposures to extremely low-frequency magnetic fields </w:t>
      </w:r>
    </w:p>
    <w:p w:rsidR="00A841DA" w:rsidRPr="0007229F" w:rsidRDefault="00A841DA" w:rsidP="009F0673">
      <w:pPr>
        <w:spacing w:line="480" w:lineRule="auto"/>
      </w:pPr>
      <w:r w:rsidRPr="0007229F">
        <w:t>Most epidemiologic studies of myeloid leukemia (or brain tumors) in workers considered to have high exposure to extremely low-frequency magnetic fields (</w:t>
      </w:r>
      <w:r w:rsidRPr="0007229F">
        <w:rPr>
          <w:i/>
        </w:rPr>
        <w:t>e.g</w:t>
      </w:r>
      <w:r w:rsidRPr="0007229F">
        <w:t>., power linemen, utilities workers, and electronics workers) have</w:t>
      </w:r>
      <w:r w:rsidRPr="0007229F">
        <w:rPr>
          <w:i/>
        </w:rPr>
        <w:t xml:space="preserve"> </w:t>
      </w:r>
      <w:r w:rsidRPr="0007229F">
        <w:t xml:space="preserve">used job titles and/or a job exposure matrix as proxy measures </w:t>
      </w:r>
      <w:r w:rsidR="00CD175F">
        <w:t>of exposure</w:t>
      </w:r>
      <w:r w:rsidRPr="0007229F">
        <w:t xml:space="preserve"> (</w:t>
      </w:r>
      <w:r w:rsidRPr="003C42E3">
        <w:t>see chapter 16</w:t>
      </w:r>
      <w:r w:rsidRPr="0007229F">
        <w:t>).</w:t>
      </w:r>
      <w:r w:rsidR="003546A8">
        <w:t xml:space="preserve">  </w:t>
      </w:r>
      <w:r w:rsidRPr="0007229F">
        <w:t xml:space="preserve">A few studies that incorporated measurements as reviewed </w:t>
      </w:r>
      <w:r w:rsidRPr="00F41325">
        <w:t>earlier reported inconsistent findings for AML (Linet et al</w:t>
      </w:r>
      <w:r w:rsidR="00EC4788" w:rsidRPr="00F41325">
        <w:t xml:space="preserve">, </w:t>
      </w:r>
      <w:r w:rsidRPr="00F41325">
        <w:t>2006).</w:t>
      </w:r>
      <w:r w:rsidR="003546A8" w:rsidRPr="00F41325">
        <w:t xml:space="preserve">  </w:t>
      </w:r>
      <w:r w:rsidRPr="00F41325">
        <w:t xml:space="preserve">A meta-analysis published in 1997, that described an overall 40% increase in risk of AML among workers in jobs with high extremely low-frequency magnetic field </w:t>
      </w:r>
      <w:r w:rsidR="00CD175F" w:rsidRPr="00F41325">
        <w:t>exposures</w:t>
      </w:r>
      <w:r w:rsidRPr="00F41325">
        <w:t xml:space="preserve"> (Kheifets et al</w:t>
      </w:r>
      <w:r w:rsidR="00EC4788" w:rsidRPr="00F41325">
        <w:t>, 1</w:t>
      </w:r>
      <w:r w:rsidRPr="00F41325">
        <w:t>997), was updated a decade later and reported a lower pooled estimate for AML (pooled RR = 1.09, 95% CI</w:t>
      </w:r>
      <w:r w:rsidR="00CD175F" w:rsidRPr="00F41325">
        <w:t xml:space="preserve"> </w:t>
      </w:r>
      <w:r w:rsidRPr="00F41325">
        <w:t>=</w:t>
      </w:r>
      <w:r w:rsidR="00CD175F" w:rsidRPr="00F41325">
        <w:t xml:space="preserve"> </w:t>
      </w:r>
      <w:r w:rsidRPr="00F41325">
        <w:t>0.98-1.21)</w:t>
      </w:r>
      <w:r w:rsidR="00CD175F" w:rsidRPr="00F41325">
        <w:t xml:space="preserve"> in this population (</w:t>
      </w:r>
      <w:r w:rsidR="00EC4788" w:rsidRPr="00F41325">
        <w:t xml:space="preserve">Kheifets et al, 2008). </w:t>
      </w:r>
      <w:r w:rsidR="003546A8" w:rsidRPr="00F41325">
        <w:t xml:space="preserve">  </w:t>
      </w:r>
      <w:r w:rsidRPr="00F41325">
        <w:t xml:space="preserve">Risk for CML was also lower in the more recent meta-analysis </w:t>
      </w:r>
      <w:r w:rsidR="00E76C90" w:rsidRPr="00F41325">
        <w:t xml:space="preserve">(RR=1.11, 95% CI = 0.94-1.31) </w:t>
      </w:r>
      <w:r w:rsidRPr="00F41325">
        <w:t>compared</w:t>
      </w:r>
      <w:r w:rsidRPr="0007229F">
        <w:t xml:space="preserve"> with the earlier one (RR = 1.24, 95% CI</w:t>
      </w:r>
      <w:r w:rsidR="00E76C90">
        <w:t xml:space="preserve"> </w:t>
      </w:r>
      <w:r w:rsidRPr="0007229F">
        <w:t>=</w:t>
      </w:r>
      <w:r w:rsidR="00E76C90">
        <w:t xml:space="preserve"> </w:t>
      </w:r>
      <w:r w:rsidRPr="0007229F">
        <w:t>0.98-1.57)</w:t>
      </w:r>
      <w:r w:rsidR="00EC4788">
        <w:t xml:space="preserve">. </w:t>
      </w:r>
      <w:r w:rsidR="003546A8">
        <w:t xml:space="preserve">  </w:t>
      </w:r>
      <w:r w:rsidRPr="0007229F">
        <w:t xml:space="preserve">Based on these results, Kheifets and colleagues concluded that the lack of a clear pattern of extremely low-frequency magnetic field exposures and risks for AML, CML, and other leukemia subtypes did not support the hypothesis that these exposures were responsible for the observed excess </w:t>
      </w:r>
      <w:proofErr w:type="spellStart"/>
      <w:r w:rsidRPr="0007229F">
        <w:t>risks.Subsequent</w:t>
      </w:r>
      <w:proofErr w:type="spellEnd"/>
      <w:r w:rsidRPr="0007229F">
        <w:t xml:space="preserve"> to the 2008 meta-analysis, an update of a cohort study of </w:t>
      </w:r>
      <w:r w:rsidRPr="0007229F">
        <w:lastRenderedPageBreak/>
        <w:t xml:space="preserve">Danish utility workers found no evidence of </w:t>
      </w:r>
      <w:r w:rsidRPr="005F7073">
        <w:t>increased risk of total leukemia</w:t>
      </w:r>
      <w:r w:rsidR="005F7073">
        <w:t xml:space="preserve"> </w:t>
      </w:r>
      <w:r w:rsidRPr="005F7073">
        <w:t>(Johansen et al</w:t>
      </w:r>
      <w:r w:rsidR="00EC4788" w:rsidRPr="005F7073">
        <w:t>,</w:t>
      </w:r>
      <w:r w:rsidRPr="005F7073">
        <w:t xml:space="preserve">  2007), while a population-based cohort study in the Netherlands that utilized a job exposure matrix found a dose-response relationship with estimated low and high exposure to extremely low-frequency magnetic fields and AML (</w:t>
      </w:r>
      <w:proofErr w:type="spellStart"/>
      <w:r w:rsidRPr="005F7073">
        <w:t>Koeman</w:t>
      </w:r>
      <w:proofErr w:type="spellEnd"/>
      <w:r w:rsidR="00EC4788" w:rsidRPr="005F7073">
        <w:t>,</w:t>
      </w:r>
      <w:r w:rsidRPr="005F7073">
        <w:t xml:space="preserve"> 2014).</w:t>
      </w:r>
    </w:p>
    <w:p w:rsidR="003C42E3"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r w:rsidR="00A841DA" w:rsidRPr="0007229F">
        <w:rPr>
          <w:b/>
          <w:color w:val="0070C0"/>
        </w:rPr>
        <w:t>Radiofrequency exposures</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0000"/>
        </w:rPr>
      </w:pPr>
      <w:r w:rsidRPr="0007229F">
        <w:t xml:space="preserve">There is little evidence that myeloid neoplasms are increased among people using mobile telephones or living in proximity to base stations </w:t>
      </w:r>
      <w:r w:rsidRPr="005F7073">
        <w:t>(IARC</w:t>
      </w:r>
      <w:r w:rsidR="00EC4788" w:rsidRPr="005F7073">
        <w:t xml:space="preserve">, </w:t>
      </w:r>
      <w:r w:rsidRPr="005F7073">
        <w:t>2013).  There are few epidemiologic studies of workers exposed to radiofrequency fields, and some of the</w:t>
      </w:r>
      <w:r w:rsidR="00373271" w:rsidRPr="005F7073">
        <w:t xml:space="preserve"> results</w:t>
      </w:r>
      <w:r w:rsidRPr="005F7073">
        <w:t xml:space="preserve"> are difficult to interpret.  In general </w:t>
      </w:r>
      <w:r w:rsidR="00373271" w:rsidRPr="005F7073">
        <w:t>risks of</w:t>
      </w:r>
      <w:r w:rsidRPr="005F7073">
        <w:t xml:space="preserve"> leukemia </w:t>
      </w:r>
      <w:r w:rsidR="00373271" w:rsidRPr="005F7073">
        <w:t xml:space="preserve">overall </w:t>
      </w:r>
      <w:r w:rsidRPr="005F7073">
        <w:t>and myeloid leukemia were not increased (IARC</w:t>
      </w:r>
      <w:r w:rsidR="00EC4788" w:rsidRPr="005F7073">
        <w:t xml:space="preserve">, </w:t>
      </w:r>
      <w:r w:rsidRPr="005F7073">
        <w:t>2013).  An exception was an elevated risk of AML mortality among aviation electronics technicians (RR</w:t>
      </w:r>
      <w:r w:rsidR="00373271" w:rsidRPr="005F7073">
        <w:t xml:space="preserve"> </w:t>
      </w:r>
      <w:r w:rsidRPr="005F7073">
        <w:t>=</w:t>
      </w:r>
      <w:r w:rsidR="00373271" w:rsidRPr="005F7073">
        <w:t xml:space="preserve"> </w:t>
      </w:r>
      <w:r w:rsidRPr="005F7073">
        <w:t>2.60, 95%</w:t>
      </w:r>
      <w:r w:rsidR="00373271" w:rsidRPr="005F7073">
        <w:t xml:space="preserve"> </w:t>
      </w:r>
      <w:r w:rsidRPr="005F7073">
        <w:t>CI</w:t>
      </w:r>
      <w:r w:rsidR="00373271" w:rsidRPr="005F7073">
        <w:t xml:space="preserve"> </w:t>
      </w:r>
      <w:r w:rsidRPr="005F7073">
        <w:t>=</w:t>
      </w:r>
      <w:r w:rsidR="00373271" w:rsidRPr="005F7073">
        <w:t xml:space="preserve"> </w:t>
      </w:r>
      <w:r w:rsidRPr="005F7073">
        <w:t>1.53-4.43, based on 23 deaths) (Groves et al</w:t>
      </w:r>
      <w:r w:rsidR="00EC4788" w:rsidRPr="005F7073">
        <w:t>, 2</w:t>
      </w:r>
      <w:r w:rsidRPr="005F7073">
        <w:t>002).  In</w:t>
      </w:r>
      <w:r w:rsidRPr="0007229F">
        <w:t xml:space="preserve"> this same cohort, a non-significant increase in AML (RR</w:t>
      </w:r>
      <w:r w:rsidR="00373271">
        <w:t xml:space="preserve"> </w:t>
      </w:r>
      <w:r w:rsidRPr="0007229F">
        <w:t>=</w:t>
      </w:r>
      <w:r w:rsidR="00373271">
        <w:t xml:space="preserve"> </w:t>
      </w:r>
      <w:r w:rsidRPr="0007229F">
        <w:t>1.87, 95%</w:t>
      </w:r>
      <w:r w:rsidR="00373271">
        <w:t xml:space="preserve"> </w:t>
      </w:r>
      <w:r w:rsidRPr="0007229F">
        <w:t>CI</w:t>
      </w:r>
      <w:r w:rsidR="00373271">
        <w:t xml:space="preserve"> </w:t>
      </w:r>
      <w:r w:rsidRPr="0007229F">
        <w:t>=</w:t>
      </w:r>
      <w:r w:rsidR="00373271">
        <w:t xml:space="preserve"> </w:t>
      </w:r>
      <w:r w:rsidRPr="0007229F">
        <w:t xml:space="preserve">0.98-3.58) was observed among 20,109 U.S. Navy personnel who served on ships during the Korean War and were characterized as having high radiofrequency exposure based on expert assessment.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3C42E3"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sidRPr="003C42E3">
        <w:rPr>
          <w:b/>
          <w:color w:val="0070C0"/>
          <w:sz w:val="28"/>
          <w:szCs w:val="28"/>
        </w:rPr>
        <w:t xml:space="preserve">&lt;1&gt; </w:t>
      </w:r>
      <w:r w:rsidR="00A841DA" w:rsidRPr="003C42E3">
        <w:rPr>
          <w:b/>
          <w:color w:val="0070C0"/>
          <w:sz w:val="28"/>
          <w:szCs w:val="28"/>
        </w:rPr>
        <w:t>CHEMICAL EXPOSURES: MANUFACTURING, FARMING, MEDICATIONS</w:t>
      </w: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A841DA" w:rsidRPr="0007229F">
        <w:rPr>
          <w:b/>
          <w:color w:val="0070C0"/>
        </w:rPr>
        <w:t>MANUFACTURING</w:t>
      </w: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0000"/>
        </w:rPr>
      </w:pPr>
      <w:r>
        <w:rPr>
          <w:b/>
          <w:color w:val="0070C0"/>
        </w:rPr>
        <w:t xml:space="preserve">&lt;3&gt; </w:t>
      </w:r>
      <w:r w:rsidR="00A841DA" w:rsidRPr="0007229F">
        <w:rPr>
          <w:b/>
          <w:color w:val="0070C0"/>
        </w:rPr>
        <w:t>Benzene</w:t>
      </w:r>
    </w:p>
    <w:p w:rsidR="00A841DA" w:rsidRPr="0007229F" w:rsidRDefault="00A841DA" w:rsidP="009F0673">
      <w:pPr>
        <w:spacing w:line="480" w:lineRule="auto"/>
      </w:pPr>
      <w:r w:rsidRPr="0007229F">
        <w:t>Benzene has been used for more than a century as a key component in the manufacturing of shoes, leather, rubber goods, paint</w:t>
      </w:r>
      <w:r w:rsidR="00373271">
        <w:t>s</w:t>
      </w:r>
      <w:r w:rsidRPr="0007229F">
        <w:t xml:space="preserve">, dyes, inks, lubricants, detergents, pesticides, and pharmaceuticals, and more recently in the production of </w:t>
      </w:r>
      <w:r w:rsidRPr="005F7073">
        <w:t xml:space="preserve">styrene, polymers, latexes, </w:t>
      </w:r>
      <w:r w:rsidRPr="005F7073">
        <w:lastRenderedPageBreak/>
        <w:t>hydroquinone, benzene hexachloride, plastics, resins, and insecticides (IARC</w:t>
      </w:r>
      <w:r w:rsidR="000A1222" w:rsidRPr="005F7073">
        <w:t xml:space="preserve">, </w:t>
      </w:r>
      <w:r w:rsidRPr="005F7073">
        <w:t>2012).</w:t>
      </w:r>
      <w:r w:rsidRPr="0007229F">
        <w:t xml:space="preserve">  Jobs in crude oil refining and in sea and land transport of crude oil and gasoline also involve exposure to benzene as do jobs in auto repair and bus garages.  Surveys have led to estimates of more than 2.1 million benzene-exposed manufacturing workers worldwide.  Exposure sources to the general population include motor vehicle exhaust, tobacco smoke, contaminated water and foods, gasoline at pumping stations and leaking underground gasoline storage tanks.  </w:t>
      </w:r>
    </w:p>
    <w:p w:rsidR="00A841DA" w:rsidRPr="0007229F" w:rsidRDefault="00A841DA" w:rsidP="009F0673">
      <w:pPr>
        <w:spacing w:line="480" w:lineRule="auto"/>
      </w:pPr>
    </w:p>
    <w:p w:rsidR="00A841DA" w:rsidRPr="0007229F" w:rsidRDefault="00A841DA" w:rsidP="009F0673">
      <w:pPr>
        <w:spacing w:line="480" w:lineRule="auto"/>
      </w:pPr>
      <w:r w:rsidRPr="0007229F">
        <w:t>In 1982, the International Agency for Research on Cancer (IARC) concluded that there was sufficient evidence linking benzene with leukemia, particularly AML.</w:t>
      </w:r>
      <w:r w:rsidR="003546A8">
        <w:t xml:space="preserve">  </w:t>
      </w:r>
      <w:r w:rsidRPr="0007229F">
        <w:t xml:space="preserve">The updated assessment by IARC noted that cohort studies in multiple industries and different countries demonstrated a dose-response </w:t>
      </w:r>
      <w:r w:rsidRPr="005F7073">
        <w:t>pattern for AML (IARC</w:t>
      </w:r>
      <w:r w:rsidR="000A1222" w:rsidRPr="005F7073">
        <w:t xml:space="preserve">, </w:t>
      </w:r>
      <w:r w:rsidRPr="005F7073">
        <w:t>2012).</w:t>
      </w:r>
      <w:r w:rsidR="003546A8" w:rsidRPr="005F7073">
        <w:t xml:space="preserve">  </w:t>
      </w:r>
      <w:r w:rsidRPr="005F7073">
        <w:t>Myeloid and lymphoid neoplasms as well as many other types of cancer have been described following benzene exposure to mice and rats (IARC</w:t>
      </w:r>
      <w:r w:rsidR="000A1222" w:rsidRPr="005F7073">
        <w:t xml:space="preserve">, </w:t>
      </w:r>
      <w:r w:rsidRPr="005F7073">
        <w:t>2012).</w:t>
      </w:r>
      <w:r w:rsidR="003546A8" w:rsidRPr="005F7073">
        <w:t xml:space="preserve">  </w:t>
      </w:r>
      <w:r w:rsidRPr="005F7073">
        <w:t xml:space="preserve">A systematic review and meta-analysis of four studies focusing on cumulative exposure to </w:t>
      </w:r>
      <w:r w:rsidR="00373271" w:rsidRPr="005F7073">
        <w:t xml:space="preserve">benzene </w:t>
      </w:r>
      <w:r w:rsidRPr="005F7073">
        <w:t xml:space="preserve">found evidence of a dose-response </w:t>
      </w:r>
      <w:proofErr w:type="gramStart"/>
      <w:r w:rsidRPr="005F7073">
        <w:t>pattern</w:t>
      </w:r>
      <w:r w:rsidR="00373271" w:rsidRPr="005F7073">
        <w:t>,</w:t>
      </w:r>
      <w:proofErr w:type="gramEnd"/>
      <w:r w:rsidRPr="005F7073">
        <w:t xml:space="preserve"> with 3.2-fold relative risk</w:t>
      </w:r>
      <w:r w:rsidR="00373271" w:rsidRPr="005F7073">
        <w:t xml:space="preserve"> of AML</w:t>
      </w:r>
      <w:r w:rsidRPr="005F7073">
        <w:t xml:space="preserve"> for benzene exposure levels &gt; 100 ppm-years</w:t>
      </w:r>
      <w:r w:rsidR="00373271" w:rsidRPr="005F7073">
        <w:t>,</w:t>
      </w:r>
      <w:r w:rsidRPr="005F7073">
        <w:t xml:space="preserve"> although the trend was not statistically significant (</w:t>
      </w:r>
      <w:proofErr w:type="spellStart"/>
      <w:r w:rsidRPr="005F7073">
        <w:t>Khalade</w:t>
      </w:r>
      <w:proofErr w:type="spellEnd"/>
      <w:r w:rsidRPr="005F7073">
        <w:t xml:space="preserve"> et al</w:t>
      </w:r>
      <w:r w:rsidR="000A1222" w:rsidRPr="005F7073">
        <w:t xml:space="preserve">, </w:t>
      </w:r>
      <w:r w:rsidRPr="005F7073">
        <w:t>2010).</w:t>
      </w:r>
      <w:r w:rsidR="003546A8" w:rsidRPr="005F7073">
        <w:t xml:space="preserve">  </w:t>
      </w:r>
      <w:r w:rsidRPr="005F7073">
        <w:t xml:space="preserve">Data on AML </w:t>
      </w:r>
      <w:r w:rsidR="00373271" w:rsidRPr="005F7073">
        <w:t xml:space="preserve">risk </w:t>
      </w:r>
      <w:r w:rsidRPr="005F7073">
        <w:t xml:space="preserve">at low levels </w:t>
      </w:r>
      <w:r w:rsidR="00373271" w:rsidRPr="005F7073">
        <w:t xml:space="preserve">of benzene exposure </w:t>
      </w:r>
      <w:r w:rsidRPr="005F7073">
        <w:t>have been relatively limited due to small numbers of cases</w:t>
      </w:r>
      <w:r w:rsidR="00373271" w:rsidRPr="005F7073">
        <w:t xml:space="preserve"> ava</w:t>
      </w:r>
      <w:r w:rsidR="002A0562" w:rsidRPr="005F7073">
        <w:t>i</w:t>
      </w:r>
      <w:r w:rsidR="00373271" w:rsidRPr="005F7073">
        <w:t>lable for study</w:t>
      </w:r>
      <w:r w:rsidRPr="005F7073">
        <w:t>.  Among Chinese benzene-exposed workers with cumulative exposures less than 40 ppm-years, risks of AML (RR</w:t>
      </w:r>
      <w:r w:rsidR="00373271" w:rsidRPr="005F7073">
        <w:t xml:space="preserve"> </w:t>
      </w:r>
      <w:r w:rsidRPr="005F7073">
        <w:t>=</w:t>
      </w:r>
      <w:r w:rsidR="00373271" w:rsidRPr="005F7073">
        <w:t xml:space="preserve"> </w:t>
      </w:r>
      <w:r w:rsidRPr="005F7073">
        <w:t>1.9, 95%</w:t>
      </w:r>
      <w:r w:rsidR="00373271" w:rsidRPr="005F7073">
        <w:t xml:space="preserve"> </w:t>
      </w:r>
      <w:r w:rsidRPr="005F7073">
        <w:t>CI</w:t>
      </w:r>
      <w:r w:rsidR="00373271" w:rsidRPr="005F7073">
        <w:t xml:space="preserve"> </w:t>
      </w:r>
      <w:r w:rsidRPr="005F7073">
        <w:t>=</w:t>
      </w:r>
      <w:r w:rsidR="00373271" w:rsidRPr="005F7073">
        <w:t xml:space="preserve"> </w:t>
      </w:r>
      <w:r w:rsidRPr="005F7073">
        <w:t xml:space="preserve">0.5-7.0, based on 5 cases) and the combined category of </w:t>
      </w:r>
      <w:r w:rsidR="00373271" w:rsidRPr="005F7073">
        <w:t>MDS/</w:t>
      </w:r>
      <w:r w:rsidRPr="005F7073">
        <w:t>AML (</w:t>
      </w:r>
      <w:r w:rsidR="00373271" w:rsidRPr="005F7073">
        <w:t xml:space="preserve">RR = </w:t>
      </w:r>
      <w:r w:rsidRPr="005F7073">
        <w:t>2.7, 95%</w:t>
      </w:r>
      <w:r w:rsidR="00373271" w:rsidRPr="005F7073">
        <w:t xml:space="preserve"> </w:t>
      </w:r>
      <w:r w:rsidRPr="005F7073">
        <w:t>CI</w:t>
      </w:r>
      <w:r w:rsidR="00373271" w:rsidRPr="005F7073">
        <w:t xml:space="preserve"> </w:t>
      </w:r>
      <w:r w:rsidRPr="005F7073">
        <w:t>=</w:t>
      </w:r>
      <w:r w:rsidR="00373271" w:rsidRPr="005F7073">
        <w:t xml:space="preserve"> </w:t>
      </w:r>
      <w:r w:rsidRPr="005F7073">
        <w:t>0.8-9.5, based on 7 cases) were non-significantly increased (Hayes et al</w:t>
      </w:r>
      <w:r w:rsidR="000A1222" w:rsidRPr="005F7073">
        <w:t xml:space="preserve">, </w:t>
      </w:r>
      <w:r w:rsidRPr="005F7073">
        <w:t>1997).</w:t>
      </w:r>
      <w:r w:rsidRPr="0007229F">
        <w:t xml:space="preserve">  In a pooled and updated analysis of three </w:t>
      </w:r>
      <w:r w:rsidR="009B3B75">
        <w:t xml:space="preserve">nested </w:t>
      </w:r>
      <w:r w:rsidRPr="0007229F">
        <w:t>case-control studies carried out among</w:t>
      </w:r>
      <w:r w:rsidR="009B3B75">
        <w:t xml:space="preserve"> </w:t>
      </w:r>
      <w:r w:rsidRPr="0007229F">
        <w:t xml:space="preserve"> </w:t>
      </w:r>
      <w:r w:rsidR="009B3B75">
        <w:t xml:space="preserve">cohorts of </w:t>
      </w:r>
      <w:r w:rsidRPr="0007229F">
        <w:t>petroleum distribution workers</w:t>
      </w:r>
      <w:r w:rsidR="00661547">
        <w:t xml:space="preserve"> </w:t>
      </w:r>
      <w:r w:rsidR="00661547" w:rsidRPr="0007229F">
        <w:t>with low levels of benzene exposure</w:t>
      </w:r>
      <w:r w:rsidRPr="0007229F">
        <w:t xml:space="preserve"> from Australia, Canada and the United Kingdom, AML risks </w:t>
      </w:r>
      <w:r w:rsidR="009B3B75">
        <w:t xml:space="preserve">rose modestly but not significantly </w:t>
      </w:r>
      <w:r w:rsidR="00661547">
        <w:t xml:space="preserve">with increasing </w:t>
      </w:r>
      <w:r w:rsidR="009B3B75">
        <w:t xml:space="preserve">cumulative </w:t>
      </w:r>
      <w:r w:rsidR="00661547">
        <w:lastRenderedPageBreak/>
        <w:t>level of benzene exposure</w:t>
      </w:r>
      <w:r w:rsidR="009B3B75">
        <w:t xml:space="preserve"> </w:t>
      </w:r>
      <w:r w:rsidR="00661547" w:rsidRPr="0007229F">
        <w:t>(&lt;0.348 ppm-years: OR</w:t>
      </w:r>
      <w:r w:rsidR="00661547">
        <w:t xml:space="preserve"> </w:t>
      </w:r>
      <w:r w:rsidR="00661547" w:rsidRPr="0007229F">
        <w:t>=</w:t>
      </w:r>
      <w:r w:rsidR="00661547">
        <w:t xml:space="preserve"> </w:t>
      </w:r>
      <w:r w:rsidR="00661547" w:rsidRPr="0007229F">
        <w:t>1.00 [referent], based on 20 cases; 0.348-2.93 ppm-years: OR</w:t>
      </w:r>
      <w:r w:rsidR="00661547">
        <w:t xml:space="preserve"> </w:t>
      </w:r>
      <w:r w:rsidR="00661547" w:rsidRPr="0007229F">
        <w:t>=</w:t>
      </w:r>
      <w:r w:rsidR="00661547">
        <w:t xml:space="preserve"> </w:t>
      </w:r>
      <w:r w:rsidR="00661547" w:rsidRPr="0007229F">
        <w:t>1.04, 95%</w:t>
      </w:r>
      <w:r w:rsidR="00661547">
        <w:t xml:space="preserve"> </w:t>
      </w:r>
      <w:r w:rsidR="00661547" w:rsidRPr="0007229F">
        <w:t>CI =</w:t>
      </w:r>
      <w:r w:rsidR="00661547">
        <w:t xml:space="preserve"> </w:t>
      </w:r>
      <w:r w:rsidR="00661547" w:rsidRPr="0007229F">
        <w:t>0.50-2.19, based on 19 cases; &gt;2.93 ppm-years: OR</w:t>
      </w:r>
      <w:r w:rsidR="00661547">
        <w:t xml:space="preserve"> </w:t>
      </w:r>
      <w:r w:rsidR="00661547" w:rsidRPr="0007229F">
        <w:t>=</w:t>
      </w:r>
      <w:r w:rsidR="00661547">
        <w:t xml:space="preserve"> </w:t>
      </w:r>
      <w:r w:rsidR="00661547" w:rsidRPr="0007229F">
        <w:t>1.39, 95%</w:t>
      </w:r>
      <w:r w:rsidR="00661547">
        <w:t xml:space="preserve"> </w:t>
      </w:r>
      <w:r w:rsidR="00661547" w:rsidRPr="0007229F">
        <w:t>CI</w:t>
      </w:r>
      <w:r w:rsidR="00661547">
        <w:t xml:space="preserve"> </w:t>
      </w:r>
      <w:r w:rsidR="00661547" w:rsidRPr="0007229F">
        <w:t>=</w:t>
      </w:r>
      <w:r w:rsidR="00661547">
        <w:t xml:space="preserve"> </w:t>
      </w:r>
      <w:r w:rsidR="00661547" w:rsidRPr="0007229F">
        <w:t>0.68-2.85, based on 21 cases)</w:t>
      </w:r>
      <w:r w:rsidR="009B3B75">
        <w:t>.   A similar relationship was observed for duration of exposure and peak exposure, but there was no clear pattern for average or maximum intensity of exposure.  R</w:t>
      </w:r>
      <w:r w:rsidR="009B3B75" w:rsidRPr="0007229F">
        <w:t>isks were highest in the top quartiles of average and maximum exposure and increased in those with peak exposure &lt;3 ppm.</w:t>
      </w:r>
      <w:r w:rsidR="009B3B75">
        <w:t xml:space="preserve">  Significantly elevated risks of AML were seen among those who had ever been tanker drivers or those who had been tanker workers at </w:t>
      </w:r>
      <w:r w:rsidR="009B3B75" w:rsidRPr="00474D91">
        <w:t xml:space="preserve">terminals </w:t>
      </w:r>
      <w:r w:rsidRPr="00474D91">
        <w:t>(Schnatter et al</w:t>
      </w:r>
      <w:r w:rsidR="000A1222" w:rsidRPr="00474D91">
        <w:t xml:space="preserve">, </w:t>
      </w:r>
      <w:r w:rsidRPr="00474D91">
        <w:t>2012; Rushton et al</w:t>
      </w:r>
      <w:r w:rsidR="000A1222" w:rsidRPr="00474D91">
        <w:t xml:space="preserve">, </w:t>
      </w:r>
      <w:r w:rsidRPr="00474D91">
        <w:t>201</w:t>
      </w:r>
      <w:r w:rsidR="00474D91" w:rsidRPr="00474D91">
        <w:t>4</w:t>
      </w:r>
      <w:r w:rsidRPr="00474D91">
        <w:t>).</w:t>
      </w:r>
      <w:r w:rsidR="003546A8" w:rsidRPr="00474D91">
        <w:t xml:space="preserve">  </w:t>
      </w:r>
      <w:r w:rsidRPr="00474D91">
        <w:t xml:space="preserve"> </w:t>
      </w:r>
      <w:r w:rsidR="00661547" w:rsidRPr="00474D91">
        <w:t>MDS/</w:t>
      </w:r>
      <w:r w:rsidRPr="00474D91">
        <w:t xml:space="preserve">AML was associated with recent, but not distant </w:t>
      </w:r>
      <w:r w:rsidR="00661547" w:rsidRPr="00474D91">
        <w:t xml:space="preserve">benzene </w:t>
      </w:r>
      <w:r w:rsidRPr="00474D91">
        <w:t>exposure among Chinese benzene-exposed workers (Hayes et al</w:t>
      </w:r>
      <w:r w:rsidR="009B3B75" w:rsidRPr="00474D91">
        <w:t xml:space="preserve">, </w:t>
      </w:r>
      <w:r w:rsidRPr="00474D91">
        <w:t>1997).</w:t>
      </w:r>
      <w:r w:rsidRPr="0007229F">
        <w:t xml:space="preserve">  Data from the long-term follow-up of a cohort of U.S. </w:t>
      </w:r>
      <w:proofErr w:type="spellStart"/>
      <w:proofErr w:type="gramStart"/>
      <w:r w:rsidRPr="0007229F">
        <w:t>pliofilm</w:t>
      </w:r>
      <w:proofErr w:type="spellEnd"/>
      <w:proofErr w:type="gramEnd"/>
      <w:r w:rsidRPr="0007229F">
        <w:t xml:space="preserve"> workers suggest that the excess risk of leukemia </w:t>
      </w:r>
      <w:r w:rsidRPr="00474D91">
        <w:t>diminished with time since exposure (Rinsky</w:t>
      </w:r>
      <w:r w:rsidR="009B3B75" w:rsidRPr="00474D91">
        <w:t xml:space="preserve"> </w:t>
      </w:r>
      <w:r w:rsidRPr="00474D91">
        <w:t>et al</w:t>
      </w:r>
      <w:r w:rsidR="009B3B75" w:rsidRPr="00474D91">
        <w:t xml:space="preserve">, </w:t>
      </w:r>
      <w:r w:rsidRPr="00474D91">
        <w:t>2002).</w:t>
      </w:r>
      <w:r w:rsidR="003546A8" w:rsidRPr="00474D91">
        <w:t xml:space="preserve">  </w:t>
      </w:r>
      <w:r w:rsidRPr="00474D91">
        <w:t xml:space="preserve">In addition to AML, benzene also causes hematotoxicity at very low levels in </w:t>
      </w:r>
      <w:r w:rsidR="00661547" w:rsidRPr="00474D91">
        <w:t xml:space="preserve">benzene-exposed </w:t>
      </w:r>
      <w:r w:rsidRPr="00474D91">
        <w:t>workers (Lan et al</w:t>
      </w:r>
      <w:r w:rsidR="009B3B75" w:rsidRPr="00474D91">
        <w:t>,</w:t>
      </w:r>
      <w:r w:rsidRPr="00474D91">
        <w:t xml:space="preserve"> 2004).</w:t>
      </w:r>
      <w:r w:rsidR="003546A8" w:rsidRPr="00474D91">
        <w:t xml:space="preserve">  </w:t>
      </w:r>
      <w:r w:rsidRPr="00474D91">
        <w:t>Some (</w:t>
      </w:r>
      <w:proofErr w:type="spellStart"/>
      <w:r w:rsidRPr="00474D91">
        <w:t>Talbott</w:t>
      </w:r>
      <w:proofErr w:type="spellEnd"/>
      <w:r w:rsidRPr="00474D91">
        <w:t xml:space="preserve"> et al</w:t>
      </w:r>
      <w:r w:rsidR="009B3B75" w:rsidRPr="00474D91">
        <w:t xml:space="preserve">, </w:t>
      </w:r>
      <w:r w:rsidRPr="00474D91">
        <w:t xml:space="preserve">2011; </w:t>
      </w:r>
      <w:proofErr w:type="spellStart"/>
      <w:r w:rsidRPr="00474D91">
        <w:t>Raaschou</w:t>
      </w:r>
      <w:proofErr w:type="spellEnd"/>
      <w:r w:rsidRPr="00474D91">
        <w:t>-Nielsen et al</w:t>
      </w:r>
      <w:r w:rsidR="009B3B75" w:rsidRPr="00474D91">
        <w:t>, 2</w:t>
      </w:r>
      <w:r w:rsidRPr="00474D91">
        <w:t>016), but not all (Wilkinson et al</w:t>
      </w:r>
      <w:r w:rsidR="009B3B75" w:rsidRPr="00474D91">
        <w:t>,</w:t>
      </w:r>
      <w:r w:rsidRPr="00474D91">
        <w:t xml:space="preserve">  1999) studies have reported</w:t>
      </w:r>
      <w:r w:rsidRPr="0007229F">
        <w:t xml:space="preserve"> increased risks of AML among community members exposed to gasoline vapors</w:t>
      </w:r>
      <w:r w:rsidR="00661547">
        <w:t xml:space="preserve"> or</w:t>
      </w:r>
      <w:r w:rsidRPr="0007229F">
        <w:t xml:space="preserve"> traffic-related air pollution </w:t>
      </w:r>
      <w:r w:rsidR="00661547">
        <w:t>and among those who reside</w:t>
      </w:r>
      <w:r w:rsidRPr="0007229F">
        <w:t xml:space="preserve"> in proximity to oil refineries.  Efforts are underway to understand </w:t>
      </w:r>
      <w:r w:rsidR="00661547">
        <w:t xml:space="preserve">the </w:t>
      </w:r>
      <w:r w:rsidRPr="0007229F">
        <w:t xml:space="preserve">mechanisms underlying </w:t>
      </w:r>
      <w:r w:rsidR="00661547">
        <w:t xml:space="preserve">benzene-associated </w:t>
      </w:r>
      <w:r w:rsidRPr="0007229F">
        <w:t xml:space="preserve">leukemogenesis by identifying the critical genes and pathways that are involved in inducing genetic, chromosomal and epigenetic abnormalities and genomic instability in </w:t>
      </w:r>
      <w:r w:rsidR="00553FBD">
        <w:t>HSCs;</w:t>
      </w:r>
      <w:r w:rsidRPr="0007229F">
        <w:t xml:space="preserve"> altered proliferation and </w:t>
      </w:r>
      <w:r w:rsidRPr="00474D91">
        <w:t xml:space="preserve">differentiation of the </w:t>
      </w:r>
      <w:r w:rsidR="00553FBD" w:rsidRPr="00474D91">
        <w:t>HSC</w:t>
      </w:r>
      <w:r w:rsidRPr="00474D91">
        <w:t>s</w:t>
      </w:r>
      <w:r w:rsidR="00553FBD" w:rsidRPr="00474D91">
        <w:t>;</w:t>
      </w:r>
      <w:r w:rsidRPr="00474D91">
        <w:t xml:space="preserve"> and dysregulation</w:t>
      </w:r>
      <w:r w:rsidR="00553FBD" w:rsidRPr="00474D91">
        <w:t xml:space="preserve"> </w:t>
      </w:r>
      <w:r w:rsidRPr="00474D91">
        <w:t>of stromal cells (McHale et al</w:t>
      </w:r>
      <w:r w:rsidR="003D5437" w:rsidRPr="00474D91">
        <w:t>,</w:t>
      </w:r>
      <w:r w:rsidRPr="00474D91">
        <w:t xml:space="preserve">  2012).</w:t>
      </w:r>
      <w:r w:rsidR="003546A8" w:rsidRPr="00474D91">
        <w:t xml:space="preserve">  </w:t>
      </w:r>
      <w:r w:rsidRPr="00474D91">
        <w:t>T</w:t>
      </w:r>
      <w:r w:rsidRPr="0007229F">
        <w:t xml:space="preserve">hese effects are likely modulated by benzene-induced oxidative stress, reduced </w:t>
      </w:r>
      <w:proofErr w:type="spellStart"/>
      <w:r w:rsidRPr="0007229F">
        <w:t>immunosurveillance</w:t>
      </w:r>
      <w:proofErr w:type="spellEnd"/>
      <w:r w:rsidRPr="0007229F">
        <w:t>, and aryl hydrocarbon dysregulation.</w:t>
      </w:r>
      <w:r w:rsidR="003546A8">
        <w:t xml:space="preserve">  </w:t>
      </w:r>
    </w:p>
    <w:p w:rsidR="00A841DA" w:rsidRPr="0007229F" w:rsidRDefault="00A841DA" w:rsidP="009F0673">
      <w:pPr>
        <w:spacing w:line="480" w:lineRule="auto"/>
      </w:pPr>
    </w:p>
    <w:p w:rsidR="00A841DA" w:rsidRPr="0007229F" w:rsidRDefault="00A841DA" w:rsidP="009F0673">
      <w:pPr>
        <w:spacing w:line="480" w:lineRule="auto"/>
      </w:pPr>
      <w:r w:rsidRPr="0007229F">
        <w:lastRenderedPageBreak/>
        <w:t xml:space="preserve">Data </w:t>
      </w:r>
      <w:r w:rsidR="00281694">
        <w:t xml:space="preserve">assessing an association between </w:t>
      </w:r>
      <w:r w:rsidRPr="0007229F">
        <w:t>benzene and MDS</w:t>
      </w:r>
      <w:r w:rsidR="00281694">
        <w:t xml:space="preserve"> are limited</w:t>
      </w:r>
      <w:r w:rsidRPr="0007229F">
        <w:t xml:space="preserve">.  Risks of mortality from MDS were significantly increased among benzene-exposed (7 cases) compared with unexposed workers (0 cases) </w:t>
      </w:r>
      <w:r w:rsidR="00281694">
        <w:t>among</w:t>
      </w:r>
      <w:r w:rsidRPr="0007229F">
        <w:t xml:space="preserve"> Chinese benzene</w:t>
      </w:r>
      <w:r w:rsidR="00281694">
        <w:t>-</w:t>
      </w:r>
      <w:r w:rsidRPr="0007229F">
        <w:t>exposed workers</w:t>
      </w:r>
      <w:r w:rsidR="003D5437">
        <w:t xml:space="preserve"> followed up during 1972-1999</w:t>
      </w:r>
      <w:r w:rsidRPr="0007229F">
        <w:t xml:space="preserve"> (</w:t>
      </w:r>
      <w:r w:rsidRPr="00474D91">
        <w:t>Linet et al</w:t>
      </w:r>
      <w:r w:rsidR="003D5437" w:rsidRPr="00474D91">
        <w:t xml:space="preserve">, </w:t>
      </w:r>
      <w:r w:rsidRPr="00474D91">
        <w:t>2015).</w:t>
      </w:r>
      <w:r w:rsidR="003546A8" w:rsidRPr="00474D91">
        <w:t xml:space="preserve">  </w:t>
      </w:r>
      <w:r w:rsidRPr="00474D91">
        <w:t xml:space="preserve">Cumulative benzene exposure demonstrated a monotonic dose-response relationship and significant trend with increasing </w:t>
      </w:r>
      <w:r w:rsidR="00281694" w:rsidRPr="00474D91">
        <w:t xml:space="preserve">benzene </w:t>
      </w:r>
      <w:r w:rsidRPr="00474D91">
        <w:t xml:space="preserve">dose </w:t>
      </w:r>
      <w:r w:rsidR="00281694" w:rsidRPr="00474D91">
        <w:t xml:space="preserve">and </w:t>
      </w:r>
      <w:r w:rsidRPr="00474D91">
        <w:t>MDS in the pooled 3-</w:t>
      </w:r>
      <w:proofErr w:type="gramStart"/>
      <w:r w:rsidRPr="00474D91">
        <w:t>country  study</w:t>
      </w:r>
      <w:proofErr w:type="gramEnd"/>
      <w:r w:rsidRPr="00474D91">
        <w:t xml:space="preserve"> of petroleum distribution workers (OR</w:t>
      </w:r>
      <w:r w:rsidR="00281694" w:rsidRPr="00474D91">
        <w:t xml:space="preserve"> </w:t>
      </w:r>
      <w:r w:rsidRPr="00474D91">
        <w:t>=</w:t>
      </w:r>
      <w:r w:rsidR="00281694" w:rsidRPr="00474D91">
        <w:t xml:space="preserve"> </w:t>
      </w:r>
      <w:r w:rsidRPr="00474D91">
        <w:t>4.33, 95%</w:t>
      </w:r>
      <w:r w:rsidR="00281694" w:rsidRPr="00474D91">
        <w:t xml:space="preserve"> </w:t>
      </w:r>
      <w:r w:rsidRPr="00474D91">
        <w:t>CI</w:t>
      </w:r>
      <w:r w:rsidR="00281694" w:rsidRPr="00474D91">
        <w:t xml:space="preserve"> </w:t>
      </w:r>
      <w:r w:rsidRPr="00474D91">
        <w:t>=</w:t>
      </w:r>
      <w:r w:rsidR="00281694" w:rsidRPr="00474D91">
        <w:t xml:space="preserve"> </w:t>
      </w:r>
      <w:r w:rsidRPr="00474D91">
        <w:t xml:space="preserve">1.31-14.3 at </w:t>
      </w:r>
      <w:r w:rsidR="00281694" w:rsidRPr="00474D91">
        <w:t xml:space="preserve">a </w:t>
      </w:r>
      <w:r w:rsidRPr="00474D91">
        <w:t>cumulative exposure &gt;2.93 ppm-years, based on a total of 29 cases with all levels of cumulative exposure</w:t>
      </w:r>
      <w:r w:rsidR="00281694" w:rsidRPr="00474D91">
        <w:t>)</w:t>
      </w:r>
      <w:r w:rsidRPr="00474D91">
        <w:t xml:space="preserve"> (Schnatter</w:t>
      </w:r>
      <w:r w:rsidR="003D5437" w:rsidRPr="00474D91">
        <w:t xml:space="preserve"> et</w:t>
      </w:r>
      <w:r w:rsidRPr="00474D91">
        <w:t xml:space="preserve"> al</w:t>
      </w:r>
      <w:r w:rsidR="003D5437" w:rsidRPr="00474D91">
        <w:t xml:space="preserve">, </w:t>
      </w:r>
      <w:r w:rsidRPr="00474D91">
        <w:t>2012).  Higher</w:t>
      </w:r>
      <w:r w:rsidRPr="0007229F">
        <w:t xml:space="preserve"> risks for MDS were observed among workers employed at terminal facilities and among tanker drivers</w:t>
      </w:r>
      <w:r w:rsidR="0033786E">
        <w:t xml:space="preserve">.  </w:t>
      </w:r>
      <w:proofErr w:type="gramStart"/>
      <w:r w:rsidRPr="0007229F">
        <w:t>Similar</w:t>
      </w:r>
      <w:r w:rsidR="00281694">
        <w:t>,</w:t>
      </w:r>
      <w:r w:rsidRPr="0007229F">
        <w:t xml:space="preserve"> albeit non-significant or borderline significant</w:t>
      </w:r>
      <w:r w:rsidR="00281694">
        <w:t>,</w:t>
      </w:r>
      <w:r w:rsidRPr="0007229F">
        <w:t xml:space="preserve"> dose-response patterns were observed for average exposure, maximum exposure, and peak exposures (&gt;3 ppm) to benzene and MDS.</w:t>
      </w:r>
      <w:proofErr w:type="gramEnd"/>
      <w:r w:rsidRPr="0007229F">
        <w:t xml:space="preserve">  </w:t>
      </w:r>
    </w:p>
    <w:p w:rsidR="00A841DA" w:rsidRPr="0007229F" w:rsidRDefault="00A841DA" w:rsidP="009F0673">
      <w:pPr>
        <w:spacing w:line="480" w:lineRule="auto"/>
      </w:pPr>
    </w:p>
    <w:p w:rsidR="00A841DA" w:rsidRPr="0007229F" w:rsidRDefault="00281694" w:rsidP="009F0673">
      <w:pPr>
        <w:spacing w:line="480" w:lineRule="auto"/>
      </w:pPr>
      <w:r>
        <w:t>Although based on</w:t>
      </w:r>
      <w:r w:rsidR="00A841DA" w:rsidRPr="0007229F">
        <w:t xml:space="preserve"> relatively few studies</w:t>
      </w:r>
      <w:r>
        <w:t>,</w:t>
      </w:r>
      <w:r w:rsidR="00A841DA" w:rsidRPr="0007229F">
        <w:t xml:space="preserve"> CML has not been consistently linked with benzene </w:t>
      </w:r>
      <w:r w:rsidR="00A841DA" w:rsidRPr="000F76CB">
        <w:t>exposure (IARC</w:t>
      </w:r>
      <w:r w:rsidR="003D5437" w:rsidRPr="000F76CB">
        <w:t xml:space="preserve">, </w:t>
      </w:r>
      <w:r w:rsidR="00A841DA" w:rsidRPr="000F76CB">
        <w:t xml:space="preserve">2012; </w:t>
      </w:r>
      <w:proofErr w:type="spellStart"/>
      <w:r w:rsidR="00A841DA" w:rsidRPr="000F76CB">
        <w:t>Khalade</w:t>
      </w:r>
      <w:proofErr w:type="spellEnd"/>
      <w:r w:rsidR="00A841DA" w:rsidRPr="000F76CB">
        <w:t xml:space="preserve"> et al</w:t>
      </w:r>
      <w:r w:rsidR="003D5437" w:rsidRPr="000F76CB">
        <w:t xml:space="preserve">, </w:t>
      </w:r>
      <w:r w:rsidR="00A841DA" w:rsidRPr="000F76CB">
        <w:t xml:space="preserve">2010), although a meta-analysis found a moderate increase in </w:t>
      </w:r>
      <w:r w:rsidRPr="000F76CB">
        <w:t xml:space="preserve">risk of </w:t>
      </w:r>
      <w:r w:rsidR="00A841DA" w:rsidRPr="000F76CB">
        <w:t>CML in studies of benzene workers that commenced follow-up after 1970 (</w:t>
      </w:r>
      <w:proofErr w:type="gramStart"/>
      <w:r w:rsidR="00A841DA" w:rsidRPr="000F76CB">
        <w:t>Vlaanderen  et</w:t>
      </w:r>
      <w:proofErr w:type="gramEnd"/>
      <w:r w:rsidR="00A841DA" w:rsidRPr="000F76CB">
        <w:t xml:space="preserve"> al</w:t>
      </w:r>
      <w:r w:rsidR="003D5437" w:rsidRPr="000F76CB">
        <w:t xml:space="preserve">, </w:t>
      </w:r>
      <w:r w:rsidR="00A841DA" w:rsidRPr="000F76CB">
        <w:t>2012).  MP</w:t>
      </w:r>
      <w:r w:rsidRPr="000F76CB">
        <w:t>N</w:t>
      </w:r>
      <w:r w:rsidR="00A841DA" w:rsidRPr="000F76CB">
        <w:t xml:space="preserve"> has only been studied in the 3-country investigation</w:t>
      </w:r>
      <w:r w:rsidRPr="000F76CB">
        <w:t xml:space="preserve"> (</w:t>
      </w:r>
      <w:r w:rsidR="000A1222" w:rsidRPr="000F76CB">
        <w:t>Glass et al, 2014</w:t>
      </w:r>
      <w:r w:rsidRPr="000F76CB">
        <w:t>)</w:t>
      </w:r>
      <w:r w:rsidR="00A841DA" w:rsidRPr="000F76CB">
        <w:t>.  Dose-response trends for CML (based on 28 cases) and MP</w:t>
      </w:r>
      <w:r w:rsidRPr="000F76CB">
        <w:t>N</w:t>
      </w:r>
      <w:r w:rsidR="00A841DA" w:rsidRPr="000F76CB">
        <w:t xml:space="preserve"> </w:t>
      </w:r>
      <w:r w:rsidRPr="000F76CB">
        <w:t>(</w:t>
      </w:r>
      <w:r w:rsidR="00A841DA" w:rsidRPr="000F76CB">
        <w:t>excluding CML</w:t>
      </w:r>
      <w:r w:rsidRPr="000F76CB">
        <w:t>)</w:t>
      </w:r>
      <w:r w:rsidR="00A841DA" w:rsidRPr="000F76CB">
        <w:t xml:space="preserve"> (based on 30 cases) were not statistically significant for cumulative, average, or maximum benzene exposure, but risks rose notably with increasing cumulative dose experienced 2-20 years before diagnosis of CML </w:t>
      </w:r>
      <w:r w:rsidRPr="000F76CB">
        <w:t>or</w:t>
      </w:r>
      <w:r w:rsidR="00A841DA" w:rsidRPr="000F76CB">
        <w:t xml:space="preserve"> MP</w:t>
      </w:r>
      <w:r w:rsidRPr="000F76CB">
        <w:t>N</w:t>
      </w:r>
      <w:r w:rsidR="00A841DA" w:rsidRPr="000F76CB">
        <w:t xml:space="preserve"> </w:t>
      </w:r>
      <w:r w:rsidRPr="000F76CB">
        <w:t>(</w:t>
      </w:r>
      <w:r w:rsidR="00A841DA" w:rsidRPr="000F76CB">
        <w:t>excluding CML</w:t>
      </w:r>
      <w:r w:rsidRPr="000F76CB">
        <w:t>)</w:t>
      </w:r>
      <w:r w:rsidR="00A841DA" w:rsidRPr="000F76CB">
        <w:t xml:space="preserve"> (Glass et al</w:t>
      </w:r>
      <w:r w:rsidR="0033786E" w:rsidRPr="000F76CB">
        <w:t xml:space="preserve">, </w:t>
      </w:r>
      <w:r w:rsidR="00A841DA" w:rsidRPr="000F76CB">
        <w:t>2014).</w:t>
      </w:r>
      <w:r w:rsidR="003546A8">
        <w:t xml:space="preserve">  </w:t>
      </w: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r w:rsidR="00A841DA" w:rsidRPr="0007229F">
        <w:rPr>
          <w:b/>
          <w:color w:val="0070C0"/>
        </w:rPr>
        <w:t>Formaldehyde</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Concerns have arisen about health effects, including leukemia, associated with</w:t>
      </w:r>
      <w:r w:rsidR="00E77793">
        <w:t xml:space="preserve"> workplace (</w:t>
      </w:r>
      <w:r w:rsidRPr="0007229F">
        <w:t xml:space="preserve">health care, embalming, and manufacturing </w:t>
      </w:r>
      <w:r w:rsidR="00E77793">
        <w:t>workers)</w:t>
      </w:r>
      <w:r w:rsidR="00251B1D">
        <w:t xml:space="preserve"> </w:t>
      </w:r>
      <w:r w:rsidR="00E77793">
        <w:t xml:space="preserve">and </w:t>
      </w:r>
      <w:r w:rsidRPr="0007229F">
        <w:t>general population</w:t>
      </w:r>
      <w:r w:rsidR="00E77793">
        <w:t xml:space="preserve"> exposures, the </w:t>
      </w:r>
      <w:proofErr w:type="gramStart"/>
      <w:r w:rsidR="00E77793">
        <w:t xml:space="preserve">latter </w:t>
      </w:r>
      <w:r w:rsidRPr="0007229F">
        <w:t xml:space="preserve"> from</w:t>
      </w:r>
      <w:proofErr w:type="gramEnd"/>
      <w:r w:rsidRPr="0007229F">
        <w:t xml:space="preserve"> </w:t>
      </w:r>
      <w:r w:rsidR="00251B1D" w:rsidRPr="0007229F">
        <w:lastRenderedPageBreak/>
        <w:t xml:space="preserve">formaldehyde </w:t>
      </w:r>
      <w:r w:rsidR="00E77793">
        <w:t xml:space="preserve">levels </w:t>
      </w:r>
      <w:r w:rsidRPr="0007229F">
        <w:t>in new homes.</w:t>
      </w:r>
      <w:r w:rsidR="003546A8">
        <w:t xml:space="preserve">  </w:t>
      </w:r>
      <w:r w:rsidRPr="0007229F">
        <w:t>In follow-up</w:t>
      </w:r>
      <w:r w:rsidR="00E77793">
        <w:t xml:space="preserve"> during 1966-</w:t>
      </w:r>
      <w:proofErr w:type="gramStart"/>
      <w:r w:rsidR="00E77793">
        <w:t xml:space="preserve">2004 </w:t>
      </w:r>
      <w:r w:rsidRPr="0007229F">
        <w:t xml:space="preserve"> of</w:t>
      </w:r>
      <w:proofErr w:type="gramEnd"/>
      <w:r w:rsidRPr="0007229F">
        <w:t xml:space="preserve"> 25,619 </w:t>
      </w:r>
      <w:r w:rsidR="00E77793">
        <w:t xml:space="preserve">manufacturing </w:t>
      </w:r>
      <w:r w:rsidRPr="0007229F">
        <w:t>worke</w:t>
      </w:r>
      <w:r w:rsidR="00251B1D">
        <w:t>rs</w:t>
      </w:r>
      <w:r w:rsidRPr="0007229F">
        <w:t xml:space="preserve"> in 10 plants</w:t>
      </w:r>
      <w:r w:rsidR="00E77793">
        <w:t xml:space="preserve">, </w:t>
      </w:r>
      <w:r w:rsidRPr="0007229F">
        <w:t xml:space="preserve">risk of myeloid leukemia was associated with peak </w:t>
      </w:r>
      <w:r w:rsidR="00E77793">
        <w:t xml:space="preserve">formaldehyde </w:t>
      </w:r>
      <w:r w:rsidRPr="000F76CB">
        <w:t>exposures</w:t>
      </w:r>
      <w:r w:rsidR="00D82583" w:rsidRPr="000F76CB">
        <w:t xml:space="preserve"> (Hauptmann et al, 2003; Beane Freeman et al, 2009)</w:t>
      </w:r>
      <w:r w:rsidRPr="000F76CB">
        <w:t xml:space="preserve">.  </w:t>
      </w:r>
      <w:r w:rsidR="0033786E" w:rsidRPr="000F76CB">
        <w:t>M</w:t>
      </w:r>
      <w:r w:rsidRPr="000F76CB">
        <w:t xml:space="preserve">yeloid leukemia risk </w:t>
      </w:r>
      <w:r w:rsidR="0033786E" w:rsidRPr="000F76CB">
        <w:t xml:space="preserve">was </w:t>
      </w:r>
      <w:r w:rsidRPr="000F76CB">
        <w:t>highest before 1980, but only achieved statistical significance in the mid-1990s when sufficient deaths had occurred.</w:t>
      </w:r>
      <w:r w:rsidR="003546A8" w:rsidRPr="000F76CB">
        <w:t xml:space="preserve">  </w:t>
      </w:r>
      <w:r w:rsidRPr="000F76CB">
        <w:t xml:space="preserve">Risks were highest in the first 25 years following exposure, and declined with </w:t>
      </w:r>
      <w:r w:rsidR="00251B1D" w:rsidRPr="000F76CB">
        <w:t xml:space="preserve">continued </w:t>
      </w:r>
      <w:r w:rsidRPr="000F76CB">
        <w:t>follow-up.  The pattern was consistent with the wave</w:t>
      </w:r>
      <w:r w:rsidR="00251B1D" w:rsidRPr="000F76CB">
        <w:t>-</w:t>
      </w:r>
      <w:r w:rsidRPr="000F76CB">
        <w:t xml:space="preserve">like exposures observed for myeloid leukemia seen for other chemical exposures (Linet et </w:t>
      </w:r>
      <w:proofErr w:type="gramStart"/>
      <w:r w:rsidRPr="000F76CB">
        <w:t xml:space="preserve">al </w:t>
      </w:r>
      <w:r w:rsidR="0033786E" w:rsidRPr="000F76CB">
        <w:t>,</w:t>
      </w:r>
      <w:proofErr w:type="gramEnd"/>
      <w:r w:rsidR="0033786E" w:rsidRPr="000F76CB">
        <w:t xml:space="preserve"> 2006</w:t>
      </w:r>
      <w:r w:rsidRPr="000F76CB">
        <w:t>).</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D8258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Based on a f</w:t>
      </w:r>
      <w:r w:rsidR="00A841DA" w:rsidRPr="0007229F">
        <w:t xml:space="preserve">ollow-up </w:t>
      </w:r>
      <w:r w:rsidR="00E77793">
        <w:t xml:space="preserve">during 1960-1986 </w:t>
      </w:r>
      <w:r w:rsidR="00A841DA" w:rsidRPr="0007229F">
        <w:t xml:space="preserve">of a cohort of embalmers identified from funeral directors’ associations and licensing boards, a nested case-control study </w:t>
      </w:r>
      <w:r w:rsidR="00E77793">
        <w:t xml:space="preserve">of </w:t>
      </w:r>
      <w:r w:rsidR="00A841DA" w:rsidRPr="0007229F">
        <w:t xml:space="preserve">leukemia and selected other </w:t>
      </w:r>
      <w:r w:rsidR="00E77793">
        <w:t xml:space="preserve">categories of </w:t>
      </w:r>
      <w:r w:rsidR="00A841DA" w:rsidRPr="0007229F">
        <w:t>cancer</w:t>
      </w:r>
      <w:r w:rsidR="00E77793">
        <w:t xml:space="preserve"> deaths was carried out</w:t>
      </w:r>
      <w:r w:rsidR="00A841DA" w:rsidRPr="0007229F">
        <w:t xml:space="preserve">.  Risk of myeloid leukemia rose significantly with increasing number of years of embalming, increasing number of </w:t>
      </w:r>
      <w:proofErr w:type="spellStart"/>
      <w:r w:rsidR="00A841DA" w:rsidRPr="0007229F">
        <w:t>embalming</w:t>
      </w:r>
      <w:r w:rsidR="00251B1D">
        <w:t>s</w:t>
      </w:r>
      <w:proofErr w:type="spellEnd"/>
      <w:r w:rsidR="00A841DA" w:rsidRPr="0007229F">
        <w:t xml:space="preserve"> performed, increasing </w:t>
      </w:r>
      <w:r w:rsidR="00A841DA" w:rsidRPr="000F76CB">
        <w:t>estimated lifetime formaldehyde exposure in ppm-years, and increasing peak formaldehyde levels</w:t>
      </w:r>
      <w:r w:rsidR="00E77793" w:rsidRPr="000F76CB">
        <w:t xml:space="preserve"> (Hauptmann et al, 2009)</w:t>
      </w:r>
      <w:r w:rsidR="00A841DA" w:rsidRPr="000F76CB">
        <w:t>.</w:t>
      </w:r>
      <w:r w:rsidR="003546A8" w:rsidRPr="000F76CB">
        <w:t xml:space="preserve">  </w:t>
      </w:r>
      <w:r w:rsidR="00A841DA" w:rsidRPr="000F76CB">
        <w:t>A study of 43 formaldehyde exposed v</w:t>
      </w:r>
      <w:r w:rsidR="00251B1D" w:rsidRPr="000F76CB">
        <w:t>ersu</w:t>
      </w:r>
      <w:r w:rsidR="00A841DA" w:rsidRPr="000F76CB">
        <w:t xml:space="preserve">s 51 unexposed workers in China demonstrated numerical chromosomal aberrations in myeloid progenitor cells (including chromosome 7 monosomy and chromosome 8 trisomy) consistent with </w:t>
      </w:r>
      <w:r w:rsidR="00E77793" w:rsidRPr="000F76CB">
        <w:t xml:space="preserve">MDS/AML, </w:t>
      </w:r>
      <w:r w:rsidR="00A841DA" w:rsidRPr="000F76CB">
        <w:t xml:space="preserve">as well as other changes in peripheral blood </w:t>
      </w:r>
      <w:r w:rsidR="00251B1D" w:rsidRPr="000F76CB">
        <w:t>reflecting</w:t>
      </w:r>
      <w:r w:rsidR="00A841DA" w:rsidRPr="000F76CB">
        <w:t xml:space="preserve"> bone marrow </w:t>
      </w:r>
      <w:r w:rsidR="00251B1D" w:rsidRPr="000F76CB">
        <w:t xml:space="preserve">effects </w:t>
      </w:r>
      <w:r w:rsidR="00A841DA" w:rsidRPr="000F76CB">
        <w:t>(Zhang</w:t>
      </w:r>
      <w:r w:rsidR="00E77793" w:rsidRPr="000F76CB">
        <w:t xml:space="preserve"> </w:t>
      </w:r>
      <w:r w:rsidR="00A841DA" w:rsidRPr="000F76CB">
        <w:t>et al</w:t>
      </w:r>
      <w:r w:rsidR="00E77793" w:rsidRPr="000F76CB">
        <w:t>, 2</w:t>
      </w:r>
      <w:r w:rsidR="00A841DA" w:rsidRPr="000F76CB">
        <w:t xml:space="preserve">010).  </w:t>
      </w:r>
      <w:r w:rsidRPr="000F76CB">
        <w:t xml:space="preserve"> </w:t>
      </w:r>
      <w:r w:rsidR="00A841DA" w:rsidRPr="000F76CB">
        <w:t xml:space="preserve">Meta-analyses have provided evidence in favor </w:t>
      </w:r>
      <w:r w:rsidR="00251B1D" w:rsidRPr="000F76CB">
        <w:t xml:space="preserve">of </w:t>
      </w:r>
      <w:r w:rsidR="00A841DA" w:rsidRPr="000F76CB">
        <w:t>(</w:t>
      </w:r>
      <w:proofErr w:type="spellStart"/>
      <w:r w:rsidR="00A841DA" w:rsidRPr="000F76CB">
        <w:t>Schwilk</w:t>
      </w:r>
      <w:proofErr w:type="spellEnd"/>
      <w:r w:rsidR="00A841DA" w:rsidRPr="000F76CB">
        <w:t xml:space="preserve"> et al</w:t>
      </w:r>
      <w:r w:rsidR="00E77793" w:rsidRPr="000F76CB">
        <w:t xml:space="preserve">, </w:t>
      </w:r>
      <w:r w:rsidR="00A841DA" w:rsidRPr="000F76CB">
        <w:t>2010) and against (</w:t>
      </w:r>
      <w:proofErr w:type="spellStart"/>
      <w:r w:rsidR="00A841DA" w:rsidRPr="000F76CB">
        <w:t>Bachand</w:t>
      </w:r>
      <w:proofErr w:type="spellEnd"/>
      <w:r w:rsidR="00A841DA" w:rsidRPr="000F76CB">
        <w:t xml:space="preserve"> et al</w:t>
      </w:r>
      <w:r w:rsidR="00E77793" w:rsidRPr="000F76CB">
        <w:t xml:space="preserve">, </w:t>
      </w:r>
      <w:r w:rsidR="00A841DA" w:rsidRPr="000F76CB">
        <w:t>2010) an association</w:t>
      </w:r>
      <w:r w:rsidR="00A841DA" w:rsidRPr="0007229F">
        <w:t xml:space="preserve"> of formaldehyde and leukemia.</w:t>
      </w:r>
      <w:r w:rsidR="003546A8">
        <w:t xml:space="preserve">  </w:t>
      </w:r>
      <w:r w:rsidR="00A841DA" w:rsidRPr="0007229F">
        <w:t xml:space="preserve">The IARC working group cited results from recent studies and evidence of </w:t>
      </w:r>
      <w:proofErr w:type="gramStart"/>
      <w:r w:rsidR="00A841DA" w:rsidRPr="0007229F">
        <w:t>a  biologically</w:t>
      </w:r>
      <w:proofErr w:type="gramEnd"/>
      <w:r w:rsidR="00A841DA" w:rsidRPr="0007229F">
        <w:t xml:space="preserve"> plausible mechanism to conclude that evidence was sufficient to designate formaldehyde as causal for leukemia, particularly myeloid </w:t>
      </w:r>
      <w:r w:rsidR="00A841DA" w:rsidRPr="000F76CB">
        <w:t>leukemia (IARC</w:t>
      </w:r>
      <w:r w:rsidR="00E77793" w:rsidRPr="000F76CB">
        <w:t xml:space="preserve">, </w:t>
      </w:r>
      <w:r w:rsidR="00A841DA" w:rsidRPr="000F76CB">
        <w:t>2012).</w:t>
      </w:r>
    </w:p>
    <w:p w:rsidR="00D82583" w:rsidRPr="0007229F" w:rsidRDefault="00D8258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0000"/>
        </w:rPr>
      </w:pPr>
      <w:r>
        <w:rPr>
          <w:b/>
          <w:color w:val="0070C0"/>
        </w:rPr>
        <w:lastRenderedPageBreak/>
        <w:t xml:space="preserve">&lt;3&gt; </w:t>
      </w:r>
      <w:r w:rsidR="00FE217F">
        <w:rPr>
          <w:b/>
          <w:color w:val="0070C0"/>
        </w:rPr>
        <w:t>Styrene and b</w:t>
      </w:r>
      <w:r w:rsidR="00A841DA" w:rsidRPr="0007229F">
        <w:rPr>
          <w:b/>
          <w:color w:val="0070C0"/>
        </w:rPr>
        <w:t xml:space="preserve">utadiene rubber manufacturing  </w:t>
      </w:r>
    </w:p>
    <w:p w:rsidR="00A841DA" w:rsidRPr="0007229F" w:rsidRDefault="000301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Workers in </w:t>
      </w:r>
      <w:r w:rsidR="00FE217F">
        <w:t xml:space="preserve">the styrene and butadiene rubber manufacturing industry </w:t>
      </w:r>
      <w:r w:rsidR="00A841DA" w:rsidRPr="0007229F">
        <w:t>have been repeatedly found to have excess</w:t>
      </w:r>
      <w:r w:rsidR="00FE217F">
        <w:t xml:space="preserve"> </w:t>
      </w:r>
      <w:r w:rsidR="00A841DA" w:rsidRPr="0007229F">
        <w:t>mortality</w:t>
      </w:r>
      <w:r w:rsidR="00FE217F">
        <w:t xml:space="preserve"> of total leukemia</w:t>
      </w:r>
      <w:r w:rsidR="00A841DA" w:rsidRPr="0007229F">
        <w:t xml:space="preserve">, </w:t>
      </w:r>
      <w:r w:rsidR="00FE217F">
        <w:t xml:space="preserve">more recently determined to be </w:t>
      </w:r>
      <w:r w:rsidR="00A841DA" w:rsidRPr="0007229F">
        <w:t>mostly due to CML</w:t>
      </w:r>
      <w:proofErr w:type="gramStart"/>
      <w:r w:rsidR="00FE217F">
        <w:t xml:space="preserve">, </w:t>
      </w:r>
      <w:r w:rsidR="00A841DA" w:rsidRPr="0007229F">
        <w:t xml:space="preserve"> CLL</w:t>
      </w:r>
      <w:proofErr w:type="gramEnd"/>
      <w:r w:rsidR="00FE217F">
        <w:t xml:space="preserve">, and, to a lesser extent myeloid </w:t>
      </w:r>
      <w:r w:rsidR="00FE217F" w:rsidRPr="000F76CB">
        <w:t>neoplasms (IARC, 2008)</w:t>
      </w:r>
      <w:r w:rsidR="00A841DA" w:rsidRPr="000F76CB">
        <w:t xml:space="preserve">.  </w:t>
      </w:r>
      <w:r w:rsidR="00FE217F" w:rsidRPr="000F76CB">
        <w:t>Although</w:t>
      </w:r>
      <w:r w:rsidR="00FE217F">
        <w:t xml:space="preserve"> the most recent follow-up data show only moderate excess risk of total leukemia, n</w:t>
      </w:r>
      <w:r>
        <w:t>otable</w:t>
      </w:r>
      <w:r w:rsidR="00A841DA" w:rsidRPr="0007229F">
        <w:t xml:space="preserve"> </w:t>
      </w:r>
      <w:r w:rsidR="00FE217F">
        <w:t xml:space="preserve">leukemia </w:t>
      </w:r>
      <w:r w:rsidR="00A841DA" w:rsidRPr="0007229F">
        <w:t xml:space="preserve">excesses were </w:t>
      </w:r>
      <w:r w:rsidR="00FE217F">
        <w:t xml:space="preserve">apparent </w:t>
      </w:r>
      <w:r w:rsidR="00A841DA" w:rsidRPr="0007229F">
        <w:t xml:space="preserve">in workers </w:t>
      </w:r>
      <w:r>
        <w:t>hired in the 1950s, those who were 20-29 hears since hire, and had worked &gt;10 years</w:t>
      </w:r>
      <w:r w:rsidR="00FE217F">
        <w:t xml:space="preserve"> . </w:t>
      </w:r>
      <w:r>
        <w:t xml:space="preserve"> Risks were increased i</w:t>
      </w:r>
      <w:r w:rsidR="00A841DA" w:rsidRPr="0007229F">
        <w:t xml:space="preserve">n areas of the plants with higher exposures and in hourly workers, especially those hired in </w:t>
      </w:r>
      <w:r>
        <w:t xml:space="preserve">the 1950s </w:t>
      </w:r>
      <w:r w:rsidR="00A841DA" w:rsidRPr="0007229F">
        <w:t>when exposures were higher.</w:t>
      </w:r>
      <w:r w:rsidR="003546A8">
        <w:t xml:space="preserve">  </w:t>
      </w:r>
      <w:r w:rsidR="00A841DA" w:rsidRPr="0007229F">
        <w:t xml:space="preserve">There </w:t>
      </w:r>
      <w:r w:rsidR="00152635">
        <w:t>we</w:t>
      </w:r>
      <w:r w:rsidR="00152635" w:rsidRPr="0007229F">
        <w:t xml:space="preserve">re </w:t>
      </w:r>
      <w:r w:rsidR="00A841DA" w:rsidRPr="0007229F">
        <w:t xml:space="preserve">no measurements </w:t>
      </w:r>
      <w:r w:rsidR="00152635">
        <w:t xml:space="preserve">available </w:t>
      </w:r>
      <w:r w:rsidR="00A841DA" w:rsidRPr="0007229F">
        <w:t xml:space="preserve">before the 1970s.  </w:t>
      </w:r>
      <w:r w:rsidR="00862E52">
        <w:t>Average levels of b</w:t>
      </w:r>
      <w:r w:rsidR="00152635">
        <w:t xml:space="preserve">utadiene from </w:t>
      </w:r>
      <w:r w:rsidR="00862E52">
        <w:t xml:space="preserve">the 1970s through much of the 1980s </w:t>
      </w:r>
      <w:r w:rsidR="00A841DA" w:rsidRPr="0007229F">
        <w:t>ranged from 8-20 mg/m</w:t>
      </w:r>
      <w:r w:rsidR="00A841DA" w:rsidRPr="0007229F">
        <w:rPr>
          <w:vertAlign w:val="superscript"/>
        </w:rPr>
        <w:t>3</w:t>
      </w:r>
      <w:r w:rsidR="00A841DA" w:rsidRPr="0007229F">
        <w:t xml:space="preserve"> while </w:t>
      </w:r>
      <w:r w:rsidR="00152635">
        <w:t xml:space="preserve">those from </w:t>
      </w:r>
      <w:r w:rsidR="00862E52">
        <w:t>the 1990s to the present have</w:t>
      </w:r>
      <w:r w:rsidR="00A841DA" w:rsidRPr="0007229F">
        <w:t xml:space="preserve"> generally</w:t>
      </w:r>
      <w:r w:rsidR="00862E52">
        <w:t xml:space="preserve"> been</w:t>
      </w:r>
      <w:r w:rsidR="00A841DA" w:rsidRPr="0007229F">
        <w:t xml:space="preserve"> &lt;2 mg/ m</w:t>
      </w:r>
      <w:r w:rsidR="00A841DA" w:rsidRPr="0007229F">
        <w:rPr>
          <w:vertAlign w:val="superscript"/>
        </w:rPr>
        <w:t>3</w:t>
      </w:r>
      <w:r w:rsidR="00A841DA" w:rsidRPr="0007229F">
        <w:t xml:space="preserve">. </w:t>
      </w:r>
      <w:r w:rsidR="00FE217F">
        <w:t xml:space="preserve"> </w:t>
      </w:r>
      <w:r w:rsidR="006607C9">
        <w:t xml:space="preserve"> Dose response relationships have been observed for butadiene with CML and with myeloid neoplasms, but estimates are imprecise due to small numbers of </w:t>
      </w:r>
      <w:proofErr w:type="spellStart"/>
      <w:r w:rsidR="006607C9">
        <w:t>workesr</w:t>
      </w:r>
      <w:proofErr w:type="spellEnd"/>
      <w:r w:rsidR="006607C9">
        <w:t xml:space="preserve"> with specific leukemia subtypes.  </w:t>
      </w:r>
      <w:r w:rsidR="00FE217F">
        <w:t xml:space="preserve"> </w:t>
      </w:r>
      <w:r w:rsidR="00A841DA" w:rsidRPr="0007229F">
        <w:t xml:space="preserve">Evidence of carcinogenicity was considered to be sufficient </w:t>
      </w:r>
      <w:r w:rsidR="00A841DA" w:rsidRPr="00C727DB">
        <w:t xml:space="preserve">for leukemia in workers in </w:t>
      </w:r>
      <w:r w:rsidR="00FE217F" w:rsidRPr="00C727DB">
        <w:t xml:space="preserve">the styrene and butadiene rubber manufacturing </w:t>
      </w:r>
      <w:r w:rsidR="006607C9" w:rsidRPr="00C727DB">
        <w:t xml:space="preserve">and for butadiene </w:t>
      </w:r>
      <w:r w:rsidR="00FE217F" w:rsidRPr="00C727DB">
        <w:t>(I</w:t>
      </w:r>
      <w:r w:rsidR="00A841DA" w:rsidRPr="00C727DB">
        <w:t>ARC</w:t>
      </w:r>
      <w:r w:rsidRPr="00C727DB">
        <w:t>, 2008)</w:t>
      </w:r>
      <w:r w:rsidR="00FE217F" w:rsidRPr="00C727DB">
        <w:t xml:space="preserve">. </w:t>
      </w:r>
      <w:r w:rsidRPr="00C727DB">
        <w:t xml:space="preserve"> </w:t>
      </w:r>
      <w:r w:rsidR="00FE217F" w:rsidRPr="00C727DB">
        <w:t xml:space="preserve"> An </w:t>
      </w:r>
      <w:r w:rsidR="00A841DA" w:rsidRPr="00C727DB">
        <w:t xml:space="preserve">IARC Working Group </w:t>
      </w:r>
      <w:r w:rsidR="00FE217F" w:rsidRPr="00C727DB">
        <w:t>reaffirmed this conclusion as part of the comprehensive re-evaluation published in IARC monograph 100f (</w:t>
      </w:r>
      <w:r w:rsidR="00A841DA" w:rsidRPr="00C727DB">
        <w:t>2012</w:t>
      </w:r>
      <w:r w:rsidR="00A841DA" w:rsidRPr="0007229F">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Pr>
          <w:b/>
          <w:color w:val="0070C0"/>
        </w:rPr>
        <w:t xml:space="preserve">&lt;3&gt; </w:t>
      </w:r>
      <w:r w:rsidR="00A841DA" w:rsidRPr="0007229F">
        <w:rPr>
          <w:b/>
          <w:color w:val="0070C0"/>
        </w:rPr>
        <w:t xml:space="preserve">Farming, agricultural and related exposures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sidRPr="0007229F">
        <w:t>As described previously, some studies of farmers and farm workers have shown modest excess</w:t>
      </w:r>
      <w:r w:rsidR="006607C9">
        <w:t xml:space="preserve"> risks</w:t>
      </w:r>
      <w:r w:rsidRPr="0007229F">
        <w:t xml:space="preserve"> of AML </w:t>
      </w:r>
      <w:r w:rsidR="006607C9">
        <w:t xml:space="preserve">and </w:t>
      </w:r>
      <w:r w:rsidRPr="0007229F">
        <w:t xml:space="preserve">virtually all other subtypes of leukemia (risks ranging from 1.1-to-1.4-fold), while others have shown no increase in risk </w:t>
      </w:r>
      <w:r w:rsidRPr="00C727DB">
        <w:t xml:space="preserve">of AML (Linet </w:t>
      </w:r>
      <w:r w:rsidR="006607C9" w:rsidRPr="00C727DB">
        <w:t>e</w:t>
      </w:r>
      <w:r w:rsidRPr="00C727DB">
        <w:t>t al</w:t>
      </w:r>
      <w:r w:rsidR="006607C9" w:rsidRPr="00C727DB">
        <w:t xml:space="preserve">, </w:t>
      </w:r>
      <w:r w:rsidRPr="00C727DB">
        <w:t>2006).</w:t>
      </w:r>
      <w:r w:rsidR="003546A8" w:rsidRPr="00C727DB">
        <w:t xml:space="preserve">  </w:t>
      </w:r>
      <w:r w:rsidRPr="00C727DB">
        <w:t xml:space="preserve">International variation in risks may reflect differences in agriculture-related exposures such as pesticides (particularly animal insecticides and herbicides), fertilizers, diesel fuel and exhaust, or infectious agents (Blair </w:t>
      </w:r>
      <w:r w:rsidRPr="00C727DB">
        <w:lastRenderedPageBreak/>
        <w:t>and Zahm</w:t>
      </w:r>
      <w:r w:rsidR="006607C9" w:rsidRPr="00C727DB">
        <w:t xml:space="preserve">, </w:t>
      </w:r>
      <w:r w:rsidRPr="00C727DB">
        <w:t>1995).</w:t>
      </w:r>
      <w:r w:rsidR="003546A8" w:rsidRPr="00C727DB">
        <w:t xml:space="preserve">  </w:t>
      </w:r>
      <w:r w:rsidRPr="00C727DB">
        <w:t>Few earlier studies that reported increased risk of</w:t>
      </w:r>
      <w:r w:rsidRPr="0007229F">
        <w:t xml:space="preserve"> AML among those living on a farm </w:t>
      </w:r>
      <w:r w:rsidRPr="00C727DB">
        <w:t>(Sinner et al</w:t>
      </w:r>
      <w:r w:rsidR="006607C9" w:rsidRPr="00C727DB">
        <w:t xml:space="preserve">, </w:t>
      </w:r>
      <w:r w:rsidRPr="00C727DB">
        <w:t>2005</w:t>
      </w:r>
      <w:r w:rsidR="003D62E2" w:rsidRPr="0007229F">
        <w:t xml:space="preserve">; </w:t>
      </w:r>
      <w:r w:rsidR="003D62E2" w:rsidRPr="00595DFE">
        <w:t>Wong et al</w:t>
      </w:r>
      <w:r w:rsidR="006607C9" w:rsidRPr="00595DFE">
        <w:t xml:space="preserve">, </w:t>
      </w:r>
      <w:r w:rsidR="003D62E2" w:rsidRPr="00595DFE">
        <w:t>2009</w:t>
      </w:r>
      <w:r w:rsidRPr="0007229F">
        <w:t>) evaluated specific pesticide exposures in relation to AML.</w:t>
      </w:r>
      <w:r w:rsidR="003546A8">
        <w:t xml:space="preserve">  </w:t>
      </w:r>
      <w:r w:rsidRPr="0007229F">
        <w:t>In the Agricultural Health Workers cohort</w:t>
      </w:r>
      <w:r w:rsidR="001C46BE">
        <w:t>,</w:t>
      </w:r>
      <w:r w:rsidRPr="0007229F">
        <w:t xml:space="preserve"> excess risk of leukemia </w:t>
      </w:r>
      <w:r w:rsidR="001C46BE">
        <w:t>was</w:t>
      </w:r>
      <w:r w:rsidRPr="0007229F">
        <w:t xml:space="preserve"> associated with use of chlordane and </w:t>
      </w:r>
      <w:r w:rsidRPr="00C727DB">
        <w:t xml:space="preserve">heptachlor (Purdue </w:t>
      </w:r>
      <w:r w:rsidR="006607C9" w:rsidRPr="00C727DB">
        <w:t xml:space="preserve">et al, </w:t>
      </w:r>
      <w:r w:rsidRPr="00C727DB">
        <w:t xml:space="preserve">2007), </w:t>
      </w:r>
      <w:proofErr w:type="spellStart"/>
      <w:r w:rsidRPr="00C727DB">
        <w:t>alachlor</w:t>
      </w:r>
      <w:proofErr w:type="spellEnd"/>
      <w:r w:rsidRPr="00C727DB">
        <w:t xml:space="preserve"> (Lee et al</w:t>
      </w:r>
      <w:r w:rsidR="006607C9" w:rsidRPr="00C727DB">
        <w:t xml:space="preserve"> </w:t>
      </w:r>
      <w:r w:rsidRPr="00C727DB">
        <w:t xml:space="preserve">2004), and the organophosphates </w:t>
      </w:r>
      <w:proofErr w:type="spellStart"/>
      <w:r w:rsidRPr="00C727DB">
        <w:t>fonofos</w:t>
      </w:r>
      <w:proofErr w:type="spellEnd"/>
      <w:r w:rsidRPr="00C727DB">
        <w:t xml:space="preserve"> (Mahajan et al</w:t>
      </w:r>
      <w:r w:rsidR="006607C9" w:rsidRPr="00C727DB">
        <w:t xml:space="preserve">, </w:t>
      </w:r>
      <w:r w:rsidRPr="00C727DB">
        <w:t xml:space="preserve">2006) and </w:t>
      </w:r>
      <w:proofErr w:type="spellStart"/>
      <w:r w:rsidRPr="00C727DB">
        <w:t>diazinon</w:t>
      </w:r>
      <w:proofErr w:type="spellEnd"/>
      <w:r w:rsidRPr="00C727DB">
        <w:t xml:space="preserve"> (</w:t>
      </w:r>
      <w:proofErr w:type="spellStart"/>
      <w:r w:rsidRPr="00C727DB">
        <w:t>Beane</w:t>
      </w:r>
      <w:proofErr w:type="spellEnd"/>
      <w:r w:rsidRPr="00C727DB">
        <w:t xml:space="preserve"> </w:t>
      </w:r>
      <w:proofErr w:type="gramStart"/>
      <w:r w:rsidRPr="00C727DB">
        <w:t xml:space="preserve">Freeman </w:t>
      </w:r>
      <w:r w:rsidR="006607C9" w:rsidRPr="00C727DB">
        <w:t xml:space="preserve"> et</w:t>
      </w:r>
      <w:proofErr w:type="gramEnd"/>
      <w:r w:rsidR="006607C9" w:rsidRPr="00C727DB">
        <w:t xml:space="preserve"> al, </w:t>
      </w:r>
      <w:r w:rsidRPr="00C727DB">
        <w:t>2005).</w:t>
      </w:r>
      <w:r w:rsidR="006607C9" w:rsidRPr="00C727DB">
        <w:t xml:space="preserve">  </w:t>
      </w:r>
      <w:r w:rsidR="003546A8" w:rsidRPr="00C727DB">
        <w:t xml:space="preserve">  </w:t>
      </w:r>
      <w:r w:rsidR="006607C9" w:rsidRPr="00C727DB">
        <w:t xml:space="preserve">Myeloid leukemia was increased among 20,000 persons residing in </w:t>
      </w:r>
      <w:proofErr w:type="spellStart"/>
      <w:r w:rsidR="006607C9" w:rsidRPr="00C727DB">
        <w:t>Seveso</w:t>
      </w:r>
      <w:proofErr w:type="spellEnd"/>
      <w:r w:rsidR="006607C9" w:rsidRPr="00C727DB">
        <w:t xml:space="preserve"> and ages 0-19 years within 10 years after an industrial accident caused contamination of the region with 2</w:t>
      </w:r>
      <w:proofErr w:type="gramStart"/>
      <w:r w:rsidR="006607C9" w:rsidRPr="00C727DB">
        <w:t>,3,7,8</w:t>
      </w:r>
      <w:proofErr w:type="gramEnd"/>
      <w:r w:rsidR="006607C9" w:rsidRPr="00C727DB">
        <w:t>-</w:t>
      </w:r>
      <w:r w:rsidR="006607C9" w:rsidRPr="00C727DB">
        <w:rPr>
          <w:i/>
        </w:rPr>
        <w:t>tetrachlorobibenzo-p-dioxin</w:t>
      </w:r>
      <w:r w:rsidR="006607C9" w:rsidRPr="00C727DB">
        <w:t xml:space="preserve"> (</w:t>
      </w:r>
      <w:proofErr w:type="spellStart"/>
      <w:r w:rsidR="006607C9" w:rsidRPr="00C727DB">
        <w:t>Pesatori</w:t>
      </w:r>
      <w:proofErr w:type="spellEnd"/>
      <w:r w:rsidR="006607C9" w:rsidRPr="00C727DB">
        <w:t xml:space="preserve"> et al, 1993).  Recent review of the evidence for dioxin does not support a strong association with myeloid leukemia (IARC, 2012).  </w:t>
      </w:r>
      <w:r w:rsidRPr="00C727DB">
        <w:t xml:space="preserve">Biomarkers are needed that provide information about long-term exposure </w:t>
      </w:r>
      <w:r w:rsidR="001C46BE" w:rsidRPr="00C727DB">
        <w:t xml:space="preserve">to pesticides </w:t>
      </w:r>
      <w:r w:rsidRPr="00C727DB">
        <w:t xml:space="preserve">and that assess </w:t>
      </w:r>
      <w:r w:rsidR="001C46BE" w:rsidRPr="00C727DB">
        <w:t xml:space="preserve">their </w:t>
      </w:r>
      <w:r w:rsidRPr="00C727DB">
        <w:t>chronic effects.</w:t>
      </w:r>
      <w:r w:rsidR="003546A8" w:rsidRPr="00C727DB">
        <w:t xml:space="preserve">  </w:t>
      </w:r>
      <w:r w:rsidRPr="00C727DB">
        <w:t>Few studies have evaluated farming or agricultural work and risk of MDS or MPN and findings</w:t>
      </w:r>
      <w:r w:rsidR="001C46BE" w:rsidRPr="00C727DB">
        <w:t>, to date,</w:t>
      </w:r>
      <w:r w:rsidRPr="00C727DB">
        <w:t xml:space="preserve"> are </w:t>
      </w:r>
      <w:proofErr w:type="gramStart"/>
      <w:r w:rsidRPr="00C727DB">
        <w:t>inconsistent</w:t>
      </w:r>
      <w:r w:rsidR="006607C9" w:rsidRPr="00C727DB">
        <w:t xml:space="preserve">  (</w:t>
      </w:r>
      <w:proofErr w:type="gramEnd"/>
      <w:r w:rsidR="006607C9" w:rsidRPr="00C727DB">
        <w:t>Anderson et al, 2012).</w:t>
      </w:r>
      <w:r w:rsidR="006607C9">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A841DA" w:rsidRPr="0007229F">
        <w:rPr>
          <w:b/>
          <w:color w:val="0070C0"/>
        </w:rPr>
        <w:t>MEDICATIONS</w:t>
      </w:r>
    </w:p>
    <w:p w:rsidR="00CB3592"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r w:rsidR="00A841DA" w:rsidRPr="0007229F">
        <w:rPr>
          <w:b/>
          <w:color w:val="0070C0"/>
        </w:rPr>
        <w:t>Cytotoxic chemotherapy</w:t>
      </w:r>
    </w:p>
    <w:p w:rsidR="00A841DA"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color w:val="000000"/>
        </w:rPr>
      </w:pPr>
      <w:r>
        <w:rPr>
          <w:b/>
          <w:i/>
          <w:color w:val="0070C0"/>
        </w:rPr>
        <w:t xml:space="preserve">&lt;4&gt; </w:t>
      </w:r>
      <w:r w:rsidR="00CB3592" w:rsidRPr="0007229F">
        <w:rPr>
          <w:b/>
          <w:i/>
          <w:color w:val="0070C0"/>
        </w:rPr>
        <w:t>O</w:t>
      </w:r>
      <w:r w:rsidR="00A841DA" w:rsidRPr="0007229F">
        <w:rPr>
          <w:b/>
          <w:i/>
          <w:color w:val="0070C0"/>
        </w:rPr>
        <w:t>verview</w:t>
      </w:r>
    </w:p>
    <w:p w:rsidR="00A841DA" w:rsidRDefault="00A841DA" w:rsidP="00CB7D6A">
      <w:pPr>
        <w:pStyle w:val="CommentText"/>
        <w:spacing w:line="480" w:lineRule="auto"/>
        <w:rPr>
          <w:sz w:val="24"/>
          <w:szCs w:val="24"/>
        </w:rPr>
      </w:pPr>
      <w:r w:rsidRPr="003A24A5">
        <w:rPr>
          <w:sz w:val="24"/>
          <w:szCs w:val="24"/>
        </w:rPr>
        <w:t>Relative risks of developing t-MDS/AML following cytotoxic treatments are substantial (</w:t>
      </w:r>
      <w:r w:rsidRPr="003A24A5">
        <w:rPr>
          <w:i/>
          <w:sz w:val="24"/>
          <w:szCs w:val="24"/>
        </w:rPr>
        <w:t>e.g.</w:t>
      </w:r>
      <w:r w:rsidRPr="003A24A5">
        <w:rPr>
          <w:sz w:val="24"/>
          <w:szCs w:val="24"/>
        </w:rPr>
        <w:t>, ≥ 3-fold increased) and lifetime cumulative risks</w:t>
      </w:r>
      <w:r w:rsidR="003A24A5">
        <w:rPr>
          <w:sz w:val="24"/>
          <w:szCs w:val="24"/>
        </w:rPr>
        <w:t xml:space="preserve"> of t-</w:t>
      </w:r>
      <w:r w:rsidR="003A24A5" w:rsidRPr="00C727DB">
        <w:rPr>
          <w:sz w:val="24"/>
          <w:szCs w:val="24"/>
        </w:rPr>
        <w:t>MDS/AML</w:t>
      </w:r>
      <w:r w:rsidRPr="00C727DB">
        <w:rPr>
          <w:sz w:val="24"/>
          <w:szCs w:val="24"/>
        </w:rPr>
        <w:t xml:space="preserve"> range from &lt;1 to 10% (Leone et al</w:t>
      </w:r>
      <w:r w:rsidR="00D82583" w:rsidRPr="00C727DB">
        <w:rPr>
          <w:sz w:val="24"/>
          <w:szCs w:val="24"/>
        </w:rPr>
        <w:t xml:space="preserve">, </w:t>
      </w:r>
      <w:r w:rsidRPr="00C727DB">
        <w:rPr>
          <w:sz w:val="24"/>
          <w:szCs w:val="24"/>
        </w:rPr>
        <w:t xml:space="preserve">2010; </w:t>
      </w:r>
      <w:proofErr w:type="spellStart"/>
      <w:r w:rsidRPr="00C727DB">
        <w:rPr>
          <w:sz w:val="24"/>
          <w:szCs w:val="24"/>
        </w:rPr>
        <w:t>Candelaria</w:t>
      </w:r>
      <w:proofErr w:type="spellEnd"/>
      <w:r w:rsidRPr="00C727DB">
        <w:rPr>
          <w:sz w:val="24"/>
          <w:szCs w:val="24"/>
        </w:rPr>
        <w:t xml:space="preserve"> and </w:t>
      </w:r>
      <w:proofErr w:type="spellStart"/>
      <w:r w:rsidRPr="00C727DB">
        <w:rPr>
          <w:sz w:val="24"/>
          <w:szCs w:val="24"/>
        </w:rPr>
        <w:t>Duanes</w:t>
      </w:r>
      <w:proofErr w:type="spellEnd"/>
      <w:r w:rsidRPr="00C727DB">
        <w:rPr>
          <w:sz w:val="24"/>
          <w:szCs w:val="24"/>
        </w:rPr>
        <w:t>-Gonzalez</w:t>
      </w:r>
      <w:r w:rsidR="00D82583" w:rsidRPr="00C727DB">
        <w:rPr>
          <w:sz w:val="24"/>
          <w:szCs w:val="24"/>
        </w:rPr>
        <w:t xml:space="preserve">, </w:t>
      </w:r>
      <w:r w:rsidRPr="00C727DB">
        <w:rPr>
          <w:sz w:val="24"/>
          <w:szCs w:val="24"/>
        </w:rPr>
        <w:t>2015).</w:t>
      </w:r>
      <w:r w:rsidR="003546A8" w:rsidRPr="00C727DB">
        <w:rPr>
          <w:sz w:val="24"/>
          <w:szCs w:val="24"/>
        </w:rPr>
        <w:t xml:space="preserve">  </w:t>
      </w:r>
      <w:r w:rsidRPr="00C727DB">
        <w:rPr>
          <w:sz w:val="24"/>
          <w:szCs w:val="24"/>
        </w:rPr>
        <w:t>Although</w:t>
      </w:r>
      <w:r w:rsidRPr="003A24A5">
        <w:rPr>
          <w:sz w:val="24"/>
          <w:szCs w:val="24"/>
        </w:rPr>
        <w:t xml:space="preserve"> data are limited on </w:t>
      </w:r>
      <w:r w:rsidR="003A24A5">
        <w:rPr>
          <w:sz w:val="24"/>
          <w:szCs w:val="24"/>
        </w:rPr>
        <w:t xml:space="preserve">the </w:t>
      </w:r>
      <w:r w:rsidRPr="003A24A5">
        <w:rPr>
          <w:sz w:val="24"/>
          <w:szCs w:val="24"/>
        </w:rPr>
        <w:t>changing occurrence of t-</w:t>
      </w:r>
      <w:r w:rsidR="00D82583" w:rsidRPr="003A24A5">
        <w:rPr>
          <w:sz w:val="24"/>
          <w:szCs w:val="24"/>
        </w:rPr>
        <w:t>MDS/</w:t>
      </w:r>
      <w:r w:rsidRPr="003A24A5">
        <w:rPr>
          <w:sz w:val="24"/>
          <w:szCs w:val="24"/>
        </w:rPr>
        <w:t xml:space="preserve">AML over calendar time, a 34-year assessment (1975-2008) of 426,068 adults treated with </w:t>
      </w:r>
      <w:r w:rsidR="00FB511B" w:rsidRPr="003A24A5">
        <w:rPr>
          <w:sz w:val="24"/>
          <w:szCs w:val="24"/>
        </w:rPr>
        <w:t>chemo</w:t>
      </w:r>
      <w:r w:rsidRPr="003A24A5">
        <w:rPr>
          <w:sz w:val="24"/>
          <w:szCs w:val="24"/>
        </w:rPr>
        <w:t xml:space="preserve">therapy for first primary cancers  in the population-based SEER Program </w:t>
      </w:r>
      <w:r w:rsidR="00FB511B" w:rsidRPr="003A24A5">
        <w:rPr>
          <w:sz w:val="24"/>
          <w:szCs w:val="24"/>
        </w:rPr>
        <w:t xml:space="preserve">demonstrated that there have been substantial changes in t-AML risks over time that are consistent with known changes in treatment </w:t>
      </w:r>
      <w:r w:rsidR="00FB511B" w:rsidRPr="00D02C3E">
        <w:rPr>
          <w:sz w:val="24"/>
          <w:szCs w:val="24"/>
        </w:rPr>
        <w:t xml:space="preserve">practices (Morton </w:t>
      </w:r>
      <w:r w:rsidR="00D82583" w:rsidRPr="00D02C3E">
        <w:rPr>
          <w:sz w:val="24"/>
          <w:szCs w:val="24"/>
        </w:rPr>
        <w:t>e</w:t>
      </w:r>
      <w:r w:rsidR="00FB511B" w:rsidRPr="00D02C3E">
        <w:rPr>
          <w:sz w:val="24"/>
          <w:szCs w:val="24"/>
        </w:rPr>
        <w:t>t al</w:t>
      </w:r>
      <w:r w:rsidR="00D82583" w:rsidRPr="00D02C3E">
        <w:rPr>
          <w:sz w:val="24"/>
          <w:szCs w:val="24"/>
        </w:rPr>
        <w:t>, 2</w:t>
      </w:r>
      <w:r w:rsidR="00FB511B" w:rsidRPr="00D02C3E">
        <w:rPr>
          <w:sz w:val="24"/>
          <w:szCs w:val="24"/>
        </w:rPr>
        <w:t>013). That</w:t>
      </w:r>
      <w:r w:rsidR="00FB511B" w:rsidRPr="003A24A5">
        <w:rPr>
          <w:sz w:val="24"/>
          <w:szCs w:val="24"/>
        </w:rPr>
        <w:t xml:space="preserve"> study </w:t>
      </w:r>
      <w:r w:rsidRPr="003A24A5">
        <w:rPr>
          <w:sz w:val="24"/>
          <w:szCs w:val="24"/>
        </w:rPr>
        <w:t xml:space="preserve">identified </w:t>
      </w:r>
      <w:r w:rsidRPr="003A24A5">
        <w:rPr>
          <w:sz w:val="24"/>
          <w:szCs w:val="24"/>
        </w:rPr>
        <w:lastRenderedPageBreak/>
        <w:t xml:space="preserve">801 </w:t>
      </w:r>
      <w:r w:rsidR="005413C5" w:rsidRPr="003A24A5">
        <w:rPr>
          <w:sz w:val="24"/>
          <w:szCs w:val="24"/>
        </w:rPr>
        <w:t xml:space="preserve">cases of </w:t>
      </w:r>
      <w:r w:rsidRPr="003A24A5">
        <w:rPr>
          <w:sz w:val="24"/>
          <w:szCs w:val="24"/>
        </w:rPr>
        <w:t>t-</w:t>
      </w:r>
      <w:r w:rsidR="00D82583" w:rsidRPr="003A24A5">
        <w:rPr>
          <w:sz w:val="24"/>
          <w:szCs w:val="24"/>
        </w:rPr>
        <w:t>MDS/</w:t>
      </w:r>
      <w:r w:rsidRPr="003A24A5">
        <w:rPr>
          <w:sz w:val="24"/>
          <w:szCs w:val="24"/>
        </w:rPr>
        <w:t>AML</w:t>
      </w:r>
      <w:r w:rsidR="00FB511B" w:rsidRPr="003A24A5">
        <w:rPr>
          <w:sz w:val="24"/>
          <w:szCs w:val="24"/>
        </w:rPr>
        <w:t>,</w:t>
      </w:r>
      <w:r w:rsidRPr="003A24A5">
        <w:rPr>
          <w:sz w:val="24"/>
          <w:szCs w:val="24"/>
        </w:rPr>
        <w:t xml:space="preserve"> </w:t>
      </w:r>
      <w:r w:rsidR="00FB511B" w:rsidRPr="003A24A5">
        <w:rPr>
          <w:sz w:val="24"/>
          <w:szCs w:val="24"/>
        </w:rPr>
        <w:t xml:space="preserve">a rate 4.7-fold higher than expected in the general population, </w:t>
      </w:r>
      <w:r w:rsidRPr="003A24A5">
        <w:rPr>
          <w:sz w:val="24"/>
          <w:szCs w:val="24"/>
        </w:rPr>
        <w:t>with nearly half occurring after breast cancer or non-Hodgkin lymphoma.</w:t>
      </w:r>
      <w:r w:rsidR="00FB511B" w:rsidRPr="003A24A5">
        <w:rPr>
          <w:sz w:val="24"/>
          <w:szCs w:val="24"/>
        </w:rPr>
        <w:t xml:space="preserve"> </w:t>
      </w:r>
      <w:r w:rsidR="00CB7D6A">
        <w:rPr>
          <w:sz w:val="24"/>
          <w:szCs w:val="24"/>
        </w:rPr>
        <w:t xml:space="preserve"> </w:t>
      </w:r>
      <w:r w:rsidR="00FB511B" w:rsidRPr="003A24A5">
        <w:rPr>
          <w:sz w:val="24"/>
          <w:szCs w:val="24"/>
        </w:rPr>
        <w:t>Over the study period (1975-2008), t-</w:t>
      </w:r>
      <w:r w:rsidR="00D82583" w:rsidRPr="003A24A5">
        <w:rPr>
          <w:sz w:val="24"/>
          <w:szCs w:val="24"/>
        </w:rPr>
        <w:t>MDS/</w:t>
      </w:r>
      <w:r w:rsidR="00FB511B" w:rsidRPr="003A24A5">
        <w:rPr>
          <w:sz w:val="24"/>
          <w:szCs w:val="24"/>
        </w:rPr>
        <w:t xml:space="preserve">AML risks </w:t>
      </w:r>
      <w:r w:rsidR="003A24A5">
        <w:rPr>
          <w:sz w:val="24"/>
          <w:szCs w:val="24"/>
        </w:rPr>
        <w:t xml:space="preserve">following treatment of </w:t>
      </w:r>
      <w:r w:rsidR="00FB511B" w:rsidRPr="003A24A5">
        <w:rPr>
          <w:sz w:val="24"/>
          <w:szCs w:val="24"/>
        </w:rPr>
        <w:t xml:space="preserve">NHL </w:t>
      </w:r>
      <w:r w:rsidR="00CB7D6A">
        <w:rPr>
          <w:sz w:val="24"/>
          <w:szCs w:val="24"/>
        </w:rPr>
        <w:t xml:space="preserve">rose steadily, </w:t>
      </w:r>
      <w:r w:rsidR="00FB511B" w:rsidRPr="003A24A5">
        <w:rPr>
          <w:sz w:val="24"/>
          <w:szCs w:val="24"/>
        </w:rPr>
        <w:t>but</w:t>
      </w:r>
      <w:r w:rsidRPr="003A24A5">
        <w:rPr>
          <w:sz w:val="24"/>
          <w:szCs w:val="24"/>
        </w:rPr>
        <w:t xml:space="preserve"> declined</w:t>
      </w:r>
      <w:r w:rsidR="00CB7D6A">
        <w:rPr>
          <w:sz w:val="24"/>
          <w:szCs w:val="24"/>
        </w:rPr>
        <w:t xml:space="preserve"> over the calendar year period following treatment of </w:t>
      </w:r>
      <w:r w:rsidRPr="003A24A5">
        <w:rPr>
          <w:sz w:val="24"/>
          <w:szCs w:val="24"/>
        </w:rPr>
        <w:t>ovarian cancer and multiple myeloma.</w:t>
      </w:r>
      <w:r w:rsidR="003546A8" w:rsidRPr="003A24A5">
        <w:rPr>
          <w:sz w:val="24"/>
          <w:szCs w:val="24"/>
        </w:rPr>
        <w:t xml:space="preserve">  </w:t>
      </w:r>
      <w:proofErr w:type="gramStart"/>
      <w:r w:rsidRPr="003A24A5">
        <w:rPr>
          <w:sz w:val="24"/>
          <w:szCs w:val="24"/>
        </w:rPr>
        <w:t>t-</w:t>
      </w:r>
      <w:r w:rsidR="00D82583" w:rsidRPr="003A24A5">
        <w:rPr>
          <w:sz w:val="24"/>
          <w:szCs w:val="24"/>
        </w:rPr>
        <w:t>MDS/</w:t>
      </w:r>
      <w:r w:rsidRPr="003A24A5">
        <w:rPr>
          <w:sz w:val="24"/>
          <w:szCs w:val="24"/>
        </w:rPr>
        <w:t>AML</w:t>
      </w:r>
      <w:proofErr w:type="gramEnd"/>
      <w:r w:rsidRPr="003A24A5">
        <w:rPr>
          <w:sz w:val="24"/>
          <w:szCs w:val="24"/>
        </w:rPr>
        <w:t xml:space="preserve"> rates were highest during 1975-78 after treatment of primary breast cancer and Hodgkin lymphoma, then declined during the 1980s, followed by modest increases in the 1990s.  Risks for t-</w:t>
      </w:r>
      <w:r w:rsidR="003A24A5" w:rsidRPr="003A24A5">
        <w:rPr>
          <w:sz w:val="24"/>
          <w:szCs w:val="24"/>
        </w:rPr>
        <w:t>MDS/</w:t>
      </w:r>
      <w:r w:rsidRPr="003A24A5">
        <w:rPr>
          <w:sz w:val="24"/>
          <w:szCs w:val="24"/>
        </w:rPr>
        <w:t xml:space="preserve">AML were highest among those treated </w:t>
      </w:r>
      <w:r w:rsidR="00CB7D6A">
        <w:rPr>
          <w:sz w:val="24"/>
          <w:szCs w:val="24"/>
        </w:rPr>
        <w:t xml:space="preserve">with chemotherapy for primary cancers </w:t>
      </w:r>
      <w:r w:rsidRPr="003A24A5">
        <w:rPr>
          <w:sz w:val="24"/>
          <w:szCs w:val="24"/>
        </w:rPr>
        <w:t>at younger ages, although elevated risks were apparent regardless of age at treatment.</w:t>
      </w:r>
      <w:r w:rsidR="003546A8" w:rsidRPr="003A24A5">
        <w:rPr>
          <w:sz w:val="24"/>
          <w:szCs w:val="24"/>
        </w:rPr>
        <w:t xml:space="preserve">  </w:t>
      </w:r>
      <w:r w:rsidRPr="003A24A5">
        <w:rPr>
          <w:sz w:val="24"/>
          <w:szCs w:val="24"/>
        </w:rPr>
        <w:t>Excess absolute risks of</w:t>
      </w:r>
      <w:r w:rsidR="00CB7D6A">
        <w:rPr>
          <w:sz w:val="24"/>
          <w:szCs w:val="24"/>
        </w:rPr>
        <w:t xml:space="preserve"> </w:t>
      </w:r>
      <w:r w:rsidRPr="003A24A5">
        <w:rPr>
          <w:sz w:val="24"/>
          <w:szCs w:val="24"/>
        </w:rPr>
        <w:t>t-</w:t>
      </w:r>
      <w:r w:rsidR="003A24A5" w:rsidRPr="003A24A5">
        <w:rPr>
          <w:sz w:val="24"/>
          <w:szCs w:val="24"/>
        </w:rPr>
        <w:t>MDS/</w:t>
      </w:r>
      <w:r w:rsidRPr="003A24A5">
        <w:rPr>
          <w:sz w:val="24"/>
          <w:szCs w:val="24"/>
        </w:rPr>
        <w:t>AML were highest fo</w:t>
      </w:r>
      <w:r w:rsidR="00CB7D6A">
        <w:rPr>
          <w:sz w:val="24"/>
          <w:szCs w:val="24"/>
        </w:rPr>
        <w:t xml:space="preserve">llowing treatment of </w:t>
      </w:r>
      <w:r w:rsidRPr="003A24A5">
        <w:rPr>
          <w:sz w:val="24"/>
          <w:szCs w:val="24"/>
        </w:rPr>
        <w:t>Hodgkin lymphoma and</w:t>
      </w:r>
      <w:r w:rsidR="00CB7D6A">
        <w:rPr>
          <w:sz w:val="24"/>
          <w:szCs w:val="24"/>
        </w:rPr>
        <w:t xml:space="preserve"> of</w:t>
      </w:r>
      <w:r w:rsidRPr="003A24A5">
        <w:rPr>
          <w:sz w:val="24"/>
          <w:szCs w:val="24"/>
        </w:rPr>
        <w:t xml:space="preserve"> multiple myelom</w:t>
      </w:r>
      <w:r w:rsidR="00FB511B" w:rsidRPr="003A24A5">
        <w:rPr>
          <w:sz w:val="24"/>
          <w:szCs w:val="24"/>
        </w:rPr>
        <w:t>a</w:t>
      </w:r>
      <w:r w:rsidRPr="003A24A5">
        <w:rPr>
          <w:sz w:val="24"/>
          <w:szCs w:val="24"/>
        </w:rPr>
        <w:t>; intermediate fo</w:t>
      </w:r>
      <w:r w:rsidR="00CB7D6A">
        <w:rPr>
          <w:sz w:val="24"/>
          <w:szCs w:val="24"/>
        </w:rPr>
        <w:t xml:space="preserve">llowing treatment of </w:t>
      </w:r>
      <w:r w:rsidRPr="003A24A5">
        <w:rPr>
          <w:sz w:val="24"/>
          <w:szCs w:val="24"/>
        </w:rPr>
        <w:t>lung and ovarian cancers and non-Hodgkin lymphoma; and lowest after</w:t>
      </w:r>
      <w:r w:rsidR="00CB7D6A">
        <w:rPr>
          <w:sz w:val="24"/>
          <w:szCs w:val="24"/>
        </w:rPr>
        <w:t xml:space="preserve"> treatment of </w:t>
      </w:r>
      <w:r w:rsidRPr="003A24A5">
        <w:rPr>
          <w:sz w:val="24"/>
          <w:szCs w:val="24"/>
        </w:rPr>
        <w:t>breast cancer.  Combination chemotherapy with radiotherapy non-significantly increased risks of t-</w:t>
      </w:r>
      <w:r w:rsidR="003A24A5" w:rsidRPr="003A24A5">
        <w:rPr>
          <w:sz w:val="24"/>
          <w:szCs w:val="24"/>
        </w:rPr>
        <w:t>MDS/</w:t>
      </w:r>
      <w:r w:rsidRPr="003A24A5">
        <w:rPr>
          <w:sz w:val="24"/>
          <w:szCs w:val="24"/>
        </w:rPr>
        <w:t>AML after treatment of cancers of the lung, breast, and ovary, but not any of the lymphoproliferative malignancies.</w:t>
      </w:r>
      <w:r w:rsidR="003A24A5">
        <w:t xml:space="preserve">  </w:t>
      </w:r>
      <w:r w:rsidR="00CB7D6A">
        <w:t>Th</w:t>
      </w:r>
      <w:r w:rsidR="003A24A5" w:rsidRPr="003A24A5">
        <w:rPr>
          <w:sz w:val="24"/>
          <w:szCs w:val="24"/>
        </w:rPr>
        <w:t xml:space="preserve">e 2008 WHO classification removed the distinction </w:t>
      </w:r>
      <w:r w:rsidR="003A24A5">
        <w:rPr>
          <w:sz w:val="24"/>
          <w:szCs w:val="24"/>
        </w:rPr>
        <w:t>between alkylating agent-related and topoisomerase II inhibitor-</w:t>
      </w:r>
      <w:r w:rsidR="003A24A5" w:rsidRPr="003A24A5">
        <w:rPr>
          <w:sz w:val="24"/>
          <w:szCs w:val="24"/>
        </w:rPr>
        <w:t xml:space="preserve">related </w:t>
      </w:r>
      <w:r w:rsidR="003A24A5">
        <w:rPr>
          <w:sz w:val="24"/>
          <w:szCs w:val="24"/>
        </w:rPr>
        <w:t>t-MDS/AML</w:t>
      </w:r>
      <w:r w:rsidR="00CB7D6A">
        <w:rPr>
          <w:sz w:val="24"/>
          <w:szCs w:val="24"/>
        </w:rPr>
        <w:t xml:space="preserve">, but for etiologic </w:t>
      </w:r>
      <w:proofErr w:type="gramStart"/>
      <w:r w:rsidR="00CB7D6A">
        <w:rPr>
          <w:sz w:val="24"/>
          <w:szCs w:val="24"/>
        </w:rPr>
        <w:t xml:space="preserve">purposes  </w:t>
      </w:r>
      <w:r w:rsidR="003A24A5">
        <w:rPr>
          <w:sz w:val="24"/>
          <w:szCs w:val="24"/>
        </w:rPr>
        <w:t>the</w:t>
      </w:r>
      <w:proofErr w:type="gramEnd"/>
      <w:r w:rsidR="003A24A5">
        <w:rPr>
          <w:sz w:val="24"/>
          <w:szCs w:val="24"/>
        </w:rPr>
        <w:t xml:space="preserve"> literature on t-MDS/AML </w:t>
      </w:r>
      <w:r w:rsidR="00CB7D6A">
        <w:rPr>
          <w:sz w:val="24"/>
          <w:szCs w:val="24"/>
        </w:rPr>
        <w:t xml:space="preserve">risks </w:t>
      </w:r>
      <w:r w:rsidR="003A24A5">
        <w:rPr>
          <w:sz w:val="24"/>
          <w:szCs w:val="24"/>
        </w:rPr>
        <w:t xml:space="preserve">associated with </w:t>
      </w:r>
      <w:r w:rsidR="00CB7D6A">
        <w:rPr>
          <w:sz w:val="24"/>
          <w:szCs w:val="24"/>
        </w:rPr>
        <w:t xml:space="preserve">these two categories of chemotherapy is discussed separately below. </w:t>
      </w:r>
    </w:p>
    <w:p w:rsidR="00CB7D6A" w:rsidRPr="0007229F" w:rsidRDefault="00CB7D6A" w:rsidP="00CB7D6A">
      <w:pPr>
        <w:pStyle w:val="CommentText"/>
        <w:spacing w:line="480" w:lineRule="auto"/>
      </w:pPr>
    </w:p>
    <w:p w:rsidR="00A841DA"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Pr>
          <w:b/>
          <w:i/>
          <w:color w:val="0070C0"/>
        </w:rPr>
        <w:t xml:space="preserve">&lt;4&gt; </w:t>
      </w:r>
      <w:r w:rsidR="00A841DA" w:rsidRPr="0007229F">
        <w:rPr>
          <w:b/>
          <w:i/>
          <w:color w:val="0070C0"/>
        </w:rPr>
        <w:t xml:space="preserve">Alkylating agents </w:t>
      </w:r>
    </w:p>
    <w:p w:rsidR="00A841DA" w:rsidRPr="00DC039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roofErr w:type="gramStart"/>
      <w:r w:rsidRPr="0007229F">
        <w:t>t-AML</w:t>
      </w:r>
      <w:proofErr w:type="gramEnd"/>
      <w:r w:rsidRPr="0007229F">
        <w:t xml:space="preserve"> associated with alkylating agents generally occurs as a result of damage to DNA by methylation of DNA inter-strand crosslink formation.  The main </w:t>
      </w:r>
      <w:proofErr w:type="spellStart"/>
      <w:r w:rsidRPr="0007229F">
        <w:t>methylating</w:t>
      </w:r>
      <w:proofErr w:type="spellEnd"/>
      <w:r w:rsidRPr="0007229F">
        <w:t xml:space="preserve"> forms of alkylating agents include </w:t>
      </w:r>
      <w:proofErr w:type="spellStart"/>
      <w:r w:rsidRPr="0007229F">
        <w:t>procarbazine</w:t>
      </w:r>
      <w:proofErr w:type="spellEnd"/>
      <w:r w:rsidRPr="0007229F">
        <w:t xml:space="preserve">, </w:t>
      </w:r>
      <w:proofErr w:type="spellStart"/>
      <w:r w:rsidRPr="0007229F">
        <w:t>dacarbazine</w:t>
      </w:r>
      <w:proofErr w:type="spellEnd"/>
      <w:r w:rsidRPr="0007229F">
        <w:t xml:space="preserve">, and </w:t>
      </w:r>
      <w:proofErr w:type="spellStart"/>
      <w:r w:rsidRPr="0007229F">
        <w:t>temozolomide</w:t>
      </w:r>
      <w:proofErr w:type="spellEnd"/>
      <w:r w:rsidRPr="0007229F">
        <w:t xml:space="preserve"> </w:t>
      </w:r>
      <w:r w:rsidRPr="00D02C3E">
        <w:t xml:space="preserve">(Leone </w:t>
      </w:r>
      <w:r w:rsidR="00CB7D6A" w:rsidRPr="00D02C3E">
        <w:t xml:space="preserve">et al, </w:t>
      </w:r>
      <w:r w:rsidR="00D02C3E" w:rsidRPr="00D02C3E">
        <w:t>2010</w:t>
      </w:r>
      <w:r w:rsidRPr="00D02C3E">
        <w:t>).</w:t>
      </w:r>
      <w:r w:rsidRPr="0007229F">
        <w:t xml:space="preserve">  </w:t>
      </w:r>
      <w:proofErr w:type="spellStart"/>
      <w:r w:rsidRPr="0007229F">
        <w:t>Nitrosoureas</w:t>
      </w:r>
      <w:proofErr w:type="spellEnd"/>
      <w:r w:rsidRPr="0007229F">
        <w:t xml:space="preserve"> and </w:t>
      </w:r>
      <w:proofErr w:type="spellStart"/>
      <w:r w:rsidRPr="0007229F">
        <w:t>procarbazine</w:t>
      </w:r>
      <w:proofErr w:type="spellEnd"/>
      <w:r w:rsidRPr="0007229F">
        <w:t xml:space="preserve"> are associated </w:t>
      </w:r>
      <w:proofErr w:type="gramStart"/>
      <w:r w:rsidRPr="0007229F">
        <w:t>with a high risk</w:t>
      </w:r>
      <w:r w:rsidR="00CB7D6A">
        <w:t>s</w:t>
      </w:r>
      <w:proofErr w:type="gramEnd"/>
      <w:r w:rsidRPr="0007229F">
        <w:t xml:space="preserve"> of t-</w:t>
      </w:r>
      <w:r w:rsidR="00CB7D6A">
        <w:t>MDS/</w:t>
      </w:r>
      <w:r w:rsidRPr="0007229F">
        <w:t xml:space="preserve">AML. </w:t>
      </w:r>
      <w:r w:rsidR="00AF0BF2">
        <w:t xml:space="preserve"> For example, patients with Hodgkin lymphoma treated with MOPP (nitrogen mustard, vincristine, </w:t>
      </w:r>
      <w:proofErr w:type="spellStart"/>
      <w:r w:rsidR="00AF0BF2">
        <w:t>procarbazine</w:t>
      </w:r>
      <w:proofErr w:type="spellEnd"/>
      <w:r w:rsidR="00AF0BF2">
        <w:t xml:space="preserve"> and prednisone) had an absolute risk of developing t-MDS/AML of 3.4% compared with 1.3% for </w:t>
      </w:r>
      <w:r w:rsidR="00AF0BF2">
        <w:lastRenderedPageBreak/>
        <w:t xml:space="preserve">Hodgkin lymphoma patients treated with ABVD (doxorubicin, </w:t>
      </w:r>
      <w:proofErr w:type="spellStart"/>
      <w:r w:rsidR="00AF0BF2">
        <w:t>bleomycin</w:t>
      </w:r>
      <w:proofErr w:type="spellEnd"/>
      <w:r w:rsidR="00AF0BF2">
        <w:t xml:space="preserve">, vinblastine, and </w:t>
      </w:r>
      <w:proofErr w:type="spellStart"/>
      <w:r w:rsidR="00AF0BF2">
        <w:t>dacarbazine</w:t>
      </w:r>
      <w:proofErr w:type="spellEnd"/>
      <w:r w:rsidR="00AF0BF2">
        <w:t xml:space="preserve">), a regimen not including </w:t>
      </w:r>
      <w:proofErr w:type="spellStart"/>
      <w:r w:rsidR="00AF0BF2">
        <w:t>procarbazine</w:t>
      </w:r>
      <w:proofErr w:type="spellEnd"/>
      <w:r w:rsidR="00AF0BF2">
        <w:t xml:space="preserve">. </w:t>
      </w:r>
      <w:r w:rsidRPr="0007229F">
        <w:t xml:space="preserve"> </w:t>
      </w:r>
      <w:proofErr w:type="spellStart"/>
      <w:r w:rsidRPr="0007229F">
        <w:t>Busulfan</w:t>
      </w:r>
      <w:proofErr w:type="spellEnd"/>
      <w:r w:rsidRPr="0007229F">
        <w:t xml:space="preserve"> and </w:t>
      </w:r>
      <w:proofErr w:type="spellStart"/>
      <w:r w:rsidRPr="0007229F">
        <w:t>melphalan</w:t>
      </w:r>
      <w:proofErr w:type="spellEnd"/>
      <w:r w:rsidRPr="0007229F">
        <w:t xml:space="preserve"> are linked with higher risk of t-AML than cyclophosphamide</w:t>
      </w:r>
      <w:r w:rsidR="001F009E">
        <w:t xml:space="preserve">.  As a result, cyclophosphamide has replaced </w:t>
      </w:r>
      <w:proofErr w:type="spellStart"/>
      <w:r w:rsidR="001F009E">
        <w:t>busulfan</w:t>
      </w:r>
      <w:proofErr w:type="spellEnd"/>
      <w:r w:rsidR="001F009E">
        <w:t xml:space="preserve"> and </w:t>
      </w:r>
      <w:proofErr w:type="spellStart"/>
      <w:r w:rsidR="001F009E">
        <w:t>melphalan</w:t>
      </w:r>
      <w:proofErr w:type="spellEnd"/>
      <w:r w:rsidR="001F009E">
        <w:t xml:space="preserve"> in several treatment regimens</w:t>
      </w:r>
      <w:r w:rsidRPr="0007229F">
        <w:t xml:space="preserve">.  Pathogenesis is frequently characterized by a preleukemic phase, tri-lineage dysplasia, and cytogenetic abnormalities involving monosomy of chromosome 5 or deletion of 5q and/or monosomy of chromosome 7 or deletion of 7q.  t-MDS or t-AML cases with monosomy of chromosome 17 or deletion of 17p, </w:t>
      </w:r>
      <w:proofErr w:type="spellStart"/>
      <w:r w:rsidRPr="0007229F">
        <w:t>dicentric</w:t>
      </w:r>
      <w:proofErr w:type="spellEnd"/>
      <w:r w:rsidRPr="0007229F">
        <w:t xml:space="preserve"> chromosomes, duplication or amplification of chromosome band 11q23 and other </w:t>
      </w:r>
      <w:proofErr w:type="spellStart"/>
      <w:r w:rsidRPr="0007229F">
        <w:t>karyotypic</w:t>
      </w:r>
      <w:proofErr w:type="spellEnd"/>
      <w:r w:rsidRPr="0007229F">
        <w:t xml:space="preserve"> abnormalities, but without abnormalities of chromosome 5 often have methylation of the </w:t>
      </w:r>
      <w:r w:rsidR="0016527B" w:rsidRPr="0016527B">
        <w:rPr>
          <w:i/>
        </w:rPr>
        <w:t>CDKN4B</w:t>
      </w:r>
      <w:r w:rsidRPr="0007229F">
        <w:t xml:space="preserve"> gene promoter and somatic mutations of </w:t>
      </w:r>
      <w:r w:rsidRPr="00DC039A">
        <w:rPr>
          <w:i/>
        </w:rPr>
        <w:t>RUNX1</w:t>
      </w:r>
      <w:r w:rsidRPr="00DC039A">
        <w:t xml:space="preserve"> (Leone </w:t>
      </w:r>
      <w:r w:rsidR="00AF0BF2" w:rsidRPr="00DC039A">
        <w:t>et al,</w:t>
      </w:r>
      <w:r w:rsidR="00DC039A" w:rsidRPr="00DC039A">
        <w:t xml:space="preserve"> 2010</w:t>
      </w:r>
      <w:r w:rsidRPr="00DC039A">
        <w:t>).</w:t>
      </w:r>
      <w:r w:rsidR="003546A8" w:rsidRPr="00DC039A">
        <w:t xml:space="preserve">  </w:t>
      </w:r>
      <w:proofErr w:type="gramStart"/>
      <w:r w:rsidRPr="00DC039A">
        <w:t>t-MDS</w:t>
      </w:r>
      <w:proofErr w:type="gramEnd"/>
      <w:r w:rsidRPr="00DC039A">
        <w:t xml:space="preserve"> and t-AML have been reported subsequent to treatment of Hodgkin lymphoma, non-Hodgkin lymphoma, multiple myeloma, polycythemia vera, and breast, ovarian, and testicular cancers with alkylating agents. Typically, t-AML </w:t>
      </w:r>
      <w:proofErr w:type="gramStart"/>
      <w:r w:rsidRPr="00DC039A">
        <w:t>occurs  5</w:t>
      </w:r>
      <w:proofErr w:type="gramEnd"/>
      <w:r w:rsidRPr="00DC039A">
        <w:t>-7 years following treatment</w:t>
      </w:r>
      <w:r w:rsidR="006E0761" w:rsidRPr="00DC039A">
        <w:t>,</w:t>
      </w:r>
      <w:r w:rsidRPr="00DC039A">
        <w:t xml:space="preserve"> and risk is related to cumulative alkylating drug dose.</w:t>
      </w:r>
    </w:p>
    <w:p w:rsidR="00A841DA" w:rsidRPr="00DC039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DC039A"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sidRPr="00DC039A">
        <w:rPr>
          <w:b/>
          <w:i/>
          <w:color w:val="0070C0"/>
        </w:rPr>
        <w:t xml:space="preserve">&lt;4&gt; </w:t>
      </w:r>
      <w:r w:rsidR="00A841DA" w:rsidRPr="00DC039A">
        <w:rPr>
          <w:b/>
          <w:i/>
          <w:color w:val="0070C0"/>
        </w:rPr>
        <w:t>Topoisomerase inhibitors</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DC039A">
        <w:t>Topoisomerase II inhibitors that bind to the enzyme/DNA complex at the strand cleavage stage of the topoisomerase reaction have been linked with elevated risk of t-AML (</w:t>
      </w:r>
      <w:proofErr w:type="spellStart"/>
      <w:r w:rsidRPr="00DC039A">
        <w:t>Nitiss</w:t>
      </w:r>
      <w:proofErr w:type="spellEnd"/>
      <w:r w:rsidR="001F009E" w:rsidRPr="00DC039A">
        <w:t xml:space="preserve">, </w:t>
      </w:r>
      <w:r w:rsidRPr="00DC039A">
        <w:t>2009</w:t>
      </w:r>
      <w:r w:rsidRPr="0007229F">
        <w:t xml:space="preserve">).  As a result of blockage of the enzyme reaction, topoisomerase II inhibitors may leave DNA with a permanent DNA strand break. Both the anti-neoplastic effect and the leukemogenic effect of topoisomerase II inhibitors are due to chromosome translocation.  Drugs that interact with topoisomerase II include epipodophyllotoxins that intercalate (such as doxorubicin) and those that don’t intercalate (such as </w:t>
      </w:r>
      <w:proofErr w:type="spellStart"/>
      <w:r w:rsidRPr="0007229F">
        <w:t>etoposide</w:t>
      </w:r>
      <w:proofErr w:type="spellEnd"/>
      <w:r w:rsidRPr="0007229F">
        <w:t xml:space="preserve"> and </w:t>
      </w:r>
      <w:proofErr w:type="spellStart"/>
      <w:r w:rsidRPr="0007229F">
        <w:t>teniposide</w:t>
      </w:r>
      <w:proofErr w:type="spellEnd"/>
      <w:r w:rsidRPr="0007229F">
        <w:t xml:space="preserve">).  </w:t>
      </w:r>
      <w:r w:rsidR="006E0761">
        <w:t xml:space="preserve">With the more recent widespread </w:t>
      </w:r>
      <w:r w:rsidR="006E0761">
        <w:lastRenderedPageBreak/>
        <w:t xml:space="preserve">introduction of topoisomerase II inhibitors, </w:t>
      </w:r>
      <w:r w:rsidRPr="0007229F">
        <w:t xml:space="preserve">including </w:t>
      </w:r>
      <w:proofErr w:type="spellStart"/>
      <w:r w:rsidRPr="0007229F">
        <w:t>anthracyclines</w:t>
      </w:r>
      <w:proofErr w:type="spellEnd"/>
      <w:r w:rsidRPr="0007229F">
        <w:t xml:space="preserve">, </w:t>
      </w:r>
      <w:proofErr w:type="spellStart"/>
      <w:r w:rsidRPr="0007229F">
        <w:t>anthracenedione</w:t>
      </w:r>
      <w:proofErr w:type="spellEnd"/>
      <w:r w:rsidRPr="0007229F">
        <w:t xml:space="preserve">, and </w:t>
      </w:r>
      <w:proofErr w:type="spellStart"/>
      <w:r w:rsidRPr="0007229F">
        <w:t>bisdioxopiperazine</w:t>
      </w:r>
      <w:proofErr w:type="spellEnd"/>
      <w:r w:rsidRPr="0007229F">
        <w:t xml:space="preserve"> </w:t>
      </w:r>
      <w:proofErr w:type="spellStart"/>
      <w:r w:rsidRPr="0007229F">
        <w:t>derivatitives</w:t>
      </w:r>
      <w:proofErr w:type="spellEnd"/>
      <w:r w:rsidR="006E0761">
        <w:t>, elevated risks of t-AML have been observed</w:t>
      </w:r>
      <w:r w:rsidRPr="0007229F">
        <w:t>.  The resultant t-AML is generally not preceded by MDS, develops after a shorter latency period (median latency typically 2-3 years)</w:t>
      </w:r>
      <w:proofErr w:type="gramStart"/>
      <w:r w:rsidRPr="0007229F">
        <w:t>,  and</w:t>
      </w:r>
      <w:proofErr w:type="gramEnd"/>
      <w:r w:rsidRPr="0007229F">
        <w:t xml:space="preserve"> has different cytogenetic abnormalities, in particular balanced translocations involving the </w:t>
      </w:r>
      <w:r w:rsidRPr="0007229F">
        <w:rPr>
          <w:i/>
        </w:rPr>
        <w:t>MLL</w:t>
      </w:r>
      <w:r w:rsidRPr="0007229F">
        <w:t xml:space="preserve"> gene on chromosome </w:t>
      </w:r>
      <w:r w:rsidRPr="00822682">
        <w:t>band 11q23 (Cowell et al</w:t>
      </w:r>
      <w:r w:rsidR="001F009E" w:rsidRPr="00822682">
        <w:t xml:space="preserve">, </w:t>
      </w:r>
      <w:r w:rsidRPr="00822682">
        <w:t>2012).</w:t>
      </w:r>
      <w:r w:rsidR="003546A8">
        <w:t xml:space="preserve">  </w:t>
      </w:r>
      <w:r w:rsidR="009E52C5" w:rsidRPr="0007229F">
        <w:t xml:space="preserve">Most </w:t>
      </w:r>
      <w:r w:rsidR="009E52C5" w:rsidRPr="0007229F">
        <w:rPr>
          <w:i/>
        </w:rPr>
        <w:t>MLL</w:t>
      </w:r>
      <w:r w:rsidR="009E52C5" w:rsidRPr="0007229F">
        <w:t xml:space="preserve"> rearrangements are reciprocal translocations with many different partner genes including </w:t>
      </w:r>
      <w:proofErr w:type="gramStart"/>
      <w:r w:rsidR="009E52C5" w:rsidRPr="0007229F">
        <w:t>t(</w:t>
      </w:r>
      <w:proofErr w:type="gramEnd"/>
      <w:r w:rsidR="009E52C5" w:rsidRPr="0007229F">
        <w:t>9;11) or t(4:11); others include internal duplications, deletions or inversions.</w:t>
      </w:r>
      <w:r w:rsidR="009E52C5">
        <w:t xml:space="preserve">  </w:t>
      </w:r>
      <w:r w:rsidR="006E0761">
        <w:t xml:space="preserve">Questions about the </w:t>
      </w:r>
      <w:r w:rsidRPr="0007229F">
        <w:t xml:space="preserve">relationship between cumulative dose </w:t>
      </w:r>
      <w:r w:rsidR="00857A44">
        <w:t>and</w:t>
      </w:r>
      <w:r w:rsidR="00857A44" w:rsidRPr="0007229F">
        <w:t xml:space="preserve"> </w:t>
      </w:r>
      <w:r w:rsidRPr="0007229F">
        <w:t xml:space="preserve">frequency of treatment with epipodophyllotoxins </w:t>
      </w:r>
      <w:r w:rsidR="00857A44">
        <w:t>with</w:t>
      </w:r>
      <w:r w:rsidR="00857A44" w:rsidRPr="0007229F">
        <w:t xml:space="preserve"> </w:t>
      </w:r>
      <w:r w:rsidRPr="0007229F">
        <w:t>risk of t-AML</w:t>
      </w:r>
      <w:r w:rsidR="00857A44">
        <w:t xml:space="preserve"> remain</w:t>
      </w:r>
      <w:r w:rsidR="006E0761">
        <w:t xml:space="preserve">, </w:t>
      </w:r>
      <w:r w:rsidR="00857A44">
        <w:t>as</w:t>
      </w:r>
      <w:r w:rsidR="006E0761">
        <w:t xml:space="preserve"> some previous studies </w:t>
      </w:r>
      <w:r w:rsidR="00857A44">
        <w:t xml:space="preserve">were </w:t>
      </w:r>
      <w:r w:rsidR="006E0761">
        <w:t xml:space="preserve">limited by the </w:t>
      </w:r>
      <w:r w:rsidR="00857A44">
        <w:t>use of chemotherapeutic regimens that include both topoisomerase II inhibitors and alkylating agents</w:t>
      </w:r>
      <w:r w:rsidRPr="0007229F">
        <w:t xml:space="preserve">. Risks appear to be higher among those treated at younger ages.  The resulting treatment-related leukemias may be myeloid (with the partner gene of </w:t>
      </w:r>
      <w:r w:rsidRPr="0007229F">
        <w:rPr>
          <w:i/>
        </w:rPr>
        <w:t>MLL</w:t>
      </w:r>
      <w:r w:rsidRPr="0007229F">
        <w:t xml:space="preserve"> being chromosome 9) or lymphoid (with the partner gene being chromosome 4) in lineage; studies of gene expression profiles suggest that the leukemia originates within an undifferentiated hematopoietic stem cell.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Pr>
          <w:b/>
          <w:i/>
          <w:color w:val="0070C0"/>
        </w:rPr>
        <w:t xml:space="preserve">&lt;4&gt; </w:t>
      </w:r>
      <w:proofErr w:type="gramStart"/>
      <w:r w:rsidR="00A841DA" w:rsidRPr="0007229F">
        <w:rPr>
          <w:b/>
          <w:i/>
          <w:color w:val="0070C0"/>
        </w:rPr>
        <w:t>Other</w:t>
      </w:r>
      <w:proofErr w:type="gramEnd"/>
      <w:r w:rsidR="00A841DA" w:rsidRPr="0007229F">
        <w:rPr>
          <w:b/>
          <w:i/>
          <w:color w:val="0070C0"/>
        </w:rPr>
        <w:t xml:space="preserve"> chemotherapy agents used to treat cancer</w:t>
      </w:r>
    </w:p>
    <w:p w:rsidR="00A841DA" w:rsidRPr="00232CC3" w:rsidRDefault="00B47556"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Platinum agents (e.g., cisplatin, carboplatin, </w:t>
      </w:r>
      <w:proofErr w:type="spellStart"/>
      <w:r>
        <w:t>oxaliplatin</w:t>
      </w:r>
      <w:proofErr w:type="spellEnd"/>
      <w:r>
        <w:t xml:space="preserve">) are similar to alkylating agents in their mechanisms of action and resistance with the exception that they do not alkylate DNA but rather form covalent metal </w:t>
      </w:r>
      <w:r w:rsidRPr="00093E43">
        <w:t>adducts with DNA (</w:t>
      </w:r>
      <w:proofErr w:type="spellStart"/>
      <w:r w:rsidR="001F009E" w:rsidRPr="00093E43">
        <w:t>Chabner</w:t>
      </w:r>
      <w:proofErr w:type="spellEnd"/>
      <w:r w:rsidR="001F009E" w:rsidRPr="00093E43">
        <w:t xml:space="preserve"> et al, 2011). </w:t>
      </w:r>
      <w:r w:rsidRPr="00093E43">
        <w:t xml:space="preserve"> </w:t>
      </w:r>
      <w:r w:rsidR="00A841DA" w:rsidRPr="00093E43">
        <w:t xml:space="preserve">Increasing doses of platinum-based chemotherapy for ovarian (Travis </w:t>
      </w:r>
      <w:r w:rsidR="008E3BB6" w:rsidRPr="00093E43">
        <w:t>e</w:t>
      </w:r>
      <w:r w:rsidR="00A841DA" w:rsidRPr="00093E43">
        <w:t>t al</w:t>
      </w:r>
      <w:r w:rsidR="008E3BB6" w:rsidRPr="00093E43">
        <w:t xml:space="preserve">, </w:t>
      </w:r>
      <w:r w:rsidR="00A841DA" w:rsidRPr="00093E43">
        <w:t>1999) and testicular cancers (Howard et al</w:t>
      </w:r>
      <w:r w:rsidR="008E3BB6" w:rsidRPr="00093E43">
        <w:t xml:space="preserve">, </w:t>
      </w:r>
      <w:r w:rsidR="00A841DA" w:rsidRPr="00093E43">
        <w:t>2008</w:t>
      </w:r>
      <w:r w:rsidR="00A841DA" w:rsidRPr="0007229F">
        <w:t xml:space="preserve">) have been quantitatively associated with increasing risks for t-AML. A 10-fold higher risk of t-MDS/AML has been observed in breast cancer patients treated with </w:t>
      </w:r>
      <w:proofErr w:type="spellStart"/>
      <w:r w:rsidR="00A841DA" w:rsidRPr="0007229F">
        <w:t>mitoxantrone</w:t>
      </w:r>
      <w:proofErr w:type="spellEnd"/>
      <w:r w:rsidR="00A841DA" w:rsidRPr="0007229F">
        <w:t xml:space="preserve"> and methotrexate or methotrexate </w:t>
      </w:r>
      <w:r w:rsidR="00A841DA" w:rsidRPr="00232CC3">
        <w:t xml:space="preserve">and </w:t>
      </w:r>
      <w:proofErr w:type="spellStart"/>
      <w:r w:rsidR="00A841DA" w:rsidRPr="00232CC3">
        <w:t>mitomycin</w:t>
      </w:r>
      <w:proofErr w:type="spellEnd"/>
      <w:r w:rsidR="00A841DA" w:rsidRPr="00232CC3">
        <w:t xml:space="preserve"> C (</w:t>
      </w:r>
      <w:proofErr w:type="spellStart"/>
      <w:r w:rsidR="00A841DA" w:rsidRPr="00232CC3">
        <w:t>Saso</w:t>
      </w:r>
      <w:proofErr w:type="spellEnd"/>
      <w:r w:rsidR="00A841DA" w:rsidRPr="00232CC3">
        <w:t xml:space="preserve"> et al</w:t>
      </w:r>
      <w:r w:rsidR="008E3BB6" w:rsidRPr="00232CC3">
        <w:t xml:space="preserve">, </w:t>
      </w:r>
      <w:r w:rsidR="00A841DA" w:rsidRPr="00232CC3">
        <w:t xml:space="preserve">2000). </w:t>
      </w:r>
    </w:p>
    <w:p w:rsidR="001F009E" w:rsidRPr="00232CC3" w:rsidRDefault="001F009E"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rPr>
      </w:pPr>
    </w:p>
    <w:p w:rsidR="00A841DA" w:rsidRPr="00232CC3"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i/>
        </w:rPr>
      </w:pPr>
      <w:r w:rsidRPr="00232CC3">
        <w:rPr>
          <w:b/>
          <w:i/>
          <w:color w:val="0070C0"/>
        </w:rPr>
        <w:t xml:space="preserve">&lt;4&gt; </w:t>
      </w:r>
      <w:r w:rsidR="00A841DA" w:rsidRPr="00232CC3">
        <w:rPr>
          <w:b/>
          <w:i/>
          <w:color w:val="0070C0"/>
        </w:rPr>
        <w:t>Antimetabolites for treatment of malignant and non-malignant conditions</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232CC3">
        <w:t>Antimetabolites</w:t>
      </w:r>
      <w:r w:rsidR="00ED2686" w:rsidRPr="00232CC3">
        <w:t xml:space="preserve">, including </w:t>
      </w:r>
      <w:r w:rsidR="00976293" w:rsidRPr="00232CC3">
        <w:t xml:space="preserve">methotrexate, </w:t>
      </w:r>
      <w:r w:rsidR="00ED2686" w:rsidRPr="00232CC3">
        <w:t>az</w:t>
      </w:r>
      <w:r w:rsidR="00976293" w:rsidRPr="00232CC3">
        <w:t>a</w:t>
      </w:r>
      <w:r w:rsidR="00ED2686" w:rsidRPr="00232CC3">
        <w:t xml:space="preserve">thioprine, 6-thioguanine, and </w:t>
      </w:r>
      <w:proofErr w:type="spellStart"/>
      <w:r w:rsidR="00ED2686" w:rsidRPr="00232CC3">
        <w:t>fludarabine</w:t>
      </w:r>
      <w:proofErr w:type="spellEnd"/>
      <w:r w:rsidR="00ED2686" w:rsidRPr="00232CC3">
        <w:t>,</w:t>
      </w:r>
      <w:r w:rsidRPr="00232CC3">
        <w:t xml:space="preserve"> are used for some cancer treatments, as </w:t>
      </w:r>
      <w:proofErr w:type="spellStart"/>
      <w:r w:rsidRPr="00232CC3">
        <w:t>immunosuppressants</w:t>
      </w:r>
      <w:proofErr w:type="spellEnd"/>
      <w:r w:rsidRPr="00232CC3">
        <w:t xml:space="preserve"> in autoimmune diseases, or in recipients of organ transplants, the latter often including combination treatment with</w:t>
      </w:r>
      <w:r w:rsidR="00ED2686" w:rsidRPr="00232CC3">
        <w:t xml:space="preserve"> </w:t>
      </w:r>
      <w:r w:rsidRPr="00232CC3">
        <w:t xml:space="preserve">cyclosporine A and </w:t>
      </w:r>
      <w:proofErr w:type="spellStart"/>
      <w:r w:rsidRPr="00232CC3">
        <w:t>steroids.The</w:t>
      </w:r>
      <w:proofErr w:type="spellEnd"/>
      <w:r w:rsidRPr="00232CC3">
        <w:t xml:space="preserve"> antimetabolites share structural similarities with nucleotides and can be incorporated into DNA or RNA, thus causing inhibition of cell proliferation.  Risks may be higher in patients with low </w:t>
      </w:r>
      <w:proofErr w:type="spellStart"/>
      <w:r w:rsidRPr="00232CC3">
        <w:t>thiopurine</w:t>
      </w:r>
      <w:proofErr w:type="spellEnd"/>
      <w:r w:rsidRPr="00232CC3">
        <w:t xml:space="preserve"> S-</w:t>
      </w:r>
      <w:proofErr w:type="spellStart"/>
      <w:r w:rsidRPr="00232CC3">
        <w:t>methyltransferase</w:t>
      </w:r>
      <w:proofErr w:type="spellEnd"/>
      <w:r w:rsidRPr="00232CC3">
        <w:t xml:space="preserve"> activity and mechanisms may include aberrant mismatch repair and microsatellite instability (</w:t>
      </w:r>
      <w:proofErr w:type="spellStart"/>
      <w:r w:rsidRPr="00232CC3">
        <w:t>Karran</w:t>
      </w:r>
      <w:proofErr w:type="spellEnd"/>
      <w:r w:rsidR="008E3BB6" w:rsidRPr="00232CC3">
        <w:t xml:space="preserve">, </w:t>
      </w:r>
      <w:r w:rsidRPr="00232CC3">
        <w:t>2006).  Increased risks of AML have been reported in patients treated with azathioprine after organ transplantation or for autoimmune disease (</w:t>
      </w:r>
      <w:proofErr w:type="spellStart"/>
      <w:r w:rsidRPr="00232CC3">
        <w:t>Yenson</w:t>
      </w:r>
      <w:proofErr w:type="spellEnd"/>
      <w:r w:rsidRPr="00232CC3">
        <w:t xml:space="preserve"> et al</w:t>
      </w:r>
      <w:r w:rsidR="008E3BB6" w:rsidRPr="00232CC3">
        <w:t xml:space="preserve">, </w:t>
      </w:r>
      <w:r w:rsidRPr="00232CC3">
        <w:t>2008).</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rPr>
      </w:pPr>
    </w:p>
    <w:p w:rsidR="001F009E" w:rsidRPr="001F009E" w:rsidRDefault="001F009E"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i/>
          <w:color w:val="00B0F0"/>
        </w:rPr>
      </w:pPr>
      <w:r w:rsidRPr="001F009E">
        <w:rPr>
          <w:b/>
          <w:i/>
          <w:color w:val="00B0F0"/>
        </w:rPr>
        <w:t xml:space="preserve">&lt;4&gt; </w:t>
      </w:r>
      <w:proofErr w:type="gramStart"/>
      <w:r w:rsidRPr="001F009E">
        <w:rPr>
          <w:b/>
          <w:i/>
          <w:color w:val="00B0F0"/>
        </w:rPr>
        <w:t>Other</w:t>
      </w:r>
      <w:proofErr w:type="gramEnd"/>
      <w:r w:rsidRPr="001F009E">
        <w:rPr>
          <w:b/>
          <w:i/>
          <w:color w:val="00B0F0"/>
        </w:rPr>
        <w:t xml:space="preserve"> </w:t>
      </w:r>
      <w:r w:rsidR="008E3BB6">
        <w:rPr>
          <w:b/>
          <w:i/>
          <w:color w:val="00B0F0"/>
        </w:rPr>
        <w:t xml:space="preserve">agents </w:t>
      </w:r>
      <w:r w:rsidR="00BE0657">
        <w:rPr>
          <w:b/>
          <w:i/>
          <w:color w:val="00B0F0"/>
        </w:rPr>
        <w:t>and uses</w:t>
      </w:r>
    </w:p>
    <w:p w:rsidR="001F009E" w:rsidRDefault="001F009E" w:rsidP="001F00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roofErr w:type="gramStart"/>
      <w:r w:rsidRPr="0007229F">
        <w:t>t-MDS/AML</w:t>
      </w:r>
      <w:proofErr w:type="gramEnd"/>
      <w:r w:rsidRPr="0007229F">
        <w:t xml:space="preserve"> </w:t>
      </w:r>
      <w:r w:rsidR="00BE0657">
        <w:t xml:space="preserve">is increased among patients treated with nucleoside analogs (such as </w:t>
      </w:r>
      <w:proofErr w:type="spellStart"/>
      <w:r w:rsidR="00BE0657">
        <w:t>fludarabine</w:t>
      </w:r>
      <w:proofErr w:type="spellEnd"/>
      <w:r w:rsidR="00BE0657">
        <w:t xml:space="preserve">, which is used in treatment of patients with Waldenstrom’s macroglobulinemia) or nucleoside analogs  in combination with alkylating agents (such as the combination of </w:t>
      </w:r>
      <w:proofErr w:type="spellStart"/>
      <w:r w:rsidR="00BE0657">
        <w:t>chlorambucil</w:t>
      </w:r>
      <w:proofErr w:type="spellEnd"/>
      <w:r w:rsidR="00BE0657">
        <w:t xml:space="preserve"> and </w:t>
      </w:r>
      <w:proofErr w:type="spellStart"/>
      <w:r w:rsidR="00BE0657">
        <w:t>fluderabine</w:t>
      </w:r>
      <w:proofErr w:type="spellEnd"/>
      <w:r w:rsidR="00BE0657">
        <w:t>, which are used to treat patients with chronic lymphoc</w:t>
      </w:r>
      <w:r w:rsidR="00A4062A">
        <w:t>ytic leukemia (Leone et al, 2010</w:t>
      </w:r>
      <w:r w:rsidR="00BE0657">
        <w:t xml:space="preserve">).   </w:t>
      </w:r>
      <w:proofErr w:type="gramStart"/>
      <w:r w:rsidR="00BE0657">
        <w:t>t-MDS/AML</w:t>
      </w:r>
      <w:proofErr w:type="gramEnd"/>
      <w:r w:rsidR="00BE0657">
        <w:t xml:space="preserve"> </w:t>
      </w:r>
      <w:r w:rsidR="00BE0657" w:rsidRPr="00A4062A">
        <w:t xml:space="preserve">has </w:t>
      </w:r>
      <w:r w:rsidRPr="00A4062A">
        <w:t xml:space="preserve">also been associated with the intensity of </w:t>
      </w:r>
      <w:proofErr w:type="spellStart"/>
      <w:r w:rsidRPr="00A4062A">
        <w:t>pretransplantation</w:t>
      </w:r>
      <w:proofErr w:type="spellEnd"/>
      <w:r w:rsidRPr="00A4062A">
        <w:t xml:space="preserve"> chemotherapy (</w:t>
      </w:r>
      <w:r w:rsidRPr="00A4062A">
        <w:rPr>
          <w:i/>
        </w:rPr>
        <w:t>e.g</w:t>
      </w:r>
      <w:r w:rsidRPr="00A4062A">
        <w:t xml:space="preserve">., </w:t>
      </w:r>
      <w:proofErr w:type="spellStart"/>
      <w:r w:rsidRPr="00A4062A">
        <w:t>mechlorethamine</w:t>
      </w:r>
      <w:proofErr w:type="spellEnd"/>
      <w:r w:rsidRPr="00A4062A">
        <w:t>) (</w:t>
      </w:r>
      <w:proofErr w:type="spellStart"/>
      <w:r w:rsidRPr="00A4062A">
        <w:t>Metayer</w:t>
      </w:r>
      <w:proofErr w:type="spellEnd"/>
      <w:r w:rsidRPr="00A4062A">
        <w:t xml:space="preserve"> et al</w:t>
      </w:r>
      <w:r w:rsidR="008E3BB6" w:rsidRPr="00A4062A">
        <w:t xml:space="preserve">, </w:t>
      </w:r>
      <w:r w:rsidRPr="00A4062A">
        <w:t>2003) and/or conditioning treatments (</w:t>
      </w:r>
      <w:r w:rsidRPr="00A4062A">
        <w:rPr>
          <w:i/>
        </w:rPr>
        <w:t>e.g</w:t>
      </w:r>
      <w:r w:rsidRPr="00A4062A">
        <w:t>., total body irradiation) (Pedersen-</w:t>
      </w:r>
      <w:proofErr w:type="spellStart"/>
      <w:r w:rsidRPr="00A4062A">
        <w:t>Bjergaard</w:t>
      </w:r>
      <w:proofErr w:type="spellEnd"/>
      <w:r w:rsidRPr="00A4062A">
        <w:t xml:space="preserve"> et al</w:t>
      </w:r>
      <w:r w:rsidR="008E3BB6" w:rsidRPr="00A4062A">
        <w:t xml:space="preserve">, </w:t>
      </w:r>
      <w:r w:rsidRPr="00A4062A">
        <w:t>2000), particularly at doses &gt;12 Gy, or VP-16 in preparation for autologous stem cell transplantation for lymphoma and other malignant diseases (</w:t>
      </w:r>
      <w:proofErr w:type="spellStart"/>
      <w:r w:rsidRPr="00A4062A">
        <w:t>Metayer</w:t>
      </w:r>
      <w:proofErr w:type="spellEnd"/>
      <w:r w:rsidRPr="00A4062A">
        <w:t xml:space="preserve"> et al, 2003).  Intens</w:t>
      </w:r>
      <w:r w:rsidRPr="0007229F">
        <w:t xml:space="preserve">ive efforts are underway to identifying host-related genetic variables that influence risk of developing </w:t>
      </w:r>
      <w:r>
        <w:t>t-</w:t>
      </w:r>
      <w:proofErr w:type="gramStart"/>
      <w:r w:rsidRPr="0007229F">
        <w:t>AML .</w:t>
      </w:r>
      <w:proofErr w:type="gramEnd"/>
    </w:p>
    <w:p w:rsidR="00F42DDA" w:rsidRPr="0007229F" w:rsidRDefault="00F42DDA" w:rsidP="001F00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p>
    <w:p w:rsidR="00681F91"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i/>
          <w:color w:val="0070C0"/>
        </w:rPr>
      </w:pPr>
      <w:r>
        <w:rPr>
          <w:b/>
          <w:i/>
          <w:color w:val="0070C0"/>
        </w:rPr>
        <w:t xml:space="preserve">&lt;4&gt; </w:t>
      </w:r>
      <w:r w:rsidR="00A841DA" w:rsidRPr="0007229F">
        <w:rPr>
          <w:b/>
          <w:i/>
          <w:color w:val="0070C0"/>
        </w:rPr>
        <w:t xml:space="preserve">Transformation of MPN to t-AML: </w:t>
      </w:r>
      <w:r w:rsidR="00681F91" w:rsidRPr="0007229F">
        <w:rPr>
          <w:b/>
          <w:i/>
          <w:color w:val="0070C0"/>
        </w:rPr>
        <w:t xml:space="preserve">role of single vs multiple treatments or other </w:t>
      </w:r>
      <w:proofErr w:type="gramStart"/>
      <w:r w:rsidR="00681F91" w:rsidRPr="0007229F">
        <w:rPr>
          <w:b/>
          <w:i/>
          <w:color w:val="0070C0"/>
        </w:rPr>
        <w:t>factors is</w:t>
      </w:r>
      <w:proofErr w:type="gramEnd"/>
      <w:r w:rsidR="00681F91" w:rsidRPr="0007229F">
        <w:rPr>
          <w:b/>
          <w:i/>
          <w:color w:val="0070C0"/>
        </w:rPr>
        <w:t xml:space="preserve"> unclear</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AML develops in patients with MPN including polycythemia </w:t>
      </w:r>
      <w:proofErr w:type="gramStart"/>
      <w:r w:rsidRPr="0007229F">
        <w:t>vera</w:t>
      </w:r>
      <w:proofErr w:type="gramEnd"/>
      <w:r w:rsidRPr="0007229F">
        <w:t xml:space="preserve">, essential thrombocytopenia, and primary </w:t>
      </w:r>
      <w:proofErr w:type="spellStart"/>
      <w:r w:rsidRPr="002A4F64">
        <w:t>myelofibrosis</w:t>
      </w:r>
      <w:proofErr w:type="spellEnd"/>
      <w:r w:rsidRPr="002A4F64">
        <w:t xml:space="preserve"> (</w:t>
      </w:r>
      <w:proofErr w:type="spellStart"/>
      <w:r w:rsidRPr="002A4F64">
        <w:t>Abdulkarim</w:t>
      </w:r>
      <w:proofErr w:type="spellEnd"/>
      <w:r w:rsidRPr="002A4F64">
        <w:t xml:space="preserve"> et al</w:t>
      </w:r>
      <w:r w:rsidR="00BE0657" w:rsidRPr="002A4F64">
        <w:t xml:space="preserve">, </w:t>
      </w:r>
      <w:r w:rsidRPr="002A4F64">
        <w:t>2009).</w:t>
      </w:r>
      <w:r w:rsidR="003546A8" w:rsidRPr="002A4F64">
        <w:t xml:space="preserve">  </w:t>
      </w:r>
      <w:r w:rsidRPr="002A4F64">
        <w:t>There is variability in the risks of developing AML after different forms of MPN (</w:t>
      </w:r>
      <w:proofErr w:type="spellStart"/>
      <w:r w:rsidRPr="002A4F64">
        <w:t>Barbui</w:t>
      </w:r>
      <w:proofErr w:type="spellEnd"/>
      <w:r w:rsidR="00BE0657" w:rsidRPr="002A4F64">
        <w:t xml:space="preserve">, </w:t>
      </w:r>
      <w:r w:rsidRPr="002A4F64">
        <w:t>2004; Mesa et al</w:t>
      </w:r>
      <w:r w:rsidR="00BE0657" w:rsidRPr="002A4F64">
        <w:t xml:space="preserve">, </w:t>
      </w:r>
      <w:r w:rsidRPr="002A4F64">
        <w:t xml:space="preserve">2005; </w:t>
      </w:r>
      <w:proofErr w:type="spellStart"/>
      <w:r w:rsidRPr="002A4F64">
        <w:t>Passamonti</w:t>
      </w:r>
      <w:proofErr w:type="spellEnd"/>
      <w:r w:rsidRPr="002A4F64">
        <w:t xml:space="preserve"> et al</w:t>
      </w:r>
      <w:r w:rsidR="00BE0657" w:rsidRPr="002A4F64">
        <w:t>,</w:t>
      </w:r>
      <w:r w:rsidRPr="002A4F64">
        <w:t xml:space="preserve"> 2008).  Mechanisms involved in transformation</w:t>
      </w:r>
      <w:r w:rsidR="00681F91" w:rsidRPr="002A4F64">
        <w:t xml:space="preserve"> are not well understood, particularly because of the rarity of the event</w:t>
      </w:r>
      <w:r w:rsidR="00B02890" w:rsidRPr="002A4F64">
        <w:t xml:space="preserve">, </w:t>
      </w:r>
      <w:r w:rsidR="00681F91" w:rsidRPr="002A4F64">
        <w:t xml:space="preserve">the difficulty of disentangling </w:t>
      </w:r>
      <w:r w:rsidR="00B02890" w:rsidRPr="002A4F64">
        <w:t>the role of one or more treatments, and the likelihood that that the causes of transformation are multi-factorial.  For example, in a</w:t>
      </w:r>
      <w:r w:rsidRPr="002A4F64">
        <w:t xml:space="preserve"> nationwide Swedish cohort of 11,039 MPN patients diagnosed during 1958-2005, 292 patients developed AML (271) and MDS (21)</w:t>
      </w:r>
      <w:r w:rsidR="00DA5545" w:rsidRPr="002A4F64">
        <w:t xml:space="preserve"> (</w:t>
      </w:r>
      <w:proofErr w:type="spellStart"/>
      <w:r w:rsidR="00DA5545" w:rsidRPr="002A4F64">
        <w:t>Bjorkholm</w:t>
      </w:r>
      <w:proofErr w:type="spellEnd"/>
      <w:r w:rsidR="00DA5545" w:rsidRPr="002A4F64">
        <w:t xml:space="preserve"> </w:t>
      </w:r>
      <w:r w:rsidR="00BE0657" w:rsidRPr="002A4F64">
        <w:t>et</w:t>
      </w:r>
      <w:r w:rsidR="00DA5545" w:rsidRPr="002A4F64">
        <w:t xml:space="preserve"> al</w:t>
      </w:r>
      <w:r w:rsidR="00BE0657" w:rsidRPr="002A4F64">
        <w:t>, 2</w:t>
      </w:r>
      <w:r w:rsidR="00DA5545" w:rsidRPr="002A4F64">
        <w:t>011)</w:t>
      </w:r>
      <w:r w:rsidR="00B02890" w:rsidRPr="002A4F64">
        <w:t xml:space="preserve"> and</w:t>
      </w:r>
      <w:r w:rsidR="00B02890" w:rsidRPr="0007229F">
        <w:t xml:space="preserve"> </w:t>
      </w:r>
      <w:r w:rsidR="00DA5545" w:rsidRPr="0007229F">
        <w:t xml:space="preserve">a </w:t>
      </w:r>
      <w:r w:rsidRPr="0007229F">
        <w:t>significantly increased risk of developing MDS/AML was observed among MP</w:t>
      </w:r>
      <w:r w:rsidR="00976293">
        <w:t>N</w:t>
      </w:r>
      <w:r w:rsidRPr="0007229F">
        <w:t xml:space="preserve"> patients who received ≥1,000 </w:t>
      </w:r>
      <w:proofErr w:type="spellStart"/>
      <w:r w:rsidRPr="0007229F">
        <w:t>MBq</w:t>
      </w:r>
      <w:proofErr w:type="spellEnd"/>
      <w:r w:rsidRPr="0007229F">
        <w:t xml:space="preserve"> </w:t>
      </w:r>
      <w:r w:rsidRPr="0007229F">
        <w:rPr>
          <w:vertAlign w:val="superscript"/>
        </w:rPr>
        <w:t>32</w:t>
      </w:r>
      <w:r w:rsidRPr="0007229F">
        <w:t>P</w:t>
      </w:r>
      <w:r w:rsidR="00B02890" w:rsidRPr="0007229F">
        <w:t xml:space="preserve">, but </w:t>
      </w:r>
      <w:r w:rsidRPr="0007229F">
        <w:t xml:space="preserve">it </w:t>
      </w:r>
      <w:r w:rsidR="00B02890" w:rsidRPr="0007229F">
        <w:t xml:space="preserve">was </w:t>
      </w:r>
      <w:r w:rsidRPr="0007229F">
        <w:t xml:space="preserve">unclear whether the patients receiving this high dose of </w:t>
      </w:r>
      <w:r w:rsidRPr="0007229F">
        <w:rPr>
          <w:vertAlign w:val="superscript"/>
        </w:rPr>
        <w:t>32</w:t>
      </w:r>
      <w:r w:rsidRPr="0007229F">
        <w:t xml:space="preserve">P had also received alkylating agents and/or </w:t>
      </w:r>
      <w:proofErr w:type="spellStart"/>
      <w:r w:rsidRPr="0007229F">
        <w:t>hydroxyurea</w:t>
      </w:r>
      <w:proofErr w:type="spellEnd"/>
      <w:r w:rsidRPr="0007229F">
        <w:t>.</w:t>
      </w:r>
      <w:r w:rsidR="003546A8">
        <w:t xml:space="preserve">  </w:t>
      </w:r>
    </w:p>
    <w:p w:rsidR="00CB3592" w:rsidRPr="0007229F" w:rsidRDefault="00CB3592"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CB3592"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proofErr w:type="gramStart"/>
      <w:r w:rsidR="00CB3592" w:rsidRPr="0007229F">
        <w:rPr>
          <w:b/>
          <w:color w:val="0070C0"/>
        </w:rPr>
        <w:t>Other</w:t>
      </w:r>
      <w:proofErr w:type="gramEnd"/>
      <w:r w:rsidR="00CB3592" w:rsidRPr="0007229F">
        <w:rPr>
          <w:b/>
          <w:color w:val="0070C0"/>
        </w:rPr>
        <w:t xml:space="preserve"> medications</w:t>
      </w:r>
    </w:p>
    <w:p w:rsidR="00CB3592"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i/>
          <w:color w:val="0070C0"/>
        </w:rPr>
      </w:pPr>
      <w:r>
        <w:rPr>
          <w:b/>
          <w:i/>
          <w:color w:val="0070C0"/>
        </w:rPr>
        <w:t xml:space="preserve">&lt;4&gt; </w:t>
      </w:r>
      <w:r w:rsidR="00CB3592" w:rsidRPr="0007229F">
        <w:rPr>
          <w:b/>
          <w:i/>
          <w:color w:val="0070C0"/>
        </w:rPr>
        <w:t>Chloramphenicol</w:t>
      </w:r>
    </w:p>
    <w:p w:rsidR="00CB3592" w:rsidRPr="0007229F" w:rsidRDefault="00CB3592"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Use of chloramphenicol has long been linked with</w:t>
      </w:r>
      <w:r w:rsidR="002702A4" w:rsidRPr="0007229F">
        <w:t xml:space="preserve"> bone marrow depression and </w:t>
      </w:r>
      <w:r w:rsidRPr="0007229F">
        <w:t xml:space="preserve">risk of </w:t>
      </w:r>
      <w:r w:rsidR="00E61817" w:rsidRPr="0007229F">
        <w:t xml:space="preserve">aplastic </w:t>
      </w:r>
      <w:r w:rsidR="00E61817" w:rsidRPr="002A4F64">
        <w:t>anemia (</w:t>
      </w:r>
      <w:r w:rsidR="002702A4" w:rsidRPr="002A4F64">
        <w:t>Fraumeni</w:t>
      </w:r>
      <w:r w:rsidR="00BE0657" w:rsidRPr="002A4F64">
        <w:t>, 1</w:t>
      </w:r>
      <w:r w:rsidR="00E61817" w:rsidRPr="002A4F64">
        <w:t>96</w:t>
      </w:r>
      <w:r w:rsidR="002702A4" w:rsidRPr="002A4F64">
        <w:t>7</w:t>
      </w:r>
      <w:r w:rsidR="00E61817" w:rsidRPr="002A4F64">
        <w:t xml:space="preserve">). Some patients with this hematological disorder have developed </w:t>
      </w:r>
      <w:r w:rsidR="00736DCE" w:rsidRPr="002A4F64">
        <w:t>AML</w:t>
      </w:r>
      <w:r w:rsidR="00E61817" w:rsidRPr="002A4F64">
        <w:t xml:space="preserve"> (Cohen and </w:t>
      </w:r>
      <w:proofErr w:type="spellStart"/>
      <w:r w:rsidR="00E61817" w:rsidRPr="002A4F64">
        <w:t>Creger</w:t>
      </w:r>
      <w:proofErr w:type="spellEnd"/>
      <w:r w:rsidR="00BE0657" w:rsidRPr="002A4F64">
        <w:t>,</w:t>
      </w:r>
      <w:r w:rsidR="00E61817" w:rsidRPr="002A4F64">
        <w:t xml:space="preserve"> </w:t>
      </w:r>
      <w:r w:rsidR="00BE0657" w:rsidRPr="002A4F64">
        <w:t>1967</w:t>
      </w:r>
      <w:r w:rsidR="003712E5" w:rsidRPr="002A4F64">
        <w:t>)</w:t>
      </w:r>
      <w:r w:rsidR="007526AF" w:rsidRPr="002A4F64">
        <w:t xml:space="preserve">, but </w:t>
      </w:r>
      <w:r w:rsidR="00B02890" w:rsidRPr="002A4F64">
        <w:t>risk of</w:t>
      </w:r>
      <w:r w:rsidR="00B02890" w:rsidRPr="0007229F">
        <w:t xml:space="preserve"> AML following use of chloramphenicol is unclear because </w:t>
      </w:r>
      <w:r w:rsidR="007526AF" w:rsidRPr="0007229F">
        <w:t xml:space="preserve">rigorous </w:t>
      </w:r>
      <w:r w:rsidR="007526AF" w:rsidRPr="00141AFB">
        <w:t>epidemiological data are lacking</w:t>
      </w:r>
      <w:r w:rsidR="002702A4" w:rsidRPr="00141AFB">
        <w:t xml:space="preserve"> (</w:t>
      </w:r>
      <w:proofErr w:type="gramStart"/>
      <w:r w:rsidR="002702A4" w:rsidRPr="00141AFB">
        <w:t xml:space="preserve">Fraumeni </w:t>
      </w:r>
      <w:r w:rsidR="00BE0657" w:rsidRPr="00141AFB">
        <w:t>,</w:t>
      </w:r>
      <w:proofErr w:type="gramEnd"/>
      <w:r w:rsidR="00BE0657" w:rsidRPr="00141AFB">
        <w:t xml:space="preserve"> 1</w:t>
      </w:r>
      <w:r w:rsidR="002702A4" w:rsidRPr="00141AFB">
        <w:t>967)</w:t>
      </w:r>
      <w:r w:rsidR="007526AF" w:rsidRPr="00141AFB">
        <w:t xml:space="preserve">.  </w:t>
      </w:r>
      <w:r w:rsidR="002702A4" w:rsidRPr="00141AFB">
        <w:t xml:space="preserve">A dose-response relationship was observed between use of chloramphenicol and risk of for childhood </w:t>
      </w:r>
      <w:r w:rsidR="00736DCE" w:rsidRPr="00141AFB">
        <w:t xml:space="preserve">AML </w:t>
      </w:r>
      <w:r w:rsidR="002702A4" w:rsidRPr="00141AFB">
        <w:t xml:space="preserve">and </w:t>
      </w:r>
      <w:r w:rsidR="00736DCE" w:rsidRPr="00141AFB">
        <w:t>ALL</w:t>
      </w:r>
      <w:r w:rsidR="002702A4" w:rsidRPr="00141AFB">
        <w:t xml:space="preserve"> in Shanghai (Shu et al</w:t>
      </w:r>
      <w:r w:rsidR="00BE0657" w:rsidRPr="00141AFB">
        <w:t>, 1</w:t>
      </w:r>
      <w:r w:rsidR="002702A4" w:rsidRPr="00141AFB">
        <w:t xml:space="preserve">987), but studies in adults using medical or pharmacy records have shown no </w:t>
      </w:r>
      <w:r w:rsidR="002702A4" w:rsidRPr="00141AFB">
        <w:lastRenderedPageBreak/>
        <w:t xml:space="preserve">association (Doody </w:t>
      </w:r>
      <w:r w:rsidR="00BE0657" w:rsidRPr="00141AFB">
        <w:t>e</w:t>
      </w:r>
      <w:r w:rsidR="002702A4" w:rsidRPr="00141AFB">
        <w:t>t al</w:t>
      </w:r>
      <w:r w:rsidR="00BE0657" w:rsidRPr="00141AFB">
        <w:t>, 1</w:t>
      </w:r>
      <w:r w:rsidR="002702A4" w:rsidRPr="00141AFB">
        <w:t xml:space="preserve">996) </w:t>
      </w:r>
      <w:proofErr w:type="gramStart"/>
      <w:r w:rsidR="002702A4" w:rsidRPr="00141AFB">
        <w:t xml:space="preserve">or </w:t>
      </w:r>
      <w:r w:rsidR="007526AF" w:rsidRPr="00141AFB">
        <w:t xml:space="preserve"> </w:t>
      </w:r>
      <w:r w:rsidR="005D7A57" w:rsidRPr="00141AFB">
        <w:t>a</w:t>
      </w:r>
      <w:proofErr w:type="gramEnd"/>
      <w:r w:rsidR="005D7A57" w:rsidRPr="00141AFB">
        <w:t xml:space="preserve"> non-significant excess risk of acute leukemia (</w:t>
      </w:r>
      <w:proofErr w:type="spellStart"/>
      <w:r w:rsidR="005D7A57" w:rsidRPr="00141AFB">
        <w:t>Traversa</w:t>
      </w:r>
      <w:proofErr w:type="spellEnd"/>
      <w:r w:rsidR="005D7A57" w:rsidRPr="00141AFB">
        <w:t xml:space="preserve"> et al</w:t>
      </w:r>
      <w:r w:rsidR="00BE0657" w:rsidRPr="00141AFB">
        <w:t>,</w:t>
      </w:r>
      <w:r w:rsidR="005D7A57" w:rsidRPr="00141AFB">
        <w:t xml:space="preserve"> 1998). </w:t>
      </w:r>
      <w:r w:rsidR="00526A8A" w:rsidRPr="00141AFB">
        <w:t xml:space="preserve"> Use of topical chloramphenicol was</w:t>
      </w:r>
      <w:r w:rsidR="002942CC" w:rsidRPr="00141AFB">
        <w:t xml:space="preserve"> not significantly associated with risk of acute leukemia or AML based on data abstracted from general practitioner medical records in a large case-control study in the United Kingdom.  In the U</w:t>
      </w:r>
      <w:r w:rsidR="00976293" w:rsidRPr="00141AFB">
        <w:t>.</w:t>
      </w:r>
      <w:r w:rsidR="002942CC" w:rsidRPr="00141AFB">
        <w:t>K</w:t>
      </w:r>
      <w:r w:rsidR="00976293" w:rsidRPr="00141AFB">
        <w:t>.</w:t>
      </w:r>
      <w:r w:rsidR="002942CC" w:rsidRPr="00141AFB">
        <w:t xml:space="preserve"> study, risk was non-significantly increased if topical chloramphenicol was used 3 or more times, but there was no significant dose-response relationship (Smith </w:t>
      </w:r>
      <w:r w:rsidR="00BE0657" w:rsidRPr="00141AFB">
        <w:t>e</w:t>
      </w:r>
      <w:r w:rsidR="002942CC" w:rsidRPr="00141AFB">
        <w:t>t al</w:t>
      </w:r>
      <w:r w:rsidR="00BE0657" w:rsidRPr="00141AFB">
        <w:t xml:space="preserve">, </w:t>
      </w:r>
      <w:r w:rsidR="002942CC" w:rsidRPr="00141AFB">
        <w:t>2000).</w:t>
      </w:r>
    </w:p>
    <w:p w:rsidR="00CB3592" w:rsidRPr="0007229F" w:rsidRDefault="00CB3592"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CB3592"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70C0"/>
        </w:rPr>
      </w:pPr>
      <w:r>
        <w:rPr>
          <w:b/>
          <w:i/>
          <w:color w:val="0070C0"/>
        </w:rPr>
        <w:t xml:space="preserve">&lt;4&gt; </w:t>
      </w:r>
      <w:r w:rsidR="00CB3592" w:rsidRPr="0007229F">
        <w:rPr>
          <w:b/>
          <w:i/>
          <w:color w:val="0070C0"/>
        </w:rPr>
        <w:t>Non-steroidal anti-inflammatory drugs</w:t>
      </w:r>
      <w:r w:rsidR="005D7A57" w:rsidRPr="0007229F">
        <w:rPr>
          <w:b/>
          <w:i/>
          <w:color w:val="0070C0"/>
        </w:rPr>
        <w:t xml:space="preserve"> </w:t>
      </w:r>
    </w:p>
    <w:p w:rsidR="009A3AE4" w:rsidRPr="00846DFB" w:rsidRDefault="007C00AD"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Clinical reports described leukemia following treatment with </w:t>
      </w:r>
      <w:proofErr w:type="spellStart"/>
      <w:r w:rsidRPr="0007229F">
        <w:t>phenylbutazone</w:t>
      </w:r>
      <w:proofErr w:type="spellEnd"/>
      <w:r w:rsidRPr="0007229F">
        <w:t xml:space="preserve">, but </w:t>
      </w:r>
      <w:r w:rsidR="002942CC" w:rsidRPr="0007229F">
        <w:t xml:space="preserve">high-quality </w:t>
      </w:r>
      <w:r w:rsidRPr="0007229F">
        <w:t xml:space="preserve">epidemiologic studies </w:t>
      </w:r>
      <w:r w:rsidR="002942CC" w:rsidRPr="0007229F">
        <w:t>are limited.  In a prospective study of</w:t>
      </w:r>
      <w:r w:rsidR="00BD1751" w:rsidRPr="0007229F">
        <w:t xml:space="preserve"> hematopoietic neoplasms</w:t>
      </w:r>
      <w:r w:rsidR="002942CC" w:rsidRPr="0007229F">
        <w:t xml:space="preserve"> in a health maintenance organization for which </w:t>
      </w:r>
      <w:r w:rsidRPr="0007229F">
        <w:t xml:space="preserve">pharmacy records </w:t>
      </w:r>
      <w:r w:rsidR="002942CC" w:rsidRPr="0007229F">
        <w:t xml:space="preserve">were the basis of information, there was no evidence of a </w:t>
      </w:r>
      <w:r w:rsidRPr="0007229F">
        <w:t>significant association</w:t>
      </w:r>
      <w:r w:rsidR="002942CC" w:rsidRPr="0007229F">
        <w:t xml:space="preserve"> or a relationship with duration or cumulative amount of use of </w:t>
      </w:r>
      <w:proofErr w:type="spellStart"/>
      <w:r w:rsidR="002942CC" w:rsidRPr="0007229F">
        <w:t>phenylbutazone</w:t>
      </w:r>
      <w:proofErr w:type="spellEnd"/>
      <w:r w:rsidRPr="0007229F">
        <w:t xml:space="preserve"> </w:t>
      </w:r>
      <w:r w:rsidR="00BD1751" w:rsidRPr="0007229F">
        <w:t xml:space="preserve">and </w:t>
      </w:r>
      <w:proofErr w:type="spellStart"/>
      <w:r w:rsidR="00BD1751" w:rsidRPr="0007229F">
        <w:t>myelocytic</w:t>
      </w:r>
      <w:proofErr w:type="spellEnd"/>
      <w:r w:rsidR="00BD1751" w:rsidRPr="0007229F">
        <w:t xml:space="preserve"> </w:t>
      </w:r>
      <w:proofErr w:type="gramStart"/>
      <w:r w:rsidR="00BD1751" w:rsidRPr="00846DFB">
        <w:t>leukemia</w:t>
      </w:r>
      <w:r w:rsidRPr="00846DFB">
        <w:t>(</w:t>
      </w:r>
      <w:proofErr w:type="gramEnd"/>
      <w:r w:rsidRPr="00846DFB">
        <w:t>Friedman</w:t>
      </w:r>
      <w:r w:rsidR="00BE0657" w:rsidRPr="00846DFB">
        <w:t xml:space="preserve">, </w:t>
      </w:r>
      <w:r w:rsidRPr="00846DFB">
        <w:t>1982).</w:t>
      </w:r>
      <w:r w:rsidR="003546A8" w:rsidRPr="00846DFB">
        <w:t xml:space="preserve">  </w:t>
      </w:r>
    </w:p>
    <w:p w:rsidR="009A3AE4" w:rsidRPr="00846DFB" w:rsidRDefault="009A3AE4"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1B3761" w:rsidRDefault="00B02890" w:rsidP="001B3761">
      <w:pPr>
        <w:autoSpaceDE w:val="0"/>
        <w:autoSpaceDN w:val="0"/>
        <w:adjustRightInd w:val="0"/>
        <w:spacing w:line="480" w:lineRule="auto"/>
      </w:pPr>
      <w:r w:rsidRPr="00846DFB">
        <w:t>Limited data have linked u</w:t>
      </w:r>
      <w:r w:rsidR="009A3AE4" w:rsidRPr="00846DFB">
        <w:t xml:space="preserve">se of non-steroidal anti-inflammatory drugs </w:t>
      </w:r>
      <w:r w:rsidRPr="00846DFB">
        <w:t>(NSAID</w:t>
      </w:r>
      <w:r w:rsidR="00CB3AC7" w:rsidRPr="00846DFB">
        <w:t>s</w:t>
      </w:r>
      <w:r w:rsidRPr="00846DFB">
        <w:t xml:space="preserve">) </w:t>
      </w:r>
      <w:r w:rsidR="009A3AE4" w:rsidRPr="00846DFB">
        <w:t xml:space="preserve">with </w:t>
      </w:r>
      <w:r w:rsidRPr="00846DFB">
        <w:t xml:space="preserve">risk of </w:t>
      </w:r>
      <w:r w:rsidR="00E91127" w:rsidRPr="00846DFB">
        <w:t>AML</w:t>
      </w:r>
      <w:r w:rsidRPr="00846DFB">
        <w:t xml:space="preserve">, but findings </w:t>
      </w:r>
      <w:r w:rsidR="009A260B" w:rsidRPr="00846DFB">
        <w:t xml:space="preserve">generally show a modestly reduced risk. </w:t>
      </w:r>
      <w:r w:rsidRPr="00846DFB">
        <w:t>A</w:t>
      </w:r>
      <w:r w:rsidR="009A3AE4" w:rsidRPr="00846DFB">
        <w:t xml:space="preserve"> case-control study in Los Angeles</w:t>
      </w:r>
      <w:r w:rsidRPr="00846DFB">
        <w:t xml:space="preserve"> reported that </w:t>
      </w:r>
      <w:r w:rsidR="009A3AE4" w:rsidRPr="00846DFB">
        <w:t xml:space="preserve">use </w:t>
      </w:r>
      <w:r w:rsidRPr="00846DFB">
        <w:t>of NSAID</w:t>
      </w:r>
      <w:r w:rsidR="00CB3AC7" w:rsidRPr="00846DFB">
        <w:t>s</w:t>
      </w:r>
      <w:r w:rsidRPr="00846DFB">
        <w:t xml:space="preserve"> </w:t>
      </w:r>
      <w:r w:rsidR="009A3AE4" w:rsidRPr="00846DFB">
        <w:t xml:space="preserve">was associated with a decreased risk </w:t>
      </w:r>
      <w:r w:rsidRPr="00846DFB">
        <w:t xml:space="preserve">of AML </w:t>
      </w:r>
      <w:r w:rsidR="009A3AE4" w:rsidRPr="00846DFB">
        <w:t>(Pogoda et al</w:t>
      </w:r>
      <w:r w:rsidR="009A260B" w:rsidRPr="00846DFB">
        <w:t xml:space="preserve">, </w:t>
      </w:r>
      <w:r w:rsidR="009A3AE4" w:rsidRPr="00846DFB">
        <w:t xml:space="preserve">2005).  </w:t>
      </w:r>
      <w:r w:rsidR="00CB3AC7" w:rsidRPr="00846DFB">
        <w:t>Based on pharmacy records from the National Health System in the population-based case-control study in the Province of Rome, use of very high doses of NSAIDS was linked with a modest, non-significant reduction in risk of acute leukemia (</w:t>
      </w:r>
      <w:proofErr w:type="spellStart"/>
      <w:r w:rsidR="00CB3AC7" w:rsidRPr="00846DFB">
        <w:t>Traversa</w:t>
      </w:r>
      <w:proofErr w:type="spellEnd"/>
      <w:r w:rsidR="00CB3AC7" w:rsidRPr="00846DFB">
        <w:t xml:space="preserve"> et al</w:t>
      </w:r>
      <w:r w:rsidR="00846DFB">
        <w:t>, 1998</w:t>
      </w:r>
      <w:r w:rsidR="00CB3AC7" w:rsidRPr="0007229F">
        <w:t xml:space="preserve">).  </w:t>
      </w:r>
      <w:r w:rsidR="009A3AE4" w:rsidRPr="0007229F">
        <w:t>In case-control</w:t>
      </w:r>
      <w:r w:rsidR="00CB3AC7">
        <w:t>,</w:t>
      </w:r>
      <w:r w:rsidR="009A3AE4" w:rsidRPr="0007229F">
        <w:t xml:space="preserve"> interview-based studies in </w:t>
      </w:r>
      <w:r w:rsidR="009A3AE4" w:rsidRPr="00846DFB">
        <w:t>Buffalo (Weiss et al</w:t>
      </w:r>
      <w:r w:rsidR="009A260B" w:rsidRPr="00846DFB">
        <w:t xml:space="preserve">, </w:t>
      </w:r>
      <w:r w:rsidR="009A3AE4" w:rsidRPr="00846DFB">
        <w:t>2006) and Minnesota (Ross et al</w:t>
      </w:r>
      <w:r w:rsidR="009A260B" w:rsidRPr="00846DFB">
        <w:t xml:space="preserve">, </w:t>
      </w:r>
      <w:r w:rsidR="009A3AE4" w:rsidRPr="00846DFB">
        <w:t>2011),</w:t>
      </w:r>
      <w:r w:rsidR="009A3AE4" w:rsidRPr="0007229F">
        <w:t xml:space="preserve"> aspirin was associated with a decrease</w:t>
      </w:r>
      <w:r w:rsidRPr="0007229F">
        <w:t>d</w:t>
      </w:r>
      <w:r w:rsidR="009A3AE4" w:rsidRPr="0007229F">
        <w:t xml:space="preserve"> risk </w:t>
      </w:r>
      <w:r w:rsidR="00CB3AC7">
        <w:t xml:space="preserve">of AML </w:t>
      </w:r>
      <w:r w:rsidRPr="0007229F">
        <w:t>a</w:t>
      </w:r>
      <w:r w:rsidR="009A3AE4" w:rsidRPr="0007229F">
        <w:t xml:space="preserve">nd acetaminophen </w:t>
      </w:r>
      <w:r w:rsidR="00CB3AC7">
        <w:t xml:space="preserve">was </w:t>
      </w:r>
      <w:r w:rsidR="009A3AE4" w:rsidRPr="0007229F">
        <w:t xml:space="preserve">linked with </w:t>
      </w:r>
      <w:r w:rsidR="00CB3AC7">
        <w:t xml:space="preserve">an </w:t>
      </w:r>
      <w:r w:rsidR="009A3AE4" w:rsidRPr="0007229F">
        <w:t xml:space="preserve">increased risk. </w:t>
      </w:r>
      <w:r w:rsidR="001B3761">
        <w:t xml:space="preserve">NSAIDS are characterized by anti-inflammatory, anti-pyretic and analgesic </w:t>
      </w:r>
      <w:r w:rsidR="001B3761">
        <w:lastRenderedPageBreak/>
        <w:t>properties and target the COX enzymes, thus inhibiting prostaglandin synthesis, oxidative cell damage, angiogenesis, and potentially signal transduction pathways which are believed to influence risk of malignan</w:t>
      </w:r>
      <w:r w:rsidR="00540921">
        <w:t>c</w:t>
      </w:r>
      <w:r w:rsidR="001B3761">
        <w:t>y</w:t>
      </w:r>
      <w:r w:rsidR="00540921">
        <w:t>,</w:t>
      </w:r>
      <w:r w:rsidR="001B3761">
        <w:t xml:space="preserve"> although the specific mechanism that may be responsible </w:t>
      </w:r>
      <w:r w:rsidR="00540921">
        <w:t xml:space="preserve">in hematopoietic malignancies </w:t>
      </w:r>
      <w:r w:rsidR="001B3761">
        <w:t>is unknown</w:t>
      </w:r>
      <w:r w:rsidR="008B00B6">
        <w:t xml:space="preserve"> </w:t>
      </w:r>
      <w:r w:rsidR="008B00B6" w:rsidRPr="003505C5">
        <w:t>(Bernard et al, 2008</w:t>
      </w:r>
      <w:r w:rsidR="008B00B6">
        <w:t>)</w:t>
      </w:r>
      <w:r w:rsidR="001B3761">
        <w:t xml:space="preserve">. </w:t>
      </w:r>
    </w:p>
    <w:p w:rsidR="008B00B6" w:rsidRDefault="008B00B6" w:rsidP="001B3761">
      <w:pPr>
        <w:autoSpaceDE w:val="0"/>
        <w:autoSpaceDN w:val="0"/>
        <w:adjustRightInd w:val="0"/>
        <w:spacing w:line="480" w:lineRule="auto"/>
      </w:pPr>
    </w:p>
    <w:p w:rsidR="00A841DA" w:rsidRPr="00067088"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sidRPr="00067088">
        <w:rPr>
          <w:b/>
          <w:color w:val="0070C0"/>
          <w:sz w:val="28"/>
          <w:szCs w:val="28"/>
        </w:rPr>
        <w:t xml:space="preserve">&lt;1&gt; </w:t>
      </w:r>
      <w:r w:rsidR="003D62E2" w:rsidRPr="00067088">
        <w:rPr>
          <w:b/>
          <w:color w:val="0070C0"/>
          <w:sz w:val="28"/>
          <w:szCs w:val="28"/>
        </w:rPr>
        <w:t>LIF</w:t>
      </w:r>
      <w:r w:rsidR="00A841DA" w:rsidRPr="00067088">
        <w:rPr>
          <w:b/>
          <w:color w:val="0070C0"/>
          <w:sz w:val="28"/>
          <w:szCs w:val="28"/>
        </w:rPr>
        <w:t xml:space="preserve">ESTYLE FACTORS  </w:t>
      </w:r>
    </w:p>
    <w:p w:rsidR="00A841DA"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A841DA" w:rsidRPr="0007229F">
        <w:rPr>
          <w:b/>
          <w:color w:val="0070C0"/>
        </w:rPr>
        <w:t xml:space="preserve">SMOKING </w:t>
      </w:r>
    </w:p>
    <w:p w:rsidR="008B00B6"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Since the early 1990s, a substantial number of studies have reported associations of cigarette smoking with AML.</w:t>
      </w:r>
      <w:r w:rsidR="000E7BFC">
        <w:t xml:space="preserve">  </w:t>
      </w:r>
      <w:r w:rsidRPr="0007229F">
        <w:t xml:space="preserve">A </w:t>
      </w:r>
      <w:r w:rsidR="000E7BFC">
        <w:t xml:space="preserve">recent </w:t>
      </w:r>
      <w:r w:rsidRPr="0007229F">
        <w:t>meta-analysis of 23 studies that included 7,746 AML cases reported significantly elevated risks for current smokers (RR</w:t>
      </w:r>
      <w:r w:rsidR="00BF4EB4">
        <w:t xml:space="preserve"> </w:t>
      </w:r>
      <w:r w:rsidRPr="0007229F">
        <w:t>=</w:t>
      </w:r>
      <w:r w:rsidR="00BF4EB4">
        <w:t xml:space="preserve"> </w:t>
      </w:r>
      <w:r w:rsidRPr="0007229F">
        <w:t>1.40, 95%</w:t>
      </w:r>
      <w:r w:rsidR="00BF4EB4">
        <w:t xml:space="preserve"> </w:t>
      </w:r>
      <w:r w:rsidRPr="0007229F">
        <w:t>CI</w:t>
      </w:r>
      <w:r w:rsidR="00BF4EB4">
        <w:t xml:space="preserve"> </w:t>
      </w:r>
      <w:r w:rsidRPr="0007229F">
        <w:t>=</w:t>
      </w:r>
      <w:r w:rsidR="00BF4EB4">
        <w:t xml:space="preserve"> </w:t>
      </w:r>
      <w:r w:rsidRPr="0007229F">
        <w:t>1.22-160) and ever smokers (RR</w:t>
      </w:r>
      <w:r w:rsidR="00BF4EB4">
        <w:t xml:space="preserve"> </w:t>
      </w:r>
      <w:r w:rsidRPr="0007229F">
        <w:t>=</w:t>
      </w:r>
      <w:r w:rsidR="00BF4EB4">
        <w:t xml:space="preserve"> </w:t>
      </w:r>
      <w:r w:rsidRPr="0007229F">
        <w:t>1.25, 95%</w:t>
      </w:r>
      <w:r w:rsidR="00BF4EB4">
        <w:t xml:space="preserve"> </w:t>
      </w:r>
      <w:r w:rsidRPr="0007229F">
        <w:t>CI</w:t>
      </w:r>
      <w:r w:rsidR="00BF4EB4">
        <w:t xml:space="preserve"> </w:t>
      </w:r>
      <w:r w:rsidRPr="0007229F">
        <w:t>=</w:t>
      </w:r>
      <w:r w:rsidR="00BF4EB4">
        <w:t xml:space="preserve"> </w:t>
      </w:r>
      <w:r w:rsidRPr="0007229F">
        <w:t>1.15-1.</w:t>
      </w:r>
      <w:r w:rsidRPr="003505C5">
        <w:t>36)</w:t>
      </w:r>
      <w:r w:rsidR="000E7BFC" w:rsidRPr="003505C5">
        <w:t xml:space="preserve"> (</w:t>
      </w:r>
      <w:proofErr w:type="spellStart"/>
      <w:r w:rsidR="000E7BFC" w:rsidRPr="003505C5">
        <w:t>Fircanis</w:t>
      </w:r>
      <w:proofErr w:type="spellEnd"/>
      <w:r w:rsidR="000E7BFC" w:rsidRPr="003505C5">
        <w:t xml:space="preserve"> et al</w:t>
      </w:r>
      <w:r w:rsidR="0053193D" w:rsidRPr="003505C5">
        <w:t xml:space="preserve">, </w:t>
      </w:r>
      <w:r w:rsidR="000E7BFC" w:rsidRPr="003505C5">
        <w:t>2014)</w:t>
      </w:r>
      <w:r w:rsidRPr="003505C5">
        <w:t>.</w:t>
      </w:r>
      <w:r w:rsidR="003546A8" w:rsidRPr="003505C5">
        <w:t xml:space="preserve">  </w:t>
      </w:r>
      <w:r w:rsidRPr="003505C5">
        <w:t>Risks were</w:t>
      </w:r>
      <w:r w:rsidRPr="0007229F">
        <w:t xml:space="preserve"> notably higher for those who had smoked for </w:t>
      </w:r>
      <w:r w:rsidR="003643E1">
        <w:t>≥</w:t>
      </w:r>
      <w:r w:rsidRPr="0007229F">
        <w:t xml:space="preserve">20 </w:t>
      </w:r>
      <w:r w:rsidR="003643E1">
        <w:t>versus &lt;</w:t>
      </w:r>
      <w:r w:rsidRPr="0007229F">
        <w:t xml:space="preserve">20 years, and rose significantly with increasing number of cigarettes smoked per day and increasing number of pack-years smoked.  A growing number of studies have evaluated cigarette smoking and </w:t>
      </w:r>
      <w:r w:rsidR="00CB3AC7">
        <w:t xml:space="preserve">risk of </w:t>
      </w:r>
      <w:r w:rsidRPr="0007229F">
        <w:t>MDS.  A meta-analysis of 14 studies that assessed 2,588 MDS cases found significantly elevated risks among current (RR</w:t>
      </w:r>
      <w:r w:rsidR="00BF4EB4">
        <w:t xml:space="preserve"> </w:t>
      </w:r>
      <w:r w:rsidRPr="0007229F">
        <w:t>=</w:t>
      </w:r>
      <w:r w:rsidR="00BF4EB4">
        <w:t xml:space="preserve"> </w:t>
      </w:r>
      <w:r w:rsidRPr="0007229F">
        <w:t>1.81, 95%</w:t>
      </w:r>
      <w:r w:rsidR="00BF4EB4">
        <w:t xml:space="preserve"> </w:t>
      </w:r>
      <w:r w:rsidRPr="0007229F">
        <w:t>CI</w:t>
      </w:r>
      <w:r w:rsidR="00BF4EB4">
        <w:t xml:space="preserve"> </w:t>
      </w:r>
      <w:r w:rsidRPr="0007229F">
        <w:t>=</w:t>
      </w:r>
      <w:r w:rsidR="00BF4EB4">
        <w:t xml:space="preserve"> </w:t>
      </w:r>
      <w:r w:rsidRPr="0007229F">
        <w:t>1.24-2.66) and ever (RR</w:t>
      </w:r>
      <w:r w:rsidR="00BF4EB4">
        <w:t xml:space="preserve"> </w:t>
      </w:r>
      <w:r w:rsidRPr="0007229F">
        <w:t>=</w:t>
      </w:r>
      <w:r w:rsidR="00BF4EB4">
        <w:t xml:space="preserve"> </w:t>
      </w:r>
      <w:r w:rsidRPr="0007229F">
        <w:t>1.45, 95%</w:t>
      </w:r>
      <w:r w:rsidR="00BF4EB4">
        <w:t xml:space="preserve"> </w:t>
      </w:r>
      <w:r w:rsidRPr="0007229F">
        <w:t>CI</w:t>
      </w:r>
      <w:r w:rsidR="00BF4EB4">
        <w:t xml:space="preserve"> </w:t>
      </w:r>
      <w:r w:rsidRPr="0007229F">
        <w:t>=</w:t>
      </w:r>
      <w:r w:rsidR="00BF4EB4">
        <w:t xml:space="preserve"> </w:t>
      </w:r>
      <w:r w:rsidRPr="0007229F">
        <w:t>1.25-1.68)</w:t>
      </w:r>
      <w:r w:rsidR="002D5155">
        <w:t xml:space="preserve"> smokers</w:t>
      </w:r>
      <w:r w:rsidRPr="0007229F">
        <w:t xml:space="preserve">, along with higher risks among those who smoked for </w:t>
      </w:r>
      <w:r w:rsidR="002D5155">
        <w:t>≥</w:t>
      </w:r>
      <w:r w:rsidRPr="0007229F">
        <w:t xml:space="preserve">20 </w:t>
      </w:r>
      <w:r w:rsidR="002D5155">
        <w:t>versus</w:t>
      </w:r>
      <w:r w:rsidRPr="0007229F">
        <w:t xml:space="preserve"> </w:t>
      </w:r>
      <w:r w:rsidR="002D5155">
        <w:t>&lt;</w:t>
      </w:r>
      <w:r w:rsidRPr="0007229F">
        <w:t xml:space="preserve">20 years, those who smoked </w:t>
      </w:r>
      <w:r w:rsidR="002D5155">
        <w:t>≥</w:t>
      </w:r>
      <w:r w:rsidRPr="0007229F">
        <w:t xml:space="preserve">20 </w:t>
      </w:r>
      <w:r w:rsidR="002D5155">
        <w:t xml:space="preserve">versus &lt;20 </w:t>
      </w:r>
      <w:r w:rsidRPr="0007229F">
        <w:t xml:space="preserve">cigarettes per day, and those with higher number of pack years of </w:t>
      </w:r>
      <w:r w:rsidRPr="00162557">
        <w:t>smoking (Tong et al</w:t>
      </w:r>
      <w:r w:rsidR="0053193D" w:rsidRPr="00162557">
        <w:t xml:space="preserve">, </w:t>
      </w:r>
      <w:r w:rsidRPr="00162557">
        <w:t>2013</w:t>
      </w:r>
      <w:r w:rsidRPr="0007229F">
        <w:t xml:space="preserve">).  Combining AML and MDS in a meta-analysis of 25 studies with 8,074 </w:t>
      </w:r>
      <w:r w:rsidR="00CB3AC7">
        <w:t xml:space="preserve">cases of </w:t>
      </w:r>
      <w:r w:rsidRPr="0007229F">
        <w:t xml:space="preserve">myeloid </w:t>
      </w:r>
      <w:proofErr w:type="spellStart"/>
      <w:r w:rsidRPr="0007229F">
        <w:t>neoplasms</w:t>
      </w:r>
      <w:r w:rsidR="00BF4EB4">
        <w:t>s</w:t>
      </w:r>
      <w:proofErr w:type="spellEnd"/>
      <w:r w:rsidRPr="0007229F">
        <w:t xml:space="preserve"> that overlapped with the above described meta-analyses, investigators found similar results as for AML </w:t>
      </w:r>
      <w:r w:rsidRPr="008419AE">
        <w:t>alone</w:t>
      </w:r>
      <w:r w:rsidR="002D5155" w:rsidRPr="008419AE">
        <w:t xml:space="preserve"> (Wang et al</w:t>
      </w:r>
      <w:r w:rsidR="0053193D" w:rsidRPr="008419AE">
        <w:t xml:space="preserve">, </w:t>
      </w:r>
      <w:r w:rsidR="002D5155" w:rsidRPr="008419AE">
        <w:t>2015)</w:t>
      </w:r>
      <w:r w:rsidRPr="008419AE">
        <w:t>.  Risks</w:t>
      </w:r>
      <w:r w:rsidRPr="0007229F">
        <w:t xml:space="preserve"> for MDS/AML were significantly increased for current smokers (RR</w:t>
      </w:r>
      <w:r w:rsidR="00BF4EB4">
        <w:t xml:space="preserve"> </w:t>
      </w:r>
      <w:r w:rsidRPr="0007229F">
        <w:t>=</w:t>
      </w:r>
      <w:r w:rsidR="00BF4EB4">
        <w:t xml:space="preserve"> </w:t>
      </w:r>
      <w:r w:rsidRPr="0007229F">
        <w:t>1.45, 95%</w:t>
      </w:r>
      <w:r w:rsidR="00BF4EB4">
        <w:t xml:space="preserve"> </w:t>
      </w:r>
      <w:r w:rsidRPr="0007229F">
        <w:t>CI</w:t>
      </w:r>
      <w:r w:rsidR="00BF4EB4">
        <w:t xml:space="preserve"> </w:t>
      </w:r>
      <w:r w:rsidRPr="0007229F">
        <w:t>=</w:t>
      </w:r>
      <w:r w:rsidR="00BF4EB4">
        <w:t xml:space="preserve"> </w:t>
      </w:r>
      <w:r w:rsidRPr="0007229F">
        <w:t xml:space="preserve">1.30-1.62) and </w:t>
      </w:r>
      <w:proofErr w:type="spellStart"/>
      <w:r w:rsidRPr="0007229F">
        <w:t>for ever</w:t>
      </w:r>
      <w:proofErr w:type="spellEnd"/>
      <w:r w:rsidRPr="0007229F">
        <w:t xml:space="preserve"> smokers (RR</w:t>
      </w:r>
      <w:r w:rsidR="00BF4EB4">
        <w:t xml:space="preserve"> </w:t>
      </w:r>
      <w:r w:rsidRPr="0007229F">
        <w:t>=</w:t>
      </w:r>
      <w:r w:rsidR="00BF4EB4">
        <w:t xml:space="preserve"> </w:t>
      </w:r>
      <w:r w:rsidRPr="0007229F">
        <w:t>1.23, 95%</w:t>
      </w:r>
      <w:r w:rsidR="00BF4EB4">
        <w:t xml:space="preserve"> </w:t>
      </w:r>
      <w:r w:rsidRPr="0007229F">
        <w:t>CI</w:t>
      </w:r>
      <w:r w:rsidR="00BF4EB4">
        <w:t xml:space="preserve"> </w:t>
      </w:r>
      <w:r w:rsidRPr="0007229F">
        <w:t>=</w:t>
      </w:r>
      <w:r w:rsidR="00BF4EB4">
        <w:t xml:space="preserve"> </w:t>
      </w:r>
      <w:r w:rsidRPr="0007229F">
        <w:t xml:space="preserve">1.15-1.32), and were higher for those who smoked </w:t>
      </w:r>
      <w:r w:rsidR="00386376">
        <w:t>≥</w:t>
      </w:r>
      <w:r w:rsidRPr="0007229F">
        <w:t xml:space="preserve">20 </w:t>
      </w:r>
      <w:r w:rsidR="00386376">
        <w:t>versus &lt;</w:t>
      </w:r>
      <w:r w:rsidRPr="0007229F">
        <w:t xml:space="preserve"> 20 years, </w:t>
      </w:r>
      <w:r w:rsidR="00386376">
        <w:t>≥</w:t>
      </w:r>
      <w:r w:rsidRPr="0007229F">
        <w:t xml:space="preserve">20 </w:t>
      </w:r>
      <w:r w:rsidR="00386376">
        <w:t xml:space="preserve">versus &lt;20 </w:t>
      </w:r>
      <w:r w:rsidRPr="0007229F">
        <w:lastRenderedPageBreak/>
        <w:t xml:space="preserve">cigarettes per day, and a greater number of pack years.  </w:t>
      </w:r>
      <w:r w:rsidR="006A5A0B">
        <w:t xml:space="preserve">Cigarette smokers are exposed to more than 70 chemicals that have been linked with cancer including known </w:t>
      </w:r>
      <w:proofErr w:type="spellStart"/>
      <w:r w:rsidR="006A5A0B">
        <w:t>leukemogens</w:t>
      </w:r>
      <w:proofErr w:type="spellEnd"/>
      <w:r w:rsidR="006A5A0B">
        <w:t xml:space="preserve"> including benzene, formaldehyde, and polonium-</w:t>
      </w:r>
      <w:r w:rsidR="006A5A0B" w:rsidRPr="008419AE">
        <w:t>210 (</w:t>
      </w:r>
      <w:r w:rsidR="00AF4704" w:rsidRPr="008419AE">
        <w:t>CDC Surgeon General’s Report 2010</w:t>
      </w:r>
      <w:r w:rsidR="006A5A0B" w:rsidRPr="008419AE">
        <w:t>).  Smoking has been shown to decrease circulating CD34 progenitor cells in healthy persons (</w:t>
      </w:r>
      <w:r w:rsidR="00AF4704" w:rsidRPr="008419AE">
        <w:t>Ludwig et al, 2010)</w:t>
      </w:r>
      <w:r w:rsidR="006A5A0B" w:rsidRPr="008419AE">
        <w:t xml:space="preserve"> as well as decreasing the number of erythrocyte and granulocyte colony-forming units, upregulating toll-like receptor expression, increasing NF-kB, AKT, and ERK expression, and inducing IL-8 and TGF-b1 production (</w:t>
      </w:r>
      <w:r w:rsidR="00AF4704" w:rsidRPr="008419AE">
        <w:t>Zhou et al, 2011</w:t>
      </w:r>
      <w:r w:rsidR="006A5A0B" w:rsidRPr="008419AE">
        <w:t>).</w:t>
      </w:r>
    </w:p>
    <w:p w:rsidR="006A5A0B" w:rsidRDefault="006A5A0B"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There have been fewer studies of </w:t>
      </w:r>
      <w:r w:rsidRPr="00E7318A">
        <w:t xml:space="preserve">cigarette smoking and </w:t>
      </w:r>
      <w:r w:rsidR="00BF4EB4" w:rsidRPr="00E7318A">
        <w:t xml:space="preserve">risk of </w:t>
      </w:r>
      <w:r w:rsidRPr="00E7318A">
        <w:t>CML, with some (</w:t>
      </w:r>
      <w:proofErr w:type="spellStart"/>
      <w:r w:rsidRPr="00E7318A">
        <w:t>Kinlen</w:t>
      </w:r>
      <w:proofErr w:type="spellEnd"/>
      <w:r w:rsidRPr="00E7318A">
        <w:t xml:space="preserve"> and </w:t>
      </w:r>
      <w:proofErr w:type="spellStart"/>
      <w:r w:rsidRPr="00E7318A">
        <w:t>Rogot</w:t>
      </w:r>
      <w:proofErr w:type="spellEnd"/>
      <w:r w:rsidR="0053193D" w:rsidRPr="00E7318A">
        <w:t xml:space="preserve">, </w:t>
      </w:r>
      <w:r w:rsidRPr="00E7318A">
        <w:t xml:space="preserve">1988; </w:t>
      </w:r>
      <w:proofErr w:type="spellStart"/>
      <w:r w:rsidRPr="00E7318A">
        <w:t>Kabat</w:t>
      </w:r>
      <w:proofErr w:type="spellEnd"/>
      <w:r w:rsidRPr="00E7318A">
        <w:t xml:space="preserve"> et al</w:t>
      </w:r>
      <w:r w:rsidR="0053193D" w:rsidRPr="00E7318A">
        <w:t xml:space="preserve">, </w:t>
      </w:r>
      <w:r w:rsidRPr="00E7318A">
        <w:t xml:space="preserve">2013; </w:t>
      </w:r>
      <w:proofErr w:type="spellStart"/>
      <w:r w:rsidRPr="00E7318A">
        <w:t>Musselman</w:t>
      </w:r>
      <w:proofErr w:type="spellEnd"/>
      <w:r w:rsidRPr="00E7318A">
        <w:t xml:space="preserve"> </w:t>
      </w:r>
      <w:r w:rsidR="0053193D" w:rsidRPr="00E7318A">
        <w:t>e</w:t>
      </w:r>
      <w:r w:rsidRPr="00E7318A">
        <w:t>t al</w:t>
      </w:r>
      <w:r w:rsidR="0053193D" w:rsidRPr="00E7318A">
        <w:t xml:space="preserve">, </w:t>
      </w:r>
      <w:r w:rsidRPr="00E7318A">
        <w:t>2013), but not others (Bjork et al</w:t>
      </w:r>
      <w:r w:rsidR="0053193D" w:rsidRPr="00E7318A">
        <w:t>, 2</w:t>
      </w:r>
      <w:r w:rsidRPr="00E7318A">
        <w:t xml:space="preserve">001; </w:t>
      </w:r>
      <w:proofErr w:type="spellStart"/>
      <w:r w:rsidRPr="00E7318A">
        <w:t>Fernberg</w:t>
      </w:r>
      <w:proofErr w:type="spellEnd"/>
      <w:r w:rsidRPr="00E7318A">
        <w:t xml:space="preserve"> et al</w:t>
      </w:r>
      <w:r w:rsidR="0053193D" w:rsidRPr="00E7318A">
        <w:t xml:space="preserve">, </w:t>
      </w:r>
      <w:r w:rsidRPr="00E7318A">
        <w:t>2007; Strom et al</w:t>
      </w:r>
      <w:r w:rsidR="0053193D" w:rsidRPr="00E7318A">
        <w:t xml:space="preserve">, </w:t>
      </w:r>
      <w:r w:rsidRPr="00E7318A">
        <w:t xml:space="preserve"> 2009; Richardson et al</w:t>
      </w:r>
      <w:r w:rsidR="0053193D" w:rsidRPr="00E7318A">
        <w:t>,</w:t>
      </w:r>
      <w:r w:rsidRPr="00E7318A">
        <w:t xml:space="preserve"> 2008) finding an association.</w:t>
      </w:r>
      <w:r w:rsidR="003546A8" w:rsidRPr="00E7318A">
        <w:t xml:space="preserve">  </w:t>
      </w:r>
      <w:r w:rsidRPr="00E7318A">
        <w:t xml:space="preserve">More recently, investigators examining the relationship of smoking with subtypes of MPN found polycythemia </w:t>
      </w:r>
      <w:proofErr w:type="gramStart"/>
      <w:r w:rsidRPr="00E7318A">
        <w:t>vera</w:t>
      </w:r>
      <w:proofErr w:type="gramEnd"/>
      <w:r w:rsidRPr="00E7318A">
        <w:t xml:space="preserve">, but not essential </w:t>
      </w:r>
      <w:proofErr w:type="spellStart"/>
      <w:r w:rsidRPr="00E7318A">
        <w:t>thrombocythemia</w:t>
      </w:r>
      <w:proofErr w:type="spellEnd"/>
      <w:r w:rsidRPr="00E7318A">
        <w:t>, associated with smoking (Leal et al</w:t>
      </w:r>
      <w:r w:rsidR="0053193D" w:rsidRPr="00E7318A">
        <w:t xml:space="preserve">, </w:t>
      </w:r>
      <w:r w:rsidRPr="00E7318A">
        <w:t>2014).</w:t>
      </w:r>
      <w:r w:rsidR="008B00B6" w:rsidRPr="00E7318A">
        <w:t xml:space="preserve">  Leal and colleagues postulated etiologic differences, with smoking-related carcinogenic pathways linked with polycythemia </w:t>
      </w:r>
      <w:proofErr w:type="gramStart"/>
      <w:r w:rsidR="008B00B6" w:rsidRPr="00E7318A">
        <w:t>vera</w:t>
      </w:r>
      <w:proofErr w:type="gramEnd"/>
      <w:r w:rsidR="008B00B6" w:rsidRPr="00E7318A">
        <w:t xml:space="preserve">, whereas obesity-related inflammatory pathways appeared to be more important for essential thrombocythemia. </w:t>
      </w:r>
      <w:r w:rsidRPr="00E7318A">
        <w:t xml:space="preserve"> In a population-based case control study of myeloid leukemia, the elevated risk of AML associated with cigarette smoking declined with increasing number of years since quitting, while the risk reduction was more gradual for CML (</w:t>
      </w:r>
      <w:proofErr w:type="spellStart"/>
      <w:r w:rsidRPr="00E7318A">
        <w:t>Musselman</w:t>
      </w:r>
      <w:proofErr w:type="spellEnd"/>
      <w:r w:rsidRPr="00E7318A">
        <w:t xml:space="preserve"> </w:t>
      </w:r>
      <w:r w:rsidR="0053193D" w:rsidRPr="00E7318A">
        <w:t>et</w:t>
      </w:r>
      <w:r w:rsidRPr="00E7318A">
        <w:t xml:space="preserve"> al</w:t>
      </w:r>
      <w:r w:rsidR="0053193D" w:rsidRPr="00E7318A">
        <w:t>, 2</w:t>
      </w:r>
      <w:r w:rsidRPr="00E7318A">
        <w:t>013).</w:t>
      </w:r>
      <w:r w:rsidRPr="0007229F">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A841DA" w:rsidRPr="0007229F">
        <w:rPr>
          <w:b/>
          <w:color w:val="0070C0"/>
        </w:rPr>
        <w:t xml:space="preserve">DIET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Overall, there have been </w:t>
      </w:r>
      <w:r w:rsidR="00A969EF">
        <w:t xml:space="preserve">a few exploratory </w:t>
      </w:r>
      <w:r w:rsidRPr="0007229F">
        <w:t xml:space="preserve">studies </w:t>
      </w:r>
      <w:r w:rsidR="00BF4EB4">
        <w:t>assessing</w:t>
      </w:r>
      <w:r w:rsidR="00BF4EB4" w:rsidRPr="0007229F">
        <w:t xml:space="preserve"> </w:t>
      </w:r>
      <w:r w:rsidRPr="0007229F">
        <w:t xml:space="preserve">the possible role of diet in AML and even fewer </w:t>
      </w:r>
      <w:r w:rsidR="00BF4EB4">
        <w:t>in</w:t>
      </w:r>
      <w:r w:rsidR="00BF4EB4" w:rsidRPr="0007229F">
        <w:t xml:space="preserve"> </w:t>
      </w:r>
      <w:r w:rsidRPr="0007229F">
        <w:t>MDS and MPN.</w:t>
      </w:r>
      <w:r w:rsidR="003546A8">
        <w:t xml:space="preserve">  </w:t>
      </w:r>
      <w:r w:rsidRPr="0007229F">
        <w:t>Two case-</w:t>
      </w:r>
      <w:r w:rsidRPr="00D61728">
        <w:t>control (Li</w:t>
      </w:r>
      <w:r w:rsidR="00540921" w:rsidRPr="00D61728">
        <w:t xml:space="preserve"> </w:t>
      </w:r>
      <w:r w:rsidRPr="00D61728">
        <w:t>et al</w:t>
      </w:r>
      <w:r w:rsidR="00540921" w:rsidRPr="00D61728">
        <w:t>, 2006</w:t>
      </w:r>
      <w:r w:rsidRPr="00D61728">
        <w:t>; Yamamura et al</w:t>
      </w:r>
      <w:r w:rsidR="00540921" w:rsidRPr="00D61728">
        <w:t xml:space="preserve">, </w:t>
      </w:r>
      <w:r w:rsidRPr="00D61728">
        <w:t xml:space="preserve">2013) and one </w:t>
      </w:r>
      <w:r w:rsidRPr="00D61728">
        <w:lastRenderedPageBreak/>
        <w:t>cohort study (Ma et al</w:t>
      </w:r>
      <w:r w:rsidR="00540921" w:rsidRPr="00D61728">
        <w:t xml:space="preserve">, </w:t>
      </w:r>
      <w:r w:rsidRPr="00D61728">
        <w:t>2010) found that consumption of beef or meat in general increase</w:t>
      </w:r>
      <w:r w:rsidR="00BF4EB4" w:rsidRPr="00D61728">
        <w:t>d</w:t>
      </w:r>
      <w:r w:rsidRPr="00D61728">
        <w:t xml:space="preserve"> risk of AML (Li et al</w:t>
      </w:r>
      <w:r w:rsidR="00540921" w:rsidRPr="00D61728">
        <w:t xml:space="preserve">, </w:t>
      </w:r>
      <w:r w:rsidRPr="00D61728">
        <w:t>2006; Ma et al</w:t>
      </w:r>
      <w:r w:rsidR="00540921" w:rsidRPr="00D61728">
        <w:t xml:space="preserve">, </w:t>
      </w:r>
      <w:r w:rsidRPr="00D61728">
        <w:t>20</w:t>
      </w:r>
      <w:r w:rsidR="001D2080" w:rsidRPr="00D61728">
        <w:t>10</w:t>
      </w:r>
      <w:r w:rsidRPr="00D61728">
        <w:t>; Yamamura et al</w:t>
      </w:r>
      <w:r w:rsidR="00540921" w:rsidRPr="00D61728">
        <w:t xml:space="preserve">, </w:t>
      </w:r>
      <w:r w:rsidRPr="00D61728">
        <w:t>2013)</w:t>
      </w:r>
      <w:r w:rsidR="001D2080" w:rsidRPr="00D61728">
        <w:t>, but no evidence of an association with level of doneness or meat mutagens (Ma et al, 2010)</w:t>
      </w:r>
      <w:r w:rsidRPr="00D61728">
        <w:t xml:space="preserve">. Findings are inconsistent, however, as to whether those who consume high levels of vegetables or fruits experience reduced risks of AML (Ma </w:t>
      </w:r>
      <w:r w:rsidR="00540921" w:rsidRPr="00D61728">
        <w:t>e</w:t>
      </w:r>
      <w:r w:rsidRPr="00D61728">
        <w:t>t al</w:t>
      </w:r>
      <w:r w:rsidR="00540921" w:rsidRPr="00D61728">
        <w:t xml:space="preserve">, </w:t>
      </w:r>
      <w:r w:rsidRPr="00D61728">
        <w:t>2010; Yamamura et al</w:t>
      </w:r>
      <w:r w:rsidR="00540921" w:rsidRPr="00D61728">
        <w:t>,</w:t>
      </w:r>
      <w:r w:rsidRPr="00D61728">
        <w:t xml:space="preserve"> 2013).  Higher dietary intake of </w:t>
      </w:r>
      <w:proofErr w:type="spellStart"/>
      <w:r w:rsidRPr="00D61728">
        <w:t>isoflavones</w:t>
      </w:r>
      <w:proofErr w:type="spellEnd"/>
      <w:r w:rsidRPr="00D61728">
        <w:t xml:space="preserve"> was associated with reduced risk of MDS in a hospital-based case </w:t>
      </w:r>
      <w:proofErr w:type="spellStart"/>
      <w:r w:rsidRPr="00D61728">
        <w:t>contol</w:t>
      </w:r>
      <w:proofErr w:type="spellEnd"/>
      <w:r w:rsidRPr="00D61728">
        <w:t xml:space="preserve"> study in China (Liu</w:t>
      </w:r>
      <w:r w:rsidR="00540921" w:rsidRPr="00D61728">
        <w:t>,</w:t>
      </w:r>
      <w:r w:rsidRPr="00D61728">
        <w:t xml:space="preserve"> 2015</w:t>
      </w:r>
      <w:r w:rsidRPr="0007229F">
        <w:t xml:space="preserve">).  </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067088"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Pr>
          <w:b/>
          <w:color w:val="0070C0"/>
        </w:rPr>
        <w:t xml:space="preserve">&lt;2&gt; </w:t>
      </w:r>
      <w:r w:rsidRPr="0007229F">
        <w:rPr>
          <w:b/>
          <w:color w:val="0070C0"/>
        </w:rPr>
        <w:t>ALCOHOL</w:t>
      </w:r>
    </w:p>
    <w:p w:rsidR="006226D1" w:rsidRDefault="004D13CD"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Some types of alcoholic drinks contain substances that have anti-carcinogenic properties, </w:t>
      </w:r>
      <w:r w:rsidR="00A8073F">
        <w:t xml:space="preserve">particularly </w:t>
      </w:r>
      <w:r w:rsidRPr="00D61728">
        <w:t>polyphenol</w:t>
      </w:r>
      <w:r w:rsidR="00A8073F" w:rsidRPr="00D61728">
        <w:t>s</w:t>
      </w:r>
      <w:r w:rsidRPr="00D61728">
        <w:t xml:space="preserve"> (</w:t>
      </w:r>
      <w:proofErr w:type="spellStart"/>
      <w:r w:rsidR="00A8073F" w:rsidRPr="00D61728">
        <w:t>Arranz</w:t>
      </w:r>
      <w:proofErr w:type="spellEnd"/>
      <w:r w:rsidR="00A8073F" w:rsidRPr="00D61728">
        <w:t xml:space="preserve"> et al, 2012</w:t>
      </w:r>
      <w:r w:rsidRPr="00D61728">
        <w:t>).  Evaluation</w:t>
      </w:r>
      <w:r>
        <w:t xml:space="preserve"> of the relationship of alcohol consumption and acute myeloid leukemia has generally not </w:t>
      </w:r>
      <w:r w:rsidRPr="000943D0">
        <w:t xml:space="preserve">found a relationship </w:t>
      </w:r>
      <w:r w:rsidR="00A841DA" w:rsidRPr="000943D0">
        <w:t xml:space="preserve">(Williams and </w:t>
      </w:r>
      <w:proofErr w:type="spellStart"/>
      <w:r w:rsidR="00A841DA" w:rsidRPr="000943D0">
        <w:t>Horm</w:t>
      </w:r>
      <w:proofErr w:type="spellEnd"/>
      <w:r w:rsidR="00540921" w:rsidRPr="000943D0">
        <w:t xml:space="preserve">, </w:t>
      </w:r>
      <w:r w:rsidR="00A841DA" w:rsidRPr="000943D0">
        <w:t xml:space="preserve">1977; </w:t>
      </w:r>
      <w:proofErr w:type="spellStart"/>
      <w:r w:rsidR="00A841DA" w:rsidRPr="000943D0">
        <w:t>Blackwelder</w:t>
      </w:r>
      <w:proofErr w:type="spellEnd"/>
      <w:r w:rsidR="00A841DA" w:rsidRPr="000943D0">
        <w:t xml:space="preserve"> et al</w:t>
      </w:r>
      <w:r w:rsidR="00540921" w:rsidRPr="000943D0">
        <w:t>, 1</w:t>
      </w:r>
      <w:r w:rsidR="00A841DA" w:rsidRPr="000943D0">
        <w:t>980; Hinds et al</w:t>
      </w:r>
      <w:r w:rsidR="00540921" w:rsidRPr="000943D0">
        <w:t xml:space="preserve">, </w:t>
      </w:r>
      <w:r w:rsidR="00A841DA" w:rsidRPr="000943D0">
        <w:t xml:space="preserve">1980; </w:t>
      </w:r>
      <w:proofErr w:type="spellStart"/>
      <w:r w:rsidR="00A841DA" w:rsidRPr="000943D0">
        <w:t>Carstensen</w:t>
      </w:r>
      <w:proofErr w:type="spellEnd"/>
      <w:r w:rsidR="00A841DA" w:rsidRPr="000943D0">
        <w:t xml:space="preserve"> et al</w:t>
      </w:r>
      <w:r w:rsidR="00540921" w:rsidRPr="000943D0">
        <w:t xml:space="preserve">, </w:t>
      </w:r>
      <w:r w:rsidR="00A841DA" w:rsidRPr="000943D0">
        <w:t>1990</w:t>
      </w:r>
      <w:r w:rsidR="006226D1" w:rsidRPr="000943D0">
        <w:t>), demonstrated a modest inverse association</w:t>
      </w:r>
      <w:r w:rsidR="00A841DA" w:rsidRPr="000943D0">
        <w:t xml:space="preserve"> Brown et al, 1992)</w:t>
      </w:r>
      <w:r w:rsidR="006226D1" w:rsidRPr="000943D0">
        <w:t xml:space="preserve"> or showed divergent</w:t>
      </w:r>
      <w:r w:rsidR="006226D1">
        <w:t xml:space="preserve"> results with reduced risks for </w:t>
      </w:r>
      <w:r w:rsidR="006226D1" w:rsidRPr="00FB7F22">
        <w:t>light or moderate beer intake and increased risks for moderate to heavy red wine consumption (Rauscher et al, 2004)</w:t>
      </w:r>
      <w:r w:rsidR="00A55B34" w:rsidRPr="00FB7F22">
        <w:t>.</w:t>
      </w:r>
      <w:r w:rsidR="003546A8">
        <w:t xml:space="preserve">  </w:t>
      </w:r>
    </w:p>
    <w:p w:rsidR="006226D1" w:rsidRDefault="006226D1"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A55B34"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Hospital-</w:t>
      </w:r>
      <w:r w:rsidRPr="00FB7F22">
        <w:t>based</w:t>
      </w:r>
      <w:r w:rsidR="00BF4EB4" w:rsidRPr="00FB7F22">
        <w:t>,</w:t>
      </w:r>
      <w:r w:rsidRPr="00FB7F22">
        <w:t xml:space="preserve"> case</w:t>
      </w:r>
      <w:r w:rsidR="00BF4EB4" w:rsidRPr="00FB7F22">
        <w:t>-</w:t>
      </w:r>
      <w:r w:rsidRPr="00FB7F22">
        <w:t>control studies assessing alcohol consumption and MDS have shown conflicting results (</w:t>
      </w:r>
      <w:proofErr w:type="spellStart"/>
      <w:r w:rsidRPr="00FB7F22">
        <w:t>Ido</w:t>
      </w:r>
      <w:proofErr w:type="spellEnd"/>
      <w:r w:rsidRPr="00FB7F22">
        <w:t xml:space="preserve"> </w:t>
      </w:r>
      <w:r w:rsidR="00540921" w:rsidRPr="00FB7F22">
        <w:t>e</w:t>
      </w:r>
      <w:r w:rsidRPr="00FB7F22">
        <w:t>t al</w:t>
      </w:r>
      <w:r w:rsidR="00540921" w:rsidRPr="00FB7F22">
        <w:t xml:space="preserve">, </w:t>
      </w:r>
      <w:r w:rsidRPr="00FB7F22">
        <w:t>1996; L</w:t>
      </w:r>
      <w:r w:rsidR="00A841DA" w:rsidRPr="00FB7F22">
        <w:t>iu</w:t>
      </w:r>
      <w:r w:rsidR="00540921" w:rsidRPr="00FB7F22">
        <w:t xml:space="preserve"> et al,</w:t>
      </w:r>
      <w:r w:rsidR="00A841DA" w:rsidRPr="00FB7F22">
        <w:t xml:space="preserve"> 2016)</w:t>
      </w:r>
      <w:r w:rsidRPr="00FB7F22">
        <w:t xml:space="preserve">, while a </w:t>
      </w:r>
      <w:r w:rsidR="00A841DA" w:rsidRPr="00FB7F22">
        <w:t xml:space="preserve">large cohort study found no association (Ma </w:t>
      </w:r>
      <w:r w:rsidR="00540921" w:rsidRPr="00FB7F22">
        <w:t>e</w:t>
      </w:r>
      <w:r w:rsidR="00A841DA" w:rsidRPr="00FB7F22">
        <w:t>t al</w:t>
      </w:r>
      <w:r w:rsidR="00540921" w:rsidRPr="00FB7F22">
        <w:t xml:space="preserve">, </w:t>
      </w:r>
      <w:r w:rsidR="00A841DA" w:rsidRPr="00FB7F22">
        <w:t>20</w:t>
      </w:r>
      <w:r w:rsidR="001D2080" w:rsidRPr="00FB7F22">
        <w:t>10</w:t>
      </w:r>
      <w:r w:rsidR="00A841DA" w:rsidRPr="00FB7F22">
        <w:t>).  A meta</w:t>
      </w:r>
      <w:r w:rsidR="00A841DA" w:rsidRPr="0007229F">
        <w:t>-analysis including 745 cases of MDS from five studies found a non-significant increase in MDS (RR</w:t>
      </w:r>
      <w:r w:rsidR="00BF4EB4">
        <w:t xml:space="preserve"> </w:t>
      </w:r>
      <w:r w:rsidR="00A841DA" w:rsidRPr="0007229F">
        <w:t>=</w:t>
      </w:r>
      <w:r w:rsidR="00BF4EB4">
        <w:t xml:space="preserve"> </w:t>
      </w:r>
      <w:r w:rsidR="00A841DA" w:rsidRPr="0007229F">
        <w:t>1.31, 95% CI</w:t>
      </w:r>
      <w:r w:rsidR="00BF4EB4">
        <w:t xml:space="preserve"> </w:t>
      </w:r>
      <w:r w:rsidR="00A841DA" w:rsidRPr="0007229F">
        <w:t>=</w:t>
      </w:r>
      <w:r w:rsidR="00BF4EB4">
        <w:t xml:space="preserve"> </w:t>
      </w:r>
      <w:r w:rsidR="00A841DA" w:rsidRPr="0007229F">
        <w:t xml:space="preserve">0.79-2.18) with higher alcohol </w:t>
      </w:r>
      <w:r w:rsidR="00A841DA" w:rsidRPr="00FB7F22">
        <w:t xml:space="preserve">consumption (Du </w:t>
      </w:r>
      <w:r w:rsidR="00540921" w:rsidRPr="00FB7F22">
        <w:t>e</w:t>
      </w:r>
      <w:r w:rsidR="00A841DA" w:rsidRPr="00FB7F22">
        <w:t>t al</w:t>
      </w:r>
      <w:r w:rsidR="00540921" w:rsidRPr="00FB7F22">
        <w:t xml:space="preserve">, </w:t>
      </w:r>
      <w:r w:rsidR="00FB7F22" w:rsidRPr="00FB7F22">
        <w:t>2010</w:t>
      </w:r>
      <w:r w:rsidR="00A841DA" w:rsidRPr="00FB7F22">
        <w:t>).  No association was observed between alcohol consumption and MPN in two cohort studies of women (Kroll et al</w:t>
      </w:r>
      <w:r w:rsidR="00540921" w:rsidRPr="00FB7F22">
        <w:t xml:space="preserve">, </w:t>
      </w:r>
      <w:r w:rsidR="00A841DA" w:rsidRPr="00FB7F22">
        <w:t>2012; Leal et al</w:t>
      </w:r>
      <w:r w:rsidR="00540921" w:rsidRPr="00FB7F22">
        <w:t xml:space="preserve">, </w:t>
      </w:r>
      <w:r w:rsidR="00A841DA" w:rsidRPr="00FB7F22">
        <w:t>2014).</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lastRenderedPageBreak/>
        <w:t xml:space="preserve">&lt;2&gt; </w:t>
      </w:r>
      <w:r w:rsidR="00A841DA" w:rsidRPr="0007229F">
        <w:rPr>
          <w:b/>
          <w:color w:val="0070C0"/>
        </w:rPr>
        <w:t xml:space="preserve">BODY MASS INDEX (BMI) </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A meta-analysis including seven studies found an association of increasing BMI with increased risk of AML, which was estimated as a 3.1% increase in risk of AML per kg/m</w:t>
      </w:r>
      <w:r w:rsidRPr="0007229F">
        <w:rPr>
          <w:vertAlign w:val="superscript"/>
        </w:rPr>
        <w:t>2</w:t>
      </w:r>
      <w:r w:rsidRPr="0007229F">
        <w:t>.</w:t>
      </w:r>
      <w:r w:rsidR="003546A8">
        <w:t xml:space="preserve">  </w:t>
      </w:r>
      <w:r w:rsidRPr="0007229F">
        <w:t xml:space="preserve">There were five studies in a meta-analysis of CML that revealed an increase in relative risk among obese, but not overweight persons, but there was no </w:t>
      </w:r>
      <w:r w:rsidRPr="00FB7F22">
        <w:t>evidence of a linear trend (Castillo et al</w:t>
      </w:r>
      <w:r w:rsidR="00046305" w:rsidRPr="00FB7F22">
        <w:t xml:space="preserve">, </w:t>
      </w:r>
      <w:r w:rsidRPr="00FB7F22">
        <w:t>2012).  A large cohort study found increasing risk of MDS with increasing level of BMI (Ma et al</w:t>
      </w:r>
      <w:r w:rsidR="00046305" w:rsidRPr="00FB7F22">
        <w:t>, 2009</w:t>
      </w:r>
      <w:r w:rsidRPr="00FB7F22">
        <w:t>).</w:t>
      </w:r>
      <w:r w:rsidR="00046305" w:rsidRPr="00FB7F22">
        <w:t xml:space="preserve"> A case-control study revealed that obesity in early life is as strongly associated with risk of AML as is obesity later in life (Poynter et al, 2016)</w:t>
      </w:r>
      <w:r w:rsidRPr="00FB7F22">
        <w:t xml:space="preserve">  The Iowa Women’s cohort study found that </w:t>
      </w:r>
      <w:r w:rsidR="00BF4EB4" w:rsidRPr="00FB7F22">
        <w:t xml:space="preserve">increased </w:t>
      </w:r>
      <w:r w:rsidRPr="00FB7F22">
        <w:t>BMI was associated with increased risk of ET, but not PV (Leal et al</w:t>
      </w:r>
      <w:r w:rsidR="000F59F5" w:rsidRPr="00FB7F22">
        <w:t xml:space="preserve">, </w:t>
      </w:r>
      <w:r w:rsidRPr="00FB7F22">
        <w:t>2014).</w:t>
      </w:r>
      <w:r w:rsidR="00361D55">
        <w:t xml:space="preserve">  Although the biological mechanism(s) that may be responsible has not been clearly identified, possibilities include insulin-like growth factor-1 (which is increased in response to the insulin resistance associated with obesity and demonstrates </w:t>
      </w:r>
      <w:proofErr w:type="spellStart"/>
      <w:r w:rsidR="00361D55">
        <w:t>mitogenic</w:t>
      </w:r>
      <w:proofErr w:type="spellEnd"/>
      <w:r w:rsidR="00361D55">
        <w:t xml:space="preserve"> activity in myeloid and lymphoid leukemia cell lines), higher leptin levels (which is increased in obesity and affects proliferation and differentiation of myeloid leukemia cell lines), other hormonal alterations (such as </w:t>
      </w:r>
      <w:proofErr w:type="spellStart"/>
      <w:r w:rsidR="00361D55">
        <w:t>adiponectin</w:t>
      </w:r>
      <w:proofErr w:type="spellEnd"/>
      <w:r w:rsidR="00361D55">
        <w:t xml:space="preserve">, insulin or sex </w:t>
      </w:r>
      <w:r w:rsidR="00361D55" w:rsidRPr="00FB7F22">
        <w:t xml:space="preserve">steroids), or changes in the bone marrow environment </w:t>
      </w:r>
      <w:r w:rsidR="00A552B4" w:rsidRPr="00FB7F22">
        <w:t>(</w:t>
      </w:r>
      <w:proofErr w:type="spellStart"/>
      <w:r w:rsidR="00A552B4" w:rsidRPr="00FB7F22">
        <w:t>Karmali</w:t>
      </w:r>
      <w:proofErr w:type="spellEnd"/>
      <w:r w:rsidR="00A552B4" w:rsidRPr="00FB7F22">
        <w:t xml:space="preserve"> et al, 2015; Poynter et al, 2016).</w:t>
      </w:r>
      <w:r w:rsidR="00A552B4">
        <w:t xml:space="preserve"> </w:t>
      </w:r>
      <w:r w:rsidR="006A461C">
        <w:t xml:space="preserve"> </w:t>
      </w:r>
      <w:r w:rsidR="00361D55">
        <w:t xml:space="preserve">  </w:t>
      </w:r>
    </w:p>
    <w:p w:rsidR="008632E1" w:rsidRPr="0007229F" w:rsidRDefault="008632E1"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E26607"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Pr>
          <w:b/>
          <w:color w:val="0070C0"/>
        </w:rPr>
        <w:t xml:space="preserve">&lt;2&gt; </w:t>
      </w:r>
      <w:r w:rsidR="00E26607" w:rsidRPr="0007229F">
        <w:rPr>
          <w:b/>
          <w:color w:val="0070C0"/>
        </w:rPr>
        <w:t xml:space="preserve">HAIR DYE USE </w:t>
      </w:r>
    </w:p>
    <w:p w:rsidR="0044715F" w:rsidRPr="0007229F" w:rsidRDefault="001C4576"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t xml:space="preserve">Hair dyes, particularly in past decades, contained some carcinogenic chemicals, but the chemical constituents have </w:t>
      </w:r>
      <w:r w:rsidRPr="008A012D">
        <w:t xml:space="preserve">changed over time (IARC, 2010).  </w:t>
      </w:r>
      <w:r w:rsidR="0044715F" w:rsidRPr="008A012D">
        <w:t>Hair dye use, particularly dark hair dyes</w:t>
      </w:r>
      <w:r w:rsidR="002B37BC" w:rsidRPr="008A012D">
        <w:t xml:space="preserve"> for longer duration</w:t>
      </w:r>
      <w:r w:rsidR="0044715F" w:rsidRPr="008A012D">
        <w:t>, has been weakly linked with adult AML</w:t>
      </w:r>
      <w:r w:rsidR="00F11CD4" w:rsidRPr="008A012D">
        <w:t xml:space="preserve"> </w:t>
      </w:r>
      <w:r w:rsidR="002B37BC" w:rsidRPr="008A012D">
        <w:t>in a large case-control study</w:t>
      </w:r>
      <w:r w:rsidR="008A012D" w:rsidRPr="008A012D">
        <w:t xml:space="preserve"> </w:t>
      </w:r>
      <w:r w:rsidR="00F11CD4" w:rsidRPr="008A012D">
        <w:t>(</w:t>
      </w:r>
      <w:proofErr w:type="gramStart"/>
      <w:r w:rsidR="00F11CD4" w:rsidRPr="008A012D">
        <w:t>Rauscher  et</w:t>
      </w:r>
      <w:proofErr w:type="gramEnd"/>
      <w:r w:rsidR="00F11CD4" w:rsidRPr="008A012D">
        <w:t xml:space="preserve"> al</w:t>
      </w:r>
      <w:r w:rsidR="001D2080" w:rsidRPr="008A012D">
        <w:t xml:space="preserve">, </w:t>
      </w:r>
      <w:r w:rsidR="00F11CD4" w:rsidRPr="008A012D">
        <w:t>2004)</w:t>
      </w:r>
      <w:r w:rsidR="002B37BC" w:rsidRPr="008A012D">
        <w:t>, but not in</w:t>
      </w:r>
      <w:r w:rsidR="00460C04" w:rsidRPr="008A012D">
        <w:t xml:space="preserve"> a large</w:t>
      </w:r>
      <w:r w:rsidR="002B37BC" w:rsidRPr="008A012D">
        <w:t xml:space="preserve"> cohort stud</w:t>
      </w:r>
      <w:r w:rsidR="00460C04" w:rsidRPr="008A012D">
        <w:t>y</w:t>
      </w:r>
      <w:r w:rsidR="002B37BC" w:rsidRPr="008A012D">
        <w:t xml:space="preserve"> (</w:t>
      </w:r>
      <w:proofErr w:type="spellStart"/>
      <w:r w:rsidR="002B37BC" w:rsidRPr="008A012D">
        <w:t>Altekruse</w:t>
      </w:r>
      <w:proofErr w:type="spellEnd"/>
      <w:r w:rsidR="002B37BC" w:rsidRPr="008A012D">
        <w:t xml:space="preserve"> et al</w:t>
      </w:r>
      <w:r w:rsidR="001D2080" w:rsidRPr="008A012D">
        <w:t xml:space="preserve">, </w:t>
      </w:r>
      <w:r w:rsidR="002B37BC" w:rsidRPr="008A012D">
        <w:t xml:space="preserve">1999).  </w:t>
      </w:r>
      <w:r w:rsidRPr="008A012D">
        <w:t>Most</w:t>
      </w:r>
      <w:r>
        <w:t xml:space="preserve"> studies have found no relationship for total or specific </w:t>
      </w:r>
      <w:r w:rsidRPr="00ED5076">
        <w:t xml:space="preserve">types of leukemias (Correa et al, 2000; IARC, 2010; Zhang et al, </w:t>
      </w:r>
      <w:r w:rsidRPr="00ED5076">
        <w:lastRenderedPageBreak/>
        <w:t xml:space="preserve">2012). </w:t>
      </w:r>
      <w:r w:rsidR="002B37BC" w:rsidRPr="00ED5076">
        <w:t xml:space="preserve">Weak associations have been reported in some case-control studies of </w:t>
      </w:r>
      <w:r w:rsidR="0044715F" w:rsidRPr="00ED5076">
        <w:t>MDS (</w:t>
      </w:r>
      <w:proofErr w:type="spellStart"/>
      <w:r w:rsidR="006458E8" w:rsidRPr="00ED5076">
        <w:t>Ido</w:t>
      </w:r>
      <w:proofErr w:type="spellEnd"/>
      <w:r w:rsidR="006458E8" w:rsidRPr="00ED5076">
        <w:t xml:space="preserve"> et al</w:t>
      </w:r>
      <w:r w:rsidR="001D2080" w:rsidRPr="00ED5076">
        <w:t xml:space="preserve">, </w:t>
      </w:r>
      <w:r w:rsidR="006458E8" w:rsidRPr="00ED5076">
        <w:t xml:space="preserve">1996), </w:t>
      </w:r>
      <w:r w:rsidR="004826B8" w:rsidRPr="00ED5076">
        <w:t>CML (Cantor et al</w:t>
      </w:r>
      <w:r w:rsidR="001D2080" w:rsidRPr="00ED5076">
        <w:t xml:space="preserve">, </w:t>
      </w:r>
      <w:r w:rsidR="004826B8" w:rsidRPr="00ED5076">
        <w:t xml:space="preserve">1988) </w:t>
      </w:r>
      <w:r w:rsidR="006458E8" w:rsidRPr="00ED5076">
        <w:t xml:space="preserve">and essential </w:t>
      </w:r>
      <w:proofErr w:type="spellStart"/>
      <w:r w:rsidR="006458E8" w:rsidRPr="00ED5076">
        <w:t>thrombocythemia</w:t>
      </w:r>
      <w:proofErr w:type="spellEnd"/>
      <w:r w:rsidR="006458E8" w:rsidRPr="00ED5076">
        <w:t xml:space="preserve"> (</w:t>
      </w:r>
      <w:proofErr w:type="spellStart"/>
      <w:r w:rsidR="006458E8" w:rsidRPr="00ED5076">
        <w:t>Mele</w:t>
      </w:r>
      <w:proofErr w:type="spellEnd"/>
      <w:r w:rsidR="006458E8" w:rsidRPr="00ED5076">
        <w:t xml:space="preserve"> et al</w:t>
      </w:r>
      <w:proofErr w:type="gramStart"/>
      <w:r w:rsidR="001D2080" w:rsidRPr="00ED5076">
        <w:t>,</w:t>
      </w:r>
      <w:r w:rsidR="006458E8" w:rsidRPr="00ED5076">
        <w:t xml:space="preserve">  1996</w:t>
      </w:r>
      <w:proofErr w:type="gramEnd"/>
      <w:r w:rsidR="006458E8" w:rsidRPr="00ED5076">
        <w:t>)</w:t>
      </w:r>
      <w:r w:rsidR="004826B8" w:rsidRPr="00ED5076">
        <w:t xml:space="preserve"> based</w:t>
      </w:r>
      <w:r w:rsidR="004826B8" w:rsidRPr="0007229F">
        <w:t xml:space="preserve"> on small numbers of exposed cases</w:t>
      </w:r>
      <w:r w:rsidR="002B37BC" w:rsidRPr="0007229F">
        <w:t xml:space="preserve"> and limited exposure data</w:t>
      </w:r>
      <w:r>
        <w:t xml:space="preserve">. </w:t>
      </w:r>
      <w:r w:rsidR="00F11CD4" w:rsidRPr="0007229F">
        <w:t xml:space="preserve"> </w:t>
      </w:r>
    </w:p>
    <w:p w:rsidR="0044715F" w:rsidRPr="0007229F" w:rsidRDefault="0044715F"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p>
    <w:p w:rsidR="0044715F" w:rsidRPr="00067088"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067088">
        <w:rPr>
          <w:b/>
          <w:color w:val="0070C0"/>
          <w:sz w:val="28"/>
          <w:szCs w:val="28"/>
        </w:rPr>
        <w:t xml:space="preserve">&lt;1&gt; </w:t>
      </w:r>
      <w:r w:rsidR="00AC001C" w:rsidRPr="00067088">
        <w:rPr>
          <w:b/>
          <w:color w:val="0070C0"/>
          <w:sz w:val="28"/>
          <w:szCs w:val="28"/>
        </w:rPr>
        <w:t xml:space="preserve">INFECTIOUS AGENTS </w:t>
      </w:r>
    </w:p>
    <w:p w:rsidR="0044715F" w:rsidRPr="0007229F" w:rsidRDefault="0044715F"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Few studies have assessed the potential role of infectious agents in the etiology of </w:t>
      </w:r>
      <w:r w:rsidR="00553394" w:rsidRPr="0007229F">
        <w:t>myeloid neoplasms</w:t>
      </w:r>
      <w:r w:rsidR="005B4369" w:rsidRPr="0007229F">
        <w:t xml:space="preserve">, and findings have not been </w:t>
      </w:r>
      <w:r w:rsidR="005B4369" w:rsidRPr="009932D4">
        <w:t xml:space="preserve">consistent (Doody </w:t>
      </w:r>
      <w:r w:rsidR="00A8073F" w:rsidRPr="009932D4">
        <w:t>e</w:t>
      </w:r>
      <w:r w:rsidR="005B4369" w:rsidRPr="009932D4">
        <w:t>t al</w:t>
      </w:r>
      <w:r w:rsidR="00A8073F" w:rsidRPr="009932D4">
        <w:t xml:space="preserve">, </w:t>
      </w:r>
      <w:r w:rsidR="005B4369" w:rsidRPr="009932D4">
        <w:t>1992; Zheng et al</w:t>
      </w:r>
      <w:r w:rsidR="00A8073F" w:rsidRPr="009932D4">
        <w:t xml:space="preserve">, </w:t>
      </w:r>
      <w:r w:rsidR="005B4369" w:rsidRPr="009932D4">
        <w:t>1993)</w:t>
      </w:r>
      <w:r w:rsidR="005C32ED" w:rsidRPr="009932D4">
        <w:t>.</w:t>
      </w:r>
      <w:r w:rsidR="005B4369" w:rsidRPr="009932D4">
        <w:t xml:space="preserve">  An intriguing finding was a positive association between early age at onset of childhood viral infections and risk of AML (Cooper et al</w:t>
      </w:r>
      <w:r w:rsidR="00A8073F" w:rsidRPr="009932D4">
        <w:t>, 1</w:t>
      </w:r>
      <w:r w:rsidR="005B4369" w:rsidRPr="009932D4">
        <w:t xml:space="preserve">996). </w:t>
      </w:r>
      <w:r w:rsidR="00BA46FA" w:rsidRPr="009932D4">
        <w:t xml:space="preserve"> Excess risk of myeloid leukemia has also been reported in patients with AIDS (Shiels and Engels</w:t>
      </w:r>
      <w:r w:rsidR="00A8073F" w:rsidRPr="009932D4">
        <w:t xml:space="preserve">, </w:t>
      </w:r>
      <w:r w:rsidR="00BA46FA" w:rsidRPr="009932D4">
        <w:t>2012), but the</w:t>
      </w:r>
      <w:r w:rsidR="00BA46FA" w:rsidRPr="0007229F">
        <w:t xml:space="preserve"> reasons are unknown.</w:t>
      </w:r>
      <w:r w:rsidR="003546A8">
        <w:t xml:space="preserve">  </w:t>
      </w:r>
      <w:r w:rsidR="00D465CC" w:rsidRPr="0007229F">
        <w:t>In a large study in Sweden that linked hospital discharge data with population-based cancer registry data, the investigators found modest 30 percent statistically significant excess risks of adult AML and of MDS associated with a history of any prior infectious disease.</w:t>
      </w:r>
      <w:r w:rsidR="003546A8">
        <w:t xml:space="preserve">  </w:t>
      </w:r>
      <w:r w:rsidR="00D465CC" w:rsidRPr="0007229F">
        <w:t>These findings were based on elevated risks of AML in relation to prior pneumonia, tuberculosis, intestinal infections, septicemia, hepatitis C, pyelonephritis</w:t>
      </w:r>
      <w:r w:rsidR="00D465CC" w:rsidRPr="009932D4">
        <w:t xml:space="preserve">, sinusitis, </w:t>
      </w:r>
      <w:proofErr w:type="spellStart"/>
      <w:r w:rsidR="00D465CC" w:rsidRPr="009932D4">
        <w:t>nasopharyngitis</w:t>
      </w:r>
      <w:proofErr w:type="spellEnd"/>
      <w:r w:rsidR="00D465CC" w:rsidRPr="009932D4">
        <w:t>, upper respiratory infections, meningitis, cytomegalovirus and cellulitis</w:t>
      </w:r>
      <w:r w:rsidR="00B355B2" w:rsidRPr="009932D4">
        <w:t xml:space="preserve">, </w:t>
      </w:r>
      <w:r w:rsidR="00D465CC" w:rsidRPr="009932D4">
        <w:t xml:space="preserve">with individual risk estimates ranging from </w:t>
      </w:r>
      <w:r w:rsidR="00F62E63" w:rsidRPr="009932D4">
        <w:t>1.2-5.6, but the majority &lt;2-fold elevated</w:t>
      </w:r>
      <w:r w:rsidR="00D465CC" w:rsidRPr="009932D4">
        <w:t xml:space="preserve"> (</w:t>
      </w:r>
      <w:proofErr w:type="spellStart"/>
      <w:r w:rsidR="00D465CC" w:rsidRPr="009932D4">
        <w:t>Kristinsson</w:t>
      </w:r>
      <w:proofErr w:type="spellEnd"/>
      <w:r w:rsidR="00D465CC" w:rsidRPr="009932D4">
        <w:t xml:space="preserve">  et al</w:t>
      </w:r>
      <w:r w:rsidR="00A8073F" w:rsidRPr="009932D4">
        <w:t xml:space="preserve">, </w:t>
      </w:r>
      <w:r w:rsidR="00D465CC" w:rsidRPr="009932D4">
        <w:t xml:space="preserve">2011).  </w:t>
      </w:r>
      <w:r w:rsidR="00F62E63" w:rsidRPr="009932D4">
        <w:t>The elevated risks were still apparent when infections occurring less than 3 years</w:t>
      </w:r>
      <w:r w:rsidR="00F62E63" w:rsidRPr="0007229F">
        <w:t xml:space="preserve"> before diagnosis were excluded.  Increased risk of MDS was associated with prior history of pneumonia and cellulitis; again the elevated risks were apparent </w:t>
      </w:r>
      <w:r w:rsidR="00C01C95">
        <w:t xml:space="preserve">when a latency of 3 or more years was considered.  </w:t>
      </w:r>
      <w:r w:rsidR="00F62E63" w:rsidRPr="0007229F">
        <w:t xml:space="preserve">The Swedish linked registry analysis was based on infections treated on an inpatient basis, </w:t>
      </w:r>
      <w:r w:rsidR="005464F3">
        <w:t>without</w:t>
      </w:r>
      <w:r w:rsidR="00F62E63" w:rsidRPr="0007229F">
        <w:t xml:space="preserve"> specific validation of the diagnoses</w:t>
      </w:r>
      <w:r w:rsidR="005464F3">
        <w:t xml:space="preserve"> of infection</w:t>
      </w:r>
      <w:r w:rsidR="00F62E63" w:rsidRPr="0007229F">
        <w:t>,</w:t>
      </w:r>
      <w:r w:rsidR="005464F3">
        <w:t xml:space="preserve"> </w:t>
      </w:r>
      <w:r w:rsidR="00F62E63" w:rsidRPr="0007229F">
        <w:t xml:space="preserve">and </w:t>
      </w:r>
      <w:r w:rsidR="005464F3">
        <w:t xml:space="preserve">without available </w:t>
      </w:r>
      <w:r w:rsidR="00F62E63" w:rsidRPr="0007229F">
        <w:t xml:space="preserve">treatment </w:t>
      </w:r>
      <w:r w:rsidR="005464F3">
        <w:t xml:space="preserve">data </w:t>
      </w:r>
      <w:r w:rsidR="00F62E63" w:rsidRPr="0007229F">
        <w:t>and other potentially confounding information.</w:t>
      </w:r>
      <w:r w:rsidR="003546A8">
        <w:t xml:space="preserve">  </w:t>
      </w:r>
      <w:r w:rsidR="00067088">
        <w:t>Th</w:t>
      </w:r>
      <w:r w:rsidR="00F62E63" w:rsidRPr="0007229F">
        <w:t xml:space="preserve">ese associations </w:t>
      </w:r>
      <w:r w:rsidR="00067088">
        <w:t xml:space="preserve">need to be </w:t>
      </w:r>
      <w:r w:rsidR="00F62E63" w:rsidRPr="0007229F">
        <w:t xml:space="preserve">confirmed </w:t>
      </w:r>
      <w:r w:rsidR="00067088">
        <w:t>in other populations</w:t>
      </w:r>
      <w:r w:rsidR="00C01C95">
        <w:t xml:space="preserve">.  Given </w:t>
      </w:r>
      <w:r w:rsidR="00C01C95">
        <w:lastRenderedPageBreak/>
        <w:t xml:space="preserve">the indolent nature of many MDS cases and the often lengthy period between onset and clinical diagnosis, </w:t>
      </w:r>
      <w:r w:rsidR="005464F3">
        <w:t>future studies</w:t>
      </w:r>
      <w:r w:rsidR="00C01C95">
        <w:t xml:space="preserve"> should consider long latency periods.  Identification and validation of relevant infectious agents would be helpful </w:t>
      </w:r>
      <w:r w:rsidR="00A8073F">
        <w:t xml:space="preserve">if sufficient numbers of MDS cases could be evaluated in a large cohort pooling project </w:t>
      </w:r>
      <w:r w:rsidR="00C01C95">
        <w:t xml:space="preserve">as would animal studies to determine the likelihood </w:t>
      </w:r>
      <w:r w:rsidR="005054E0">
        <w:t>that the associations are etiological in nature.</w:t>
      </w:r>
      <w:r w:rsidR="00BA46FA" w:rsidRPr="0007229F">
        <w:t xml:space="preserve">  </w:t>
      </w:r>
    </w:p>
    <w:p w:rsidR="00BA46FA" w:rsidRPr="0007229F" w:rsidRDefault="00BA46F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E85281" w:rsidRPr="00067088"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sidRPr="00067088">
        <w:rPr>
          <w:b/>
          <w:color w:val="0070C0"/>
          <w:sz w:val="28"/>
          <w:szCs w:val="28"/>
        </w:rPr>
        <w:t xml:space="preserve">&lt;1&gt; </w:t>
      </w:r>
      <w:r w:rsidR="00553394" w:rsidRPr="00067088">
        <w:rPr>
          <w:b/>
          <w:color w:val="0070C0"/>
          <w:sz w:val="28"/>
          <w:szCs w:val="28"/>
        </w:rPr>
        <w:t xml:space="preserve">REPRODUCTIVE FACTORS </w:t>
      </w:r>
    </w:p>
    <w:p w:rsidR="00E85281" w:rsidRPr="0007229F" w:rsidRDefault="00E85281"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Data are limited and inconsistent on the relationship between exogenous hormone use and myeloid neoplasms.</w:t>
      </w:r>
      <w:r w:rsidR="003546A8">
        <w:t xml:space="preserve">  </w:t>
      </w:r>
      <w:r w:rsidRPr="0007229F">
        <w:t>A</w:t>
      </w:r>
      <w:r w:rsidR="00507D1F" w:rsidRPr="0007229F">
        <w:t xml:space="preserve"> small </w:t>
      </w:r>
      <w:r w:rsidR="00CB3592" w:rsidRPr="0007229F">
        <w:t xml:space="preserve">population-based </w:t>
      </w:r>
      <w:r w:rsidR="00507D1F" w:rsidRPr="0007229F">
        <w:t>case-</w:t>
      </w:r>
      <w:proofErr w:type="gramStart"/>
      <w:r w:rsidR="00507D1F" w:rsidRPr="0007229F">
        <w:t xml:space="preserve">control </w:t>
      </w:r>
      <w:r w:rsidRPr="0007229F">
        <w:t xml:space="preserve"> study</w:t>
      </w:r>
      <w:proofErr w:type="gramEnd"/>
      <w:r w:rsidR="00CB3592" w:rsidRPr="0007229F">
        <w:t xml:space="preserve"> of acute leukemia in the Province of Rome</w:t>
      </w:r>
      <w:r w:rsidRPr="0007229F">
        <w:t xml:space="preserve"> described an increased risk of </w:t>
      </w:r>
      <w:r w:rsidR="004C6B60">
        <w:t>AML</w:t>
      </w:r>
      <w:r w:rsidRPr="0007229F">
        <w:t xml:space="preserve"> among women who took oral contraceptives</w:t>
      </w:r>
      <w:r w:rsidR="00507D1F" w:rsidRPr="0007229F">
        <w:t xml:space="preserve"> based on drugs received through the National Health Service</w:t>
      </w:r>
      <w:r w:rsidR="00CB3592" w:rsidRPr="0007229F">
        <w:t xml:space="preserve"> </w:t>
      </w:r>
      <w:r w:rsidR="00507D1F" w:rsidRPr="0007229F">
        <w:t>in Italy</w:t>
      </w:r>
      <w:r w:rsidR="00CB3592" w:rsidRPr="0007229F">
        <w:t xml:space="preserve"> at least 12 months before diagnosis</w:t>
      </w:r>
      <w:r w:rsidRPr="0007229F">
        <w:t>, while a small case-control study in Minnesota reported a protective effect</w:t>
      </w:r>
      <w:r w:rsidR="00CB3592" w:rsidRPr="0007229F">
        <w:t xml:space="preserve"> between longer duration</w:t>
      </w:r>
      <w:r w:rsidR="00BD10F8" w:rsidRPr="0007229F">
        <w:t xml:space="preserve"> </w:t>
      </w:r>
      <w:r w:rsidR="00CB3592" w:rsidRPr="0007229F">
        <w:t xml:space="preserve">of oral </w:t>
      </w:r>
      <w:r w:rsidR="00CB3592" w:rsidRPr="005267F5">
        <w:t>contraceptive use</w:t>
      </w:r>
      <w:r w:rsidRPr="005267F5">
        <w:t xml:space="preserve"> </w:t>
      </w:r>
      <w:r w:rsidR="00CB3592" w:rsidRPr="005267F5">
        <w:t xml:space="preserve">and adult acute leukemia </w:t>
      </w:r>
      <w:r w:rsidRPr="005267F5">
        <w:t xml:space="preserve">(Poynter et al </w:t>
      </w:r>
      <w:r w:rsidR="00A8073F" w:rsidRPr="005267F5">
        <w:t>,</w:t>
      </w:r>
      <w:r w:rsidRPr="005267F5">
        <w:t xml:space="preserve"> 2013).  The Minnesota study found little evid</w:t>
      </w:r>
      <w:r w:rsidRPr="0007229F">
        <w:t>ence for an association between other reproductive factors or use of hormone replacement therapy and risk of myeloid leukemia overall or AML or CML</w:t>
      </w:r>
      <w:r w:rsidR="00B355B2">
        <w:t xml:space="preserve"> specifically</w:t>
      </w:r>
      <w:r w:rsidRPr="0007229F">
        <w:t>.</w:t>
      </w:r>
      <w:r w:rsidR="003546A8">
        <w:t xml:space="preserve">  </w:t>
      </w:r>
    </w:p>
    <w:p w:rsidR="00BA46FA" w:rsidRPr="0007229F" w:rsidRDefault="00BA46F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553394" w:rsidRPr="005054E0" w:rsidRDefault="005054E0"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054E0">
        <w:rPr>
          <w:b/>
          <w:color w:val="0070C0"/>
          <w:sz w:val="28"/>
          <w:szCs w:val="28"/>
        </w:rPr>
        <w:t xml:space="preserve">&lt;1&gt; </w:t>
      </w:r>
      <w:r w:rsidR="00553394" w:rsidRPr="005054E0">
        <w:rPr>
          <w:b/>
          <w:color w:val="0070C0"/>
          <w:sz w:val="28"/>
          <w:szCs w:val="28"/>
        </w:rPr>
        <w:t xml:space="preserve">MEDICAL CONDITONS </w:t>
      </w:r>
    </w:p>
    <w:p w:rsidR="00D35F9A" w:rsidRPr="0007229F" w:rsidRDefault="005054E0" w:rsidP="00280A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D35F9A" w:rsidRPr="0007229F">
        <w:rPr>
          <w:b/>
          <w:color w:val="0070C0"/>
        </w:rPr>
        <w:t xml:space="preserve">AUTOIMMUNE DISORDERS  </w:t>
      </w:r>
    </w:p>
    <w:p w:rsidR="00280AAA" w:rsidRDefault="00A8073F" w:rsidP="00F42983">
      <w:pPr>
        <w:autoSpaceDE w:val="0"/>
        <w:autoSpaceDN w:val="0"/>
        <w:adjustRightInd w:val="0"/>
        <w:spacing w:line="480" w:lineRule="auto"/>
      </w:pPr>
      <w:r>
        <w:t>Using l</w:t>
      </w:r>
      <w:r w:rsidR="00B11B23" w:rsidRPr="0007229F">
        <w:t xml:space="preserve">inkage of </w:t>
      </w:r>
      <w:r>
        <w:t xml:space="preserve">medical record or medical insurance information </w:t>
      </w:r>
      <w:r w:rsidR="00B11B23" w:rsidRPr="0007229F">
        <w:t xml:space="preserve">with population-based cancer registry incidence data </w:t>
      </w:r>
      <w:r>
        <w:t xml:space="preserve">has been used to </w:t>
      </w:r>
      <w:proofErr w:type="spellStart"/>
      <w:r w:rsidR="001B5D0F">
        <w:t>to</w:t>
      </w:r>
      <w:proofErr w:type="spellEnd"/>
      <w:r w:rsidR="001B5D0F">
        <w:t xml:space="preserve"> assess the relationship between autoimmune disorders and myeloid neoplasms.  </w:t>
      </w:r>
      <w:proofErr w:type="spellStart"/>
      <w:r w:rsidR="00B11B23" w:rsidRPr="0007229F">
        <w:t>Kristinsson</w:t>
      </w:r>
      <w:proofErr w:type="spellEnd"/>
      <w:r w:rsidR="00B11B23" w:rsidRPr="0007229F">
        <w:t xml:space="preserve"> and colleagues </w:t>
      </w:r>
      <w:r w:rsidR="005054E0">
        <w:t xml:space="preserve">considered 25 autoimmune disorders combined and </w:t>
      </w:r>
      <w:r w:rsidR="00B11B23" w:rsidRPr="0007229F">
        <w:t xml:space="preserve">found </w:t>
      </w:r>
      <w:r w:rsidR="005054E0">
        <w:t xml:space="preserve">1.7-fold increased </w:t>
      </w:r>
      <w:r w:rsidR="00B11B23" w:rsidRPr="0007229F">
        <w:t xml:space="preserve">risk of AML </w:t>
      </w:r>
      <w:r w:rsidR="005054E0">
        <w:t>b</w:t>
      </w:r>
      <w:r w:rsidR="00252879" w:rsidRPr="0007229F">
        <w:t xml:space="preserve">ased on 359 </w:t>
      </w:r>
      <w:r w:rsidR="005054E0">
        <w:t xml:space="preserve">AML </w:t>
      </w:r>
      <w:r w:rsidR="00252879" w:rsidRPr="0007229F">
        <w:t xml:space="preserve">patients with any </w:t>
      </w:r>
      <w:r w:rsidR="00252879" w:rsidRPr="0007229F">
        <w:lastRenderedPageBreak/>
        <w:t xml:space="preserve">autoimmune disease </w:t>
      </w:r>
      <w:r w:rsidR="005054E0">
        <w:t xml:space="preserve">among </w:t>
      </w:r>
      <w:r w:rsidR="00252879" w:rsidRPr="0007229F">
        <w:t>9,468 AML cases</w:t>
      </w:r>
      <w:r w:rsidR="005054E0">
        <w:t>.</w:t>
      </w:r>
      <w:r w:rsidR="003546A8">
        <w:t xml:space="preserve">  </w:t>
      </w:r>
      <w:r w:rsidR="005054E0">
        <w:t>The excess risk was somewhat lower (1.4-fold increased), albeit still significantly increased if autoimmune disorders diagnosed within 3 years of diagnosis of AML.</w:t>
      </w:r>
      <w:r w:rsidR="003546A8">
        <w:t xml:space="preserve">  </w:t>
      </w:r>
      <w:r w:rsidR="005054E0">
        <w:t xml:space="preserve">Combining the same 25 autoimmune disorders, </w:t>
      </w:r>
      <w:proofErr w:type="spellStart"/>
      <w:r w:rsidR="005054E0">
        <w:t>Kristinsson</w:t>
      </w:r>
      <w:proofErr w:type="spellEnd"/>
      <w:r w:rsidR="005054E0">
        <w:t xml:space="preserve"> and colleagues reported that r</w:t>
      </w:r>
      <w:r w:rsidR="00B11B23" w:rsidRPr="0007229F">
        <w:t xml:space="preserve">isk of MDS </w:t>
      </w:r>
      <w:r w:rsidR="005054E0">
        <w:t xml:space="preserve">was </w:t>
      </w:r>
      <w:r w:rsidR="00B11B23" w:rsidRPr="0007229F">
        <w:t>increased 2.1-fold</w:t>
      </w:r>
      <w:r w:rsidR="00252879" w:rsidRPr="0007229F">
        <w:t xml:space="preserve"> based on 133 patients with</w:t>
      </w:r>
      <w:r w:rsidR="005054E0">
        <w:t xml:space="preserve"> any autoimmune disorder</w:t>
      </w:r>
      <w:r w:rsidR="00252879" w:rsidRPr="0007229F">
        <w:t xml:space="preserve"> </w:t>
      </w:r>
      <w:r w:rsidR="005054E0">
        <w:t>among</w:t>
      </w:r>
      <w:r w:rsidR="00252879" w:rsidRPr="0007229F">
        <w:t xml:space="preserve"> 1,662 </w:t>
      </w:r>
      <w:r w:rsidR="005054E0">
        <w:t xml:space="preserve">MDS </w:t>
      </w:r>
      <w:r w:rsidR="00252879" w:rsidRPr="0007229F">
        <w:t>cases</w:t>
      </w:r>
      <w:r w:rsidR="005054E0">
        <w:t>;</w:t>
      </w:r>
      <w:r w:rsidR="003F184A">
        <w:t xml:space="preserve"> excluding patients whose autoimmune disorders </w:t>
      </w:r>
      <w:r w:rsidR="003F184A" w:rsidRPr="005267F5">
        <w:t>were diagnosed within 3 years of MDS diagnosis, a lower 1.7-fold excess risk was apparent (</w:t>
      </w:r>
      <w:proofErr w:type="spellStart"/>
      <w:r w:rsidR="003F184A" w:rsidRPr="005267F5">
        <w:t>Kristinsson</w:t>
      </w:r>
      <w:proofErr w:type="spellEnd"/>
      <w:r w:rsidR="003F184A" w:rsidRPr="005267F5">
        <w:t xml:space="preserve"> et al</w:t>
      </w:r>
      <w:r w:rsidR="001B5D0F" w:rsidRPr="005267F5">
        <w:t xml:space="preserve">, </w:t>
      </w:r>
      <w:r w:rsidR="003F184A" w:rsidRPr="005267F5">
        <w:t>2011).</w:t>
      </w:r>
      <w:r w:rsidR="003546A8" w:rsidRPr="005267F5">
        <w:t xml:space="preserve">  </w:t>
      </w:r>
      <w:r w:rsidR="003F184A" w:rsidRPr="005267F5">
        <w:t xml:space="preserve">Using </w:t>
      </w:r>
      <w:r w:rsidR="00A37E4C" w:rsidRPr="005267F5">
        <w:t xml:space="preserve">a subset of </w:t>
      </w:r>
      <w:r w:rsidR="00B71EBD" w:rsidRPr="005267F5">
        <w:t>the same Swedish linked registry data</w:t>
      </w:r>
      <w:proofErr w:type="gramStart"/>
      <w:r w:rsidR="00B71EBD" w:rsidRPr="005267F5">
        <w:t xml:space="preserve">, </w:t>
      </w:r>
      <w:r w:rsidR="00774A09" w:rsidRPr="005267F5">
        <w:t xml:space="preserve"> </w:t>
      </w:r>
      <w:proofErr w:type="spellStart"/>
      <w:r w:rsidR="00774A09" w:rsidRPr="005267F5">
        <w:t>Hemminki</w:t>
      </w:r>
      <w:proofErr w:type="spellEnd"/>
      <w:proofErr w:type="gramEnd"/>
      <w:r w:rsidR="00774A09" w:rsidRPr="005267F5">
        <w:t xml:space="preserve"> and colleagues reported </w:t>
      </w:r>
      <w:r w:rsidR="00951965" w:rsidRPr="005267F5">
        <w:t xml:space="preserve">a </w:t>
      </w:r>
      <w:r w:rsidR="00774A09" w:rsidRPr="005267F5">
        <w:t>similar significantly elevated risk</w:t>
      </w:r>
      <w:r w:rsidR="00951965" w:rsidRPr="005267F5">
        <w:t xml:space="preserve"> of AML</w:t>
      </w:r>
      <w:r w:rsidR="00774A09" w:rsidRPr="005267F5">
        <w:t xml:space="preserve"> </w:t>
      </w:r>
      <w:r w:rsidR="00951965" w:rsidRPr="005267F5">
        <w:t xml:space="preserve">associated with a combined grouping of </w:t>
      </w:r>
      <w:r w:rsidR="00B71EBD" w:rsidRPr="005267F5">
        <w:t xml:space="preserve">33 </w:t>
      </w:r>
      <w:r w:rsidR="00774A09" w:rsidRPr="005267F5">
        <w:t xml:space="preserve"> autoimmune diseases </w:t>
      </w:r>
      <w:r w:rsidR="00951965" w:rsidRPr="005267F5">
        <w:t xml:space="preserve">(standardized incidence ratio [SIR] </w:t>
      </w:r>
      <w:r w:rsidR="00280AAA" w:rsidRPr="005267F5">
        <w:t>=</w:t>
      </w:r>
      <w:r w:rsidR="00951965" w:rsidRPr="005267F5">
        <w:t xml:space="preserve"> 1.85)</w:t>
      </w:r>
      <w:r w:rsidR="00252879" w:rsidRPr="005267F5">
        <w:t>,</w:t>
      </w:r>
      <w:r w:rsidR="00951965" w:rsidRPr="005267F5">
        <w:t xml:space="preserve"> and </w:t>
      </w:r>
      <w:r w:rsidR="00774A09" w:rsidRPr="005267F5">
        <w:t>risks of similar magnitude for CML (</w:t>
      </w:r>
      <w:r w:rsidR="00951965" w:rsidRPr="005267F5">
        <w:t xml:space="preserve">SIR = </w:t>
      </w:r>
      <w:r w:rsidR="00774A09" w:rsidRPr="005267F5">
        <w:t xml:space="preserve">1.68), other myeloid </w:t>
      </w:r>
      <w:r w:rsidR="00951965" w:rsidRPr="005267F5">
        <w:t xml:space="preserve">leukemia </w:t>
      </w:r>
      <w:r w:rsidR="00774A09" w:rsidRPr="005267F5">
        <w:t xml:space="preserve">(SIR </w:t>
      </w:r>
      <w:r w:rsidR="00951965" w:rsidRPr="005267F5">
        <w:t>=</w:t>
      </w:r>
      <w:r w:rsidR="00774A09" w:rsidRPr="005267F5">
        <w:t xml:space="preserve"> 2.20)</w:t>
      </w:r>
      <w:r w:rsidR="00951965" w:rsidRPr="005267F5">
        <w:t xml:space="preserve">, but </w:t>
      </w:r>
      <w:r w:rsidR="00774A09" w:rsidRPr="005267F5">
        <w:t xml:space="preserve"> </w:t>
      </w:r>
      <w:r w:rsidR="00951965" w:rsidRPr="005267F5">
        <w:t xml:space="preserve">somewhat lower risk for </w:t>
      </w:r>
      <w:r w:rsidR="00774A09" w:rsidRPr="005267F5">
        <w:t>myelofibrosis (SIR</w:t>
      </w:r>
      <w:r w:rsidR="00951965" w:rsidRPr="005267F5">
        <w:t xml:space="preserve"> = </w:t>
      </w:r>
      <w:r w:rsidR="00774A09" w:rsidRPr="005267F5">
        <w:t>1.36)</w:t>
      </w:r>
      <w:r w:rsidR="001B5D0F" w:rsidRPr="005267F5">
        <w:t xml:space="preserve"> (</w:t>
      </w:r>
      <w:proofErr w:type="spellStart"/>
      <w:r w:rsidR="001B5D0F" w:rsidRPr="005267F5">
        <w:t>Hemminki</w:t>
      </w:r>
      <w:proofErr w:type="spellEnd"/>
      <w:r w:rsidR="001B5D0F" w:rsidRPr="005267F5">
        <w:t xml:space="preserve"> et al, 2013)</w:t>
      </w:r>
      <w:r w:rsidR="00774A09" w:rsidRPr="005267F5">
        <w:t>.</w:t>
      </w:r>
      <w:r w:rsidR="003546A8" w:rsidRPr="005267F5">
        <w:t xml:space="preserve">  </w:t>
      </w:r>
      <w:r w:rsidR="00951965" w:rsidRPr="005267F5">
        <w:t>B</w:t>
      </w:r>
      <w:r w:rsidR="00252879" w:rsidRPr="005267F5">
        <w:t>ased on a</w:t>
      </w:r>
      <w:r w:rsidR="00951965" w:rsidRPr="005267F5">
        <w:t>n evaluation of 27 autoimmune diseases and risk of myeloid neoplasms</w:t>
      </w:r>
      <w:r w:rsidR="00280AAA" w:rsidRPr="005267F5">
        <w:t xml:space="preserve"> among patients ages</w:t>
      </w:r>
      <w:r w:rsidR="00280AAA">
        <w:t xml:space="preserve"> 66-99 years old</w:t>
      </w:r>
      <w:r w:rsidR="00951965">
        <w:t>, results from a</w:t>
      </w:r>
      <w:r w:rsidR="00252879" w:rsidRPr="0007229F">
        <w:t xml:space="preserve"> linkage of the </w:t>
      </w:r>
      <w:r w:rsidR="00951965">
        <w:t xml:space="preserve">U.S. </w:t>
      </w:r>
      <w:r w:rsidR="00252879" w:rsidRPr="0007229F">
        <w:t>population-based Surveillance</w:t>
      </w:r>
      <w:r w:rsidR="00E140AF">
        <w:t>,</w:t>
      </w:r>
      <w:r w:rsidR="00252879" w:rsidRPr="0007229F">
        <w:t xml:space="preserve"> Epidemiology and End Results cancer registries with Medicare data</w:t>
      </w:r>
      <w:r w:rsidR="00280AAA">
        <w:t xml:space="preserve"> revealed increased risks of AML (odds ratios [OR] = 1.29) based on </w:t>
      </w:r>
      <w:r w:rsidR="00F42983">
        <w:t>973</w:t>
      </w:r>
      <w:r w:rsidR="00280AAA">
        <w:t xml:space="preserve"> </w:t>
      </w:r>
      <w:r w:rsidR="005464F3">
        <w:t xml:space="preserve">cases </w:t>
      </w:r>
      <w:r w:rsidR="00280AAA">
        <w:t xml:space="preserve">with any autoimmune disorder among of 7,824 with AML and MDS (OR = 1.50) based on </w:t>
      </w:r>
      <w:r w:rsidR="005121C8">
        <w:t>574</w:t>
      </w:r>
      <w:r w:rsidR="00280AAA">
        <w:t xml:space="preserve"> </w:t>
      </w:r>
      <w:r w:rsidR="005464F3">
        <w:t xml:space="preserve">cases </w:t>
      </w:r>
      <w:r w:rsidR="00280AAA">
        <w:t xml:space="preserve">with any autoimmune disorders among 2,471 </w:t>
      </w:r>
      <w:r w:rsidR="00280AAA" w:rsidRPr="005267F5">
        <w:t xml:space="preserve">with </w:t>
      </w:r>
      <w:proofErr w:type="gramStart"/>
      <w:r w:rsidR="00280AAA" w:rsidRPr="005267F5">
        <w:t>MDS  (</w:t>
      </w:r>
      <w:proofErr w:type="gramEnd"/>
      <w:r w:rsidR="00280AAA" w:rsidRPr="005267F5">
        <w:t>Anderson et al</w:t>
      </w:r>
      <w:r w:rsidR="001B5D0F" w:rsidRPr="005267F5">
        <w:t xml:space="preserve">, </w:t>
      </w:r>
      <w:r w:rsidR="00280AAA" w:rsidRPr="005267F5">
        <w:t>2009).</w:t>
      </w:r>
      <w:r w:rsidR="003546A8" w:rsidRPr="005267F5">
        <w:t xml:space="preserve">  </w:t>
      </w:r>
      <w:r w:rsidR="00280AAA" w:rsidRPr="005267F5">
        <w:t>AML was associated with rheumatoid arthritis, systemic l</w:t>
      </w:r>
      <w:r w:rsidR="00280AAA">
        <w:t>upus erythematosus, polymyalgia rheumatic, autoimmune hem</w:t>
      </w:r>
      <w:r w:rsidR="00F42983">
        <w:t xml:space="preserve">olytic anemia, systemic vasculitis, </w:t>
      </w:r>
      <w:proofErr w:type="spellStart"/>
      <w:r w:rsidR="00F42983">
        <w:t>ulcertative</w:t>
      </w:r>
      <w:proofErr w:type="spellEnd"/>
      <w:r w:rsidR="00F42983">
        <w:t xml:space="preserve"> colitis and pernicious anemia, while MDS was associated with ulcerative colitis and pernicious anemia</w:t>
      </w:r>
      <w:r w:rsidR="005121C8">
        <w:t>, although many of these associations were based on small numbers</w:t>
      </w:r>
      <w:r w:rsidR="00F42983">
        <w:t xml:space="preserve">. </w:t>
      </w:r>
      <w:r w:rsidR="00E140AF">
        <w:t xml:space="preserve"> </w:t>
      </w:r>
      <w:r w:rsidR="00280AAA">
        <w:t xml:space="preserve">Risks were not increased for CML or MPN.  </w:t>
      </w:r>
      <w:r w:rsidR="00F42983">
        <w:t>Anderson and colleagues suggested that the associations could be due to medications used to treat the autoimmune disorders</w:t>
      </w:r>
      <w:r w:rsidR="00411858">
        <w:t xml:space="preserve"> (including alkylating agents and </w:t>
      </w:r>
      <w:proofErr w:type="spellStart"/>
      <w:r w:rsidR="00411858">
        <w:t>az</w:t>
      </w:r>
      <w:r w:rsidR="00E140AF">
        <w:t>a</w:t>
      </w:r>
      <w:r w:rsidR="00411858">
        <w:t>thiaprine</w:t>
      </w:r>
      <w:proofErr w:type="spellEnd"/>
      <w:r w:rsidR="00411858">
        <w:t>)</w:t>
      </w:r>
      <w:r w:rsidR="00F42983">
        <w:t xml:space="preserve">, shared genetic predispositions between autoimmune disorders and myeloid </w:t>
      </w:r>
      <w:r w:rsidR="00F42983">
        <w:lastRenderedPageBreak/>
        <w:t xml:space="preserve">neoplasms, or involvement of the bone marrow by the autoimmune disorders.  </w:t>
      </w:r>
      <w:r w:rsidR="001B5D0F">
        <w:t xml:space="preserve">Several </w:t>
      </w:r>
      <w:r w:rsidR="001B5D0F" w:rsidRPr="0007229F">
        <w:t>case-control studies have</w:t>
      </w:r>
      <w:r w:rsidR="001B5D0F">
        <w:t xml:space="preserve"> </w:t>
      </w:r>
      <w:r w:rsidR="001B5D0F" w:rsidRPr="0007229F">
        <w:t>found inconsistent</w:t>
      </w:r>
      <w:r w:rsidR="001B5D0F">
        <w:t xml:space="preserve"> associations of </w:t>
      </w:r>
      <w:r w:rsidR="001B5D0F" w:rsidRPr="0007229F">
        <w:t>rheumatoid arthritis</w:t>
      </w:r>
      <w:r w:rsidR="001B5D0F">
        <w:t xml:space="preserve"> and myeloid neoplasms</w:t>
      </w:r>
      <w:r w:rsidR="001B5D0F" w:rsidRPr="0007229F">
        <w:t xml:space="preserve"> (</w:t>
      </w:r>
      <w:r w:rsidR="001B5D0F" w:rsidRPr="009F52BE">
        <w:t xml:space="preserve">Severson et al, 1989; Cartwright et al, 1988; Zheng et al, 1993; </w:t>
      </w:r>
      <w:proofErr w:type="gramStart"/>
      <w:r w:rsidR="001B5D0F" w:rsidRPr="009F52BE">
        <w:t>Cooper  et</w:t>
      </w:r>
      <w:proofErr w:type="gramEnd"/>
      <w:r w:rsidR="001B5D0F" w:rsidRPr="009F52BE">
        <w:t xml:space="preserve"> al, 1996</w:t>
      </w:r>
      <w:r w:rsidR="001B5D0F" w:rsidRPr="0007229F">
        <w:t>).</w:t>
      </w:r>
    </w:p>
    <w:p w:rsidR="00EB794E" w:rsidRDefault="00EB794E" w:rsidP="00F42983">
      <w:pPr>
        <w:autoSpaceDE w:val="0"/>
        <w:autoSpaceDN w:val="0"/>
        <w:adjustRightInd w:val="0"/>
        <w:spacing w:line="480" w:lineRule="auto"/>
        <w:rPr>
          <w:b/>
          <w:color w:val="0070C0"/>
        </w:rPr>
      </w:pPr>
    </w:p>
    <w:p w:rsidR="005121C8" w:rsidRDefault="00EB794E" w:rsidP="00F42983">
      <w:pPr>
        <w:autoSpaceDE w:val="0"/>
        <w:autoSpaceDN w:val="0"/>
        <w:adjustRightInd w:val="0"/>
        <w:spacing w:line="480" w:lineRule="auto"/>
      </w:pPr>
      <w:r>
        <w:rPr>
          <w:b/>
          <w:color w:val="0070C0"/>
        </w:rPr>
        <w:t>&lt;2&gt; ORGAN TRANSPLANT PATIENTS</w:t>
      </w:r>
    </w:p>
    <w:p w:rsidR="00D50537" w:rsidRDefault="00A321B7" w:rsidP="00D50537">
      <w:pPr>
        <w:autoSpaceDE w:val="0"/>
        <w:autoSpaceDN w:val="0"/>
        <w:adjustRightInd w:val="0"/>
        <w:spacing w:line="480" w:lineRule="auto"/>
      </w:pPr>
      <w:r>
        <w:t>Solid organ transplant recipients were found to have significantly elevated risk of all myeloid neoplasms (SIR = 4.6), AML (SIR = 2.7), MDS (SIR = 2.7), CML (SIR</w:t>
      </w:r>
      <w:r w:rsidR="00E140AF">
        <w:t xml:space="preserve"> </w:t>
      </w:r>
      <w:r>
        <w:t>=</w:t>
      </w:r>
      <w:r w:rsidR="00E140AF">
        <w:t xml:space="preserve"> </w:t>
      </w:r>
      <w:r>
        <w:t xml:space="preserve">2.3) and polycythemia </w:t>
      </w:r>
      <w:proofErr w:type="gramStart"/>
      <w:r>
        <w:t>vera</w:t>
      </w:r>
      <w:proofErr w:type="gramEnd"/>
      <w:r>
        <w:t xml:space="preserve"> (SIR</w:t>
      </w:r>
      <w:r w:rsidR="00E140AF">
        <w:t xml:space="preserve"> </w:t>
      </w:r>
      <w:r>
        <w:t>=</w:t>
      </w:r>
      <w:r w:rsidR="00E140AF">
        <w:t xml:space="preserve"> </w:t>
      </w:r>
      <w:r>
        <w:t>7.</w:t>
      </w:r>
      <w:r w:rsidRPr="009F52BE">
        <w:t>2) (Morton et al</w:t>
      </w:r>
      <w:r w:rsidR="001B5D0F" w:rsidRPr="009F52BE">
        <w:t xml:space="preserve">, </w:t>
      </w:r>
      <w:r w:rsidRPr="009F52BE">
        <w:t>201</w:t>
      </w:r>
      <w:r w:rsidR="009F52BE" w:rsidRPr="009F52BE">
        <w:t>4</w:t>
      </w:r>
      <w:r w:rsidRPr="009F52BE">
        <w:t>).</w:t>
      </w:r>
      <w:r w:rsidR="003546A8" w:rsidRPr="009F52BE">
        <w:t xml:space="preserve">  </w:t>
      </w:r>
      <w:r w:rsidRPr="009F52BE">
        <w:t>Risks</w:t>
      </w:r>
      <w:r>
        <w:t xml:space="preserve"> were highest among the patients who were youngest at the time of transplantation, and declined notably with increasing age at transplantation for all </w:t>
      </w:r>
      <w:r w:rsidR="001B724F">
        <w:t>disease subtypes</w:t>
      </w:r>
      <w:r>
        <w:t>.</w:t>
      </w:r>
      <w:r w:rsidR="003546A8">
        <w:t xml:space="preserve">  </w:t>
      </w:r>
      <w:r>
        <w:t>There was some variability in risk by time since transplantation, although the patterns were not generally consistent except for a</w:t>
      </w:r>
      <w:r w:rsidR="00411858">
        <w:t xml:space="preserve"> high rate in the first year for polycythemia </w:t>
      </w:r>
      <w:proofErr w:type="gramStart"/>
      <w:r w:rsidR="00411858">
        <w:t>vera</w:t>
      </w:r>
      <w:proofErr w:type="gramEnd"/>
      <w:r w:rsidR="00411858">
        <w:t xml:space="preserve"> that the investigators considered to potentially be spurious</w:t>
      </w:r>
      <w:r>
        <w:t>.</w:t>
      </w:r>
      <w:r w:rsidR="00D50537">
        <w:t xml:space="preserve">  Risks varied somewhat by type of organ transplant, with particularly high risk for lung recipients</w:t>
      </w:r>
      <w:r w:rsidR="0015549A">
        <w:t>,</w:t>
      </w:r>
      <w:r w:rsidR="00D50537">
        <w:t xml:space="preserve"> which was consistent with increased AML and MDS risk associated with use of az</w:t>
      </w:r>
      <w:r w:rsidR="00E140AF">
        <w:t>a</w:t>
      </w:r>
      <w:r w:rsidR="00D50537">
        <w:t>thi</w:t>
      </w:r>
      <w:r w:rsidR="00E140AF">
        <w:t>o</w:t>
      </w:r>
      <w:r w:rsidR="00D50537">
        <w:t xml:space="preserve">prine and other antimetabolites as described above </w:t>
      </w:r>
      <w:r w:rsidR="00D50537" w:rsidRPr="009F52BE">
        <w:t>(</w:t>
      </w:r>
      <w:proofErr w:type="spellStart"/>
      <w:r w:rsidR="00411858" w:rsidRPr="009F52BE">
        <w:t>Yenson</w:t>
      </w:r>
      <w:proofErr w:type="spellEnd"/>
      <w:r w:rsidR="00411858" w:rsidRPr="009F52BE">
        <w:t xml:space="preserve"> et al</w:t>
      </w:r>
      <w:r w:rsidR="001B5D0F" w:rsidRPr="009F52BE">
        <w:t>,</w:t>
      </w:r>
      <w:r w:rsidR="00411858" w:rsidRPr="009F52BE">
        <w:t xml:space="preserve"> 2008)</w:t>
      </w:r>
      <w:r w:rsidR="00E140AF" w:rsidRPr="009F52BE">
        <w:t>.  However</w:t>
      </w:r>
      <w:r w:rsidR="00E140AF">
        <w:t>,</w:t>
      </w:r>
      <w:r w:rsidR="00D50537">
        <w:t xml:space="preserve"> the relatively small numbers of any given type of transplant and subsequent myeloid neoplasm made it difficult to </w:t>
      </w:r>
      <w:r w:rsidR="00411858">
        <w:t xml:space="preserve">estimate risks precisely.  </w:t>
      </w:r>
      <w:r w:rsidR="00D50537">
        <w:t>The finding of increased risks of myeloid neoplasms following organ transplantation, which were similar to the elevated risk of myeloid neoplasms among patients with HIV/AIDS and those with autoimmune diseases</w:t>
      </w:r>
      <w:r w:rsidR="00E140AF">
        <w:t>,</w:t>
      </w:r>
      <w:r w:rsidR="00D50537">
        <w:t xml:space="preserve"> suggest that immune dysfunction may be important in the etiology of myeloid neoplasms. </w:t>
      </w:r>
      <w:r w:rsidR="00411858">
        <w:t xml:space="preserve"> Since use of az</w:t>
      </w:r>
      <w:r w:rsidR="00E140AF">
        <w:t>a</w:t>
      </w:r>
      <w:r w:rsidR="00411858">
        <w:t>thi</w:t>
      </w:r>
      <w:r w:rsidR="00E140AF">
        <w:t>o</w:t>
      </w:r>
      <w:r w:rsidR="00411858">
        <w:t xml:space="preserve">prine in solid organ recipients has declined over time due to </w:t>
      </w:r>
      <w:r w:rsidR="00E140AF">
        <w:t>availability of alternate</w:t>
      </w:r>
      <w:r w:rsidR="00411858">
        <w:t xml:space="preserve"> agents, it is possible that risks of myeloid neoplasms may decrease </w:t>
      </w:r>
      <w:r w:rsidR="00E140AF">
        <w:t>with</w:t>
      </w:r>
      <w:r w:rsidR="00411858">
        <w:t xml:space="preserve"> follow-up of more recent </w:t>
      </w:r>
      <w:r w:rsidR="00E140AF">
        <w:t xml:space="preserve">organ </w:t>
      </w:r>
      <w:r w:rsidR="00411858">
        <w:t>recipients.</w:t>
      </w:r>
    </w:p>
    <w:p w:rsidR="00D50537" w:rsidRDefault="00D50537" w:rsidP="00D50537">
      <w:pPr>
        <w:autoSpaceDE w:val="0"/>
        <w:autoSpaceDN w:val="0"/>
        <w:adjustRightInd w:val="0"/>
        <w:spacing w:line="480" w:lineRule="auto"/>
      </w:pPr>
    </w:p>
    <w:p w:rsidR="00D35F9A" w:rsidRPr="0007229F" w:rsidRDefault="00F42983" w:rsidP="00D50537">
      <w:pPr>
        <w:autoSpaceDE w:val="0"/>
        <w:autoSpaceDN w:val="0"/>
        <w:adjustRightInd w:val="0"/>
        <w:spacing w:line="480" w:lineRule="auto"/>
        <w:rPr>
          <w:b/>
          <w:color w:val="0070C0"/>
        </w:rPr>
      </w:pPr>
      <w:r>
        <w:rPr>
          <w:b/>
          <w:color w:val="0070C0"/>
        </w:rPr>
        <w:lastRenderedPageBreak/>
        <w:t xml:space="preserve">&lt;2&gt; </w:t>
      </w:r>
      <w:r w:rsidR="00D35F9A" w:rsidRPr="0007229F">
        <w:rPr>
          <w:b/>
          <w:color w:val="0070C0"/>
        </w:rPr>
        <w:t xml:space="preserve">ALLERGIC DISORDERS  </w:t>
      </w:r>
    </w:p>
    <w:p w:rsidR="00D35F9A" w:rsidRDefault="00571DAC"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Overall, the evidence is weak for a relationship of allergic disorders and myeloid neoplasms. </w:t>
      </w:r>
      <w:r w:rsidR="005121C8" w:rsidRPr="009F52BE">
        <w:t>Some</w:t>
      </w:r>
      <w:r w:rsidR="00234838" w:rsidRPr="009F52BE">
        <w:t xml:space="preserve"> (Severson et al</w:t>
      </w:r>
      <w:r w:rsidR="00CD41EB" w:rsidRPr="009F52BE">
        <w:t xml:space="preserve">, </w:t>
      </w:r>
      <w:r w:rsidR="00234838" w:rsidRPr="009F52BE">
        <w:t>1989</w:t>
      </w:r>
      <w:r w:rsidR="00CD41EB" w:rsidRPr="009F52BE">
        <w:t>)</w:t>
      </w:r>
      <w:r w:rsidR="00234838" w:rsidRPr="009F52BE">
        <w:t xml:space="preserve">, but not  </w:t>
      </w:r>
      <w:r w:rsidR="005121C8" w:rsidRPr="009F52BE">
        <w:t xml:space="preserve">all </w:t>
      </w:r>
      <w:r w:rsidR="00234838" w:rsidRPr="009F52BE">
        <w:t>(</w:t>
      </w:r>
      <w:r w:rsidR="00CD41EB" w:rsidRPr="009F52BE">
        <w:t xml:space="preserve">Cartwright et al, 1988; </w:t>
      </w:r>
      <w:r w:rsidR="00234838" w:rsidRPr="009F52BE">
        <w:t>Doody et al</w:t>
      </w:r>
      <w:r w:rsidR="001A1C57" w:rsidRPr="009F52BE">
        <w:t xml:space="preserve">, </w:t>
      </w:r>
      <w:r w:rsidR="00234838" w:rsidRPr="009F52BE">
        <w:t>1992; Zheng et al</w:t>
      </w:r>
      <w:r w:rsidR="001A1C57" w:rsidRPr="009F52BE">
        <w:t xml:space="preserve">, </w:t>
      </w:r>
      <w:r w:rsidR="00234838" w:rsidRPr="009F52BE">
        <w:t>1993; Cooper et al</w:t>
      </w:r>
      <w:r w:rsidR="001A1C57" w:rsidRPr="009F52BE">
        <w:t xml:space="preserve">, </w:t>
      </w:r>
      <w:r w:rsidR="00234838" w:rsidRPr="009F52BE">
        <w:t>1996)</w:t>
      </w:r>
      <w:r w:rsidR="00E140AF" w:rsidRPr="009F52BE">
        <w:t>,</w:t>
      </w:r>
      <w:r w:rsidR="005121C8" w:rsidRPr="009F52BE">
        <w:t xml:space="preserve"> case-control </w:t>
      </w:r>
      <w:r w:rsidR="00234838" w:rsidRPr="009F52BE">
        <w:t>studies reported a reduced risk of all or specific allergic conditions and AML.</w:t>
      </w:r>
      <w:r w:rsidR="003546A8" w:rsidRPr="009F52BE">
        <w:t xml:space="preserve">  </w:t>
      </w:r>
      <w:r w:rsidR="001C26C2" w:rsidRPr="009F52BE">
        <w:t xml:space="preserve">A </w:t>
      </w:r>
      <w:r w:rsidR="00CD4C55" w:rsidRPr="009F52BE">
        <w:t xml:space="preserve">U.S. </w:t>
      </w:r>
      <w:r w:rsidR="00234838" w:rsidRPr="009F52BE">
        <w:t>cohort stud</w:t>
      </w:r>
      <w:r w:rsidR="001C26C2" w:rsidRPr="009F52BE">
        <w:t>y</w:t>
      </w:r>
      <w:r w:rsidR="00234838" w:rsidRPr="009F52BE">
        <w:t xml:space="preserve"> </w:t>
      </w:r>
      <w:r w:rsidR="001C26C2" w:rsidRPr="009F52BE">
        <w:t>found little evidence of a protective effect, but included small numbers of all types of leukemia cases combined (Mills et al</w:t>
      </w:r>
      <w:r w:rsidR="001A1C57" w:rsidRPr="009F52BE">
        <w:t xml:space="preserve">, </w:t>
      </w:r>
      <w:r w:rsidR="001C26C2" w:rsidRPr="009F52BE">
        <w:t>1992)</w:t>
      </w:r>
      <w:r w:rsidR="00CD4C55" w:rsidRPr="009F52BE">
        <w:t xml:space="preserve">.  Another U.S. cohort study </w:t>
      </w:r>
      <w:r w:rsidR="00EB794E" w:rsidRPr="009F52BE">
        <w:t xml:space="preserve">described </w:t>
      </w:r>
      <w:r w:rsidR="00CD4C55" w:rsidRPr="009F52BE">
        <w:t>no association of all or specific allergic conditions with myeloid neoplasms (</w:t>
      </w:r>
      <w:proofErr w:type="spellStart"/>
      <w:r w:rsidR="00EB794E" w:rsidRPr="009F52BE">
        <w:t>Shadman</w:t>
      </w:r>
      <w:proofErr w:type="spellEnd"/>
      <w:r w:rsidR="00EB794E" w:rsidRPr="009F52BE">
        <w:t xml:space="preserve"> et al</w:t>
      </w:r>
      <w:r w:rsidR="001A1C57" w:rsidRPr="009F52BE">
        <w:t xml:space="preserve">, </w:t>
      </w:r>
      <w:r w:rsidR="00EB794E" w:rsidRPr="009F52BE">
        <w:t>2013).</w:t>
      </w:r>
      <w:r w:rsidR="00E140AF" w:rsidRPr="009F52BE">
        <w:t xml:space="preserve"> </w:t>
      </w:r>
      <w:r w:rsidR="00CD4C55" w:rsidRPr="009F52BE">
        <w:t xml:space="preserve"> A</w:t>
      </w:r>
      <w:r w:rsidR="00EB794E" w:rsidRPr="009F52BE">
        <w:t xml:space="preserve"> Swedish </w:t>
      </w:r>
      <w:r w:rsidR="00CD4C55" w:rsidRPr="009F52BE">
        <w:t xml:space="preserve">cohort </w:t>
      </w:r>
      <w:r w:rsidR="00EB794E" w:rsidRPr="009F52BE">
        <w:t>investigation</w:t>
      </w:r>
      <w:r w:rsidR="00CD4C55" w:rsidRPr="009F52BE">
        <w:t xml:space="preserve"> </w:t>
      </w:r>
      <w:r w:rsidR="00EB794E" w:rsidRPr="009F52BE">
        <w:t xml:space="preserve">reported </w:t>
      </w:r>
      <w:r w:rsidR="00CD4C55" w:rsidRPr="009F52BE">
        <w:t xml:space="preserve">that those with asthma and those with hives </w:t>
      </w:r>
      <w:r w:rsidRPr="009F52BE">
        <w:t xml:space="preserve">had </w:t>
      </w:r>
      <w:r w:rsidR="00CD4C55" w:rsidRPr="009F52BE">
        <w:t>an increase</w:t>
      </w:r>
      <w:r w:rsidRPr="009F52BE">
        <w:t>d</w:t>
      </w:r>
      <w:r w:rsidR="00CD4C55" w:rsidRPr="009F52BE">
        <w:t xml:space="preserve"> incidence of </w:t>
      </w:r>
      <w:r w:rsidRPr="009F52BE">
        <w:t xml:space="preserve">non-CLL </w:t>
      </w:r>
      <w:r w:rsidR="00CD4C55" w:rsidRPr="009F52BE">
        <w:t>leukemia based on small numbers of exposed cases</w:t>
      </w:r>
      <w:r w:rsidRPr="009F52BE">
        <w:t xml:space="preserve">.  </w:t>
      </w:r>
      <w:r w:rsidR="00CD4C55" w:rsidRPr="009F52BE">
        <w:t>(</w:t>
      </w:r>
      <w:proofErr w:type="spellStart"/>
      <w:r w:rsidR="00CD4C55" w:rsidRPr="009F52BE">
        <w:t>Sod</w:t>
      </w:r>
      <w:r w:rsidR="001C26C2" w:rsidRPr="009F52BE">
        <w:t>erberg</w:t>
      </w:r>
      <w:proofErr w:type="spellEnd"/>
      <w:r w:rsidR="001C26C2" w:rsidRPr="009F52BE">
        <w:t xml:space="preserve"> et al</w:t>
      </w:r>
      <w:r w:rsidR="001A1C57" w:rsidRPr="009F52BE">
        <w:t>, 200</w:t>
      </w:r>
      <w:r w:rsidR="001C26C2" w:rsidRPr="009F52BE">
        <w:t>4).</w:t>
      </w:r>
      <w:r w:rsidR="003546A8">
        <w:t xml:space="preserve">  </w:t>
      </w:r>
    </w:p>
    <w:p w:rsidR="001C26C2" w:rsidRDefault="001C26C2"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E97BDD" w:rsidRDefault="00E97BDD" w:rsidP="00E97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&lt;1&gt; </w:t>
      </w:r>
      <w:r w:rsidRPr="0007229F">
        <w:rPr>
          <w:b/>
          <w:color w:val="0070C0"/>
        </w:rPr>
        <w:t>GENETIC</w:t>
      </w:r>
      <w:r>
        <w:rPr>
          <w:b/>
          <w:color w:val="0070C0"/>
        </w:rPr>
        <w:t xml:space="preserve"> RISK</w:t>
      </w:r>
      <w:r w:rsidRPr="0007229F">
        <w:rPr>
          <w:b/>
          <w:color w:val="0070C0"/>
        </w:rPr>
        <w:t xml:space="preserve"> FACTORS </w:t>
      </w:r>
    </w:p>
    <w:p w:rsidR="00E97BDD" w:rsidRDefault="00E97BDD" w:rsidP="00571DAC">
      <w:pPr>
        <w:spacing w:line="480" w:lineRule="auto"/>
        <w:ind w:firstLine="720"/>
      </w:pPr>
      <w:r>
        <w:t xml:space="preserve">Diverse lines of evidence provide strong support for a heritable </w:t>
      </w:r>
      <w:r w:rsidR="00571DAC">
        <w:t>component in</w:t>
      </w:r>
      <w:r>
        <w:t xml:space="preserve"> the development of leukemia in </w:t>
      </w:r>
      <w:proofErr w:type="gramStart"/>
      <w:r>
        <w:t>general,</w:t>
      </w:r>
      <w:proofErr w:type="gramEnd"/>
      <w:r>
        <w:t xml:space="preserve"> and myeloid neoplasms in particular, but relatively few specific genes have been identified. Although individuals with a family history of leukemia have </w:t>
      </w:r>
      <w:r w:rsidR="00571DAC">
        <w:t xml:space="preserve">an </w:t>
      </w:r>
      <w:r>
        <w:t xml:space="preserve">elevated risk of developing leukemia themselves, familial aggregation of leukemia is rare. Stronger evidence for the genetic basis of leukemia derives from studies of patients with rare genetic syndromes, but these cases account for only a small proportion of leukemias. Substantial advances in molecular techniques in the last decade have enabled increasingly broad investigations of the potential role of common genetic variation in leukemogenesis. Such studies hold great promise for further advancing our understanding of genetic susceptibility to leukemia, particularly as they consider specific leukemia subtypes and account for potential interactions of genetic susceptibility with other leukemia risk factors. </w:t>
      </w:r>
    </w:p>
    <w:p w:rsidR="00E97BDD" w:rsidRPr="009A4716" w:rsidRDefault="00E97BDD" w:rsidP="00E97BDD">
      <w:pPr>
        <w:spacing w:line="480" w:lineRule="auto"/>
        <w:ind w:firstLine="720"/>
      </w:pPr>
    </w:p>
    <w:p w:rsidR="00E97BDD" w:rsidRDefault="00E97BDD" w:rsidP="00E97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Pr="0007229F">
        <w:rPr>
          <w:b/>
          <w:color w:val="0070C0"/>
        </w:rPr>
        <w:t xml:space="preserve">FAMILIAL AGGREGATION </w:t>
      </w:r>
      <w:r>
        <w:rPr>
          <w:b/>
          <w:color w:val="0070C0"/>
        </w:rPr>
        <w:t>AND RARE GENETIC SYNDROMES</w:t>
      </w:r>
    </w:p>
    <w:p w:rsidR="00E97BDD" w:rsidRDefault="00E97BDD" w:rsidP="00806766">
      <w:pPr>
        <w:spacing w:line="480" w:lineRule="auto"/>
        <w:rPr>
          <w:color w:val="000000" w:themeColor="text1"/>
        </w:rPr>
      </w:pPr>
      <w:r>
        <w:t xml:space="preserve">The few studies of familial AML pedigrees, which generally include individuals diagnosed across a broad age range and with different types of </w:t>
      </w:r>
      <w:r w:rsidR="00571DAC">
        <w:t>MDS/</w:t>
      </w:r>
      <w:r>
        <w:t xml:space="preserve">AML, have identified several predisposing rare germline mutations with varying penetrance. </w:t>
      </w:r>
      <w:r w:rsidR="00571DAC">
        <w:t xml:space="preserve"> </w:t>
      </w:r>
      <w:r>
        <w:t xml:space="preserve">The most established of these are in </w:t>
      </w:r>
      <w:r w:rsidRPr="008F735D">
        <w:rPr>
          <w:i/>
        </w:rPr>
        <w:t>RUNX1</w:t>
      </w:r>
      <w:r>
        <w:t xml:space="preserve">, </w:t>
      </w:r>
      <w:r>
        <w:rPr>
          <w:i/>
        </w:rPr>
        <w:t>CEBPA</w:t>
      </w:r>
      <w:r>
        <w:t xml:space="preserve">, and </w:t>
      </w:r>
      <w:r w:rsidRPr="004B20BF">
        <w:rPr>
          <w:i/>
        </w:rPr>
        <w:t>GATA2</w:t>
      </w:r>
      <w:r>
        <w:t>, transcription factors that are thought to regulate myeloid differentiation</w:t>
      </w:r>
      <w:r w:rsidR="00571DAC">
        <w:t xml:space="preserve"> </w:t>
      </w:r>
      <w:r w:rsidR="002E6B43">
        <w:t>(Owen et al, 2008</w:t>
      </w:r>
      <w:r>
        <w:t>;</w:t>
      </w:r>
      <w:r w:rsidR="002E6B43">
        <w:t xml:space="preserve"> Pan et al,</w:t>
      </w:r>
      <w:r>
        <w:t xml:space="preserve"> 2015;</w:t>
      </w:r>
      <w:r w:rsidR="002E6B43">
        <w:t xml:space="preserve"> </w:t>
      </w:r>
      <w:r>
        <w:t>Song</w:t>
      </w:r>
      <w:r w:rsidR="002E6B43">
        <w:t xml:space="preserve"> et al</w:t>
      </w:r>
      <w:r>
        <w:t>, 1999;</w:t>
      </w:r>
      <w:r w:rsidR="002E6B43">
        <w:t xml:space="preserve"> Hahn et al, 2011</w:t>
      </w:r>
      <w:r>
        <w:t>;</w:t>
      </w:r>
      <w:r w:rsidR="002E6B43">
        <w:t xml:space="preserve"> Smith et al, 2004</w:t>
      </w:r>
      <w:r>
        <w:t>;</w:t>
      </w:r>
      <w:r w:rsidR="002E6B43">
        <w:t xml:space="preserve"> </w:t>
      </w:r>
      <w:r>
        <w:t>Nickels</w:t>
      </w:r>
      <w:r w:rsidR="002E6B43">
        <w:t xml:space="preserve"> et al</w:t>
      </w:r>
      <w:r>
        <w:t>, 2013;</w:t>
      </w:r>
      <w:r w:rsidR="002E6B43">
        <w:t xml:space="preserve"> </w:t>
      </w:r>
      <w:proofErr w:type="spellStart"/>
      <w:r>
        <w:t>Churpek</w:t>
      </w:r>
      <w:proofErr w:type="spellEnd"/>
      <w:r w:rsidR="002E6B43">
        <w:t xml:space="preserve"> et al</w:t>
      </w:r>
      <w:r>
        <w:t>, 2013;</w:t>
      </w:r>
      <w:r w:rsidR="002E6B43">
        <w:t xml:space="preserve"> </w:t>
      </w:r>
      <w:proofErr w:type="spellStart"/>
      <w:r>
        <w:t>Babushok</w:t>
      </w:r>
      <w:proofErr w:type="spellEnd"/>
      <w:r w:rsidR="002E6B43">
        <w:t xml:space="preserve"> et al, 2015)</w:t>
      </w:r>
      <w:r w:rsidR="00571DAC">
        <w:t xml:space="preserve">. </w:t>
      </w:r>
      <w:r>
        <w:t xml:space="preserve"> Familial platelet disorder with propensity to develop AML occur</w:t>
      </w:r>
      <w:r w:rsidR="00571DAC">
        <w:t>(</w:t>
      </w:r>
      <w:r>
        <w:t>s</w:t>
      </w:r>
      <w:r w:rsidR="00571DAC">
        <w:t>)</w:t>
      </w:r>
      <w:r>
        <w:t xml:space="preserve"> due to mutations in </w:t>
      </w:r>
      <w:r w:rsidRPr="0099110A">
        <w:rPr>
          <w:i/>
        </w:rPr>
        <w:t>RUNX1</w:t>
      </w:r>
      <w:r w:rsidR="005A75A9">
        <w:t xml:space="preserve"> (</w:t>
      </w:r>
      <w:proofErr w:type="spellStart"/>
      <w:r w:rsidR="005A75A9" w:rsidRPr="00EB3CD3">
        <w:t>Mangan</w:t>
      </w:r>
      <w:proofErr w:type="spellEnd"/>
      <w:r w:rsidR="005A75A9" w:rsidRPr="00EB3CD3">
        <w:t xml:space="preserve"> and Speck, 2011</w:t>
      </w:r>
      <w:r w:rsidR="005A75A9">
        <w:t>)</w:t>
      </w:r>
      <w:r>
        <w:t xml:space="preserve">. </w:t>
      </w:r>
      <w:r w:rsidR="00571DAC">
        <w:t xml:space="preserve"> </w:t>
      </w:r>
      <w:r>
        <w:t xml:space="preserve">Key observations among individuals with this disorder include variable rates of hematologic abnormalities such as </w:t>
      </w:r>
      <w:r>
        <w:rPr>
          <w:color w:val="000000" w:themeColor="text1"/>
        </w:rPr>
        <w:t>thrombocytopenia, bleeding, and abnormal platelet aggregation, and occurrence of a</w:t>
      </w:r>
      <w:r>
        <w:t xml:space="preserve"> range of </w:t>
      </w:r>
      <w:r w:rsidR="00571DAC">
        <w:t>MDS/</w:t>
      </w:r>
      <w:r>
        <w:t>AML subtypes</w:t>
      </w:r>
      <w:r>
        <w:rPr>
          <w:color w:val="000000" w:themeColor="text1"/>
        </w:rPr>
        <w:t xml:space="preserve">. </w:t>
      </w:r>
      <w:r w:rsidR="00571DAC">
        <w:rPr>
          <w:color w:val="000000" w:themeColor="text1"/>
        </w:rPr>
        <w:t xml:space="preserve"> </w:t>
      </w:r>
      <w:r>
        <w:rPr>
          <w:color w:val="000000" w:themeColor="text1"/>
        </w:rPr>
        <w:t xml:space="preserve">Families with </w:t>
      </w:r>
      <w:r w:rsidRPr="00B70EF7">
        <w:rPr>
          <w:i/>
          <w:color w:val="000000" w:themeColor="text1"/>
        </w:rPr>
        <w:t>GATA2</w:t>
      </w:r>
      <w:r>
        <w:rPr>
          <w:color w:val="000000" w:themeColor="text1"/>
        </w:rPr>
        <w:t xml:space="preserve"> mutations also frequently demonstrate hematologic abnormalities, including </w:t>
      </w:r>
      <w:proofErr w:type="spellStart"/>
      <w:r>
        <w:rPr>
          <w:color w:val="000000" w:themeColor="text1"/>
        </w:rPr>
        <w:t>MonoMac</w:t>
      </w:r>
      <w:proofErr w:type="spellEnd"/>
      <w:r>
        <w:rPr>
          <w:color w:val="000000" w:themeColor="text1"/>
        </w:rPr>
        <w:t xml:space="preserve"> syndrome, which reduces monocytes, natural killer cells, and B cells and is associated with increased risk of infections</w:t>
      </w:r>
      <w:r w:rsidR="001D7370">
        <w:rPr>
          <w:color w:val="000000" w:themeColor="text1"/>
        </w:rPr>
        <w:t>;</w:t>
      </w:r>
      <w:r>
        <w:rPr>
          <w:color w:val="000000" w:themeColor="text1"/>
        </w:rPr>
        <w:t xml:space="preserve"> and </w:t>
      </w:r>
      <w:proofErr w:type="spellStart"/>
      <w:r>
        <w:rPr>
          <w:color w:val="000000" w:themeColor="text1"/>
        </w:rPr>
        <w:t>Emberger</w:t>
      </w:r>
      <w:proofErr w:type="spellEnd"/>
      <w:r>
        <w:rPr>
          <w:color w:val="000000" w:themeColor="text1"/>
        </w:rPr>
        <w:t xml:space="preserve"> syndrome, </w:t>
      </w:r>
      <w:r w:rsidR="00571DAC">
        <w:rPr>
          <w:color w:val="000000" w:themeColor="text1"/>
        </w:rPr>
        <w:t xml:space="preserve">which is </w:t>
      </w:r>
      <w:r>
        <w:rPr>
          <w:color w:val="000000" w:themeColor="text1"/>
        </w:rPr>
        <w:t xml:space="preserve">characterized by lymphedema. </w:t>
      </w:r>
      <w:r w:rsidR="00571DAC">
        <w:rPr>
          <w:color w:val="000000" w:themeColor="text1"/>
        </w:rPr>
        <w:t xml:space="preserve"> </w:t>
      </w:r>
      <w:r>
        <w:rPr>
          <w:color w:val="000000" w:themeColor="text1"/>
        </w:rPr>
        <w:t xml:space="preserve">Risk of </w:t>
      </w:r>
      <w:r w:rsidR="00571DAC">
        <w:rPr>
          <w:color w:val="000000" w:themeColor="text1"/>
        </w:rPr>
        <w:t>MDS/</w:t>
      </w:r>
      <w:r>
        <w:rPr>
          <w:color w:val="000000" w:themeColor="text1"/>
        </w:rPr>
        <w:t xml:space="preserve">AML is strongly elevated, but penetrance is incomplete. In contrast, nearly all individuals in families with mutations in </w:t>
      </w:r>
      <w:r w:rsidRPr="00827659">
        <w:rPr>
          <w:i/>
          <w:color w:val="000000" w:themeColor="text1"/>
        </w:rPr>
        <w:t>CEBPA</w:t>
      </w:r>
      <w:r>
        <w:rPr>
          <w:color w:val="000000" w:themeColor="text1"/>
        </w:rPr>
        <w:t xml:space="preserve"> eventually develop AML, most commonly </w:t>
      </w:r>
      <w:r w:rsidR="00A50721">
        <w:rPr>
          <w:color w:val="000000" w:themeColor="text1"/>
        </w:rPr>
        <w:t>acute myelo</w:t>
      </w:r>
      <w:r w:rsidR="00806766">
        <w:rPr>
          <w:color w:val="000000" w:themeColor="text1"/>
        </w:rPr>
        <w:t>id leukemia with minimal maturation or actue myeloid leukemia with maturation, w</w:t>
      </w:r>
      <w:r>
        <w:rPr>
          <w:color w:val="000000" w:themeColor="text1"/>
        </w:rPr>
        <w:t xml:space="preserve">ithout preceding hematologic abnormalities. </w:t>
      </w:r>
    </w:p>
    <w:p w:rsidR="006A4FA6" w:rsidRDefault="006A4FA6" w:rsidP="00806766">
      <w:pPr>
        <w:spacing w:line="480" w:lineRule="auto"/>
        <w:rPr>
          <w:color w:val="000000" w:themeColor="text1"/>
        </w:rPr>
      </w:pPr>
    </w:p>
    <w:p w:rsidR="00E97BDD" w:rsidRPr="00FE760F" w:rsidRDefault="00E97BDD" w:rsidP="00806766">
      <w:pPr>
        <w:spacing w:line="480" w:lineRule="auto"/>
        <w:rPr>
          <w:color w:val="000000" w:themeColor="text1"/>
        </w:rPr>
      </w:pPr>
      <w:r>
        <w:rPr>
          <w:color w:val="000000" w:themeColor="text1"/>
        </w:rPr>
        <w:t xml:space="preserve">Because of the rare nature of pure familial </w:t>
      </w:r>
      <w:r w:rsidR="001D7370">
        <w:rPr>
          <w:color w:val="000000" w:themeColor="text1"/>
        </w:rPr>
        <w:t>MDS/</w:t>
      </w:r>
      <w:r>
        <w:rPr>
          <w:color w:val="000000" w:themeColor="text1"/>
        </w:rPr>
        <w:t xml:space="preserve">AML pedigrees, insight into the </w:t>
      </w:r>
      <w:r w:rsidRPr="002E5B37">
        <w:rPr>
          <w:color w:val="000000" w:themeColor="text1"/>
        </w:rPr>
        <w:t xml:space="preserve">genetic basis of myeloid neoplasms is more likely to derive from studies of individuals with inherited genetic syndromes with diverse associated phenotypes or from investigation of common genetic variants </w:t>
      </w:r>
      <w:r w:rsidRPr="002E5B37">
        <w:rPr>
          <w:color w:val="000000" w:themeColor="text1"/>
        </w:rPr>
        <w:lastRenderedPageBreak/>
        <w:t>for specific myeloid neoplasms, as discussed further below.</w:t>
      </w:r>
      <w:r>
        <w:rPr>
          <w:color w:val="000000" w:themeColor="text1"/>
        </w:rPr>
        <w:t xml:space="preserve"> </w:t>
      </w:r>
      <w:r w:rsidR="001D7370">
        <w:rPr>
          <w:color w:val="000000" w:themeColor="text1"/>
        </w:rPr>
        <w:t xml:space="preserve"> </w:t>
      </w:r>
      <w:r>
        <w:rPr>
          <w:color w:val="000000" w:themeColor="text1"/>
        </w:rPr>
        <w:t>However, several new susceptibility genes have been proposed recently based on familial aggregation.</w:t>
      </w:r>
      <w:r w:rsidR="001D7370">
        <w:rPr>
          <w:color w:val="000000" w:themeColor="text1"/>
        </w:rPr>
        <w:t xml:space="preserve"> </w:t>
      </w:r>
      <w:r>
        <w:rPr>
          <w:color w:val="000000" w:themeColor="text1"/>
        </w:rPr>
        <w:t xml:space="preserve"> </w:t>
      </w:r>
      <w:r w:rsidRPr="00927FC9">
        <w:rPr>
          <w:i/>
          <w:color w:val="000000" w:themeColor="text1"/>
        </w:rPr>
        <w:t>TGM6</w:t>
      </w:r>
      <w:r>
        <w:rPr>
          <w:color w:val="000000" w:themeColor="text1"/>
        </w:rPr>
        <w:t xml:space="preserve"> was identified as one such AML susceptibility gene based on linkage analysis and next-generation sequencing of a multi-generational family with 11 AML cases inherited in an autosomal dominant fashion, without a clear pattern of preceding hematologic abnormalities</w:t>
      </w:r>
      <w:r w:rsidR="001D7370">
        <w:rPr>
          <w:color w:val="000000" w:themeColor="text1"/>
        </w:rPr>
        <w:t xml:space="preserve"> </w:t>
      </w:r>
      <w:r w:rsidR="00EB3CD3">
        <w:rPr>
          <w:color w:val="000000" w:themeColor="text1"/>
        </w:rPr>
        <w:t>(</w:t>
      </w:r>
      <w:r>
        <w:rPr>
          <w:color w:val="000000" w:themeColor="text1"/>
        </w:rPr>
        <w:t>Pan</w:t>
      </w:r>
      <w:r w:rsidR="00EB3CD3">
        <w:rPr>
          <w:color w:val="000000" w:themeColor="text1"/>
        </w:rPr>
        <w:t xml:space="preserve"> et al, 2015)</w:t>
      </w:r>
      <w:r w:rsidR="001D7370">
        <w:rPr>
          <w:color w:val="000000" w:themeColor="text1"/>
        </w:rPr>
        <w:t xml:space="preserve">. </w:t>
      </w:r>
      <w:r>
        <w:rPr>
          <w:color w:val="000000" w:themeColor="text1"/>
        </w:rPr>
        <w:t xml:space="preserve"> In another study based on four families, germline</w:t>
      </w:r>
      <w:r w:rsidRPr="00FE760F">
        <w:rPr>
          <w:color w:val="000000" w:themeColor="text1"/>
        </w:rPr>
        <w:t xml:space="preserve"> duplication of </w:t>
      </w:r>
      <w:r w:rsidRPr="00FE760F">
        <w:rPr>
          <w:i/>
          <w:iCs/>
          <w:color w:val="000000" w:themeColor="text1"/>
        </w:rPr>
        <w:t>ATG2B</w:t>
      </w:r>
      <w:r w:rsidRPr="00FE760F">
        <w:rPr>
          <w:color w:val="000000" w:themeColor="text1"/>
        </w:rPr>
        <w:t> and </w:t>
      </w:r>
      <w:r w:rsidRPr="00230B90">
        <w:rPr>
          <w:i/>
          <w:iCs/>
          <w:color w:val="000000" w:themeColor="text1"/>
        </w:rPr>
        <w:t>GSKIP</w:t>
      </w:r>
      <w:r>
        <w:rPr>
          <w:iCs/>
          <w:color w:val="000000" w:themeColor="text1"/>
        </w:rPr>
        <w:t xml:space="preserve"> on </w:t>
      </w:r>
      <w:r w:rsidRPr="00FE760F">
        <w:rPr>
          <w:color w:val="000000" w:themeColor="text1"/>
        </w:rPr>
        <w:t>14q32.2</w:t>
      </w:r>
      <w:r>
        <w:rPr>
          <w:color w:val="000000" w:themeColor="text1"/>
        </w:rPr>
        <w:t xml:space="preserve"> was recently reported in association with </w:t>
      </w:r>
      <w:proofErr w:type="spellStart"/>
      <w:r>
        <w:rPr>
          <w:color w:val="000000" w:themeColor="text1"/>
        </w:rPr>
        <w:t>megakaryopoiesis</w:t>
      </w:r>
      <w:proofErr w:type="spellEnd"/>
      <w:r>
        <w:rPr>
          <w:color w:val="000000" w:themeColor="text1"/>
        </w:rPr>
        <w:t xml:space="preserve">, with frequent progression to AML but also the occurrence of </w:t>
      </w:r>
      <w:r w:rsidRPr="00FE760F">
        <w:rPr>
          <w:color w:val="000000" w:themeColor="text1"/>
        </w:rPr>
        <w:t>CMML</w:t>
      </w:r>
      <w:r>
        <w:rPr>
          <w:color w:val="000000" w:themeColor="text1"/>
        </w:rPr>
        <w:t xml:space="preserve"> and</w:t>
      </w:r>
      <w:r w:rsidRPr="00FE760F">
        <w:rPr>
          <w:color w:val="000000" w:themeColor="text1"/>
        </w:rPr>
        <w:t xml:space="preserve"> CML</w:t>
      </w:r>
      <w:r w:rsidR="001D7370">
        <w:rPr>
          <w:color w:val="000000" w:themeColor="text1"/>
        </w:rPr>
        <w:t xml:space="preserve"> </w:t>
      </w:r>
      <w:r w:rsidR="00354464">
        <w:rPr>
          <w:color w:val="000000" w:themeColor="text1"/>
        </w:rPr>
        <w:t>(</w:t>
      </w:r>
      <w:proofErr w:type="spellStart"/>
      <w:r w:rsidR="00354464">
        <w:rPr>
          <w:color w:val="000000" w:themeColor="text1"/>
        </w:rPr>
        <w:t>S</w:t>
      </w:r>
      <w:r>
        <w:rPr>
          <w:color w:val="000000" w:themeColor="text1"/>
        </w:rPr>
        <w:t>aliba</w:t>
      </w:r>
      <w:proofErr w:type="spellEnd"/>
      <w:r w:rsidR="00354464">
        <w:rPr>
          <w:color w:val="000000" w:themeColor="text1"/>
        </w:rPr>
        <w:t xml:space="preserve"> et al, 2015)</w:t>
      </w:r>
      <w:r w:rsidR="001D7370">
        <w:rPr>
          <w:color w:val="000000" w:themeColor="text1"/>
        </w:rPr>
        <w:t xml:space="preserve">. </w:t>
      </w:r>
      <w:r w:rsidRPr="00FE760F">
        <w:rPr>
          <w:color w:val="000000" w:themeColor="text1"/>
        </w:rPr>
        <w:t> </w:t>
      </w:r>
      <w:r>
        <w:rPr>
          <w:color w:val="000000" w:themeColor="text1"/>
        </w:rPr>
        <w:t xml:space="preserve">That study represents one of the few familial studies of myeloid neoplasms other than AML/MDS. </w:t>
      </w:r>
      <w:r w:rsidR="001D7370">
        <w:rPr>
          <w:color w:val="000000" w:themeColor="text1"/>
        </w:rPr>
        <w:t xml:space="preserve"> </w:t>
      </w:r>
      <w:r>
        <w:rPr>
          <w:color w:val="000000" w:themeColor="text1"/>
        </w:rPr>
        <w:t>Such studies are needed, based on data from large-scale, multi-generational cancer registries that show strong familial aggregation for MPNs</w:t>
      </w:r>
      <w:r w:rsidR="001D7370">
        <w:rPr>
          <w:color w:val="000000" w:themeColor="text1"/>
        </w:rPr>
        <w:t xml:space="preserve"> </w:t>
      </w:r>
      <w:r w:rsidR="00672C4B">
        <w:rPr>
          <w:color w:val="000000" w:themeColor="text1"/>
        </w:rPr>
        <w:t>(</w:t>
      </w:r>
      <w:r>
        <w:rPr>
          <w:color w:val="000000" w:themeColor="text1"/>
        </w:rPr>
        <w:t>Landgren</w:t>
      </w:r>
      <w:r w:rsidR="00672C4B">
        <w:rPr>
          <w:color w:val="000000" w:themeColor="text1"/>
        </w:rPr>
        <w:t xml:space="preserve"> et al, 2008)</w:t>
      </w:r>
      <w:r>
        <w:rPr>
          <w:color w:val="000000" w:themeColor="text1"/>
        </w:rPr>
        <w:t xml:space="preserve"> but not for CML</w:t>
      </w:r>
      <w:r w:rsidR="001D7370">
        <w:rPr>
          <w:color w:val="000000" w:themeColor="text1"/>
        </w:rPr>
        <w:t xml:space="preserve"> </w:t>
      </w:r>
      <w:r w:rsidR="004103DD">
        <w:rPr>
          <w:color w:val="000000" w:themeColor="text1"/>
        </w:rPr>
        <w:t>(</w:t>
      </w:r>
      <w:proofErr w:type="spellStart"/>
      <w:r>
        <w:rPr>
          <w:color w:val="000000" w:themeColor="text1"/>
        </w:rPr>
        <w:t>Bjorkholm</w:t>
      </w:r>
      <w:proofErr w:type="spellEnd"/>
      <w:r w:rsidR="001B3CF9">
        <w:rPr>
          <w:color w:val="000000" w:themeColor="text1"/>
        </w:rPr>
        <w:t xml:space="preserve"> et al, 2013)</w:t>
      </w:r>
      <w:r w:rsidR="001D7370">
        <w:rPr>
          <w:color w:val="000000" w:themeColor="text1"/>
        </w:rPr>
        <w:t>.</w:t>
      </w:r>
    </w:p>
    <w:p w:rsidR="006A4FA6" w:rsidRPr="002E5B37" w:rsidRDefault="006A4FA6" w:rsidP="00806766">
      <w:pPr>
        <w:spacing w:line="480" w:lineRule="auto"/>
        <w:rPr>
          <w:color w:val="000000" w:themeColor="text1"/>
        </w:rPr>
      </w:pPr>
    </w:p>
    <w:p w:rsidR="00E97BDD" w:rsidRPr="00430491" w:rsidRDefault="00E97BDD" w:rsidP="00806766">
      <w:pPr>
        <w:spacing w:line="480" w:lineRule="auto"/>
        <w:rPr>
          <w:color w:val="000000" w:themeColor="text1"/>
        </w:rPr>
      </w:pPr>
      <w:r w:rsidRPr="002E5B37">
        <w:rPr>
          <w:color w:val="000000" w:themeColor="text1"/>
        </w:rPr>
        <w:t>A number of rare, inherited genetic syndromes are characterized by elevated risk for developing leukemia</w:t>
      </w:r>
      <w:r>
        <w:rPr>
          <w:color w:val="000000" w:themeColor="text1"/>
        </w:rPr>
        <w:t>, although they have a diverse set of presenting features</w:t>
      </w:r>
      <w:r w:rsidRPr="002E5B37">
        <w:rPr>
          <w:color w:val="000000" w:themeColor="text1"/>
        </w:rPr>
        <w:t xml:space="preserve">. </w:t>
      </w:r>
      <w:r w:rsidR="001D7370">
        <w:rPr>
          <w:color w:val="000000" w:themeColor="text1"/>
        </w:rPr>
        <w:t xml:space="preserve"> </w:t>
      </w:r>
      <w:r w:rsidRPr="002E5B37">
        <w:rPr>
          <w:color w:val="000000" w:themeColor="text1"/>
        </w:rPr>
        <w:t xml:space="preserve">The best studied of these are the bone marrow failure syndromes, including </w:t>
      </w:r>
      <w:proofErr w:type="spellStart"/>
      <w:r w:rsidRPr="002E5B37">
        <w:rPr>
          <w:color w:val="000000" w:themeColor="text1"/>
        </w:rPr>
        <w:t>Fanconi</w:t>
      </w:r>
      <w:proofErr w:type="spellEnd"/>
      <w:r w:rsidRPr="002E5B37">
        <w:rPr>
          <w:color w:val="000000" w:themeColor="text1"/>
        </w:rPr>
        <w:t xml:space="preserve"> anemia, </w:t>
      </w:r>
      <w:proofErr w:type="spellStart"/>
      <w:r w:rsidRPr="002E5B37">
        <w:rPr>
          <w:color w:val="000000" w:themeColor="text1"/>
        </w:rPr>
        <w:t>dyskeratosis</w:t>
      </w:r>
      <w:proofErr w:type="spellEnd"/>
      <w:r w:rsidRPr="002E5B37">
        <w:rPr>
          <w:color w:val="000000" w:themeColor="text1"/>
        </w:rPr>
        <w:t xml:space="preserve"> </w:t>
      </w:r>
      <w:proofErr w:type="spellStart"/>
      <w:r w:rsidRPr="002E5B37">
        <w:rPr>
          <w:color w:val="000000" w:themeColor="text1"/>
        </w:rPr>
        <w:t>congenita</w:t>
      </w:r>
      <w:proofErr w:type="spellEnd"/>
      <w:r w:rsidRPr="002E5B37">
        <w:rPr>
          <w:color w:val="000000" w:themeColor="text1"/>
        </w:rPr>
        <w:t xml:space="preserve">, congenital neutropenia, and </w:t>
      </w:r>
      <w:proofErr w:type="spellStart"/>
      <w:r w:rsidRPr="002E5B37">
        <w:rPr>
          <w:color w:val="000000" w:themeColor="text1"/>
        </w:rPr>
        <w:t>Shwachman</w:t>
      </w:r>
      <w:proofErr w:type="spellEnd"/>
      <w:r w:rsidRPr="002E5B37">
        <w:rPr>
          <w:color w:val="000000" w:themeColor="text1"/>
        </w:rPr>
        <w:t xml:space="preserve">-Diamond syndrome, which </w:t>
      </w:r>
      <w:proofErr w:type="spellStart"/>
      <w:r w:rsidRPr="002E5B37">
        <w:rPr>
          <w:color w:val="000000" w:themeColor="text1"/>
        </w:rPr>
        <w:t>increase</w:t>
      </w:r>
      <w:proofErr w:type="spellEnd"/>
      <w:r w:rsidRPr="002E5B37">
        <w:rPr>
          <w:color w:val="000000" w:themeColor="text1"/>
        </w:rPr>
        <w:t xml:space="preserve"> risk for both AML and MDS</w:t>
      </w:r>
      <w:r w:rsidR="001D7370">
        <w:rPr>
          <w:color w:val="000000" w:themeColor="text1"/>
        </w:rPr>
        <w:t xml:space="preserve"> </w:t>
      </w:r>
      <w:r w:rsidR="00FD17AF">
        <w:rPr>
          <w:color w:val="000000" w:themeColor="text1"/>
        </w:rPr>
        <w:t>(</w:t>
      </w:r>
      <w:proofErr w:type="spellStart"/>
      <w:r>
        <w:rPr>
          <w:color w:val="000000" w:themeColor="text1"/>
        </w:rPr>
        <w:t>Rommens</w:t>
      </w:r>
      <w:proofErr w:type="spellEnd"/>
      <w:r w:rsidR="00FD17AF">
        <w:rPr>
          <w:color w:val="000000" w:themeColor="text1"/>
        </w:rPr>
        <w:t xml:space="preserve"> et al</w:t>
      </w:r>
      <w:r w:rsidRPr="00595DFE">
        <w:rPr>
          <w:color w:val="000000" w:themeColor="text1"/>
        </w:rPr>
        <w:t>, 2008;</w:t>
      </w:r>
      <w:r w:rsidR="00FD17AF" w:rsidRPr="00595DFE">
        <w:rPr>
          <w:color w:val="000000" w:themeColor="text1"/>
        </w:rPr>
        <w:t xml:space="preserve"> </w:t>
      </w:r>
      <w:r w:rsidRPr="00595DFE">
        <w:rPr>
          <w:color w:val="000000" w:themeColor="text1"/>
        </w:rPr>
        <w:t>Alter</w:t>
      </w:r>
      <w:r w:rsidR="00FD17AF" w:rsidRPr="00595DFE">
        <w:rPr>
          <w:color w:val="000000" w:themeColor="text1"/>
        </w:rPr>
        <w:t xml:space="preserve"> et al</w:t>
      </w:r>
      <w:r w:rsidR="00595DFE" w:rsidRPr="00595DFE">
        <w:rPr>
          <w:color w:val="000000" w:themeColor="text1"/>
        </w:rPr>
        <w:t>, 2010 #4</w:t>
      </w:r>
      <w:r w:rsidRPr="00595DFE">
        <w:rPr>
          <w:color w:val="000000" w:themeColor="text1"/>
        </w:rPr>
        <w:t>;</w:t>
      </w:r>
      <w:r w:rsidR="00FD17AF" w:rsidRPr="00595DFE">
        <w:rPr>
          <w:color w:val="000000" w:themeColor="text1"/>
        </w:rPr>
        <w:t xml:space="preserve"> </w:t>
      </w:r>
      <w:proofErr w:type="spellStart"/>
      <w:r w:rsidR="00FD17AF" w:rsidRPr="00595DFE">
        <w:rPr>
          <w:color w:val="000000" w:themeColor="text1"/>
        </w:rPr>
        <w:t>Babushok</w:t>
      </w:r>
      <w:proofErr w:type="spellEnd"/>
      <w:r w:rsidR="00FD17AF">
        <w:rPr>
          <w:color w:val="000000" w:themeColor="text1"/>
        </w:rPr>
        <w:t xml:space="preserve"> et al, 2015)</w:t>
      </w:r>
      <w:r w:rsidR="001D7370">
        <w:rPr>
          <w:color w:val="000000" w:themeColor="text1"/>
        </w:rPr>
        <w:t xml:space="preserve">. </w:t>
      </w:r>
      <w:r w:rsidRPr="002E5B37">
        <w:rPr>
          <w:color w:val="000000" w:themeColor="text1"/>
        </w:rPr>
        <w:t xml:space="preserve"> </w:t>
      </w:r>
      <w:r>
        <w:rPr>
          <w:color w:val="000000" w:themeColor="text1"/>
        </w:rPr>
        <w:t xml:space="preserve">The magnitude of the risks can be difficult to quantify precisely because most studies include small numbers of patients. </w:t>
      </w:r>
      <w:r w:rsidR="001D7370">
        <w:rPr>
          <w:color w:val="000000" w:themeColor="text1"/>
        </w:rPr>
        <w:t xml:space="preserve"> </w:t>
      </w:r>
      <w:r>
        <w:rPr>
          <w:color w:val="000000" w:themeColor="text1"/>
        </w:rPr>
        <w:t>However, it is clear that r</w:t>
      </w:r>
      <w:r w:rsidRPr="002E5B37">
        <w:rPr>
          <w:color w:val="000000" w:themeColor="text1"/>
        </w:rPr>
        <w:t xml:space="preserve">isks of </w:t>
      </w:r>
      <w:r>
        <w:rPr>
          <w:color w:val="000000" w:themeColor="text1"/>
        </w:rPr>
        <w:t>AML/MDS</w:t>
      </w:r>
      <w:r w:rsidRPr="002E5B37">
        <w:rPr>
          <w:color w:val="000000" w:themeColor="text1"/>
        </w:rPr>
        <w:t xml:space="preserve"> are striking in these patients. For example, in a cohort of patients with </w:t>
      </w:r>
      <w:proofErr w:type="spellStart"/>
      <w:r w:rsidRPr="002E5B37">
        <w:rPr>
          <w:color w:val="000000" w:themeColor="text1"/>
        </w:rPr>
        <w:t>dyskeratosis</w:t>
      </w:r>
      <w:proofErr w:type="spellEnd"/>
      <w:r w:rsidRPr="002E5B37">
        <w:rPr>
          <w:color w:val="000000" w:themeColor="text1"/>
        </w:rPr>
        <w:t xml:space="preserve"> </w:t>
      </w:r>
      <w:proofErr w:type="spellStart"/>
      <w:r w:rsidRPr="002E5B37">
        <w:rPr>
          <w:color w:val="000000" w:themeColor="text1"/>
        </w:rPr>
        <w:t>congenita</w:t>
      </w:r>
      <w:proofErr w:type="spellEnd"/>
      <w:r w:rsidRPr="002E5B37">
        <w:rPr>
          <w:color w:val="000000" w:themeColor="text1"/>
        </w:rPr>
        <w:t xml:space="preserve">, risk for AML </w:t>
      </w:r>
      <w:r w:rsidR="00B9501B">
        <w:rPr>
          <w:color w:val="000000" w:themeColor="text1"/>
        </w:rPr>
        <w:t>wa</w:t>
      </w:r>
      <w:r w:rsidR="00B9501B" w:rsidRPr="002E5B37">
        <w:rPr>
          <w:color w:val="000000" w:themeColor="text1"/>
        </w:rPr>
        <w:t xml:space="preserve">s </w:t>
      </w:r>
      <w:r w:rsidRPr="002E5B37">
        <w:rPr>
          <w:color w:val="000000" w:themeColor="text1"/>
        </w:rPr>
        <w:t xml:space="preserve">approximately 200-fold increased, and risk for MDS </w:t>
      </w:r>
      <w:r w:rsidR="00B9501B">
        <w:rPr>
          <w:color w:val="000000" w:themeColor="text1"/>
        </w:rPr>
        <w:t>wa</w:t>
      </w:r>
      <w:r w:rsidR="00B9501B" w:rsidRPr="002E5B37">
        <w:rPr>
          <w:color w:val="000000" w:themeColor="text1"/>
        </w:rPr>
        <w:t xml:space="preserve">s </w:t>
      </w:r>
      <w:r w:rsidRPr="002E5B37">
        <w:rPr>
          <w:color w:val="000000" w:themeColor="text1"/>
        </w:rPr>
        <w:t>over 2000-fold increased</w:t>
      </w:r>
      <w:r w:rsidR="001D7370">
        <w:rPr>
          <w:color w:val="000000" w:themeColor="text1"/>
        </w:rPr>
        <w:t xml:space="preserve"> </w:t>
      </w:r>
      <w:r w:rsidR="00841AEC">
        <w:rPr>
          <w:color w:val="000000" w:themeColor="text1"/>
        </w:rPr>
        <w:t>(</w:t>
      </w:r>
      <w:r>
        <w:rPr>
          <w:color w:val="000000" w:themeColor="text1"/>
        </w:rPr>
        <w:t>Alter</w:t>
      </w:r>
      <w:r w:rsidR="00841AEC">
        <w:rPr>
          <w:color w:val="000000" w:themeColor="text1"/>
        </w:rPr>
        <w:t xml:space="preserve"> et al</w:t>
      </w:r>
      <w:r>
        <w:rPr>
          <w:color w:val="000000" w:themeColor="text1"/>
        </w:rPr>
        <w:t>, 2009</w:t>
      </w:r>
      <w:r w:rsidR="00841AEC">
        <w:rPr>
          <w:color w:val="000000" w:themeColor="text1"/>
        </w:rPr>
        <w:t>)</w:t>
      </w:r>
      <w:r w:rsidR="001D7370">
        <w:rPr>
          <w:color w:val="000000" w:themeColor="text1"/>
        </w:rPr>
        <w:t xml:space="preserve">. </w:t>
      </w:r>
      <w:r w:rsidRPr="002E5B37">
        <w:rPr>
          <w:color w:val="000000" w:themeColor="text1"/>
        </w:rPr>
        <w:t xml:space="preserve"> The mechanisms underlying the</w:t>
      </w:r>
      <w:r>
        <w:rPr>
          <w:color w:val="000000" w:themeColor="text1"/>
        </w:rPr>
        <w:t>se</w:t>
      </w:r>
      <w:r w:rsidRPr="002E5B37">
        <w:rPr>
          <w:color w:val="000000" w:themeColor="text1"/>
        </w:rPr>
        <w:t xml:space="preserve"> elevated risk</w:t>
      </w:r>
      <w:r>
        <w:rPr>
          <w:color w:val="000000" w:themeColor="text1"/>
        </w:rPr>
        <w:t>s</w:t>
      </w:r>
      <w:r w:rsidRPr="002E5B37">
        <w:rPr>
          <w:color w:val="000000" w:themeColor="text1"/>
        </w:rPr>
        <w:t xml:space="preserve"> are incompletely understood but are thought to relate to abnormal telomere maintenance, defective DNA repair, and abnormal hematopoietic differentiation and </w:t>
      </w:r>
      <w:r w:rsidRPr="002E5B37">
        <w:rPr>
          <w:color w:val="000000" w:themeColor="text1"/>
        </w:rPr>
        <w:lastRenderedPageBreak/>
        <w:t xml:space="preserve">proliferation. </w:t>
      </w:r>
      <w:r w:rsidR="001D7370">
        <w:rPr>
          <w:color w:val="000000" w:themeColor="text1"/>
        </w:rPr>
        <w:t xml:space="preserve"> </w:t>
      </w:r>
      <w:r w:rsidRPr="002E5B37">
        <w:rPr>
          <w:color w:val="000000" w:themeColor="text1"/>
        </w:rPr>
        <w:t>Recent progress in understanding the genetic basis of these disorders in general holds promise for elucidating the mechanisms that confer such striking</w:t>
      </w:r>
      <w:r w:rsidR="00B9501B">
        <w:rPr>
          <w:color w:val="000000" w:themeColor="text1"/>
        </w:rPr>
        <w:t xml:space="preserve"> (extreme?)</w:t>
      </w:r>
      <w:r w:rsidRPr="002E5B37">
        <w:rPr>
          <w:color w:val="000000" w:themeColor="text1"/>
        </w:rPr>
        <w:t xml:space="preserve"> leukemia risks</w:t>
      </w:r>
      <w:r w:rsidR="001D7370">
        <w:rPr>
          <w:color w:val="000000" w:themeColor="text1"/>
        </w:rPr>
        <w:t xml:space="preserve"> </w:t>
      </w:r>
      <w:r w:rsidR="000716BB">
        <w:rPr>
          <w:color w:val="000000" w:themeColor="text1"/>
        </w:rPr>
        <w:t>(</w:t>
      </w:r>
      <w:proofErr w:type="spellStart"/>
      <w:r>
        <w:rPr>
          <w:color w:val="000000" w:themeColor="text1"/>
        </w:rPr>
        <w:t>Khincha</w:t>
      </w:r>
      <w:proofErr w:type="spellEnd"/>
      <w:r w:rsidR="000716BB">
        <w:rPr>
          <w:color w:val="000000" w:themeColor="text1"/>
        </w:rPr>
        <w:t xml:space="preserve"> and Savage</w:t>
      </w:r>
      <w:r>
        <w:rPr>
          <w:color w:val="000000" w:themeColor="text1"/>
        </w:rPr>
        <w:t>, 2013</w:t>
      </w:r>
      <w:r w:rsidR="000716BB">
        <w:rPr>
          <w:color w:val="000000" w:themeColor="text1"/>
        </w:rPr>
        <w:t>)</w:t>
      </w:r>
      <w:r w:rsidR="001D7370">
        <w:rPr>
          <w:color w:val="000000" w:themeColor="text1"/>
        </w:rPr>
        <w:t xml:space="preserve">. </w:t>
      </w:r>
      <w:r w:rsidRPr="002E5B37">
        <w:rPr>
          <w:color w:val="000000" w:themeColor="text1"/>
        </w:rPr>
        <w:t xml:space="preserve"> </w:t>
      </w:r>
      <w:r w:rsidRPr="00430491">
        <w:rPr>
          <w:color w:val="000000" w:themeColor="text1"/>
        </w:rPr>
        <w:t xml:space="preserve">For example, the number of known susceptibility genes for </w:t>
      </w:r>
      <w:proofErr w:type="spellStart"/>
      <w:r w:rsidRPr="00430491">
        <w:rPr>
          <w:color w:val="000000" w:themeColor="text1"/>
        </w:rPr>
        <w:t>dyskeratosis</w:t>
      </w:r>
      <w:proofErr w:type="spellEnd"/>
      <w:r w:rsidRPr="00430491">
        <w:rPr>
          <w:color w:val="000000" w:themeColor="text1"/>
        </w:rPr>
        <w:t xml:space="preserve"> </w:t>
      </w:r>
      <w:proofErr w:type="spellStart"/>
      <w:r w:rsidRPr="00430491">
        <w:rPr>
          <w:color w:val="000000" w:themeColor="text1"/>
        </w:rPr>
        <w:t>congenita</w:t>
      </w:r>
      <w:proofErr w:type="spellEnd"/>
      <w:r w:rsidRPr="00430491">
        <w:rPr>
          <w:color w:val="000000" w:themeColor="text1"/>
        </w:rPr>
        <w:t xml:space="preserve"> has moved substantially beyond </w:t>
      </w:r>
      <w:r w:rsidRPr="00430491">
        <w:rPr>
          <w:i/>
          <w:color w:val="000000" w:themeColor="text1"/>
        </w:rPr>
        <w:t>TERT</w:t>
      </w:r>
      <w:r w:rsidRPr="00430491">
        <w:rPr>
          <w:color w:val="000000" w:themeColor="text1"/>
        </w:rPr>
        <w:t xml:space="preserve"> and </w:t>
      </w:r>
      <w:r w:rsidRPr="00430491">
        <w:rPr>
          <w:i/>
          <w:color w:val="000000" w:themeColor="text1"/>
        </w:rPr>
        <w:t>TERC</w:t>
      </w:r>
      <w:r w:rsidRPr="00430491">
        <w:rPr>
          <w:color w:val="000000" w:themeColor="text1"/>
        </w:rPr>
        <w:t xml:space="preserve"> to include a range of other genes</w:t>
      </w:r>
      <w:r w:rsidR="001D7370">
        <w:rPr>
          <w:color w:val="000000" w:themeColor="text1"/>
        </w:rPr>
        <w:t xml:space="preserve"> </w:t>
      </w:r>
      <w:r w:rsidR="00BF6F88">
        <w:rPr>
          <w:color w:val="000000" w:themeColor="text1"/>
        </w:rPr>
        <w:t>(</w:t>
      </w:r>
      <w:proofErr w:type="spellStart"/>
      <w:r>
        <w:rPr>
          <w:color w:val="000000" w:themeColor="text1"/>
        </w:rPr>
        <w:t>Federman</w:t>
      </w:r>
      <w:proofErr w:type="spellEnd"/>
      <w:r w:rsidR="00BF6F88">
        <w:rPr>
          <w:color w:val="000000" w:themeColor="text1"/>
        </w:rPr>
        <w:t xml:space="preserve"> and Sakamoto</w:t>
      </w:r>
      <w:r>
        <w:rPr>
          <w:color w:val="000000" w:themeColor="text1"/>
        </w:rPr>
        <w:t xml:space="preserve">, </w:t>
      </w:r>
      <w:r w:rsidR="00BF6F88">
        <w:rPr>
          <w:color w:val="000000" w:themeColor="text1"/>
        </w:rPr>
        <w:t>2005</w:t>
      </w:r>
      <w:r>
        <w:rPr>
          <w:color w:val="000000" w:themeColor="text1"/>
        </w:rPr>
        <w:t>;</w:t>
      </w:r>
      <w:r w:rsidR="00BF6F88">
        <w:rPr>
          <w:color w:val="000000" w:themeColor="text1"/>
        </w:rPr>
        <w:t xml:space="preserve"> </w:t>
      </w:r>
      <w:r>
        <w:rPr>
          <w:color w:val="000000" w:themeColor="text1"/>
        </w:rPr>
        <w:t>Savage</w:t>
      </w:r>
      <w:r w:rsidR="00BF6F88">
        <w:rPr>
          <w:color w:val="000000" w:themeColor="text1"/>
        </w:rPr>
        <w:t xml:space="preserve"> et al</w:t>
      </w:r>
      <w:r>
        <w:rPr>
          <w:color w:val="000000" w:themeColor="text1"/>
        </w:rPr>
        <w:t>, 2008</w:t>
      </w:r>
      <w:r w:rsidR="00BF6F88">
        <w:rPr>
          <w:color w:val="000000" w:themeColor="text1"/>
        </w:rPr>
        <w:t>)</w:t>
      </w:r>
      <w:r w:rsidR="001D7370">
        <w:rPr>
          <w:color w:val="000000" w:themeColor="text1"/>
        </w:rPr>
        <w:t xml:space="preserve">. </w:t>
      </w:r>
      <w:r w:rsidRPr="00430491">
        <w:rPr>
          <w:color w:val="000000" w:themeColor="text1"/>
        </w:rPr>
        <w:t xml:space="preserve"> </w:t>
      </w:r>
    </w:p>
    <w:p w:rsidR="006A4FA6" w:rsidRDefault="006A4FA6" w:rsidP="00806766">
      <w:pPr>
        <w:spacing w:line="480" w:lineRule="auto"/>
        <w:rPr>
          <w:color w:val="000000" w:themeColor="text1"/>
        </w:rPr>
      </w:pPr>
    </w:p>
    <w:p w:rsidR="00E97BDD" w:rsidRPr="00430491" w:rsidRDefault="00E97BDD" w:rsidP="00806766">
      <w:pPr>
        <w:spacing w:line="480" w:lineRule="auto"/>
        <w:rPr>
          <w:color w:val="000000" w:themeColor="text1"/>
        </w:rPr>
      </w:pPr>
      <w:r w:rsidRPr="00430491">
        <w:rPr>
          <w:color w:val="000000" w:themeColor="text1"/>
        </w:rPr>
        <w:t xml:space="preserve">Other hereditary conditions associated with increased risk of </w:t>
      </w:r>
      <w:r>
        <w:rPr>
          <w:color w:val="000000" w:themeColor="text1"/>
        </w:rPr>
        <w:t>AML/MDS</w:t>
      </w:r>
      <w:r w:rsidRPr="00430491">
        <w:rPr>
          <w:color w:val="000000" w:themeColor="text1"/>
        </w:rPr>
        <w:t xml:space="preserve"> include Li-Fraumeni syndrome, ataxia-telangiectasia, </w:t>
      </w:r>
      <w:r>
        <w:rPr>
          <w:color w:val="000000" w:themeColor="text1"/>
        </w:rPr>
        <w:t xml:space="preserve">and </w:t>
      </w:r>
      <w:r w:rsidRPr="00430491">
        <w:rPr>
          <w:color w:val="000000" w:themeColor="text1"/>
        </w:rPr>
        <w:t>Bloom syndrome</w:t>
      </w:r>
      <w:r w:rsidR="001D7370">
        <w:rPr>
          <w:color w:val="000000" w:themeColor="text1"/>
        </w:rPr>
        <w:t xml:space="preserve"> </w:t>
      </w:r>
      <w:r w:rsidR="00082D54">
        <w:rPr>
          <w:color w:val="000000" w:themeColor="text1"/>
        </w:rPr>
        <w:t>(</w:t>
      </w:r>
      <w:proofErr w:type="spellStart"/>
      <w:r>
        <w:rPr>
          <w:color w:val="000000" w:themeColor="text1"/>
        </w:rPr>
        <w:t>Varley</w:t>
      </w:r>
      <w:proofErr w:type="spellEnd"/>
      <w:r w:rsidR="00082D54">
        <w:rPr>
          <w:color w:val="000000" w:themeColor="text1"/>
        </w:rPr>
        <w:t xml:space="preserve"> et al</w:t>
      </w:r>
      <w:r>
        <w:rPr>
          <w:color w:val="000000" w:themeColor="text1"/>
        </w:rPr>
        <w:t>, 1997;</w:t>
      </w:r>
      <w:r w:rsidR="00082D54">
        <w:rPr>
          <w:color w:val="000000" w:themeColor="text1"/>
        </w:rPr>
        <w:t xml:space="preserve"> </w:t>
      </w:r>
      <w:r>
        <w:rPr>
          <w:color w:val="000000" w:themeColor="text1"/>
        </w:rPr>
        <w:t>Olsen</w:t>
      </w:r>
      <w:r w:rsidR="00082D54">
        <w:rPr>
          <w:color w:val="000000" w:themeColor="text1"/>
        </w:rPr>
        <w:t xml:space="preserve"> et al</w:t>
      </w:r>
      <w:r>
        <w:rPr>
          <w:color w:val="000000" w:themeColor="text1"/>
        </w:rPr>
        <w:t>, 2001;</w:t>
      </w:r>
      <w:r w:rsidR="00082D54">
        <w:rPr>
          <w:color w:val="000000" w:themeColor="text1"/>
        </w:rPr>
        <w:t xml:space="preserve"> </w:t>
      </w:r>
      <w:r>
        <w:rPr>
          <w:color w:val="000000" w:themeColor="text1"/>
        </w:rPr>
        <w:t>Arora</w:t>
      </w:r>
      <w:r w:rsidR="00082D54">
        <w:rPr>
          <w:color w:val="000000" w:themeColor="text1"/>
        </w:rPr>
        <w:t xml:space="preserve"> et al</w:t>
      </w:r>
      <w:r>
        <w:rPr>
          <w:color w:val="000000" w:themeColor="text1"/>
        </w:rPr>
        <w:t>, 2014;</w:t>
      </w:r>
      <w:r w:rsidR="00082D54">
        <w:rPr>
          <w:color w:val="000000" w:themeColor="text1"/>
        </w:rPr>
        <w:t xml:space="preserve"> </w:t>
      </w:r>
      <w:r>
        <w:rPr>
          <w:color w:val="000000" w:themeColor="text1"/>
        </w:rPr>
        <w:t>Ballinger</w:t>
      </w:r>
      <w:r w:rsidR="00082D54">
        <w:rPr>
          <w:color w:val="000000" w:themeColor="text1"/>
        </w:rPr>
        <w:t xml:space="preserve"> et al</w:t>
      </w:r>
      <w:r>
        <w:rPr>
          <w:color w:val="000000" w:themeColor="text1"/>
        </w:rPr>
        <w:t>, 2015</w:t>
      </w:r>
      <w:r w:rsidR="00082D54">
        <w:rPr>
          <w:color w:val="000000" w:themeColor="text1"/>
        </w:rPr>
        <w:t>)</w:t>
      </w:r>
      <w:r w:rsidR="001D7370">
        <w:rPr>
          <w:color w:val="000000" w:themeColor="text1"/>
        </w:rPr>
        <w:t xml:space="preserve">. </w:t>
      </w:r>
      <w:r>
        <w:rPr>
          <w:color w:val="000000" w:themeColor="text1"/>
        </w:rPr>
        <w:t xml:space="preserve"> Although the precise mechanism of leukemogenesis is not known, it is likely related to </w:t>
      </w:r>
      <w:r w:rsidRPr="00430491">
        <w:rPr>
          <w:color w:val="000000" w:themeColor="text1"/>
        </w:rPr>
        <w:t xml:space="preserve">underlying defects in genomic instability and DNA repair. </w:t>
      </w:r>
    </w:p>
    <w:p w:rsidR="006A4FA6" w:rsidRDefault="006A4FA6" w:rsidP="00806766">
      <w:pPr>
        <w:spacing w:line="480" w:lineRule="auto"/>
        <w:rPr>
          <w:color w:val="000000" w:themeColor="text1"/>
        </w:rPr>
      </w:pPr>
    </w:p>
    <w:p w:rsidR="00E97BDD" w:rsidRPr="00637574" w:rsidRDefault="00E97BDD" w:rsidP="00806766">
      <w:pPr>
        <w:spacing w:line="480" w:lineRule="auto"/>
        <w:rPr>
          <w:color w:val="000000" w:themeColor="text1"/>
        </w:rPr>
      </w:pPr>
      <w:r w:rsidRPr="00430491">
        <w:rPr>
          <w:color w:val="000000" w:themeColor="text1"/>
        </w:rPr>
        <w:t>Familial monosomy 7, with inherited partial or complete monosomy 7 (a common cytogenetic abnormality in AML/MDS), is associated with increased risk of developing AML/MDS and is also associated with neurologic abnormalities</w:t>
      </w:r>
      <w:r w:rsidRPr="009150CA">
        <w:rPr>
          <w:color w:val="000000" w:themeColor="text1"/>
        </w:rPr>
        <w:t>, such as cerebellar ataxia or atrophy</w:t>
      </w:r>
      <w:r w:rsidR="001D7370">
        <w:rPr>
          <w:color w:val="000000" w:themeColor="text1"/>
        </w:rPr>
        <w:t xml:space="preserve">. </w:t>
      </w:r>
      <w:r w:rsidR="00831898">
        <w:rPr>
          <w:color w:val="000000" w:themeColor="text1"/>
        </w:rPr>
        <w:t>(</w:t>
      </w:r>
      <w:proofErr w:type="spellStart"/>
      <w:r>
        <w:rPr>
          <w:color w:val="000000" w:themeColor="text1"/>
        </w:rPr>
        <w:t>Gaitonde</w:t>
      </w:r>
      <w:proofErr w:type="spellEnd"/>
      <w:r w:rsidR="00831898">
        <w:rPr>
          <w:color w:val="000000" w:themeColor="text1"/>
        </w:rPr>
        <w:t xml:space="preserve"> et al</w:t>
      </w:r>
      <w:r>
        <w:rPr>
          <w:color w:val="000000" w:themeColor="text1"/>
        </w:rPr>
        <w:t>, 2010</w:t>
      </w:r>
      <w:r w:rsidR="00831898">
        <w:rPr>
          <w:color w:val="000000" w:themeColor="text1"/>
        </w:rPr>
        <w:t>)</w:t>
      </w:r>
      <w:r w:rsidR="001D7370">
        <w:rPr>
          <w:color w:val="000000" w:themeColor="text1"/>
        </w:rPr>
        <w:t xml:space="preserve">. </w:t>
      </w:r>
      <w:r w:rsidRPr="009150CA">
        <w:rPr>
          <w:color w:val="000000" w:themeColor="text1"/>
        </w:rPr>
        <w:t xml:space="preserve"> As described further in </w:t>
      </w:r>
      <w:r w:rsidRPr="00806766">
        <w:rPr>
          <w:color w:val="000000" w:themeColor="text1"/>
        </w:rPr>
        <w:t xml:space="preserve">Chapter </w:t>
      </w:r>
      <w:r w:rsidR="00806766" w:rsidRPr="00806766">
        <w:rPr>
          <w:color w:val="000000" w:themeColor="text1"/>
        </w:rPr>
        <w:t>59</w:t>
      </w:r>
      <w:r w:rsidRPr="009150CA">
        <w:rPr>
          <w:color w:val="000000" w:themeColor="text1"/>
        </w:rPr>
        <w:t>, children with Down syndrome (trisomy 21) also have very high risk of developing AML</w:t>
      </w:r>
      <w:r w:rsidR="001D7370">
        <w:rPr>
          <w:color w:val="000000" w:themeColor="text1"/>
        </w:rPr>
        <w:t xml:space="preserve"> </w:t>
      </w:r>
      <w:r w:rsidR="00831898">
        <w:rPr>
          <w:color w:val="000000" w:themeColor="text1"/>
        </w:rPr>
        <w:t>(</w:t>
      </w:r>
      <w:proofErr w:type="spellStart"/>
      <w:r>
        <w:rPr>
          <w:color w:val="000000" w:themeColor="text1"/>
        </w:rPr>
        <w:t>Bjørge</w:t>
      </w:r>
      <w:proofErr w:type="spellEnd"/>
      <w:r w:rsidR="00831898">
        <w:rPr>
          <w:color w:val="000000" w:themeColor="text1"/>
        </w:rPr>
        <w:t xml:space="preserve"> et al</w:t>
      </w:r>
      <w:r>
        <w:rPr>
          <w:color w:val="000000" w:themeColor="text1"/>
        </w:rPr>
        <w:t>, 2008;</w:t>
      </w:r>
      <w:r w:rsidR="00831898">
        <w:rPr>
          <w:color w:val="000000" w:themeColor="text1"/>
        </w:rPr>
        <w:t xml:space="preserve"> </w:t>
      </w:r>
      <w:r>
        <w:rPr>
          <w:color w:val="000000" w:themeColor="text1"/>
        </w:rPr>
        <w:t>Xavier</w:t>
      </w:r>
      <w:r w:rsidR="00831898">
        <w:rPr>
          <w:color w:val="000000" w:themeColor="text1"/>
        </w:rPr>
        <w:t xml:space="preserve"> et al, 2010)</w:t>
      </w:r>
      <w:r w:rsidR="001D7370">
        <w:rPr>
          <w:color w:val="000000" w:themeColor="text1"/>
        </w:rPr>
        <w:t xml:space="preserve">. </w:t>
      </w:r>
      <w:r w:rsidRPr="009150CA">
        <w:rPr>
          <w:color w:val="000000" w:themeColor="text1"/>
        </w:rPr>
        <w:t xml:space="preserve"> </w:t>
      </w:r>
      <w:r w:rsidRPr="00637574">
        <w:rPr>
          <w:color w:val="000000" w:themeColor="text1"/>
        </w:rPr>
        <w:t xml:space="preserve">Whereas the genetic syndromes described previously generally increase risk for AML/MDS, neurofibromatosis 1 is associated with elevated risks for </w:t>
      </w:r>
      <w:r w:rsidR="001D7370">
        <w:rPr>
          <w:color w:val="000000" w:themeColor="text1"/>
        </w:rPr>
        <w:t>juvenile myelomonocytic leukemia (JMML)</w:t>
      </w:r>
      <w:r w:rsidRPr="00637574">
        <w:rPr>
          <w:color w:val="000000" w:themeColor="text1"/>
        </w:rPr>
        <w:t>, AML, and CML</w:t>
      </w:r>
      <w:r w:rsidR="001D7370">
        <w:rPr>
          <w:color w:val="000000" w:themeColor="text1"/>
        </w:rPr>
        <w:t xml:space="preserve"> </w:t>
      </w:r>
      <w:r w:rsidR="00E849D6">
        <w:rPr>
          <w:color w:val="000000" w:themeColor="text1"/>
        </w:rPr>
        <w:t>(</w:t>
      </w:r>
      <w:r>
        <w:rPr>
          <w:color w:val="000000" w:themeColor="text1"/>
        </w:rPr>
        <w:t>Rosenbaum</w:t>
      </w:r>
      <w:r w:rsidR="00E849D6">
        <w:rPr>
          <w:color w:val="000000" w:themeColor="text1"/>
        </w:rPr>
        <w:t xml:space="preserve"> and </w:t>
      </w:r>
      <w:proofErr w:type="spellStart"/>
      <w:r w:rsidR="00E849D6">
        <w:rPr>
          <w:color w:val="000000" w:themeColor="text1"/>
        </w:rPr>
        <w:t>Wimmer</w:t>
      </w:r>
      <w:proofErr w:type="spellEnd"/>
      <w:r>
        <w:rPr>
          <w:color w:val="000000" w:themeColor="text1"/>
        </w:rPr>
        <w:t>, 2014;</w:t>
      </w:r>
      <w:r w:rsidR="00E849D6">
        <w:rPr>
          <w:color w:val="000000" w:themeColor="text1"/>
        </w:rPr>
        <w:t xml:space="preserve"> </w:t>
      </w:r>
      <w:proofErr w:type="spellStart"/>
      <w:r>
        <w:rPr>
          <w:color w:val="000000" w:themeColor="text1"/>
        </w:rPr>
        <w:t>Seminog</w:t>
      </w:r>
      <w:proofErr w:type="spellEnd"/>
      <w:r w:rsidR="00E849D6">
        <w:rPr>
          <w:color w:val="000000" w:themeColor="text1"/>
        </w:rPr>
        <w:t xml:space="preserve"> and </w:t>
      </w:r>
      <w:proofErr w:type="spellStart"/>
      <w:r w:rsidR="00E849D6">
        <w:rPr>
          <w:color w:val="000000" w:themeColor="text1"/>
        </w:rPr>
        <w:t>Goldacre</w:t>
      </w:r>
      <w:proofErr w:type="spellEnd"/>
      <w:r>
        <w:rPr>
          <w:color w:val="000000" w:themeColor="text1"/>
        </w:rPr>
        <w:t>, 2013</w:t>
      </w:r>
      <w:r w:rsidR="00E849D6">
        <w:rPr>
          <w:color w:val="000000" w:themeColor="text1"/>
        </w:rPr>
        <w:t>)</w:t>
      </w:r>
      <w:r w:rsidR="001D7370">
        <w:rPr>
          <w:color w:val="000000" w:themeColor="text1"/>
        </w:rPr>
        <w:t>,</w:t>
      </w:r>
      <w:r w:rsidRPr="00637574">
        <w:rPr>
          <w:color w:val="000000" w:themeColor="text1"/>
        </w:rPr>
        <w:t xml:space="preserve"> </w:t>
      </w:r>
      <w:r>
        <w:rPr>
          <w:color w:val="000000" w:themeColor="text1"/>
        </w:rPr>
        <w:t>and Noonan syndrome is associated with JMML</w:t>
      </w:r>
      <w:r w:rsidR="001D7370">
        <w:rPr>
          <w:color w:val="000000" w:themeColor="text1"/>
        </w:rPr>
        <w:t xml:space="preserve"> </w:t>
      </w:r>
      <w:r w:rsidR="007F294A">
        <w:rPr>
          <w:color w:val="000000" w:themeColor="text1"/>
        </w:rPr>
        <w:t>(</w:t>
      </w:r>
      <w:proofErr w:type="spellStart"/>
      <w:r>
        <w:rPr>
          <w:color w:val="000000" w:themeColor="text1"/>
        </w:rPr>
        <w:t>Strullu</w:t>
      </w:r>
      <w:proofErr w:type="spellEnd"/>
      <w:r w:rsidR="007F294A">
        <w:rPr>
          <w:color w:val="000000" w:themeColor="text1"/>
        </w:rPr>
        <w:t xml:space="preserve"> et al, 2014)</w:t>
      </w:r>
      <w:r w:rsidR="001D7370">
        <w:rPr>
          <w:color w:val="000000" w:themeColor="text1"/>
        </w:rPr>
        <w:t xml:space="preserve">. </w:t>
      </w:r>
      <w:r>
        <w:rPr>
          <w:color w:val="000000" w:themeColor="text1"/>
        </w:rPr>
        <w:t xml:space="preserve"> Both of these associations may be related to </w:t>
      </w:r>
      <w:r w:rsidRPr="00637574">
        <w:rPr>
          <w:i/>
          <w:color w:val="000000" w:themeColor="text1"/>
        </w:rPr>
        <w:t>RAS</w:t>
      </w:r>
      <w:r w:rsidRPr="00637574">
        <w:rPr>
          <w:color w:val="000000" w:themeColor="text1"/>
        </w:rPr>
        <w:t xml:space="preserve"> activation</w:t>
      </w:r>
      <w:r>
        <w:rPr>
          <w:color w:val="000000" w:themeColor="text1"/>
        </w:rPr>
        <w:t>.</w:t>
      </w:r>
    </w:p>
    <w:p w:rsidR="006A4FA6" w:rsidRDefault="006A4FA6" w:rsidP="00806766">
      <w:pPr>
        <w:spacing w:line="480" w:lineRule="auto"/>
      </w:pPr>
    </w:p>
    <w:p w:rsidR="00E97BDD" w:rsidRDefault="00E97BDD" w:rsidP="00806766">
      <w:pPr>
        <w:spacing w:line="480" w:lineRule="auto"/>
      </w:pPr>
      <w:r>
        <w:lastRenderedPageBreak/>
        <w:t>Twin studies have provided insight into the genetic basis and natural history of leukemia, most notably demonstrating that concordant occurrences of leukemia in monozygotic twin pairs have a common clonal origin</w:t>
      </w:r>
      <w:r w:rsidR="001D7370">
        <w:t xml:space="preserve"> </w:t>
      </w:r>
      <w:r w:rsidR="00F835FE">
        <w:t>(</w:t>
      </w:r>
      <w:r>
        <w:t>Greaves</w:t>
      </w:r>
      <w:r w:rsidR="00F835FE">
        <w:t xml:space="preserve"> et al</w:t>
      </w:r>
      <w:r>
        <w:t>, 2003;</w:t>
      </w:r>
      <w:r w:rsidR="00F835FE">
        <w:t xml:space="preserve"> </w:t>
      </w:r>
      <w:r>
        <w:t>Greaves</w:t>
      </w:r>
      <w:r w:rsidR="00F835FE">
        <w:t xml:space="preserve"> and </w:t>
      </w:r>
      <w:proofErr w:type="spellStart"/>
      <w:r w:rsidR="00F835FE">
        <w:t>Wiemels</w:t>
      </w:r>
      <w:proofErr w:type="spellEnd"/>
      <w:r>
        <w:t>, 2003</w:t>
      </w:r>
      <w:r w:rsidR="00F835FE">
        <w:t>)</w:t>
      </w:r>
      <w:r w:rsidR="001D7370">
        <w:t xml:space="preserve">. </w:t>
      </w:r>
      <w:r>
        <w:t xml:space="preserve"> Twins with concordant leukemia most frequently </w:t>
      </w:r>
      <w:r w:rsidR="00B9501B">
        <w:t xml:space="preserve">develop </w:t>
      </w:r>
      <w:r>
        <w:t>ALL</w:t>
      </w:r>
      <w:r w:rsidR="001D7370">
        <w:t xml:space="preserve"> </w:t>
      </w:r>
      <w:r w:rsidR="005A3D78">
        <w:t>(</w:t>
      </w:r>
      <w:proofErr w:type="spellStart"/>
      <w:r>
        <w:t>Alpar</w:t>
      </w:r>
      <w:proofErr w:type="spellEnd"/>
      <w:r w:rsidR="005A3D78">
        <w:t xml:space="preserve"> et al</w:t>
      </w:r>
      <w:r>
        <w:t>, 2015;</w:t>
      </w:r>
      <w:r w:rsidR="005A3D78">
        <w:t xml:space="preserve"> </w:t>
      </w:r>
      <w:proofErr w:type="spellStart"/>
      <w:r>
        <w:t>Couto</w:t>
      </w:r>
      <w:proofErr w:type="spellEnd"/>
      <w:r w:rsidR="005A3D78">
        <w:t xml:space="preserve"> et al</w:t>
      </w:r>
      <w:r>
        <w:t>, 2005</w:t>
      </w:r>
      <w:r w:rsidR="005A3D78">
        <w:t>)</w:t>
      </w:r>
      <w:r w:rsidR="001D7370">
        <w:t>,</w:t>
      </w:r>
      <w:r>
        <w:t xml:space="preserve"> though some cases of AML have been reported</w:t>
      </w:r>
      <w:r w:rsidR="001D7370">
        <w:t xml:space="preserve"> </w:t>
      </w:r>
      <w:r w:rsidR="00B071C2">
        <w:t>(</w:t>
      </w:r>
      <w:proofErr w:type="spellStart"/>
      <w:r>
        <w:t>Udayakumar</w:t>
      </w:r>
      <w:proofErr w:type="spellEnd"/>
      <w:r w:rsidR="00B071C2">
        <w:t xml:space="preserve"> et al</w:t>
      </w:r>
      <w:r>
        <w:t>, 2014;</w:t>
      </w:r>
      <w:r w:rsidR="00B071C2">
        <w:t xml:space="preserve"> </w:t>
      </w:r>
      <w:r>
        <w:t>Ng</w:t>
      </w:r>
      <w:r w:rsidR="00B071C2">
        <w:t xml:space="preserve"> et al</w:t>
      </w:r>
      <w:r>
        <w:t>, 1999;</w:t>
      </w:r>
      <w:r w:rsidR="00B071C2">
        <w:t xml:space="preserve"> </w:t>
      </w:r>
      <w:proofErr w:type="spellStart"/>
      <w:r>
        <w:t>Debeljak</w:t>
      </w:r>
      <w:proofErr w:type="spellEnd"/>
      <w:r w:rsidR="00B071C2">
        <w:t xml:space="preserve"> et al, 2013)</w:t>
      </w:r>
      <w:r w:rsidR="001D7370">
        <w:t xml:space="preserve">. </w:t>
      </w:r>
      <w:r>
        <w:t xml:space="preserve"> However, these studies predominantly reflect childhood rather than adult leukemias. </w:t>
      </w:r>
    </w:p>
    <w:p w:rsidR="00E97BDD" w:rsidRPr="0007229F" w:rsidRDefault="00E97BDD" w:rsidP="00E97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E97BDD" w:rsidRDefault="00E97BDD" w:rsidP="00E97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COMMON GENETIC VARIATION </w:t>
      </w:r>
    </w:p>
    <w:p w:rsidR="00E97BDD" w:rsidRDefault="00E97BDD" w:rsidP="00E97BDD">
      <w:pPr>
        <w:spacing w:line="480" w:lineRule="auto"/>
      </w:pPr>
      <w:r>
        <w:t xml:space="preserve">Early studies of common genetic variation in germline DNA and leukemia risk yielded modest insights into leukemogenesis. </w:t>
      </w:r>
      <w:r w:rsidR="001D7370">
        <w:t xml:space="preserve"> </w:t>
      </w:r>
      <w:r>
        <w:t xml:space="preserve">Most studies </w:t>
      </w:r>
      <w:r w:rsidRPr="002948F5">
        <w:rPr>
          <w:color w:val="000000" w:themeColor="text1"/>
        </w:rPr>
        <w:t>focused on genes related to DNA repair, carcinogen metabolism, and folate metabolism because of the importance of ionizing radiation and chemical exposures in the etiology of leukemia</w:t>
      </w:r>
      <w:r w:rsidR="003E4E6B">
        <w:rPr>
          <w:color w:val="000000" w:themeColor="text1"/>
        </w:rPr>
        <w:t xml:space="preserve"> </w:t>
      </w:r>
      <w:r w:rsidR="00470F73">
        <w:rPr>
          <w:color w:val="000000" w:themeColor="text1"/>
        </w:rPr>
        <w:t>(</w:t>
      </w:r>
      <w:proofErr w:type="spellStart"/>
      <w:r>
        <w:rPr>
          <w:color w:val="000000" w:themeColor="text1"/>
        </w:rPr>
        <w:t>Bolufer</w:t>
      </w:r>
      <w:proofErr w:type="spellEnd"/>
      <w:r w:rsidR="00470F73">
        <w:rPr>
          <w:color w:val="000000" w:themeColor="text1"/>
        </w:rPr>
        <w:t xml:space="preserve"> et al, 2006</w:t>
      </w:r>
      <w:r>
        <w:rPr>
          <w:color w:val="000000" w:themeColor="text1"/>
        </w:rPr>
        <w:t>;</w:t>
      </w:r>
      <w:r w:rsidR="00470F73">
        <w:rPr>
          <w:color w:val="000000" w:themeColor="text1"/>
        </w:rPr>
        <w:t xml:space="preserve"> </w:t>
      </w:r>
      <w:proofErr w:type="spellStart"/>
      <w:r>
        <w:rPr>
          <w:color w:val="000000" w:themeColor="text1"/>
        </w:rPr>
        <w:t>Vijayakrishnan</w:t>
      </w:r>
      <w:proofErr w:type="spellEnd"/>
      <w:r w:rsidR="00470F73">
        <w:rPr>
          <w:color w:val="000000" w:themeColor="text1"/>
        </w:rPr>
        <w:t xml:space="preserve"> and </w:t>
      </w:r>
      <w:proofErr w:type="spellStart"/>
      <w:r w:rsidR="00470F73">
        <w:rPr>
          <w:color w:val="000000" w:themeColor="text1"/>
        </w:rPr>
        <w:t>Houlston</w:t>
      </w:r>
      <w:proofErr w:type="spellEnd"/>
      <w:r w:rsidR="00470F73">
        <w:rPr>
          <w:color w:val="000000" w:themeColor="text1"/>
        </w:rPr>
        <w:t>, 2010)</w:t>
      </w:r>
      <w:r w:rsidR="001D7370">
        <w:rPr>
          <w:color w:val="000000" w:themeColor="text1"/>
        </w:rPr>
        <w:t xml:space="preserve">. </w:t>
      </w:r>
      <w:r w:rsidRPr="002948F5">
        <w:rPr>
          <w:color w:val="000000" w:themeColor="text1"/>
        </w:rPr>
        <w:t xml:space="preserve"> However, results from these studies were often inconsistent, possibly due to limited statistical power</w:t>
      </w:r>
      <w:r>
        <w:t>, broad case definitions, and investigation of relatively few genetic variants.</w:t>
      </w:r>
    </w:p>
    <w:p w:rsidR="006A4FA6" w:rsidRDefault="00E97BDD" w:rsidP="00E97BDD">
      <w:pPr>
        <w:spacing w:line="480" w:lineRule="auto"/>
      </w:pPr>
      <w:r>
        <w:tab/>
      </w:r>
    </w:p>
    <w:p w:rsidR="00E97BDD" w:rsidRPr="008E3623" w:rsidRDefault="00E97BDD" w:rsidP="00E97BDD">
      <w:pPr>
        <w:spacing w:line="480" w:lineRule="auto"/>
        <w:rPr>
          <w:color w:val="000000" w:themeColor="text1"/>
        </w:rPr>
      </w:pPr>
      <w:r>
        <w:t>With the advent of microarray technology for identifying large numbers of common genetic variants, agnostic interrogation of susceptibility variants across the entire genome is now possible.</w:t>
      </w:r>
      <w:r w:rsidR="001D7370">
        <w:t xml:space="preserve"> </w:t>
      </w:r>
      <w:r>
        <w:t xml:space="preserve"> Although a number of genome-wide association studies (GWAS) have been performed for ALL, as described in </w:t>
      </w:r>
      <w:r w:rsidRPr="00806766">
        <w:rPr>
          <w:color w:val="000000" w:themeColor="text1"/>
        </w:rPr>
        <w:t>Chapter</w:t>
      </w:r>
      <w:r w:rsidR="00806766" w:rsidRPr="00806766">
        <w:rPr>
          <w:color w:val="000000" w:themeColor="text1"/>
        </w:rPr>
        <w:t xml:space="preserve"> 59</w:t>
      </w:r>
      <w:r w:rsidRPr="009150CA">
        <w:rPr>
          <w:color w:val="000000" w:themeColor="text1"/>
        </w:rPr>
        <w:t xml:space="preserve">, </w:t>
      </w:r>
      <w:r>
        <w:rPr>
          <w:color w:val="000000" w:themeColor="text1"/>
        </w:rPr>
        <w:t xml:space="preserve">only four GWAS have investigated susceptibility loci for any type of myeloid neoplasm. </w:t>
      </w:r>
      <w:r w:rsidR="001D7370">
        <w:rPr>
          <w:color w:val="000000" w:themeColor="text1"/>
        </w:rPr>
        <w:t xml:space="preserve"> </w:t>
      </w:r>
      <w:r>
        <w:rPr>
          <w:color w:val="000000" w:themeColor="text1"/>
        </w:rPr>
        <w:t xml:space="preserve">A study of </w:t>
      </w:r>
      <w:r w:rsidRPr="008B508C">
        <w:rPr>
          <w:color w:val="000000" w:themeColor="text1"/>
        </w:rPr>
        <w:t xml:space="preserve">671 </w:t>
      </w:r>
      <w:r>
        <w:rPr>
          <w:color w:val="000000" w:themeColor="text1"/>
        </w:rPr>
        <w:t xml:space="preserve">CML </w:t>
      </w:r>
      <w:r w:rsidRPr="008B508C">
        <w:rPr>
          <w:color w:val="000000" w:themeColor="text1"/>
        </w:rPr>
        <w:t xml:space="preserve">cases </w:t>
      </w:r>
      <w:r>
        <w:rPr>
          <w:color w:val="000000" w:themeColor="text1"/>
        </w:rPr>
        <w:t xml:space="preserve">of Korean and European descent identified CML susceptibility loci at </w:t>
      </w:r>
      <w:r w:rsidRPr="00585759">
        <w:rPr>
          <w:color w:val="000000" w:themeColor="text1"/>
        </w:rPr>
        <w:t>6q25.1 and 17p11.1</w:t>
      </w:r>
      <w:r w:rsidR="001D7370">
        <w:rPr>
          <w:color w:val="000000" w:themeColor="text1"/>
        </w:rPr>
        <w:t xml:space="preserve"> </w:t>
      </w:r>
      <w:r w:rsidR="00204ECB">
        <w:rPr>
          <w:color w:val="000000" w:themeColor="text1"/>
        </w:rPr>
        <w:t>(</w:t>
      </w:r>
      <w:r>
        <w:rPr>
          <w:color w:val="000000" w:themeColor="text1"/>
        </w:rPr>
        <w:t>Kim</w:t>
      </w:r>
      <w:r w:rsidR="00204ECB">
        <w:rPr>
          <w:color w:val="000000" w:themeColor="text1"/>
        </w:rPr>
        <w:t xml:space="preserve"> et al, 2011)</w:t>
      </w:r>
      <w:r w:rsidR="001D7370">
        <w:rPr>
          <w:color w:val="000000" w:themeColor="text1"/>
        </w:rPr>
        <w:t xml:space="preserve">. </w:t>
      </w:r>
      <w:r>
        <w:rPr>
          <w:color w:val="000000" w:themeColor="text1"/>
        </w:rPr>
        <w:t xml:space="preserve"> Two GWAS of myeloproliferative neoplasms, with over 3500 cases, identified a number of susceptibility loci, including </w:t>
      </w:r>
      <w:r w:rsidRPr="008E3623">
        <w:rPr>
          <w:color w:val="000000" w:themeColor="text1"/>
        </w:rPr>
        <w:t>3q26.2</w:t>
      </w:r>
      <w:r>
        <w:rPr>
          <w:color w:val="000000" w:themeColor="text1"/>
        </w:rPr>
        <w:t xml:space="preserve">, </w:t>
      </w:r>
      <w:r w:rsidRPr="008E3623">
        <w:rPr>
          <w:color w:val="000000" w:themeColor="text1"/>
        </w:rPr>
        <w:t>3p24.2</w:t>
      </w:r>
      <w:r>
        <w:rPr>
          <w:color w:val="000000" w:themeColor="text1"/>
        </w:rPr>
        <w:t xml:space="preserve">, 5p15.33, </w:t>
      </w:r>
      <w:r w:rsidRPr="008E3623">
        <w:rPr>
          <w:color w:val="000000" w:themeColor="text1"/>
        </w:rPr>
        <w:t>6q23.3</w:t>
      </w:r>
      <w:r>
        <w:rPr>
          <w:color w:val="000000" w:themeColor="text1"/>
        </w:rPr>
        <w:t xml:space="preserve">, and </w:t>
      </w:r>
      <w:r w:rsidRPr="00E24EE9">
        <w:rPr>
          <w:color w:val="000000" w:themeColor="text1"/>
        </w:rPr>
        <w:t>9p24.1</w:t>
      </w:r>
      <w:r w:rsidR="00B9501B">
        <w:rPr>
          <w:color w:val="000000" w:themeColor="text1"/>
        </w:rPr>
        <w:t xml:space="preserve"> </w:t>
      </w:r>
      <w:r w:rsidR="00D06308">
        <w:rPr>
          <w:color w:val="000000" w:themeColor="text1"/>
        </w:rPr>
        <w:t>(</w:t>
      </w:r>
      <w:proofErr w:type="spellStart"/>
      <w:r>
        <w:rPr>
          <w:color w:val="000000" w:themeColor="text1"/>
        </w:rPr>
        <w:t>Kilpivaara</w:t>
      </w:r>
      <w:proofErr w:type="spellEnd"/>
      <w:r w:rsidR="00D06308">
        <w:rPr>
          <w:color w:val="000000" w:themeColor="text1"/>
        </w:rPr>
        <w:t xml:space="preserve"> et al</w:t>
      </w:r>
      <w:r>
        <w:rPr>
          <w:color w:val="000000" w:themeColor="text1"/>
        </w:rPr>
        <w:t>, 20</w:t>
      </w:r>
      <w:r w:rsidR="00D06308">
        <w:rPr>
          <w:color w:val="000000" w:themeColor="text1"/>
        </w:rPr>
        <w:t>09</w:t>
      </w:r>
      <w:r>
        <w:rPr>
          <w:color w:val="000000" w:themeColor="text1"/>
        </w:rPr>
        <w:t>;</w:t>
      </w:r>
      <w:r w:rsidR="00342CEB">
        <w:rPr>
          <w:color w:val="000000" w:themeColor="text1"/>
        </w:rPr>
        <w:t xml:space="preserve"> </w:t>
      </w:r>
      <w:r>
        <w:rPr>
          <w:color w:val="000000" w:themeColor="text1"/>
        </w:rPr>
        <w:t>Tapper</w:t>
      </w:r>
      <w:r w:rsidR="00342CEB">
        <w:rPr>
          <w:color w:val="000000" w:themeColor="text1"/>
        </w:rPr>
        <w:t xml:space="preserve"> et al, </w:t>
      </w:r>
      <w:r w:rsidR="00342CEB">
        <w:rPr>
          <w:color w:val="000000" w:themeColor="text1"/>
        </w:rPr>
        <w:lastRenderedPageBreak/>
        <w:t>2015)</w:t>
      </w:r>
      <w:r w:rsidR="00B9501B">
        <w:rPr>
          <w:color w:val="000000" w:themeColor="text1"/>
        </w:rPr>
        <w:t xml:space="preserve">. </w:t>
      </w:r>
      <w:r>
        <w:rPr>
          <w:color w:val="000000" w:themeColor="text1"/>
        </w:rPr>
        <w:t xml:space="preserve"> The associations for some loci differed by </w:t>
      </w:r>
      <w:r w:rsidRPr="008E3623">
        <w:rPr>
          <w:i/>
          <w:color w:val="000000" w:themeColor="text1"/>
        </w:rPr>
        <w:t>JAK2</w:t>
      </w:r>
      <w:r>
        <w:rPr>
          <w:color w:val="000000" w:themeColor="text1"/>
        </w:rPr>
        <w:t xml:space="preserve"> mutation status, supporting the importance of uniform case definitions in such studies. </w:t>
      </w:r>
      <w:r w:rsidR="00B9501B">
        <w:rPr>
          <w:color w:val="000000" w:themeColor="text1"/>
        </w:rPr>
        <w:t xml:space="preserve"> </w:t>
      </w:r>
      <w:r>
        <w:rPr>
          <w:color w:val="000000" w:themeColor="text1"/>
        </w:rPr>
        <w:t>Finally, a study of 150 cases of t-AML of European descent identified a locus at 17q12, albeit not at genome-wide significance, that appeared to have a greater effect when the case population was restricted to t-AML cases with abnormalities in chromosomes 5 and/or 7, which is highly correlated with antecedent alkylating agent exposure</w:t>
      </w:r>
      <w:r w:rsidR="00B9501B">
        <w:rPr>
          <w:color w:val="000000" w:themeColor="text1"/>
        </w:rPr>
        <w:t xml:space="preserve"> </w:t>
      </w:r>
      <w:r w:rsidR="00557A17">
        <w:rPr>
          <w:color w:val="000000" w:themeColor="text1"/>
        </w:rPr>
        <w:t>(</w:t>
      </w:r>
      <w:r>
        <w:rPr>
          <w:color w:val="000000" w:themeColor="text1"/>
        </w:rPr>
        <w:t>Knight</w:t>
      </w:r>
      <w:r w:rsidR="00557A17">
        <w:rPr>
          <w:color w:val="000000" w:themeColor="text1"/>
        </w:rPr>
        <w:t xml:space="preserve"> et al</w:t>
      </w:r>
      <w:r>
        <w:rPr>
          <w:color w:val="000000" w:themeColor="text1"/>
        </w:rPr>
        <w:t>, 20</w:t>
      </w:r>
      <w:r w:rsidR="00557A17">
        <w:rPr>
          <w:color w:val="000000" w:themeColor="text1"/>
        </w:rPr>
        <w:t>09)</w:t>
      </w:r>
      <w:r w:rsidR="00B9501B">
        <w:rPr>
          <w:color w:val="000000" w:themeColor="text1"/>
        </w:rPr>
        <w:t xml:space="preserve">. </w:t>
      </w:r>
      <w:r>
        <w:rPr>
          <w:color w:val="000000" w:themeColor="text1"/>
        </w:rPr>
        <w:t xml:space="preserve"> That study supports the intriguing possibility that certain susceptibility variants may only confer risk in the presence of a particular leukemogenic exposure. </w:t>
      </w:r>
      <w:r w:rsidR="00B9501B">
        <w:rPr>
          <w:color w:val="000000" w:themeColor="text1"/>
        </w:rPr>
        <w:t xml:space="preserve"> </w:t>
      </w:r>
      <w:r>
        <w:rPr>
          <w:color w:val="000000" w:themeColor="text1"/>
        </w:rPr>
        <w:t>To maximize the discovery potential for identifying germline susceptibility to myeloid neoplasms, future investigations should account for heterogeneity in both exposures and disease subtypes.</w:t>
      </w:r>
      <w:r>
        <w:t xml:space="preserve"> </w:t>
      </w:r>
    </w:p>
    <w:p w:rsidR="006A4FA6" w:rsidRDefault="00E97BDD" w:rsidP="00E97BDD">
      <w:pPr>
        <w:spacing w:line="480" w:lineRule="auto"/>
      </w:pPr>
      <w:r>
        <w:tab/>
      </w:r>
    </w:p>
    <w:p w:rsidR="00E97BDD" w:rsidRDefault="00E97BDD" w:rsidP="00E97BDD">
      <w:pPr>
        <w:spacing w:line="480" w:lineRule="auto"/>
      </w:pPr>
      <w:r>
        <w:t xml:space="preserve">Attention is increasingly turning to the potential role of common genetic variation in relation to therapeutic response and disease prognosis. </w:t>
      </w:r>
      <w:r w:rsidR="00B9501B">
        <w:t xml:space="preserve"> </w:t>
      </w:r>
      <w:r>
        <w:t xml:space="preserve">Results of initial studies that have focused on candidate genes that may confer drug resistance (e.g., drug metabolizing enzymes) have been conflicting and expanded </w:t>
      </w:r>
      <w:proofErr w:type="spellStart"/>
      <w:r>
        <w:t>pharmacogenetic</w:t>
      </w:r>
      <w:proofErr w:type="spellEnd"/>
      <w:r>
        <w:t xml:space="preserve"> studies and GWAS are underway</w:t>
      </w:r>
      <w:r w:rsidR="00B9501B">
        <w:t xml:space="preserve"> </w:t>
      </w:r>
      <w:r w:rsidR="00F21F59">
        <w:t>(</w:t>
      </w:r>
      <w:proofErr w:type="spellStart"/>
      <w:r>
        <w:t>Drenberg</w:t>
      </w:r>
      <w:proofErr w:type="spellEnd"/>
      <w:r w:rsidR="00F21F59">
        <w:t xml:space="preserve"> et al, 2015</w:t>
      </w:r>
      <w:r>
        <w:t>;</w:t>
      </w:r>
      <w:r w:rsidR="00F21F59">
        <w:t xml:space="preserve"> </w:t>
      </w:r>
      <w:r>
        <w:t>Choi</w:t>
      </w:r>
      <w:r w:rsidR="00F21F59">
        <w:t xml:space="preserve"> et al, 2013)</w:t>
      </w:r>
      <w:r w:rsidR="00B9501B">
        <w:t xml:space="preserve">. </w:t>
      </w:r>
      <w:r>
        <w:t xml:space="preserve"> For myeloid neoplasms, the investigation of germline variants related to therapeutic response and disease prognosis is in its infancy, in stark contrast to the extensive understanding of the prognostic as well as diagnostic importance of certain somatic changes. </w:t>
      </w:r>
    </w:p>
    <w:p w:rsidR="006A4FA6" w:rsidRDefault="006A4FA6" w:rsidP="00806766">
      <w:pPr>
        <w:spacing w:line="480" w:lineRule="auto"/>
        <w:rPr>
          <w:color w:val="000000" w:themeColor="text1"/>
        </w:rPr>
      </w:pPr>
    </w:p>
    <w:p w:rsidR="00E97BDD" w:rsidRPr="002948F5" w:rsidRDefault="00E97BDD" w:rsidP="00806766">
      <w:pPr>
        <w:spacing w:line="480" w:lineRule="auto"/>
        <w:rPr>
          <w:color w:val="000000" w:themeColor="text1"/>
        </w:rPr>
      </w:pPr>
      <w:r w:rsidRPr="002948F5">
        <w:rPr>
          <w:color w:val="000000" w:themeColor="text1"/>
        </w:rPr>
        <w:t xml:space="preserve">Additional research is needed to understand the mechanisms by which </w:t>
      </w:r>
      <w:r>
        <w:rPr>
          <w:color w:val="000000" w:themeColor="text1"/>
        </w:rPr>
        <w:t xml:space="preserve">putative </w:t>
      </w:r>
      <w:r w:rsidRPr="002948F5">
        <w:rPr>
          <w:color w:val="000000" w:themeColor="text1"/>
        </w:rPr>
        <w:t xml:space="preserve">loci may contribute to </w:t>
      </w:r>
      <w:r>
        <w:rPr>
          <w:color w:val="000000" w:themeColor="text1"/>
        </w:rPr>
        <w:t>leukemia development or prognosis,</w:t>
      </w:r>
      <w:r w:rsidRPr="002948F5">
        <w:rPr>
          <w:color w:val="000000" w:themeColor="text1"/>
        </w:rPr>
        <w:t xml:space="preserve"> and to identify other </w:t>
      </w:r>
      <w:r>
        <w:rPr>
          <w:color w:val="000000" w:themeColor="text1"/>
        </w:rPr>
        <w:t xml:space="preserve">associated </w:t>
      </w:r>
      <w:r w:rsidRPr="002948F5">
        <w:rPr>
          <w:color w:val="000000" w:themeColor="text1"/>
        </w:rPr>
        <w:t xml:space="preserve">genetic loci. </w:t>
      </w:r>
      <w:r w:rsidR="00B9501B">
        <w:rPr>
          <w:color w:val="000000" w:themeColor="text1"/>
        </w:rPr>
        <w:t xml:space="preserve"> </w:t>
      </w:r>
      <w:r w:rsidRPr="002948F5">
        <w:rPr>
          <w:color w:val="000000" w:themeColor="text1"/>
        </w:rPr>
        <w:t xml:space="preserve">Important directions for future research will be to compare risks for different myeloid neoplasms, </w:t>
      </w:r>
      <w:r w:rsidRPr="002948F5">
        <w:rPr>
          <w:color w:val="000000" w:themeColor="text1"/>
        </w:rPr>
        <w:lastRenderedPageBreak/>
        <w:t>and to consider whether underlying susceptibility variants may interact with other leukemia risk factors</w:t>
      </w:r>
      <w:r w:rsidR="00B9501B">
        <w:rPr>
          <w:color w:val="000000" w:themeColor="text1"/>
        </w:rPr>
        <w:t xml:space="preserve"> </w:t>
      </w:r>
      <w:r w:rsidR="000F1D5B">
        <w:rPr>
          <w:color w:val="000000" w:themeColor="text1"/>
        </w:rPr>
        <w:t>(Knight et al, 2009)</w:t>
      </w:r>
      <w:r w:rsidR="00B9501B">
        <w:rPr>
          <w:color w:val="000000" w:themeColor="text1"/>
        </w:rPr>
        <w:t xml:space="preserve">. </w:t>
      </w:r>
    </w:p>
    <w:p w:rsidR="007232F0" w:rsidRDefault="007232F0"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6A4369" w:rsidRDefault="007232F0" w:rsidP="006A4369">
      <w:pPr>
        <w:spacing w:line="480" w:lineRule="auto"/>
        <w:rPr>
          <w:b/>
        </w:rPr>
      </w:pPr>
      <w:r>
        <w:rPr>
          <w:b/>
          <w:color w:val="0070C0"/>
        </w:rPr>
        <w:t xml:space="preserve">&lt;1&gt; </w:t>
      </w:r>
      <w:r w:rsidR="006A4369" w:rsidRPr="006A4369">
        <w:rPr>
          <w:b/>
          <w:color w:val="0070C0"/>
        </w:rPr>
        <w:t>OPPORTUNITIES FOR PREVENTION</w:t>
      </w:r>
    </w:p>
    <w:p w:rsidR="006A4369" w:rsidRDefault="006A4369" w:rsidP="006A4369">
      <w:pPr>
        <w:spacing w:line="480" w:lineRule="auto"/>
      </w:pPr>
      <w:r>
        <w:t>Advances in molecular biology, genetics, and mechanistic aspects of pathogenesis of myeloid neoplasms have been notable, but progress has been slower in identifying etiologic factors</w:t>
      </w:r>
      <w:r w:rsidR="00B9501B">
        <w:t>,</w:t>
      </w:r>
      <w:r>
        <w:t xml:space="preserve"> </w:t>
      </w:r>
      <w:r w:rsidR="00B9501B">
        <w:t xml:space="preserve">which </w:t>
      </w:r>
      <w:r>
        <w:t>limits opportunities for prevention.  Nevertheless, efforts should be made to reduce medical, occupational</w:t>
      </w:r>
      <w:r w:rsidR="00B9501B">
        <w:t>,</w:t>
      </w:r>
      <w:r>
        <w:t xml:space="preserve"> and environmental exposures to radiation, and</w:t>
      </w:r>
      <w:r w:rsidR="00FD366D">
        <w:t xml:space="preserve"> balance risks versus benefits </w:t>
      </w:r>
      <w:proofErr w:type="gramStart"/>
      <w:r w:rsidR="00FD366D">
        <w:t xml:space="preserve">of </w:t>
      </w:r>
      <w:r>
        <w:t xml:space="preserve"> cytotoxic</w:t>
      </w:r>
      <w:proofErr w:type="gramEnd"/>
      <w:r>
        <w:t xml:space="preserve"> and other medications and chemicals implicated in myeloid neoplasms.</w:t>
      </w:r>
      <w:r w:rsidR="003546A8">
        <w:t xml:space="preserve">  </w:t>
      </w:r>
    </w:p>
    <w:p w:rsidR="006A4369" w:rsidRDefault="006A4369" w:rsidP="006A4369">
      <w:pPr>
        <w:spacing w:line="480" w:lineRule="auto"/>
      </w:pPr>
    </w:p>
    <w:p w:rsidR="006A4369" w:rsidRDefault="006A4369" w:rsidP="006A4369">
      <w:pPr>
        <w:spacing w:line="480" w:lineRule="auto"/>
      </w:pPr>
      <w:r>
        <w:t>Radiologists, radiologic technologists, medical physicists, and manufacturers of x-ray equipment should continuously seek to optimize diagnostic radiologic procedures to provide clinically important information at the lowest possible doses achievable and to provide estimates of radiation exposure from such procedures to physicians and patients.  Reducing radiation exposure from diagnostic procedures is a shared responsibility of the referring medical practitioner and the radiologist, with increasing input from professional societies in the form of evidence- and/or consensus-based guidelines about the most appropriate examinations or modalities produced by a panel of experts (</w:t>
      </w:r>
      <w:commentRangeStart w:id="0"/>
      <w:r w:rsidR="009A2866">
        <w:t>American College of Radiology, 2015</w:t>
      </w:r>
      <w:commentRangeEnd w:id="0"/>
      <w:r w:rsidR="000A492B">
        <w:rPr>
          <w:rStyle w:val="CommentReference"/>
        </w:rPr>
        <w:commentReference w:id="0"/>
      </w:r>
      <w:r w:rsidR="009A2866">
        <w:t xml:space="preserve">; </w:t>
      </w:r>
      <w:commentRangeStart w:id="1"/>
      <w:r w:rsidR="009A2866">
        <w:t>American College of Radiology, 2015</w:t>
      </w:r>
      <w:commentRangeEnd w:id="1"/>
      <w:r w:rsidR="000A492B">
        <w:rPr>
          <w:rStyle w:val="CommentReference"/>
        </w:rPr>
        <w:commentReference w:id="1"/>
      </w:r>
      <w:r>
        <w:t xml:space="preserve">; </w:t>
      </w:r>
      <w:r w:rsidRPr="009A2866">
        <w:t>Einstein et al</w:t>
      </w:r>
      <w:r w:rsidR="005A75A9" w:rsidRPr="009A2866">
        <w:t>, 2</w:t>
      </w:r>
      <w:r w:rsidRPr="009A2866">
        <w:t>014</w:t>
      </w:r>
      <w:r>
        <w:t xml:space="preserve">).  </w:t>
      </w:r>
      <w:r w:rsidR="00FD366D">
        <w:t xml:space="preserve">Unnecessary medical diagnostic radiologic procedures should </w:t>
      </w:r>
      <w:r w:rsidR="00B9501B">
        <w:t>be avoided</w:t>
      </w:r>
      <w:r w:rsidR="00FD366D">
        <w:t>.</w:t>
      </w:r>
      <w:r>
        <w:t xml:space="preserve"> Radiation and medical</w:t>
      </w:r>
      <w:bookmarkStart w:id="2" w:name="_GoBack"/>
      <w:bookmarkEnd w:id="2"/>
      <w:r>
        <w:t xml:space="preserve"> oncologists should continue to weigh risks from leukemia, second cancers and other serious adverse effects</w:t>
      </w:r>
      <w:r w:rsidR="00B9501B">
        <w:t xml:space="preserve"> (sequelae)</w:t>
      </w:r>
      <w:r>
        <w:t xml:space="preserve"> from therapeutic radiation and from cytotoxic therapy against the clinical benefits.  Newer radiation therapy techniques and modalities have been designed to limit radiation scatter to normal tissue from </w:t>
      </w:r>
      <w:r>
        <w:lastRenderedPageBreak/>
        <w:t>therapeutic radiation</w:t>
      </w:r>
      <w:r w:rsidR="00FD366D">
        <w:t>.  R</w:t>
      </w:r>
      <w:r>
        <w:t xml:space="preserve">esearch is needed to ascertain whether t-AML and other second cancer </w:t>
      </w:r>
      <w:proofErr w:type="gramStart"/>
      <w:r>
        <w:t>risks  are</w:t>
      </w:r>
      <w:proofErr w:type="gramEnd"/>
      <w:r>
        <w:t xml:space="preserve"> lower</w:t>
      </w:r>
      <w:r w:rsidR="00FD366D">
        <w:t xml:space="preserve"> with newer radiotherapy techniques or modalities</w:t>
      </w:r>
      <w:r>
        <w:t xml:space="preserve"> than with conventional radiotherapy.</w:t>
      </w:r>
      <w:r w:rsidR="003546A8">
        <w:t xml:space="preserve">  </w:t>
      </w:r>
      <w:r w:rsidR="00FD366D">
        <w:t xml:space="preserve">Similarly, research is needed to better understand the risks associated with newer cytotoxic agents </w:t>
      </w:r>
      <w:r w:rsidR="00400E35">
        <w:t>and</w:t>
      </w:r>
      <w:r w:rsidR="00FD366D">
        <w:t xml:space="preserve"> other systemic therapies (e.g., </w:t>
      </w:r>
      <w:proofErr w:type="spellStart"/>
      <w:r w:rsidR="00FD366D">
        <w:t>taxanes</w:t>
      </w:r>
      <w:proofErr w:type="spellEnd"/>
      <w:r w:rsidR="00FD366D">
        <w:t>, immunotherapy).</w:t>
      </w:r>
    </w:p>
    <w:p w:rsidR="006A4369" w:rsidRDefault="006A4369" w:rsidP="006A4369">
      <w:pPr>
        <w:spacing w:line="480" w:lineRule="auto"/>
      </w:pPr>
    </w:p>
    <w:p w:rsidR="006A4369" w:rsidRDefault="006A4369" w:rsidP="006A4369">
      <w:pPr>
        <w:spacing w:line="480" w:lineRule="auto"/>
      </w:pPr>
      <w:r>
        <w:t>Radiation workers should employ all radiation protective safety measures</w:t>
      </w:r>
      <w:r w:rsidR="00FD366D">
        <w:t xml:space="preserve"> feasible. </w:t>
      </w:r>
      <w:r>
        <w:t>Medical radiation workers should actively seek maximal use of all personal protective measures (including full coverage lead aprons, thyroid shields, and lead goggles), other protective measures (room shields), maintenance of the longest distance feasible from radiation sources that is still consistent with good patient care, and use of all badge monitoring devices as recommended by radiation safety officers.  Radiation safety officers, radiologists, and hospital administration should select x-ray equipment that provides the best visualization for the lowest possible exposures</w:t>
      </w:r>
      <w:r w:rsidR="00FD366D">
        <w:t xml:space="preserve"> to patients and radiation workers</w:t>
      </w:r>
      <w:r>
        <w:t>, the greatest flexibility to incorporate adjustments for body size, and</w:t>
      </w:r>
      <w:r w:rsidR="00FD366D">
        <w:t xml:space="preserve"> meaningful</w:t>
      </w:r>
      <w:r>
        <w:t xml:space="preserve"> estimates of radiation exposure</w:t>
      </w:r>
      <w:r w:rsidR="00FD366D">
        <w:t xml:space="preserve"> associated with </w:t>
      </w:r>
      <w:proofErr w:type="gramStart"/>
      <w:r w:rsidR="00FD366D">
        <w:t xml:space="preserve">radiological </w:t>
      </w:r>
      <w:r>
        <w:t xml:space="preserve"> examination</w:t>
      </w:r>
      <w:r w:rsidR="00FD366D">
        <w:t>s</w:t>
      </w:r>
      <w:proofErr w:type="gramEnd"/>
      <w:r>
        <w:t xml:space="preserve">.  Nuclear workers should similarly use all </w:t>
      </w:r>
      <w:r w:rsidR="00B9501B">
        <w:t xml:space="preserve">recommended </w:t>
      </w:r>
      <w:r>
        <w:t>badge monitoring devices</w:t>
      </w:r>
      <w:r w:rsidR="00B9501B">
        <w:t>,</w:t>
      </w:r>
      <w:r>
        <w:t xml:space="preserve"> and radiation safety officers should seek to reduce all unnecessary exposures.  </w:t>
      </w:r>
    </w:p>
    <w:p w:rsidR="006A4369" w:rsidRDefault="006A4369" w:rsidP="006A4369">
      <w:pPr>
        <w:spacing w:line="480" w:lineRule="auto"/>
      </w:pPr>
    </w:p>
    <w:p w:rsidR="006A4369" w:rsidRDefault="006A4369" w:rsidP="006A4369">
      <w:pPr>
        <w:spacing w:line="480" w:lineRule="auto"/>
      </w:pPr>
      <w:r>
        <w:t xml:space="preserve">Workers in industries that utilize benzene and formaldehyde in manufacturing, transport, or storage and those in the rubber manufacturing industry should regularly employ all personal protective (respirators, clothing and use of equipment to limit dermal exposures) and workplace safety measures (improve ventilation, reduce levels of these chemicals to the lowest achievable), wear monitoring devices, participate in formal safety training, and undergo regular evaluation to </w:t>
      </w:r>
      <w:r>
        <w:lastRenderedPageBreak/>
        <w:t xml:space="preserve">minimize their exposures to these chemicals.  Manufacturers should reduce the percent of benzene in gasoline, paints, solvents and other sources.  Formaldehyde levels should be reduced and alternative </w:t>
      </w:r>
      <w:r w:rsidR="00FD366D">
        <w:t xml:space="preserve">less toxic </w:t>
      </w:r>
      <w:r>
        <w:t>agents should be sought.</w:t>
      </w:r>
      <w:r w:rsidR="003546A8">
        <w:t xml:space="preserve">  </w:t>
      </w:r>
      <w:r>
        <w:t xml:space="preserve">Although further clarification is needed of the relation between specific pesticides and myeloid neoplasms, protective measures should be utilized in jobs and industries using such agents to limit exposures. </w:t>
      </w:r>
    </w:p>
    <w:p w:rsidR="006A4369" w:rsidRDefault="006A4369" w:rsidP="006A4369">
      <w:pPr>
        <w:tabs>
          <w:tab w:val="left" w:pos="3495"/>
        </w:tabs>
        <w:spacing w:line="480" w:lineRule="auto"/>
      </w:pPr>
    </w:p>
    <w:p w:rsidR="006A4369" w:rsidRDefault="006A4369" w:rsidP="006A4369">
      <w:pPr>
        <w:spacing w:line="480" w:lineRule="auto"/>
      </w:pPr>
      <w:r>
        <w:t xml:space="preserve">For the general population, the most important personal measure to reduce risk of myeloid neoplasms is to </w:t>
      </w:r>
      <w:r w:rsidR="00126860">
        <w:t>avoid use of tobacco</w:t>
      </w:r>
      <w:r>
        <w:t xml:space="preserve">, while gasoline service stations should continue to upgrade </w:t>
      </w:r>
      <w:proofErr w:type="gramStart"/>
      <w:r>
        <w:t>devices  to</w:t>
      </w:r>
      <w:proofErr w:type="gramEnd"/>
      <w:r>
        <w:t xml:space="preserve"> minimize exposure to benzene by those who pump gasoline.  </w:t>
      </w:r>
      <w:r w:rsidR="00126860">
        <w:t xml:space="preserve">While </w:t>
      </w:r>
      <w:r>
        <w:t xml:space="preserve">the association </w:t>
      </w:r>
      <w:r w:rsidR="00126860">
        <w:t xml:space="preserve">of myeloid neoplasm risk </w:t>
      </w:r>
      <w:r>
        <w:t xml:space="preserve">with body mass index </w:t>
      </w:r>
      <w:r w:rsidR="00126860">
        <w:t>remains to be elucidated</w:t>
      </w:r>
      <w:r>
        <w:t xml:space="preserve">, reducing overweight or obesity to normal weight </w:t>
      </w:r>
      <w:r w:rsidR="00126860">
        <w:t>has numerous other health benefits, including cancer prevention.</w:t>
      </w:r>
      <w:r>
        <w:t xml:space="preserve">  </w:t>
      </w:r>
    </w:p>
    <w:p w:rsidR="006A4369" w:rsidRDefault="006A4369" w:rsidP="006A4369"/>
    <w:p w:rsidR="006A4369" w:rsidRDefault="006A4369" w:rsidP="006A4369">
      <w:pPr>
        <w:spacing w:line="480" w:lineRule="auto"/>
        <w:rPr>
          <w:b/>
        </w:rPr>
      </w:pPr>
      <w:r>
        <w:rPr>
          <w:b/>
          <w:color w:val="0070C0"/>
        </w:rPr>
        <w:t xml:space="preserve">&lt;1&gt; </w:t>
      </w:r>
      <w:r w:rsidRPr="006A4369">
        <w:rPr>
          <w:b/>
          <w:color w:val="0070C0"/>
        </w:rPr>
        <w:t>FUTURE DIRECTIONS</w:t>
      </w:r>
    </w:p>
    <w:p w:rsidR="006A4369" w:rsidRPr="003E6BA8" w:rsidRDefault="006A4369" w:rsidP="006A4369">
      <w:pPr>
        <w:spacing w:line="480" w:lineRule="auto"/>
        <w:rPr>
          <w:b/>
        </w:rPr>
      </w:pPr>
      <w:r>
        <w:t xml:space="preserve">AML has long been reported to population-based cancer registries, but other major categories and subtypes of myeloid neoplasms have not been included until recently </w:t>
      </w:r>
      <w:r w:rsidR="00126860">
        <w:t xml:space="preserve">in some countries </w:t>
      </w:r>
      <w:r>
        <w:t xml:space="preserve">or </w:t>
      </w:r>
      <w:r w:rsidR="00126860">
        <w:t>at all in others</w:t>
      </w:r>
      <w:r>
        <w:t>.</w:t>
      </w:r>
      <w:r w:rsidR="00126860">
        <w:t xml:space="preserve">  With the rapid evolution of molecular markers, it is </w:t>
      </w:r>
      <w:proofErr w:type="spellStart"/>
      <w:r w:rsidR="00126860">
        <w:t>importantfor</w:t>
      </w:r>
      <w:proofErr w:type="spellEnd"/>
      <w:r w:rsidR="00126860">
        <w:t xml:space="preserve"> clinicians to incorporate the most recent guidelines into diagnostic evaluations, both for precision in disease classification </w:t>
      </w:r>
      <w:proofErr w:type="spellStart"/>
      <w:r w:rsidR="00126860">
        <w:t>anad</w:t>
      </w:r>
      <w:proofErr w:type="spellEnd"/>
      <w:r w:rsidR="00126860">
        <w:t xml:space="preserve"> selection of appropriate treatment.</w:t>
      </w:r>
      <w:r>
        <w:t xml:space="preserve">  Incomplete </w:t>
      </w:r>
      <w:r w:rsidR="00126860">
        <w:t xml:space="preserve">disease </w:t>
      </w:r>
      <w:proofErr w:type="spellStart"/>
      <w:r w:rsidR="00126860">
        <w:t>registriaton</w:t>
      </w:r>
      <w:proofErr w:type="spellEnd"/>
      <w:r w:rsidR="00126860">
        <w:t xml:space="preserve"> </w:t>
      </w:r>
      <w:r>
        <w:t>or inadequate diagnostic evaluation of myeloid neoplasms in the general population is a major obstacle for characterizing patterns and trends</w:t>
      </w:r>
      <w:r w:rsidR="00FD366D">
        <w:t>.</w:t>
      </w:r>
      <w:r>
        <w:t xml:space="preserve"> .  Efforts are needed worldwide to completely ascertain, correctly diagnose and employ state-of-the-art molecular characterization of subtypes of AML</w:t>
      </w:r>
      <w:r w:rsidR="00126860">
        <w:t>,</w:t>
      </w:r>
      <w:r>
        <w:t xml:space="preserve"> MDS, MPN, </w:t>
      </w:r>
      <w:r w:rsidR="00126860">
        <w:t xml:space="preserve">and </w:t>
      </w:r>
      <w:r>
        <w:t>MDS/</w:t>
      </w:r>
      <w:proofErr w:type="gramStart"/>
      <w:r>
        <w:t>MPN  to</w:t>
      </w:r>
      <w:proofErr w:type="gramEnd"/>
      <w:r>
        <w:t xml:space="preserve"> facilitate progress in identifying etiolog</w:t>
      </w:r>
      <w:r w:rsidR="006D583A">
        <w:t xml:space="preserve">ic factors, </w:t>
      </w:r>
      <w:r>
        <w:t xml:space="preserve"> preventive measures</w:t>
      </w:r>
      <w:r w:rsidR="006D583A">
        <w:t>, and appropriate therapies</w:t>
      </w:r>
      <w:r>
        <w:t xml:space="preserve">. </w:t>
      </w:r>
    </w:p>
    <w:p w:rsidR="006A4369" w:rsidRDefault="006A4369" w:rsidP="006A4369">
      <w:pPr>
        <w:spacing w:line="480" w:lineRule="auto"/>
      </w:pPr>
    </w:p>
    <w:p w:rsidR="006A4369" w:rsidRDefault="006A4369" w:rsidP="006A4369">
      <w:pPr>
        <w:spacing w:line="480" w:lineRule="auto"/>
      </w:pPr>
      <w:r>
        <w:lastRenderedPageBreak/>
        <w:t xml:space="preserve">Epidemiologic studies have focused on acute myeloid leukemia and to a lesser extent on MDS, t-MDS/AML, and CML, but there has been little evaluation of risk factors for other subtypes of AML or of MPN or MDS/MPN. </w:t>
      </w:r>
      <w:r w:rsidR="00285293">
        <w:t xml:space="preserve"> Gaps in understanding </w:t>
      </w:r>
      <w:r w:rsidR="006F5BB8">
        <w:t xml:space="preserve">of pathogenesis of myeloid neoplasms </w:t>
      </w:r>
      <w:r w:rsidR="00285293">
        <w:t>remain</w:t>
      </w:r>
      <w:r w:rsidR="006F5BB8">
        <w:t>,</w:t>
      </w:r>
      <w:r>
        <w:t xml:space="preserve"> </w:t>
      </w:r>
      <w:r w:rsidR="00285293">
        <w:t>e</w:t>
      </w:r>
      <w:r>
        <w:t>ven for well-established risk factors</w:t>
      </w:r>
      <w:r w:rsidR="00285293">
        <w:t>.</w:t>
      </w:r>
      <w:r w:rsidR="003546A8">
        <w:t xml:space="preserve">  </w:t>
      </w:r>
      <w:r>
        <w:t xml:space="preserve">Epidemiologic studies of radiation and myeloid neoplasms have </w:t>
      </w:r>
      <w:r w:rsidR="00285293">
        <w:t xml:space="preserve">generally not </w:t>
      </w:r>
      <w:proofErr w:type="gramStart"/>
      <w:r w:rsidR="00285293">
        <w:t xml:space="preserve">evaluated </w:t>
      </w:r>
      <w:r>
        <w:t xml:space="preserve"> subtypes</w:t>
      </w:r>
      <w:proofErr w:type="gramEnd"/>
      <w:r>
        <w:t xml:space="preserve"> of AML</w:t>
      </w:r>
      <w:r w:rsidR="006F5BB8">
        <w:t>,</w:t>
      </w:r>
      <w:r>
        <w:t xml:space="preserve"> </w:t>
      </w:r>
      <w:r w:rsidR="006F5BB8">
        <w:t xml:space="preserve">MDS, </w:t>
      </w:r>
      <w:r>
        <w:t>MPN</w:t>
      </w:r>
      <w:r w:rsidR="006F5BB8">
        <w:t>,</w:t>
      </w:r>
      <w:r>
        <w:t xml:space="preserve"> or MDS/MPN</w:t>
      </w:r>
      <w:r w:rsidR="00285293">
        <w:t>.</w:t>
      </w:r>
      <w:r>
        <w:t xml:space="preserve">.  The intriguing association of radiation dose and risk of MDS in the atomic bomb survivors requires further follow-up in that population and comprehensive </w:t>
      </w:r>
      <w:r w:rsidR="00285293">
        <w:t xml:space="preserve">dose-response </w:t>
      </w:r>
      <w:r>
        <w:t>assessment in other radiation-exposed populations</w:t>
      </w:r>
      <w:r w:rsidR="00285293">
        <w:t>.</w:t>
      </w:r>
      <w:r>
        <w:t>. The association of low-level benzene exposure with MDS and absence of associations with AML and MPN in the</w:t>
      </w:r>
      <w:r w:rsidR="00285293">
        <w:t xml:space="preserve"> pooled Canadian, United Kingdom and Australian study</w:t>
      </w:r>
      <w:r>
        <w:t xml:space="preserve"> should be examined in other populations with varying levels of benzene exposure and in relation to time since first exposure and other temporal characteristics.  Incidence of myeloid neoplasms by major category and </w:t>
      </w:r>
      <w:proofErr w:type="gramStart"/>
      <w:r>
        <w:t>subtype</w:t>
      </w:r>
      <w:r w:rsidR="00285293">
        <w:t>s</w:t>
      </w:r>
      <w:r>
        <w:t xml:space="preserve">  should</w:t>
      </w:r>
      <w:proofErr w:type="gramEnd"/>
      <w:r>
        <w:t xml:space="preserve"> be evaluated in</w:t>
      </w:r>
      <w:r w:rsidR="00285293">
        <w:t xml:space="preserve"> exposed occupational</w:t>
      </w:r>
      <w:r w:rsidR="006F5BB8">
        <w:t xml:space="preserve"> populations</w:t>
      </w:r>
      <w:r w:rsidR="003546A8">
        <w:t xml:space="preserve">  </w:t>
      </w:r>
      <w:r>
        <w:t xml:space="preserve">in relation to </w:t>
      </w:r>
      <w:r w:rsidR="00285293">
        <w:t xml:space="preserve"> dose response</w:t>
      </w:r>
      <w:r>
        <w:t xml:space="preserve"> and temporal characteristics.  Epidemiologic studies of cytotoxic agents have often focused on a single drug and have not adequately considered joint effects of multiple medications or confounding exposures.  Most studies of well-established risk factors have not assessed genetic or familial factors in these associations.  </w:t>
      </w:r>
    </w:p>
    <w:p w:rsidR="006A4369" w:rsidRDefault="006A4369" w:rsidP="006A4369">
      <w:pPr>
        <w:spacing w:line="480" w:lineRule="auto"/>
      </w:pPr>
    </w:p>
    <w:p w:rsidR="006A4369" w:rsidRDefault="00285293" w:rsidP="006A4369">
      <w:pPr>
        <w:spacing w:line="480" w:lineRule="auto"/>
      </w:pPr>
      <w:r>
        <w:t>P</w:t>
      </w:r>
      <w:r w:rsidR="006A4369">
        <w:t>romising leads for further study include</w:t>
      </w:r>
      <w:r>
        <w:t xml:space="preserve"> clarification of </w:t>
      </w:r>
      <w:proofErr w:type="gramStart"/>
      <w:r>
        <w:t xml:space="preserve">the </w:t>
      </w:r>
      <w:r w:rsidR="006A4369">
        <w:t xml:space="preserve"> association</w:t>
      </w:r>
      <w:proofErr w:type="gramEnd"/>
      <w:r w:rsidR="006A4369">
        <w:t xml:space="preserve"> with body mass index</w:t>
      </w:r>
      <w:r>
        <w:t>,</w:t>
      </w:r>
      <w:r w:rsidR="006A4369">
        <w:t xml:space="preserve"> </w:t>
      </w:r>
      <w:r>
        <w:t>and</w:t>
      </w:r>
      <w:r w:rsidR="006A4369">
        <w:t xml:space="preserve"> the intriguing associations with infectious and inflammatory conditions from the linked registry study in Sweden.  Although the statistical associations of selected autoimmune conditions and specific myeloid neoplasms have been reproduced in Swedish and U.S. populations, it will be clinically important to clarify whether these associations are related to </w:t>
      </w:r>
      <w:r w:rsidR="006A4369">
        <w:lastRenderedPageBreak/>
        <w:t>medications used to treat these conditions, the conditions themselves</w:t>
      </w:r>
      <w:r w:rsidR="006F5BB8">
        <w:t>,</w:t>
      </w:r>
      <w:r w:rsidR="006A4369">
        <w:t xml:space="preserve"> and/or genetic characteristics</w:t>
      </w:r>
      <w:r>
        <w:t xml:space="preserve">  Further large-scale studies are needed to identify genetic predisposition to myeloid neoplasms, considering both rare, high-penetrant and more common low-risk variants.  Such studies should consider both commonalities and differences in genetic susceptibility among the myeloid neoplasms</w:t>
      </w:r>
      <w:proofErr w:type="gramStart"/>
      <w:r>
        <w:t>.</w:t>
      </w:r>
      <w:r w:rsidR="006A4369">
        <w:t>.</w:t>
      </w:r>
      <w:proofErr w:type="gramEnd"/>
      <w:r w:rsidR="006A4369">
        <w:t xml:space="preserve"> </w:t>
      </w:r>
    </w:p>
    <w:p w:rsidR="006A4369" w:rsidRDefault="006A4369" w:rsidP="006A4369">
      <w:pPr>
        <w:spacing w:line="480" w:lineRule="auto"/>
      </w:pPr>
    </w:p>
    <w:p w:rsidR="006A4369" w:rsidRDefault="006A4369" w:rsidP="006A4369">
      <w:pPr>
        <w:spacing w:line="480" w:lineRule="auto"/>
      </w:pPr>
      <w:r>
        <w:t xml:space="preserve">Few epidemiologic studies to date have been designed specifically to assess risk factors for MPN.  Most of the reports on </w:t>
      </w:r>
      <w:proofErr w:type="gramStart"/>
      <w:r w:rsidR="00285293">
        <w:t xml:space="preserve">MPN </w:t>
      </w:r>
      <w:r>
        <w:t xml:space="preserve"> have</w:t>
      </w:r>
      <w:proofErr w:type="gramEnd"/>
      <w:r>
        <w:t xml:space="preserve"> </w:t>
      </w:r>
      <w:r w:rsidR="00285293">
        <w:t xml:space="preserve"> derived from</w:t>
      </w:r>
      <w:r w:rsidR="006F5BB8">
        <w:t xml:space="preserve"> </w:t>
      </w:r>
      <w:r>
        <w:t xml:space="preserve">studies designed to focus on other outcomes or exposures not specifically implicated in occurrence of MPN.  Data are limited on identification of determinants of transformation of MDS or MPN to AML.  Clinically, it would be valuable to clarify what ‘exposures’ or genetic characteristics </w:t>
      </w:r>
      <w:proofErr w:type="gramStart"/>
      <w:r>
        <w:t>facilitate  or</w:t>
      </w:r>
      <w:proofErr w:type="gramEnd"/>
      <w:r>
        <w:t xml:space="preserve"> protect against such transformation.  Linked registry studies of transformation of MPN to AML have limited information on confounders and have not disentangled main effects under study from known or suspected confounding exposures.</w:t>
      </w:r>
      <w:r w:rsidR="003546A8">
        <w:t xml:space="preserve">  </w:t>
      </w:r>
    </w:p>
    <w:p w:rsidR="006A4369" w:rsidRDefault="006A4369" w:rsidP="006A4369">
      <w:pPr>
        <w:spacing w:line="480" w:lineRule="auto"/>
      </w:pPr>
    </w:p>
    <w:p w:rsidR="006A4369" w:rsidRDefault="00285293" w:rsidP="006A4369">
      <w:pPr>
        <w:spacing w:line="480" w:lineRule="auto"/>
      </w:pPr>
      <w:r>
        <w:t>T</w:t>
      </w:r>
      <w:r w:rsidR="006A4369">
        <w:t>he ultimate goal of epidemiologic research on myeloid neoplasms would be preventing occurrence of pre-leukemic and leukemic entities</w:t>
      </w:r>
      <w:r>
        <w:t>.</w:t>
      </w:r>
      <w:r w:rsidR="006A4369">
        <w:t xml:space="preserve"> The uncommon incidence of the major categories of myeloid neoplasms</w:t>
      </w:r>
      <w:r w:rsidR="006F5BB8">
        <w:t>, changing classification schemes,</w:t>
      </w:r>
      <w:r w:rsidR="006A4369">
        <w:t xml:space="preserve"> and the rarity of subtypes within these major categories complicate efforts to undertake epidemiologic studies.</w:t>
      </w:r>
      <w:r w:rsidR="003546A8">
        <w:t xml:space="preserve">  </w:t>
      </w:r>
      <w:r w:rsidR="006A4369">
        <w:t>Standard, single center case-control studies have limited power to identify statistical associations that are modest to moderate in level, even if such risk factors (</w:t>
      </w:r>
      <w:r w:rsidR="006A4369" w:rsidRPr="001B2608">
        <w:rPr>
          <w:i/>
        </w:rPr>
        <w:t>e.g.</w:t>
      </w:r>
      <w:r w:rsidR="006A4369">
        <w:t xml:space="preserve">, cigarette smoking, body mass index, or diagnostic radiological procedures) involve millions of persons and are of public health importance.  Lack of reproducibility of findings and delays between reports from the few </w:t>
      </w:r>
      <w:r w:rsidR="006F5BB8">
        <w:lastRenderedPageBreak/>
        <w:t xml:space="preserve">existing </w:t>
      </w:r>
      <w:r w:rsidR="006A4369">
        <w:t xml:space="preserve">case-control studies have hampered progress.  </w:t>
      </w:r>
      <w:proofErr w:type="gramStart"/>
      <w:r w:rsidR="006A4369">
        <w:t>A  multi</w:t>
      </w:r>
      <w:proofErr w:type="gramEnd"/>
      <w:r w:rsidR="006A4369">
        <w:t xml:space="preserve">-center, </w:t>
      </w:r>
      <w:r>
        <w:t>inter</w:t>
      </w:r>
      <w:r w:rsidR="006A4369">
        <w:t xml:space="preserve">-disciplinary </w:t>
      </w:r>
      <w:r>
        <w:t xml:space="preserve">approach </w:t>
      </w:r>
      <w:r w:rsidR="006A4369">
        <w:t>(e.g., epidemiologists working together with expert hematopathologists, clinical hematologists/oncologists, and experienced cancer registry staff) is needed.  Strategies might include  (1) establishment of large cohorts of newly diagnosed patients with specific pre-leukemic disorders for long-term follow-up to identify risk factors that increase risk of transformation and identify determinants that prevent transformation through cohort and nested case-cohort studies; (2) identification of cohorts of families with multi-generation occurrence of specific or mixtures of myeloid neoplasms for detailed genetic studies and investigations to assess gene-environment interaction; and, if feasible, (3) large population-based case-control studies of groups of patients with specific pre-leukemic disorders and of myeloid leukemias to evaluate and compare risk factors more generally.</w:t>
      </w:r>
    </w:p>
    <w:p w:rsidR="006A4369" w:rsidRDefault="003546A8" w:rsidP="006A4369">
      <w:pPr>
        <w:spacing w:line="480" w:lineRule="auto"/>
      </w:pPr>
      <w:r>
        <w:t xml:space="preserve">  </w:t>
      </w:r>
    </w:p>
    <w:p w:rsidR="006A4369" w:rsidRPr="00102D65" w:rsidRDefault="006A4369" w:rsidP="006A4369">
      <w:pPr>
        <w:pStyle w:val="CommentText"/>
        <w:spacing w:line="480" w:lineRule="auto"/>
        <w:rPr>
          <w:sz w:val="24"/>
          <w:szCs w:val="24"/>
        </w:rPr>
      </w:pPr>
      <w:r w:rsidRPr="00102D65">
        <w:rPr>
          <w:sz w:val="24"/>
          <w:szCs w:val="24"/>
        </w:rPr>
        <w:t xml:space="preserve">The WHO 2001 and 2008 update of the classification of hematopoietic and lymphoid malignancies has transformed understanding of pathogenesis, clinical, and prognostic aspects of these disorders and offered new opportunities for epidemiologic research.  Epidemiologic studies of myeloid neoplasms require a shift in standard methods as well </w:t>
      </w:r>
      <w:proofErr w:type="gramStart"/>
      <w:r w:rsidRPr="00102D65">
        <w:rPr>
          <w:sz w:val="24"/>
          <w:szCs w:val="24"/>
        </w:rPr>
        <w:t>as  international</w:t>
      </w:r>
      <w:proofErr w:type="gramEnd"/>
      <w:r w:rsidRPr="00102D65">
        <w:rPr>
          <w:sz w:val="24"/>
          <w:szCs w:val="24"/>
        </w:rPr>
        <w:t>, multi-disciplinary effort</w:t>
      </w:r>
      <w:r w:rsidR="00285293">
        <w:rPr>
          <w:sz w:val="24"/>
          <w:szCs w:val="24"/>
        </w:rPr>
        <w:t>s</w:t>
      </w:r>
      <w:r w:rsidRPr="00102D65">
        <w:rPr>
          <w:sz w:val="24"/>
          <w:szCs w:val="24"/>
        </w:rPr>
        <w:t xml:space="preserve"> to clarify risk factor differences and similarities across subtypes </w:t>
      </w:r>
      <w:r>
        <w:rPr>
          <w:sz w:val="24"/>
          <w:szCs w:val="24"/>
        </w:rPr>
        <w:t>and to identify preventive measures.</w:t>
      </w:r>
      <w:r w:rsidR="003546A8">
        <w:rPr>
          <w:sz w:val="24"/>
          <w:szCs w:val="24"/>
        </w:rPr>
        <w:t xml:space="preserve">  </w:t>
      </w:r>
    </w:p>
    <w:p w:rsidR="002C40F8" w:rsidRPr="006529A1" w:rsidRDefault="002C40F8" w:rsidP="002C40F8">
      <w:pPr>
        <w:spacing w:line="360" w:lineRule="auto"/>
        <w:rPr>
          <w:b/>
          <w:color w:val="0070C0"/>
        </w:rPr>
      </w:pPr>
      <w:r w:rsidRPr="006529A1">
        <w:rPr>
          <w:b/>
          <w:color w:val="0070C0"/>
        </w:rPr>
        <w:t>FIGURE LEGENDS</w:t>
      </w:r>
    </w:p>
    <w:p w:rsidR="002C40F8" w:rsidRPr="00496A1C" w:rsidRDefault="002C40F8" w:rsidP="002C40F8">
      <w:pPr>
        <w:spacing w:line="480" w:lineRule="auto"/>
      </w:pPr>
      <w:proofErr w:type="gramStart"/>
      <w:r w:rsidRPr="00B86F2D">
        <w:rPr>
          <w:b/>
        </w:rPr>
        <w:t>Figure 1.</w:t>
      </w:r>
      <w:proofErr w:type="gramEnd"/>
      <w:r>
        <w:t xml:space="preserve"> </w:t>
      </w:r>
      <w:proofErr w:type="gramStart"/>
      <w:r>
        <w:t>International variation in adult (ages 20-79 years) leukemia incidence rates per 100,000 person-years (age-adjusted, 1960 world standard) by continent, registry, and sex.</w:t>
      </w:r>
      <w:proofErr w:type="gramEnd"/>
      <w:r>
        <w:t xml:space="preserve">  </w:t>
      </w:r>
      <w:proofErr w:type="gramStart"/>
      <w:r>
        <w:t>Four specific cell types, circa 2003-2007.</w:t>
      </w:r>
      <w:proofErr w:type="gramEnd"/>
      <w:r>
        <w:t xml:space="preserve">  (</w:t>
      </w:r>
      <w:r>
        <w:rPr>
          <w:i/>
        </w:rPr>
        <w:t>Source</w:t>
      </w:r>
      <w:r w:rsidRPr="00496A1C">
        <w:t xml:space="preserve">: Forman D et al.  </w:t>
      </w:r>
      <w:proofErr w:type="gramStart"/>
      <w:r w:rsidRPr="00496A1C">
        <w:t>Cancer Incidence in Five Continents, vol. 10.</w:t>
      </w:r>
      <w:proofErr w:type="gramEnd"/>
      <w:r w:rsidRPr="00496A1C">
        <w:t xml:space="preserve"> Lyon, France: IARC Scientific Publication Number 164, 2014.)</w:t>
      </w:r>
    </w:p>
    <w:p w:rsidR="002C40F8" w:rsidRPr="00496A1C" w:rsidRDefault="002C40F8" w:rsidP="002C40F8">
      <w:pPr>
        <w:spacing w:line="480" w:lineRule="auto"/>
      </w:pPr>
    </w:p>
    <w:p w:rsidR="002C40F8" w:rsidRPr="00496A1C" w:rsidRDefault="002C40F8" w:rsidP="002C40F8">
      <w:pPr>
        <w:spacing w:line="480" w:lineRule="auto"/>
      </w:pPr>
      <w:proofErr w:type="gramStart"/>
      <w:r w:rsidRPr="00496A1C">
        <w:rPr>
          <w:b/>
        </w:rPr>
        <w:lastRenderedPageBreak/>
        <w:t>Figure 2.</w:t>
      </w:r>
      <w:proofErr w:type="gramEnd"/>
      <w:r w:rsidRPr="00496A1C">
        <w:t xml:space="preserve">  </w:t>
      </w:r>
      <w:r w:rsidR="00BE13FE" w:rsidRPr="00496A1C">
        <w:t>U.S.</w:t>
      </w:r>
      <w:r w:rsidRPr="00496A1C">
        <w:t xml:space="preserve"> trends in adult (</w:t>
      </w:r>
      <w:r w:rsidRPr="00496A1C">
        <w:rPr>
          <w:u w:val="single"/>
        </w:rPr>
        <w:t>&gt;</w:t>
      </w:r>
      <w:r w:rsidRPr="00496A1C">
        <w:t xml:space="preserve">20 years) leukemia incidence (age-adjusted, 2000 U.S. standard population) by race for total leukemia and by leukemia subtype in nine cancer registry areas of the Surveillance, Epidemiology and End Results (SEER) program (SEER-9), 1973-2012, and thirteen cancer registry areas of the SEER program (SEER-13), 1993-2012.  </w:t>
      </w:r>
    </w:p>
    <w:p w:rsidR="002C40F8" w:rsidRDefault="002C40F8" w:rsidP="002C40F8">
      <w:pPr>
        <w:spacing w:line="480" w:lineRule="auto"/>
      </w:pPr>
      <w:r w:rsidRPr="00496A1C">
        <w:t>(</w:t>
      </w:r>
      <w:r w:rsidRPr="00496A1C">
        <w:rPr>
          <w:i/>
        </w:rPr>
        <w:t>Source</w:t>
      </w:r>
      <w:r w:rsidRPr="00496A1C">
        <w:t xml:space="preserve">:  1) Surveillance, Epidemiology, and End Results (SEER) Program (www.seer.cancer.gov) SEER*Stat Database: Incidence - SEER 9 </w:t>
      </w:r>
      <w:proofErr w:type="spellStart"/>
      <w:r w:rsidRPr="00496A1C">
        <w:t>Regs</w:t>
      </w:r>
      <w:proofErr w:type="spellEnd"/>
      <w:r w:rsidRPr="00496A1C">
        <w:t xml:space="preserve"> Research Data, Nov 2014 Sub (1973-2012) &lt;Katrina/Rita Population Adjustment&gt; - Linked To County Attributes - Total U.S., 1969-2013 Counties, National Cancer Institute, DCCPS, Surveillance Research Program, Surveillance Systems Branch, released April 2015, based on the November 2014 submission. 2) Surveillance, Epidemiology, and End Results (SEER) Program (www.seer.cancer.gov) SEER*Stat Database: Incidence - SEER 13 </w:t>
      </w:r>
      <w:proofErr w:type="spellStart"/>
      <w:r w:rsidRPr="00496A1C">
        <w:t>Regs</w:t>
      </w:r>
      <w:proofErr w:type="spellEnd"/>
      <w:r w:rsidRPr="00496A1C">
        <w:t xml:space="preserve"> Research Data, Nov 2014 Sub (1992-2012) &lt;Katrina/Rita Population Adjustment&gt; - Linked To County Attributes - Total U.S., 1969-2013 Counties, National Cancer Institute, DCCPS, Surveillance Research Program, Surveillance Systems Branch, released April 2015, based on the November 2014 submission.)</w:t>
      </w:r>
    </w:p>
    <w:p w:rsidR="002C40F8" w:rsidRDefault="002C40F8" w:rsidP="002C40F8">
      <w:pPr>
        <w:spacing w:line="480" w:lineRule="auto"/>
      </w:pPr>
    </w:p>
    <w:p w:rsidR="002C40F8" w:rsidRDefault="002C40F8" w:rsidP="002C40F8">
      <w:pPr>
        <w:spacing w:line="480" w:lineRule="auto"/>
      </w:pPr>
      <w:proofErr w:type="gramStart"/>
      <w:r w:rsidRPr="009D5FEE">
        <w:rPr>
          <w:b/>
        </w:rPr>
        <w:t>Figure 3.</w:t>
      </w:r>
      <w:proofErr w:type="gramEnd"/>
      <w:r>
        <w:t xml:space="preserve"> Age-specific incidence rates of acute myeloid leukemia, myelodysplastic syndromes, and myeloproliferative neoplasms diagnosed among adults (</w:t>
      </w:r>
      <w:r w:rsidRPr="00A50DAB">
        <w:rPr>
          <w:u w:val="single"/>
        </w:rPr>
        <w:t>&gt;</w:t>
      </w:r>
      <w:r>
        <w:t xml:space="preserve">20 years) in 18 cancer registry areas of the Surveillance, Epidemiology and End Results program in the </w:t>
      </w:r>
      <w:r w:rsidR="00BE13FE">
        <w:t>U.S.</w:t>
      </w:r>
      <w:r>
        <w:t xml:space="preserve"> according to subtype and sex, 2001-2012. </w:t>
      </w:r>
    </w:p>
    <w:p w:rsidR="002C40F8" w:rsidRDefault="002C40F8" w:rsidP="002C40F8">
      <w:pPr>
        <w:spacing w:line="480" w:lineRule="auto"/>
      </w:pPr>
      <w:r>
        <w:t>(</w:t>
      </w:r>
      <w:r w:rsidRPr="00496A1C">
        <w:rPr>
          <w:i/>
        </w:rPr>
        <w:t>Source</w:t>
      </w:r>
      <w:r w:rsidRPr="00496A1C">
        <w:t xml:space="preserve">: Surveillance, Epidemiology, and End Results (SEER) Program (www.seer.cancer.gov) SEER*Stat Database: Incidence - SEER 18 </w:t>
      </w:r>
      <w:proofErr w:type="spellStart"/>
      <w:r w:rsidRPr="00496A1C">
        <w:t>Regs</w:t>
      </w:r>
      <w:proofErr w:type="spellEnd"/>
      <w:r w:rsidRPr="00496A1C">
        <w:t xml:space="preserve"> Research Data + Hurricane Katrina Impacted Louisiana Cases, Nov 2014 Sub (2000-2012) &lt;Katrina/Rita Population Adjustment&gt; - Linked To </w:t>
      </w:r>
      <w:r w:rsidRPr="00496A1C">
        <w:lastRenderedPageBreak/>
        <w:t>County Attributes - Total U.S., 1969-2013 Counties, National Cancer Institute, DCCPS, Surveillance Research Program, Surveillance Systems Branch, released April 2015, based on the November 2014 submission.)</w:t>
      </w:r>
    </w:p>
    <w:p w:rsidR="002C40F8" w:rsidRDefault="002C40F8" w:rsidP="002C40F8">
      <w:pPr>
        <w:spacing w:line="480" w:lineRule="auto"/>
      </w:pPr>
    </w:p>
    <w:p w:rsidR="002C40F8" w:rsidRDefault="002C40F8" w:rsidP="002C40F8">
      <w:pPr>
        <w:spacing w:line="480" w:lineRule="auto"/>
      </w:pPr>
      <w:proofErr w:type="gramStart"/>
      <w:r w:rsidRPr="00B86F2D">
        <w:rPr>
          <w:b/>
        </w:rPr>
        <w:t>Figure 4.</w:t>
      </w:r>
      <w:proofErr w:type="gramEnd"/>
      <w:r>
        <w:t xml:space="preserve"> Five-year relative survival rates for adult (</w:t>
      </w:r>
      <w:r w:rsidRPr="00A50DAB">
        <w:rPr>
          <w:u w:val="single"/>
        </w:rPr>
        <w:t>&gt;</w:t>
      </w:r>
      <w:r>
        <w:t xml:space="preserve">20 years) patients diagnosed with acute myeloid leukemia, myelodysplastic syndromes, and myeloproliferative neoplasms diagnosed in 18 cancer registry areas of the Surveillance, Epidemiology and End Results program in the </w:t>
      </w:r>
      <w:r w:rsidR="00BE13FE">
        <w:t>U.S.</w:t>
      </w:r>
      <w:r>
        <w:t xml:space="preserve"> according to subtype, age and sex, 2001-2011 and followed through 2012.  </w:t>
      </w:r>
    </w:p>
    <w:p w:rsidR="002C40F8" w:rsidRPr="002D7A60" w:rsidRDefault="002C40F8" w:rsidP="002C40F8">
      <w:pPr>
        <w:spacing w:line="480" w:lineRule="auto"/>
      </w:pPr>
      <w:r>
        <w:t>(</w:t>
      </w:r>
      <w:r>
        <w:rPr>
          <w:i/>
        </w:rPr>
        <w:t>Source</w:t>
      </w:r>
      <w:r>
        <w:t>:</w:t>
      </w:r>
      <w:r w:rsidRPr="00E86350">
        <w:t xml:space="preserve"> Surveillance, Epidemiology, and End Results (SEER) Program (www.seer.cancer.gov) SEER*Stat Database: Incidence - SEER 18 </w:t>
      </w:r>
      <w:proofErr w:type="spellStart"/>
      <w:r w:rsidRPr="00E86350">
        <w:t>Regs</w:t>
      </w:r>
      <w:proofErr w:type="spellEnd"/>
      <w:r w:rsidRPr="00E86350">
        <w:t xml:space="preserve"> Research Data + Hurricane Katrina Impacted Louisiana Cases, Nov 2014 Sub (1973-2012 varying) - Linked To County Attributes - Total U.S., 1969-2013 Counties, National Cancer Institute, DCCPS, Surveillance Research Program, Surveillance Systems Branch, released April 2015, based on the November 2014 submission.</w:t>
      </w:r>
      <w:r>
        <w:t>)</w:t>
      </w:r>
      <w:r w:rsidR="00B90F3C">
        <w:fldChar w:fldCharType="begin"/>
      </w:r>
      <w:r>
        <w:instrText xml:space="preserve"> ADDIN EN.REFLIST </w:instrText>
      </w:r>
      <w:r w:rsidR="00B90F3C">
        <w:fldChar w:fldCharType="end"/>
      </w:r>
    </w:p>
    <w:p w:rsidR="002C40F8" w:rsidRPr="00553394" w:rsidRDefault="002C40F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rFonts w:asciiTheme="minorHAnsi" w:hAnsiTheme="minorHAnsi"/>
          <w:sz w:val="28"/>
          <w:szCs w:val="28"/>
        </w:rPr>
      </w:pPr>
    </w:p>
    <w:sectPr w:rsidR="002C40F8" w:rsidRPr="00553394" w:rsidSect="00611C26">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ayne Liu" w:date="2016-02-29T17:18:00Z" w:initials="wayne">
    <w:p w:rsidR="000A492B" w:rsidRDefault="000A492B">
      <w:pPr>
        <w:pStyle w:val="CommentText"/>
      </w:pPr>
      <w:r>
        <w:rPr>
          <w:rStyle w:val="CommentReference"/>
        </w:rPr>
        <w:annotationRef/>
      </w:r>
      <w:r>
        <w:t>CT</w:t>
      </w:r>
    </w:p>
  </w:comment>
  <w:comment w:id="1" w:author="Wayne Liu" w:date="2016-02-29T17:18:00Z" w:initials="wayne">
    <w:p w:rsidR="000A492B" w:rsidRDefault="000A492B">
      <w:pPr>
        <w:pStyle w:val="CommentText"/>
      </w:pPr>
      <w:r>
        <w:rPr>
          <w:rStyle w:val="CommentReference"/>
        </w:rPr>
        <w:annotationRef/>
      </w:r>
      <w:r>
        <w:t>RS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94E" w:rsidRDefault="00A0694E" w:rsidP="00DB0D53">
      <w:r>
        <w:separator/>
      </w:r>
    </w:p>
  </w:endnote>
  <w:endnote w:type="continuationSeparator" w:id="0">
    <w:p w:rsidR="00A0694E" w:rsidRDefault="00A0694E" w:rsidP="00DB0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3" w:author="Temp" w:date="2016-02-18T20:15:00Z"/>
  <w:sdt>
    <w:sdtPr>
      <w:id w:val="-337157087"/>
      <w:docPartObj>
        <w:docPartGallery w:val="Page Numbers (Bottom of Page)"/>
        <w:docPartUnique/>
      </w:docPartObj>
    </w:sdtPr>
    <w:sdtEndPr>
      <w:rPr>
        <w:noProof/>
      </w:rPr>
    </w:sdtEndPr>
    <w:sdtContent>
      <w:customXmlInsRangeEnd w:id="3"/>
      <w:p w:rsidR="00F42DDA" w:rsidRDefault="00B90F3C">
        <w:pPr>
          <w:pStyle w:val="Footer"/>
          <w:jc w:val="center"/>
          <w:rPr>
            <w:ins w:id="4" w:author="Temp" w:date="2016-02-18T20:15:00Z"/>
          </w:rPr>
        </w:pPr>
        <w:ins w:id="5" w:author="Temp" w:date="2016-02-18T20:15:00Z">
          <w:r>
            <w:fldChar w:fldCharType="begin"/>
          </w:r>
          <w:r w:rsidR="00F42DDA">
            <w:instrText xml:space="preserve"> PAGE   \* MERGEFORMAT </w:instrText>
          </w:r>
          <w:r>
            <w:fldChar w:fldCharType="separate"/>
          </w:r>
        </w:ins>
        <w:r w:rsidR="000A492B">
          <w:rPr>
            <w:noProof/>
          </w:rPr>
          <w:t>70</w:t>
        </w:r>
        <w:ins w:id="6" w:author="Temp" w:date="2016-02-18T20:15:00Z">
          <w:r>
            <w:rPr>
              <w:noProof/>
            </w:rPr>
            <w:fldChar w:fldCharType="end"/>
          </w:r>
        </w:ins>
      </w:p>
      <w:customXmlInsRangeStart w:id="7" w:author="Temp" w:date="2016-02-18T20:15:00Z"/>
    </w:sdtContent>
  </w:sdt>
  <w:customXmlInsRangeEnd w:id="7"/>
  <w:p w:rsidR="00F42DDA" w:rsidRDefault="00F42D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94E" w:rsidRDefault="00A0694E" w:rsidP="00DB0D53">
      <w:r>
        <w:separator/>
      </w:r>
    </w:p>
  </w:footnote>
  <w:footnote w:type="continuationSeparator" w:id="0">
    <w:p w:rsidR="00A0694E" w:rsidRDefault="00A0694E" w:rsidP="00DB0D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A1C38"/>
    <w:multiLevelType w:val="hybridMultilevel"/>
    <w:tmpl w:val="F76EEC8E"/>
    <w:lvl w:ilvl="0" w:tplc="BA90B9D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A44A1B"/>
    <w:multiLevelType w:val="hybridMultilevel"/>
    <w:tmpl w:val="5CD4AC84"/>
    <w:lvl w:ilvl="0" w:tplc="6DC69CBC">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A3B5C59"/>
    <w:multiLevelType w:val="hybridMultilevel"/>
    <w:tmpl w:val="A498E210"/>
    <w:lvl w:ilvl="0" w:tplc="8D44091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D75A99"/>
    <w:multiLevelType w:val="hybridMultilevel"/>
    <w:tmpl w:val="992805D8"/>
    <w:lvl w:ilvl="0" w:tplc="1F403C2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15F"/>
    <w:rsid w:val="0000368E"/>
    <w:rsid w:val="0001120B"/>
    <w:rsid w:val="00014ABD"/>
    <w:rsid w:val="00022179"/>
    <w:rsid w:val="000224A0"/>
    <w:rsid w:val="00025996"/>
    <w:rsid w:val="000301D8"/>
    <w:rsid w:val="00036111"/>
    <w:rsid w:val="000364AF"/>
    <w:rsid w:val="00046305"/>
    <w:rsid w:val="00047DBA"/>
    <w:rsid w:val="00053322"/>
    <w:rsid w:val="000618CB"/>
    <w:rsid w:val="000669DB"/>
    <w:rsid w:val="00067088"/>
    <w:rsid w:val="00067C20"/>
    <w:rsid w:val="000716BB"/>
    <w:rsid w:val="0007229F"/>
    <w:rsid w:val="000759A2"/>
    <w:rsid w:val="000773AD"/>
    <w:rsid w:val="0008254F"/>
    <w:rsid w:val="00082D54"/>
    <w:rsid w:val="00084797"/>
    <w:rsid w:val="000934C8"/>
    <w:rsid w:val="00093E43"/>
    <w:rsid w:val="000943D0"/>
    <w:rsid w:val="000954EF"/>
    <w:rsid w:val="00095ADA"/>
    <w:rsid w:val="0009684C"/>
    <w:rsid w:val="000A1222"/>
    <w:rsid w:val="000A2290"/>
    <w:rsid w:val="000A492B"/>
    <w:rsid w:val="000A6F5D"/>
    <w:rsid w:val="000B4DDF"/>
    <w:rsid w:val="000B66B5"/>
    <w:rsid w:val="000B7862"/>
    <w:rsid w:val="000B7C8E"/>
    <w:rsid w:val="000C00C5"/>
    <w:rsid w:val="000C1DA4"/>
    <w:rsid w:val="000D0780"/>
    <w:rsid w:val="000D22BD"/>
    <w:rsid w:val="000E247F"/>
    <w:rsid w:val="000E254F"/>
    <w:rsid w:val="000E2C28"/>
    <w:rsid w:val="000E7BFC"/>
    <w:rsid w:val="000F1D5B"/>
    <w:rsid w:val="000F3F81"/>
    <w:rsid w:val="000F59F5"/>
    <w:rsid w:val="000F76CB"/>
    <w:rsid w:val="0010482D"/>
    <w:rsid w:val="00105916"/>
    <w:rsid w:val="00107360"/>
    <w:rsid w:val="00113A6E"/>
    <w:rsid w:val="00121AD6"/>
    <w:rsid w:val="00126860"/>
    <w:rsid w:val="00126D28"/>
    <w:rsid w:val="001307F7"/>
    <w:rsid w:val="001349AB"/>
    <w:rsid w:val="00135C59"/>
    <w:rsid w:val="00141AFB"/>
    <w:rsid w:val="00142101"/>
    <w:rsid w:val="001428FA"/>
    <w:rsid w:val="0015010D"/>
    <w:rsid w:val="00152635"/>
    <w:rsid w:val="00153101"/>
    <w:rsid w:val="0015549A"/>
    <w:rsid w:val="001556B2"/>
    <w:rsid w:val="001600D3"/>
    <w:rsid w:val="00162557"/>
    <w:rsid w:val="0016527B"/>
    <w:rsid w:val="00171888"/>
    <w:rsid w:val="00182BD5"/>
    <w:rsid w:val="001A1C57"/>
    <w:rsid w:val="001A71E4"/>
    <w:rsid w:val="001B3761"/>
    <w:rsid w:val="001B3CF9"/>
    <w:rsid w:val="001B5D0F"/>
    <w:rsid w:val="001B724F"/>
    <w:rsid w:val="001C26C2"/>
    <w:rsid w:val="001C302C"/>
    <w:rsid w:val="001C3C2A"/>
    <w:rsid w:val="001C4576"/>
    <w:rsid w:val="001C46BE"/>
    <w:rsid w:val="001C7620"/>
    <w:rsid w:val="001D2080"/>
    <w:rsid w:val="001D7370"/>
    <w:rsid w:val="001E5358"/>
    <w:rsid w:val="001E5E79"/>
    <w:rsid w:val="001E6416"/>
    <w:rsid w:val="001F009E"/>
    <w:rsid w:val="001F0517"/>
    <w:rsid w:val="001F1AE4"/>
    <w:rsid w:val="002025C2"/>
    <w:rsid w:val="00204ECB"/>
    <w:rsid w:val="00210208"/>
    <w:rsid w:val="00215BF6"/>
    <w:rsid w:val="002160A9"/>
    <w:rsid w:val="00226EAB"/>
    <w:rsid w:val="0022735D"/>
    <w:rsid w:val="00230621"/>
    <w:rsid w:val="00231979"/>
    <w:rsid w:val="00231AA6"/>
    <w:rsid w:val="00232CC3"/>
    <w:rsid w:val="002340C7"/>
    <w:rsid w:val="00234838"/>
    <w:rsid w:val="0024632D"/>
    <w:rsid w:val="00247C64"/>
    <w:rsid w:val="00251B1D"/>
    <w:rsid w:val="00252879"/>
    <w:rsid w:val="00255BB0"/>
    <w:rsid w:val="00257F3D"/>
    <w:rsid w:val="00261560"/>
    <w:rsid w:val="00263A08"/>
    <w:rsid w:val="0027012D"/>
    <w:rsid w:val="002702A4"/>
    <w:rsid w:val="00273A67"/>
    <w:rsid w:val="00276DBE"/>
    <w:rsid w:val="00280AAA"/>
    <w:rsid w:val="00281694"/>
    <w:rsid w:val="0028373F"/>
    <w:rsid w:val="00283BA7"/>
    <w:rsid w:val="00284211"/>
    <w:rsid w:val="00285293"/>
    <w:rsid w:val="00285688"/>
    <w:rsid w:val="0028788D"/>
    <w:rsid w:val="002942CC"/>
    <w:rsid w:val="00295D0B"/>
    <w:rsid w:val="002A0562"/>
    <w:rsid w:val="002A2EBD"/>
    <w:rsid w:val="002A3E9D"/>
    <w:rsid w:val="002A4756"/>
    <w:rsid w:val="002A4912"/>
    <w:rsid w:val="002A4F64"/>
    <w:rsid w:val="002B37BC"/>
    <w:rsid w:val="002B444C"/>
    <w:rsid w:val="002B747E"/>
    <w:rsid w:val="002C0004"/>
    <w:rsid w:val="002C3C06"/>
    <w:rsid w:val="002C3C28"/>
    <w:rsid w:val="002C40F8"/>
    <w:rsid w:val="002C412D"/>
    <w:rsid w:val="002C4313"/>
    <w:rsid w:val="002C67C7"/>
    <w:rsid w:val="002C6811"/>
    <w:rsid w:val="002D3A25"/>
    <w:rsid w:val="002D5155"/>
    <w:rsid w:val="002E0842"/>
    <w:rsid w:val="002E6B43"/>
    <w:rsid w:val="002F19F0"/>
    <w:rsid w:val="002F7855"/>
    <w:rsid w:val="0030342B"/>
    <w:rsid w:val="00324D3D"/>
    <w:rsid w:val="00330007"/>
    <w:rsid w:val="0033786E"/>
    <w:rsid w:val="00342CEB"/>
    <w:rsid w:val="003505C5"/>
    <w:rsid w:val="00354464"/>
    <w:rsid w:val="003546A8"/>
    <w:rsid w:val="00361D55"/>
    <w:rsid w:val="00363E20"/>
    <w:rsid w:val="003643E1"/>
    <w:rsid w:val="00364524"/>
    <w:rsid w:val="00366C4A"/>
    <w:rsid w:val="00367F0E"/>
    <w:rsid w:val="003712E5"/>
    <w:rsid w:val="00372792"/>
    <w:rsid w:val="00373271"/>
    <w:rsid w:val="0037658D"/>
    <w:rsid w:val="0038354C"/>
    <w:rsid w:val="00386376"/>
    <w:rsid w:val="003A24A5"/>
    <w:rsid w:val="003B1052"/>
    <w:rsid w:val="003B1B72"/>
    <w:rsid w:val="003B4D0F"/>
    <w:rsid w:val="003C0B4C"/>
    <w:rsid w:val="003C1A68"/>
    <w:rsid w:val="003C42E3"/>
    <w:rsid w:val="003C77BD"/>
    <w:rsid w:val="003D0412"/>
    <w:rsid w:val="003D3CAE"/>
    <w:rsid w:val="003D5437"/>
    <w:rsid w:val="003D62E2"/>
    <w:rsid w:val="003D78A3"/>
    <w:rsid w:val="003D798A"/>
    <w:rsid w:val="003E0176"/>
    <w:rsid w:val="003E4D0F"/>
    <w:rsid w:val="003E4E6B"/>
    <w:rsid w:val="003E51A8"/>
    <w:rsid w:val="003E5F73"/>
    <w:rsid w:val="003F0C56"/>
    <w:rsid w:val="003F0CD5"/>
    <w:rsid w:val="003F184A"/>
    <w:rsid w:val="003F1A6B"/>
    <w:rsid w:val="003F1E65"/>
    <w:rsid w:val="003F6249"/>
    <w:rsid w:val="003F76FD"/>
    <w:rsid w:val="00400B0C"/>
    <w:rsid w:val="00400E35"/>
    <w:rsid w:val="004069B7"/>
    <w:rsid w:val="004103DD"/>
    <w:rsid w:val="00411858"/>
    <w:rsid w:val="00420DB1"/>
    <w:rsid w:val="00422C59"/>
    <w:rsid w:val="0043053D"/>
    <w:rsid w:val="00430717"/>
    <w:rsid w:val="00431EC8"/>
    <w:rsid w:val="00433829"/>
    <w:rsid w:val="004346DB"/>
    <w:rsid w:val="00436FF9"/>
    <w:rsid w:val="0044715F"/>
    <w:rsid w:val="004527D0"/>
    <w:rsid w:val="004528D2"/>
    <w:rsid w:val="00452E0A"/>
    <w:rsid w:val="00456D68"/>
    <w:rsid w:val="00460C04"/>
    <w:rsid w:val="004623CB"/>
    <w:rsid w:val="004636DC"/>
    <w:rsid w:val="00464854"/>
    <w:rsid w:val="00465483"/>
    <w:rsid w:val="00470F73"/>
    <w:rsid w:val="0047159D"/>
    <w:rsid w:val="00472698"/>
    <w:rsid w:val="00474A45"/>
    <w:rsid w:val="00474D91"/>
    <w:rsid w:val="004758AA"/>
    <w:rsid w:val="00475AD2"/>
    <w:rsid w:val="00475F09"/>
    <w:rsid w:val="0047705D"/>
    <w:rsid w:val="004826B8"/>
    <w:rsid w:val="0048610A"/>
    <w:rsid w:val="00494409"/>
    <w:rsid w:val="00496A1C"/>
    <w:rsid w:val="00497103"/>
    <w:rsid w:val="004A17E3"/>
    <w:rsid w:val="004A2591"/>
    <w:rsid w:val="004B2F44"/>
    <w:rsid w:val="004B687F"/>
    <w:rsid w:val="004B7339"/>
    <w:rsid w:val="004C1AA1"/>
    <w:rsid w:val="004C3CE5"/>
    <w:rsid w:val="004C692D"/>
    <w:rsid w:val="004C6B60"/>
    <w:rsid w:val="004D02C6"/>
    <w:rsid w:val="004D13CD"/>
    <w:rsid w:val="004E3AE7"/>
    <w:rsid w:val="004F7378"/>
    <w:rsid w:val="00500289"/>
    <w:rsid w:val="005054E0"/>
    <w:rsid w:val="00507809"/>
    <w:rsid w:val="00507D1F"/>
    <w:rsid w:val="005121C8"/>
    <w:rsid w:val="0051404C"/>
    <w:rsid w:val="0051510F"/>
    <w:rsid w:val="00515223"/>
    <w:rsid w:val="00517BBD"/>
    <w:rsid w:val="0052013D"/>
    <w:rsid w:val="005267F5"/>
    <w:rsid w:val="00526A8A"/>
    <w:rsid w:val="0053193D"/>
    <w:rsid w:val="00537FC1"/>
    <w:rsid w:val="00540921"/>
    <w:rsid w:val="00540B4A"/>
    <w:rsid w:val="005413C5"/>
    <w:rsid w:val="005448CC"/>
    <w:rsid w:val="005464F3"/>
    <w:rsid w:val="00550A57"/>
    <w:rsid w:val="0055261B"/>
    <w:rsid w:val="00553394"/>
    <w:rsid w:val="00553FBD"/>
    <w:rsid w:val="00557A17"/>
    <w:rsid w:val="00560C1E"/>
    <w:rsid w:val="00564980"/>
    <w:rsid w:val="00571DAC"/>
    <w:rsid w:val="0058277A"/>
    <w:rsid w:val="00595DFE"/>
    <w:rsid w:val="00596078"/>
    <w:rsid w:val="005A3D78"/>
    <w:rsid w:val="005A75A9"/>
    <w:rsid w:val="005B1EBD"/>
    <w:rsid w:val="005B2974"/>
    <w:rsid w:val="005B3ACA"/>
    <w:rsid w:val="005B3D84"/>
    <w:rsid w:val="005B4369"/>
    <w:rsid w:val="005B4C1E"/>
    <w:rsid w:val="005B5F30"/>
    <w:rsid w:val="005C037D"/>
    <w:rsid w:val="005C32ED"/>
    <w:rsid w:val="005C57E9"/>
    <w:rsid w:val="005C7E0F"/>
    <w:rsid w:val="005D02A7"/>
    <w:rsid w:val="005D3355"/>
    <w:rsid w:val="005D41C7"/>
    <w:rsid w:val="005D7A57"/>
    <w:rsid w:val="005E566C"/>
    <w:rsid w:val="005E65CB"/>
    <w:rsid w:val="005F3676"/>
    <w:rsid w:val="005F5288"/>
    <w:rsid w:val="005F7073"/>
    <w:rsid w:val="00602E08"/>
    <w:rsid w:val="0060301D"/>
    <w:rsid w:val="00603EE5"/>
    <w:rsid w:val="0060448F"/>
    <w:rsid w:val="00611C26"/>
    <w:rsid w:val="006126F3"/>
    <w:rsid w:val="00613A19"/>
    <w:rsid w:val="00620F26"/>
    <w:rsid w:val="00621E6B"/>
    <w:rsid w:val="006226D1"/>
    <w:rsid w:val="00630A04"/>
    <w:rsid w:val="00631D4D"/>
    <w:rsid w:val="00633B12"/>
    <w:rsid w:val="00643828"/>
    <w:rsid w:val="006458E8"/>
    <w:rsid w:val="00647BBD"/>
    <w:rsid w:val="00650803"/>
    <w:rsid w:val="00653BA0"/>
    <w:rsid w:val="00654868"/>
    <w:rsid w:val="006607C9"/>
    <w:rsid w:val="00661547"/>
    <w:rsid w:val="00666DF9"/>
    <w:rsid w:val="00670A5F"/>
    <w:rsid w:val="0067269B"/>
    <w:rsid w:val="00672C4B"/>
    <w:rsid w:val="006760A1"/>
    <w:rsid w:val="00681F91"/>
    <w:rsid w:val="0068279F"/>
    <w:rsid w:val="00685D18"/>
    <w:rsid w:val="00691F71"/>
    <w:rsid w:val="00697466"/>
    <w:rsid w:val="006A4369"/>
    <w:rsid w:val="006A461C"/>
    <w:rsid w:val="006A4FA6"/>
    <w:rsid w:val="006A5A0B"/>
    <w:rsid w:val="006B0CEF"/>
    <w:rsid w:val="006B3758"/>
    <w:rsid w:val="006C1C38"/>
    <w:rsid w:val="006C232B"/>
    <w:rsid w:val="006C31E4"/>
    <w:rsid w:val="006C3B34"/>
    <w:rsid w:val="006D0764"/>
    <w:rsid w:val="006D583A"/>
    <w:rsid w:val="006E0761"/>
    <w:rsid w:val="006E1B54"/>
    <w:rsid w:val="006E5A4B"/>
    <w:rsid w:val="006E6965"/>
    <w:rsid w:val="006E714E"/>
    <w:rsid w:val="006E7C77"/>
    <w:rsid w:val="006F28AC"/>
    <w:rsid w:val="006F393D"/>
    <w:rsid w:val="006F418F"/>
    <w:rsid w:val="006F45A5"/>
    <w:rsid w:val="006F5BB8"/>
    <w:rsid w:val="006F7483"/>
    <w:rsid w:val="007049BD"/>
    <w:rsid w:val="00710688"/>
    <w:rsid w:val="00710D15"/>
    <w:rsid w:val="007154D0"/>
    <w:rsid w:val="0071581F"/>
    <w:rsid w:val="007203A2"/>
    <w:rsid w:val="007232F0"/>
    <w:rsid w:val="00727252"/>
    <w:rsid w:val="00730779"/>
    <w:rsid w:val="007307DA"/>
    <w:rsid w:val="00732090"/>
    <w:rsid w:val="0073302B"/>
    <w:rsid w:val="00736DCE"/>
    <w:rsid w:val="00741583"/>
    <w:rsid w:val="00746996"/>
    <w:rsid w:val="0075247D"/>
    <w:rsid w:val="007526AF"/>
    <w:rsid w:val="0075659E"/>
    <w:rsid w:val="0076333F"/>
    <w:rsid w:val="00770DC3"/>
    <w:rsid w:val="00772B2C"/>
    <w:rsid w:val="00773FF3"/>
    <w:rsid w:val="007743FF"/>
    <w:rsid w:val="00774A09"/>
    <w:rsid w:val="00774DD3"/>
    <w:rsid w:val="007854DB"/>
    <w:rsid w:val="00793313"/>
    <w:rsid w:val="00794D0F"/>
    <w:rsid w:val="00794E26"/>
    <w:rsid w:val="007A1E1C"/>
    <w:rsid w:val="007A62BE"/>
    <w:rsid w:val="007B1742"/>
    <w:rsid w:val="007B3697"/>
    <w:rsid w:val="007C00AD"/>
    <w:rsid w:val="007E6E93"/>
    <w:rsid w:val="007F294A"/>
    <w:rsid w:val="00800B8D"/>
    <w:rsid w:val="0080376B"/>
    <w:rsid w:val="00806766"/>
    <w:rsid w:val="00811E9B"/>
    <w:rsid w:val="00812876"/>
    <w:rsid w:val="008141DA"/>
    <w:rsid w:val="00815CF1"/>
    <w:rsid w:val="00821C21"/>
    <w:rsid w:val="00822682"/>
    <w:rsid w:val="00824B09"/>
    <w:rsid w:val="00831898"/>
    <w:rsid w:val="00832562"/>
    <w:rsid w:val="008341DE"/>
    <w:rsid w:val="008419AE"/>
    <w:rsid w:val="00841AEC"/>
    <w:rsid w:val="008423D1"/>
    <w:rsid w:val="008443A7"/>
    <w:rsid w:val="00846DFB"/>
    <w:rsid w:val="00851E2E"/>
    <w:rsid w:val="0085635E"/>
    <w:rsid w:val="008577C0"/>
    <w:rsid w:val="00857A44"/>
    <w:rsid w:val="00860443"/>
    <w:rsid w:val="008618C5"/>
    <w:rsid w:val="00862E52"/>
    <w:rsid w:val="008632E1"/>
    <w:rsid w:val="00863D68"/>
    <w:rsid w:val="00866F59"/>
    <w:rsid w:val="008735FD"/>
    <w:rsid w:val="008763BE"/>
    <w:rsid w:val="008768D0"/>
    <w:rsid w:val="00891D76"/>
    <w:rsid w:val="00894513"/>
    <w:rsid w:val="00897429"/>
    <w:rsid w:val="008A012D"/>
    <w:rsid w:val="008A3B85"/>
    <w:rsid w:val="008A6817"/>
    <w:rsid w:val="008A6C77"/>
    <w:rsid w:val="008A7C0B"/>
    <w:rsid w:val="008B00B6"/>
    <w:rsid w:val="008B1E33"/>
    <w:rsid w:val="008B4BCB"/>
    <w:rsid w:val="008C41B9"/>
    <w:rsid w:val="008C4927"/>
    <w:rsid w:val="008C5EF2"/>
    <w:rsid w:val="008C6F84"/>
    <w:rsid w:val="008D78E4"/>
    <w:rsid w:val="008E3BB6"/>
    <w:rsid w:val="008E4E3C"/>
    <w:rsid w:val="008E6ABB"/>
    <w:rsid w:val="00906A1E"/>
    <w:rsid w:val="009143EB"/>
    <w:rsid w:val="00922099"/>
    <w:rsid w:val="009276CC"/>
    <w:rsid w:val="00930E4E"/>
    <w:rsid w:val="00931077"/>
    <w:rsid w:val="009353BE"/>
    <w:rsid w:val="00943070"/>
    <w:rsid w:val="00944E12"/>
    <w:rsid w:val="00951092"/>
    <w:rsid w:val="00951965"/>
    <w:rsid w:val="00951CB3"/>
    <w:rsid w:val="009633E3"/>
    <w:rsid w:val="00974614"/>
    <w:rsid w:val="00976293"/>
    <w:rsid w:val="00976DA7"/>
    <w:rsid w:val="00982E9F"/>
    <w:rsid w:val="009842F3"/>
    <w:rsid w:val="0098656B"/>
    <w:rsid w:val="00990369"/>
    <w:rsid w:val="00990FA1"/>
    <w:rsid w:val="009932D4"/>
    <w:rsid w:val="00994753"/>
    <w:rsid w:val="00997626"/>
    <w:rsid w:val="009A17FF"/>
    <w:rsid w:val="009A1A02"/>
    <w:rsid w:val="009A240C"/>
    <w:rsid w:val="009A260B"/>
    <w:rsid w:val="009A2866"/>
    <w:rsid w:val="009A3AE4"/>
    <w:rsid w:val="009B3B75"/>
    <w:rsid w:val="009B547E"/>
    <w:rsid w:val="009B7B9E"/>
    <w:rsid w:val="009D2A2F"/>
    <w:rsid w:val="009D3164"/>
    <w:rsid w:val="009D760D"/>
    <w:rsid w:val="009E0122"/>
    <w:rsid w:val="009E39E6"/>
    <w:rsid w:val="009E52C5"/>
    <w:rsid w:val="009F0673"/>
    <w:rsid w:val="009F23BE"/>
    <w:rsid w:val="009F52BE"/>
    <w:rsid w:val="00A04857"/>
    <w:rsid w:val="00A05AE6"/>
    <w:rsid w:val="00A0694E"/>
    <w:rsid w:val="00A14BD6"/>
    <w:rsid w:val="00A1606E"/>
    <w:rsid w:val="00A24F3D"/>
    <w:rsid w:val="00A25E07"/>
    <w:rsid w:val="00A279D8"/>
    <w:rsid w:val="00A321B7"/>
    <w:rsid w:val="00A37E4C"/>
    <w:rsid w:val="00A4062A"/>
    <w:rsid w:val="00A44174"/>
    <w:rsid w:val="00A50721"/>
    <w:rsid w:val="00A51341"/>
    <w:rsid w:val="00A552B4"/>
    <w:rsid w:val="00A55B34"/>
    <w:rsid w:val="00A74141"/>
    <w:rsid w:val="00A75F9F"/>
    <w:rsid w:val="00A8073F"/>
    <w:rsid w:val="00A841DA"/>
    <w:rsid w:val="00A878C7"/>
    <w:rsid w:val="00A91A66"/>
    <w:rsid w:val="00A969EF"/>
    <w:rsid w:val="00AA07D7"/>
    <w:rsid w:val="00AA1DE3"/>
    <w:rsid w:val="00AA4AED"/>
    <w:rsid w:val="00AA7E8A"/>
    <w:rsid w:val="00AB09E8"/>
    <w:rsid w:val="00AB2C13"/>
    <w:rsid w:val="00AB4CF8"/>
    <w:rsid w:val="00AC001C"/>
    <w:rsid w:val="00AC3C6C"/>
    <w:rsid w:val="00AE1019"/>
    <w:rsid w:val="00AE29F8"/>
    <w:rsid w:val="00AE7BD4"/>
    <w:rsid w:val="00AF02A2"/>
    <w:rsid w:val="00AF0BF2"/>
    <w:rsid w:val="00AF4704"/>
    <w:rsid w:val="00AF4F29"/>
    <w:rsid w:val="00AF51BB"/>
    <w:rsid w:val="00B02890"/>
    <w:rsid w:val="00B03A09"/>
    <w:rsid w:val="00B050A1"/>
    <w:rsid w:val="00B0567E"/>
    <w:rsid w:val="00B071C2"/>
    <w:rsid w:val="00B11B23"/>
    <w:rsid w:val="00B14852"/>
    <w:rsid w:val="00B179C4"/>
    <w:rsid w:val="00B246DD"/>
    <w:rsid w:val="00B331B1"/>
    <w:rsid w:val="00B353A3"/>
    <w:rsid w:val="00B355B2"/>
    <w:rsid w:val="00B4102C"/>
    <w:rsid w:val="00B4391C"/>
    <w:rsid w:val="00B44BD5"/>
    <w:rsid w:val="00B45F3B"/>
    <w:rsid w:val="00B47556"/>
    <w:rsid w:val="00B478D2"/>
    <w:rsid w:val="00B50277"/>
    <w:rsid w:val="00B61178"/>
    <w:rsid w:val="00B62F7D"/>
    <w:rsid w:val="00B71EBD"/>
    <w:rsid w:val="00B73F1B"/>
    <w:rsid w:val="00B80A10"/>
    <w:rsid w:val="00B83C4E"/>
    <w:rsid w:val="00B8499B"/>
    <w:rsid w:val="00B90F3C"/>
    <w:rsid w:val="00B9501B"/>
    <w:rsid w:val="00B96A2E"/>
    <w:rsid w:val="00B97C34"/>
    <w:rsid w:val="00BA46FA"/>
    <w:rsid w:val="00BA6E04"/>
    <w:rsid w:val="00BB42D8"/>
    <w:rsid w:val="00BB68EC"/>
    <w:rsid w:val="00BB6FC3"/>
    <w:rsid w:val="00BC1F8A"/>
    <w:rsid w:val="00BC7866"/>
    <w:rsid w:val="00BD10F8"/>
    <w:rsid w:val="00BD1751"/>
    <w:rsid w:val="00BD3CDC"/>
    <w:rsid w:val="00BD610F"/>
    <w:rsid w:val="00BD6EA2"/>
    <w:rsid w:val="00BD7B3F"/>
    <w:rsid w:val="00BE0657"/>
    <w:rsid w:val="00BE0848"/>
    <w:rsid w:val="00BE13C5"/>
    <w:rsid w:val="00BE13FE"/>
    <w:rsid w:val="00BE3202"/>
    <w:rsid w:val="00BE540D"/>
    <w:rsid w:val="00BF19EA"/>
    <w:rsid w:val="00BF22BD"/>
    <w:rsid w:val="00BF2A42"/>
    <w:rsid w:val="00BF4EB4"/>
    <w:rsid w:val="00BF5A0A"/>
    <w:rsid w:val="00BF6E88"/>
    <w:rsid w:val="00BF6F88"/>
    <w:rsid w:val="00C01C95"/>
    <w:rsid w:val="00C040AD"/>
    <w:rsid w:val="00C06D30"/>
    <w:rsid w:val="00C10DDF"/>
    <w:rsid w:val="00C11415"/>
    <w:rsid w:val="00C13A38"/>
    <w:rsid w:val="00C208E5"/>
    <w:rsid w:val="00C212CC"/>
    <w:rsid w:val="00C219C1"/>
    <w:rsid w:val="00C22EF5"/>
    <w:rsid w:val="00C378DA"/>
    <w:rsid w:val="00C40DC5"/>
    <w:rsid w:val="00C5110E"/>
    <w:rsid w:val="00C52EDF"/>
    <w:rsid w:val="00C5359B"/>
    <w:rsid w:val="00C53630"/>
    <w:rsid w:val="00C5557B"/>
    <w:rsid w:val="00C61073"/>
    <w:rsid w:val="00C617D8"/>
    <w:rsid w:val="00C62098"/>
    <w:rsid w:val="00C649B4"/>
    <w:rsid w:val="00C64B43"/>
    <w:rsid w:val="00C727DB"/>
    <w:rsid w:val="00C763B7"/>
    <w:rsid w:val="00C8358C"/>
    <w:rsid w:val="00C869C1"/>
    <w:rsid w:val="00C872F2"/>
    <w:rsid w:val="00C90191"/>
    <w:rsid w:val="00C91453"/>
    <w:rsid w:val="00C9515D"/>
    <w:rsid w:val="00CA07ED"/>
    <w:rsid w:val="00CB2A31"/>
    <w:rsid w:val="00CB3592"/>
    <w:rsid w:val="00CB3AC7"/>
    <w:rsid w:val="00CB50BE"/>
    <w:rsid w:val="00CB7C6E"/>
    <w:rsid w:val="00CB7D6A"/>
    <w:rsid w:val="00CC0361"/>
    <w:rsid w:val="00CC729D"/>
    <w:rsid w:val="00CC750B"/>
    <w:rsid w:val="00CD175F"/>
    <w:rsid w:val="00CD41EB"/>
    <w:rsid w:val="00CD4C55"/>
    <w:rsid w:val="00CD66F1"/>
    <w:rsid w:val="00CE04C0"/>
    <w:rsid w:val="00CE3AB5"/>
    <w:rsid w:val="00CE489E"/>
    <w:rsid w:val="00CF035A"/>
    <w:rsid w:val="00CF2796"/>
    <w:rsid w:val="00CF579E"/>
    <w:rsid w:val="00D02C3E"/>
    <w:rsid w:val="00D02F15"/>
    <w:rsid w:val="00D05EAF"/>
    <w:rsid w:val="00D06308"/>
    <w:rsid w:val="00D06FA1"/>
    <w:rsid w:val="00D11079"/>
    <w:rsid w:val="00D11661"/>
    <w:rsid w:val="00D14FA4"/>
    <w:rsid w:val="00D203C3"/>
    <w:rsid w:val="00D21B37"/>
    <w:rsid w:val="00D24E15"/>
    <w:rsid w:val="00D25D97"/>
    <w:rsid w:val="00D31ACB"/>
    <w:rsid w:val="00D35F9A"/>
    <w:rsid w:val="00D36FDF"/>
    <w:rsid w:val="00D40358"/>
    <w:rsid w:val="00D40903"/>
    <w:rsid w:val="00D42BE2"/>
    <w:rsid w:val="00D43CE9"/>
    <w:rsid w:val="00D465CC"/>
    <w:rsid w:val="00D50537"/>
    <w:rsid w:val="00D50BD3"/>
    <w:rsid w:val="00D54430"/>
    <w:rsid w:val="00D54AB7"/>
    <w:rsid w:val="00D6076E"/>
    <w:rsid w:val="00D61728"/>
    <w:rsid w:val="00D642F0"/>
    <w:rsid w:val="00D73A9A"/>
    <w:rsid w:val="00D776C7"/>
    <w:rsid w:val="00D80E54"/>
    <w:rsid w:val="00D80FC4"/>
    <w:rsid w:val="00D82583"/>
    <w:rsid w:val="00D90453"/>
    <w:rsid w:val="00D90C07"/>
    <w:rsid w:val="00DA283E"/>
    <w:rsid w:val="00DA54A0"/>
    <w:rsid w:val="00DA5545"/>
    <w:rsid w:val="00DA55BB"/>
    <w:rsid w:val="00DB0D53"/>
    <w:rsid w:val="00DB1F00"/>
    <w:rsid w:val="00DB4D6B"/>
    <w:rsid w:val="00DC039A"/>
    <w:rsid w:val="00DC5E44"/>
    <w:rsid w:val="00DD1501"/>
    <w:rsid w:val="00DD7B9D"/>
    <w:rsid w:val="00DF4C5C"/>
    <w:rsid w:val="00E040CD"/>
    <w:rsid w:val="00E0639A"/>
    <w:rsid w:val="00E06F44"/>
    <w:rsid w:val="00E07277"/>
    <w:rsid w:val="00E140AF"/>
    <w:rsid w:val="00E20D16"/>
    <w:rsid w:val="00E2198C"/>
    <w:rsid w:val="00E22D71"/>
    <w:rsid w:val="00E23A07"/>
    <w:rsid w:val="00E26607"/>
    <w:rsid w:val="00E33372"/>
    <w:rsid w:val="00E42F5E"/>
    <w:rsid w:val="00E44B00"/>
    <w:rsid w:val="00E54457"/>
    <w:rsid w:val="00E57921"/>
    <w:rsid w:val="00E61817"/>
    <w:rsid w:val="00E7005C"/>
    <w:rsid w:val="00E716FA"/>
    <w:rsid w:val="00E7318A"/>
    <w:rsid w:val="00E73D6A"/>
    <w:rsid w:val="00E73EEE"/>
    <w:rsid w:val="00E76C90"/>
    <w:rsid w:val="00E77793"/>
    <w:rsid w:val="00E77C74"/>
    <w:rsid w:val="00E849D6"/>
    <w:rsid w:val="00E85281"/>
    <w:rsid w:val="00E8671E"/>
    <w:rsid w:val="00E86C30"/>
    <w:rsid w:val="00E91127"/>
    <w:rsid w:val="00E962EE"/>
    <w:rsid w:val="00E96D77"/>
    <w:rsid w:val="00E97BDD"/>
    <w:rsid w:val="00EA4161"/>
    <w:rsid w:val="00EA6AFE"/>
    <w:rsid w:val="00EB0689"/>
    <w:rsid w:val="00EB1478"/>
    <w:rsid w:val="00EB3CD3"/>
    <w:rsid w:val="00EB3F61"/>
    <w:rsid w:val="00EB5211"/>
    <w:rsid w:val="00EB75C4"/>
    <w:rsid w:val="00EB794E"/>
    <w:rsid w:val="00EC4788"/>
    <w:rsid w:val="00EC5945"/>
    <w:rsid w:val="00EC5EB4"/>
    <w:rsid w:val="00EC6DF4"/>
    <w:rsid w:val="00ED2686"/>
    <w:rsid w:val="00ED29D8"/>
    <w:rsid w:val="00ED5076"/>
    <w:rsid w:val="00EF7CF6"/>
    <w:rsid w:val="00F01A44"/>
    <w:rsid w:val="00F11CD4"/>
    <w:rsid w:val="00F136C3"/>
    <w:rsid w:val="00F14BCC"/>
    <w:rsid w:val="00F1698E"/>
    <w:rsid w:val="00F21F59"/>
    <w:rsid w:val="00F22EBB"/>
    <w:rsid w:val="00F3124A"/>
    <w:rsid w:val="00F41325"/>
    <w:rsid w:val="00F42983"/>
    <w:rsid w:val="00F42DDA"/>
    <w:rsid w:val="00F50AC7"/>
    <w:rsid w:val="00F5572A"/>
    <w:rsid w:val="00F6063C"/>
    <w:rsid w:val="00F60986"/>
    <w:rsid w:val="00F62E63"/>
    <w:rsid w:val="00F73EC7"/>
    <w:rsid w:val="00F835FE"/>
    <w:rsid w:val="00F87A0B"/>
    <w:rsid w:val="00F94F94"/>
    <w:rsid w:val="00F95010"/>
    <w:rsid w:val="00FA28FC"/>
    <w:rsid w:val="00FA500B"/>
    <w:rsid w:val="00FA62A0"/>
    <w:rsid w:val="00FB3D4E"/>
    <w:rsid w:val="00FB511B"/>
    <w:rsid w:val="00FB5CA8"/>
    <w:rsid w:val="00FB7F22"/>
    <w:rsid w:val="00FC2AF8"/>
    <w:rsid w:val="00FD17AF"/>
    <w:rsid w:val="00FD366D"/>
    <w:rsid w:val="00FD3B0B"/>
    <w:rsid w:val="00FD424B"/>
    <w:rsid w:val="00FD61BD"/>
    <w:rsid w:val="00FE217F"/>
    <w:rsid w:val="00FF41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15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0"/>
    </w:pPr>
    <w:rPr>
      <w:rFonts w:ascii="Courier" w:hAnsi="Courier"/>
      <w:b/>
      <w:color w:val="000000"/>
      <w:szCs w:val="20"/>
    </w:rPr>
  </w:style>
  <w:style w:type="paragraph" w:styleId="Heading3">
    <w:name w:val="heading 3"/>
    <w:basedOn w:val="Normal"/>
    <w:next w:val="Normal"/>
    <w:link w:val="Heading3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2"/>
    </w:pPr>
    <w:rPr>
      <w:rFonts w:ascii="Courier" w:hAnsi="Courier"/>
      <w:color w:val="000000"/>
      <w:szCs w:val="20"/>
      <w:u w:val="single"/>
    </w:rPr>
  </w:style>
  <w:style w:type="paragraph" w:styleId="Heading4">
    <w:name w:val="heading 4"/>
    <w:basedOn w:val="Normal"/>
    <w:next w:val="Normal"/>
    <w:link w:val="Heading4Char"/>
    <w:qFormat/>
    <w:rsid w:val="0044715F"/>
    <w:pPr>
      <w:keepNext/>
      <w:outlineLvl w:val="3"/>
    </w:pPr>
    <w:rPr>
      <w:b/>
      <w:bCs/>
      <w:sz w:val="20"/>
    </w:rPr>
  </w:style>
  <w:style w:type="paragraph" w:styleId="Heading6">
    <w:name w:val="heading 6"/>
    <w:basedOn w:val="Normal"/>
    <w:next w:val="Normal"/>
    <w:link w:val="Heading6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outlineLvl w:val="5"/>
    </w:pPr>
    <w:rPr>
      <w:b/>
      <w:sz w:val="20"/>
    </w:rPr>
  </w:style>
  <w:style w:type="paragraph" w:styleId="Heading9">
    <w:name w:val="heading 9"/>
    <w:basedOn w:val="Normal"/>
    <w:next w:val="Normal"/>
    <w:link w:val="Heading9Char"/>
    <w:unhideWhenUsed/>
    <w:qFormat/>
    <w:rsid w:val="002C40F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15F"/>
    <w:rPr>
      <w:rFonts w:ascii="Courier" w:eastAsia="Times New Roman" w:hAnsi="Courier" w:cs="Times New Roman"/>
      <w:b/>
      <w:color w:val="000000"/>
      <w:sz w:val="24"/>
      <w:szCs w:val="20"/>
    </w:rPr>
  </w:style>
  <w:style w:type="character" w:customStyle="1" w:styleId="Heading3Char">
    <w:name w:val="Heading 3 Char"/>
    <w:basedOn w:val="DefaultParagraphFont"/>
    <w:link w:val="Heading3"/>
    <w:rsid w:val="0044715F"/>
    <w:rPr>
      <w:rFonts w:ascii="Courier" w:eastAsia="Times New Roman" w:hAnsi="Courier" w:cs="Times New Roman"/>
      <w:color w:val="000000"/>
      <w:sz w:val="24"/>
      <w:szCs w:val="20"/>
      <w:u w:val="single"/>
    </w:rPr>
  </w:style>
  <w:style w:type="character" w:customStyle="1" w:styleId="Heading4Char">
    <w:name w:val="Heading 4 Char"/>
    <w:basedOn w:val="DefaultParagraphFont"/>
    <w:link w:val="Heading4"/>
    <w:rsid w:val="0044715F"/>
    <w:rPr>
      <w:rFonts w:ascii="Times New Roman" w:eastAsia="Times New Roman" w:hAnsi="Times New Roman" w:cs="Times New Roman"/>
      <w:b/>
      <w:bCs/>
      <w:sz w:val="20"/>
      <w:szCs w:val="24"/>
    </w:rPr>
  </w:style>
  <w:style w:type="character" w:customStyle="1" w:styleId="Heading6Char">
    <w:name w:val="Heading 6 Char"/>
    <w:basedOn w:val="DefaultParagraphFont"/>
    <w:link w:val="Heading6"/>
    <w:rsid w:val="0044715F"/>
    <w:rPr>
      <w:rFonts w:ascii="Times New Roman" w:eastAsia="Times New Roman" w:hAnsi="Times New Roman" w:cs="Times New Roman"/>
      <w:b/>
      <w:sz w:val="20"/>
      <w:szCs w:val="24"/>
    </w:rPr>
  </w:style>
  <w:style w:type="paragraph" w:styleId="Footer">
    <w:name w:val="footer"/>
    <w:basedOn w:val="Normal"/>
    <w:link w:val="FooterChar"/>
    <w:uiPriority w:val="99"/>
    <w:rsid w:val="0044715F"/>
    <w:pPr>
      <w:tabs>
        <w:tab w:val="center" w:pos="4320"/>
        <w:tab w:val="right" w:pos="8640"/>
      </w:tabs>
    </w:pPr>
  </w:style>
  <w:style w:type="character" w:customStyle="1" w:styleId="FooterChar">
    <w:name w:val="Footer Char"/>
    <w:basedOn w:val="DefaultParagraphFont"/>
    <w:link w:val="Footer"/>
    <w:uiPriority w:val="99"/>
    <w:rsid w:val="0044715F"/>
    <w:rPr>
      <w:rFonts w:ascii="Times New Roman" w:eastAsia="Times New Roman" w:hAnsi="Times New Roman" w:cs="Times New Roman"/>
      <w:sz w:val="24"/>
      <w:szCs w:val="24"/>
    </w:rPr>
  </w:style>
  <w:style w:type="character" w:styleId="Hyperlink">
    <w:name w:val="Hyperlink"/>
    <w:basedOn w:val="DefaultParagraphFont"/>
    <w:unhideWhenUsed/>
    <w:rsid w:val="00732090"/>
    <w:rPr>
      <w:color w:val="0000FF" w:themeColor="hyperlink"/>
      <w:u w:val="single"/>
    </w:rPr>
  </w:style>
  <w:style w:type="character" w:styleId="FollowedHyperlink">
    <w:name w:val="FollowedHyperlink"/>
    <w:basedOn w:val="DefaultParagraphFont"/>
    <w:uiPriority w:val="99"/>
    <w:semiHidden/>
    <w:unhideWhenUsed/>
    <w:rsid w:val="00A841DA"/>
    <w:rPr>
      <w:color w:val="800080" w:themeColor="followedHyperlink"/>
      <w:u w:val="single"/>
    </w:rPr>
  </w:style>
  <w:style w:type="character" w:styleId="CommentReference">
    <w:name w:val="annotation reference"/>
    <w:basedOn w:val="DefaultParagraphFont"/>
    <w:uiPriority w:val="99"/>
    <w:semiHidden/>
    <w:unhideWhenUsed/>
    <w:rsid w:val="00A841DA"/>
    <w:rPr>
      <w:sz w:val="16"/>
      <w:szCs w:val="16"/>
    </w:rPr>
  </w:style>
  <w:style w:type="paragraph" w:styleId="CommentText">
    <w:name w:val="annotation text"/>
    <w:basedOn w:val="Normal"/>
    <w:link w:val="CommentTextChar"/>
    <w:uiPriority w:val="99"/>
    <w:unhideWhenUsed/>
    <w:rsid w:val="00A841DA"/>
    <w:rPr>
      <w:sz w:val="20"/>
      <w:szCs w:val="20"/>
    </w:rPr>
  </w:style>
  <w:style w:type="character" w:customStyle="1" w:styleId="CommentTextChar">
    <w:name w:val="Comment Text Char"/>
    <w:basedOn w:val="DefaultParagraphFont"/>
    <w:link w:val="CommentText"/>
    <w:uiPriority w:val="99"/>
    <w:rsid w:val="00A841D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841DA"/>
    <w:rPr>
      <w:b/>
      <w:bCs/>
    </w:rPr>
  </w:style>
  <w:style w:type="character" w:customStyle="1" w:styleId="CommentSubjectChar">
    <w:name w:val="Comment Subject Char"/>
    <w:basedOn w:val="CommentTextChar"/>
    <w:link w:val="CommentSubject"/>
    <w:uiPriority w:val="99"/>
    <w:semiHidden/>
    <w:rsid w:val="00A841D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841DA"/>
    <w:rPr>
      <w:rFonts w:ascii="Tahoma" w:hAnsi="Tahoma" w:cs="Tahoma"/>
      <w:sz w:val="16"/>
      <w:szCs w:val="16"/>
    </w:rPr>
  </w:style>
  <w:style w:type="character" w:customStyle="1" w:styleId="BalloonTextChar">
    <w:name w:val="Balloon Text Char"/>
    <w:basedOn w:val="DefaultParagraphFont"/>
    <w:link w:val="BalloonText"/>
    <w:uiPriority w:val="99"/>
    <w:semiHidden/>
    <w:rsid w:val="00A841DA"/>
    <w:rPr>
      <w:rFonts w:ascii="Tahoma" w:eastAsia="Times New Roman" w:hAnsi="Tahoma" w:cs="Tahoma"/>
      <w:sz w:val="16"/>
      <w:szCs w:val="16"/>
    </w:rPr>
  </w:style>
  <w:style w:type="paragraph" w:styleId="Revision">
    <w:name w:val="Revision"/>
    <w:hidden/>
    <w:uiPriority w:val="99"/>
    <w:semiHidden/>
    <w:rsid w:val="00A841DA"/>
    <w:pPr>
      <w:spacing w:after="0" w:line="240" w:lineRule="auto"/>
    </w:pPr>
    <w:rPr>
      <w:rFonts w:ascii="Times New Roman" w:eastAsia="Times New Roman" w:hAnsi="Times New Roman" w:cs="Times New Roman"/>
      <w:sz w:val="24"/>
      <w:szCs w:val="24"/>
    </w:rPr>
  </w:style>
  <w:style w:type="character" w:customStyle="1" w:styleId="Heading9Char">
    <w:name w:val="Heading 9 Char"/>
    <w:basedOn w:val="DefaultParagraphFont"/>
    <w:link w:val="Heading9"/>
    <w:rsid w:val="002C40F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C40F8"/>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2C40F8"/>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C40F8"/>
  </w:style>
  <w:style w:type="paragraph" w:customStyle="1" w:styleId="Title1">
    <w:name w:val="Title1"/>
    <w:basedOn w:val="Normal"/>
    <w:rsid w:val="00433829"/>
    <w:pPr>
      <w:spacing w:before="100" w:beforeAutospacing="1" w:after="100" w:afterAutospacing="1"/>
    </w:pPr>
  </w:style>
  <w:style w:type="paragraph" w:customStyle="1" w:styleId="desc">
    <w:name w:val="desc"/>
    <w:basedOn w:val="Normal"/>
    <w:rsid w:val="00433829"/>
    <w:pPr>
      <w:spacing w:before="100" w:beforeAutospacing="1" w:after="100" w:afterAutospacing="1"/>
    </w:pPr>
  </w:style>
  <w:style w:type="paragraph" w:customStyle="1" w:styleId="details">
    <w:name w:val="details"/>
    <w:basedOn w:val="Normal"/>
    <w:rsid w:val="00433829"/>
    <w:pPr>
      <w:spacing w:before="100" w:beforeAutospacing="1" w:after="100" w:afterAutospacing="1"/>
    </w:pPr>
  </w:style>
  <w:style w:type="character" w:customStyle="1" w:styleId="jrnl">
    <w:name w:val="jrnl"/>
    <w:basedOn w:val="DefaultParagraphFont"/>
    <w:rsid w:val="00433829"/>
  </w:style>
  <w:style w:type="character" w:customStyle="1" w:styleId="chaptertitle">
    <w:name w:val="chaptertitle"/>
    <w:basedOn w:val="DefaultParagraphFont"/>
    <w:rsid w:val="00B47556"/>
  </w:style>
  <w:style w:type="character" w:customStyle="1" w:styleId="amacitation">
    <w:name w:val="amacitation"/>
    <w:basedOn w:val="DefaultParagraphFont"/>
    <w:rsid w:val="00B47556"/>
  </w:style>
  <w:style w:type="character" w:customStyle="1" w:styleId="apacitation">
    <w:name w:val="apacitation"/>
    <w:basedOn w:val="DefaultParagraphFont"/>
    <w:rsid w:val="00B47556"/>
  </w:style>
  <w:style w:type="character" w:customStyle="1" w:styleId="mlacitation">
    <w:name w:val="mlacitation"/>
    <w:basedOn w:val="DefaultParagraphFont"/>
    <w:rsid w:val="00B47556"/>
  </w:style>
  <w:style w:type="character" w:customStyle="1" w:styleId="editor">
    <w:name w:val="editor"/>
    <w:basedOn w:val="DefaultParagraphFont"/>
    <w:rsid w:val="00B47556"/>
  </w:style>
  <w:style w:type="character" w:styleId="Emphasis">
    <w:name w:val="Emphasis"/>
    <w:basedOn w:val="DefaultParagraphFont"/>
    <w:uiPriority w:val="20"/>
    <w:qFormat/>
    <w:rsid w:val="00B47556"/>
    <w:rPr>
      <w:i/>
      <w:iCs/>
    </w:rPr>
  </w:style>
  <w:style w:type="character" w:customStyle="1" w:styleId="urllink">
    <w:name w:val="urllink"/>
    <w:basedOn w:val="DefaultParagraphFont"/>
    <w:rsid w:val="00B475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15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0"/>
    </w:pPr>
    <w:rPr>
      <w:rFonts w:ascii="Courier" w:hAnsi="Courier"/>
      <w:b/>
      <w:color w:val="000000"/>
      <w:szCs w:val="20"/>
    </w:rPr>
  </w:style>
  <w:style w:type="paragraph" w:styleId="Heading3">
    <w:name w:val="heading 3"/>
    <w:basedOn w:val="Normal"/>
    <w:next w:val="Normal"/>
    <w:link w:val="Heading3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2"/>
    </w:pPr>
    <w:rPr>
      <w:rFonts w:ascii="Courier" w:hAnsi="Courier"/>
      <w:color w:val="000000"/>
      <w:szCs w:val="20"/>
      <w:u w:val="single"/>
    </w:rPr>
  </w:style>
  <w:style w:type="paragraph" w:styleId="Heading4">
    <w:name w:val="heading 4"/>
    <w:basedOn w:val="Normal"/>
    <w:next w:val="Normal"/>
    <w:link w:val="Heading4Char"/>
    <w:qFormat/>
    <w:rsid w:val="0044715F"/>
    <w:pPr>
      <w:keepNext/>
      <w:outlineLvl w:val="3"/>
    </w:pPr>
    <w:rPr>
      <w:b/>
      <w:bCs/>
      <w:sz w:val="20"/>
    </w:rPr>
  </w:style>
  <w:style w:type="paragraph" w:styleId="Heading6">
    <w:name w:val="heading 6"/>
    <w:basedOn w:val="Normal"/>
    <w:next w:val="Normal"/>
    <w:link w:val="Heading6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outlineLvl w:val="5"/>
    </w:pPr>
    <w:rPr>
      <w:b/>
      <w:sz w:val="20"/>
    </w:rPr>
  </w:style>
  <w:style w:type="paragraph" w:styleId="Heading9">
    <w:name w:val="heading 9"/>
    <w:basedOn w:val="Normal"/>
    <w:next w:val="Normal"/>
    <w:link w:val="Heading9Char"/>
    <w:unhideWhenUsed/>
    <w:qFormat/>
    <w:rsid w:val="002C40F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15F"/>
    <w:rPr>
      <w:rFonts w:ascii="Courier" w:eastAsia="Times New Roman" w:hAnsi="Courier" w:cs="Times New Roman"/>
      <w:b/>
      <w:color w:val="000000"/>
      <w:sz w:val="24"/>
      <w:szCs w:val="20"/>
    </w:rPr>
  </w:style>
  <w:style w:type="character" w:customStyle="1" w:styleId="Heading3Char">
    <w:name w:val="Heading 3 Char"/>
    <w:basedOn w:val="DefaultParagraphFont"/>
    <w:link w:val="Heading3"/>
    <w:rsid w:val="0044715F"/>
    <w:rPr>
      <w:rFonts w:ascii="Courier" w:eastAsia="Times New Roman" w:hAnsi="Courier" w:cs="Times New Roman"/>
      <w:color w:val="000000"/>
      <w:sz w:val="24"/>
      <w:szCs w:val="20"/>
      <w:u w:val="single"/>
    </w:rPr>
  </w:style>
  <w:style w:type="character" w:customStyle="1" w:styleId="Heading4Char">
    <w:name w:val="Heading 4 Char"/>
    <w:basedOn w:val="DefaultParagraphFont"/>
    <w:link w:val="Heading4"/>
    <w:rsid w:val="0044715F"/>
    <w:rPr>
      <w:rFonts w:ascii="Times New Roman" w:eastAsia="Times New Roman" w:hAnsi="Times New Roman" w:cs="Times New Roman"/>
      <w:b/>
      <w:bCs/>
      <w:sz w:val="20"/>
      <w:szCs w:val="24"/>
    </w:rPr>
  </w:style>
  <w:style w:type="character" w:customStyle="1" w:styleId="Heading6Char">
    <w:name w:val="Heading 6 Char"/>
    <w:basedOn w:val="DefaultParagraphFont"/>
    <w:link w:val="Heading6"/>
    <w:rsid w:val="0044715F"/>
    <w:rPr>
      <w:rFonts w:ascii="Times New Roman" w:eastAsia="Times New Roman" w:hAnsi="Times New Roman" w:cs="Times New Roman"/>
      <w:b/>
      <w:sz w:val="20"/>
      <w:szCs w:val="24"/>
    </w:rPr>
  </w:style>
  <w:style w:type="paragraph" w:styleId="Footer">
    <w:name w:val="footer"/>
    <w:basedOn w:val="Normal"/>
    <w:link w:val="FooterChar"/>
    <w:uiPriority w:val="99"/>
    <w:rsid w:val="0044715F"/>
    <w:pPr>
      <w:tabs>
        <w:tab w:val="center" w:pos="4320"/>
        <w:tab w:val="right" w:pos="8640"/>
      </w:tabs>
    </w:pPr>
  </w:style>
  <w:style w:type="character" w:customStyle="1" w:styleId="FooterChar">
    <w:name w:val="Footer Char"/>
    <w:basedOn w:val="DefaultParagraphFont"/>
    <w:link w:val="Footer"/>
    <w:uiPriority w:val="99"/>
    <w:rsid w:val="0044715F"/>
    <w:rPr>
      <w:rFonts w:ascii="Times New Roman" w:eastAsia="Times New Roman" w:hAnsi="Times New Roman" w:cs="Times New Roman"/>
      <w:sz w:val="24"/>
      <w:szCs w:val="24"/>
    </w:rPr>
  </w:style>
  <w:style w:type="character" w:styleId="Hyperlink">
    <w:name w:val="Hyperlink"/>
    <w:basedOn w:val="DefaultParagraphFont"/>
    <w:unhideWhenUsed/>
    <w:rsid w:val="00732090"/>
    <w:rPr>
      <w:color w:val="0000FF" w:themeColor="hyperlink"/>
      <w:u w:val="single"/>
    </w:rPr>
  </w:style>
  <w:style w:type="character" w:styleId="FollowedHyperlink">
    <w:name w:val="FollowedHyperlink"/>
    <w:basedOn w:val="DefaultParagraphFont"/>
    <w:uiPriority w:val="99"/>
    <w:semiHidden/>
    <w:unhideWhenUsed/>
    <w:rsid w:val="00A841DA"/>
    <w:rPr>
      <w:color w:val="800080" w:themeColor="followedHyperlink"/>
      <w:u w:val="single"/>
    </w:rPr>
  </w:style>
  <w:style w:type="character" w:styleId="CommentReference">
    <w:name w:val="annotation reference"/>
    <w:basedOn w:val="DefaultParagraphFont"/>
    <w:uiPriority w:val="99"/>
    <w:semiHidden/>
    <w:unhideWhenUsed/>
    <w:rsid w:val="00A841DA"/>
    <w:rPr>
      <w:sz w:val="16"/>
      <w:szCs w:val="16"/>
    </w:rPr>
  </w:style>
  <w:style w:type="paragraph" w:styleId="CommentText">
    <w:name w:val="annotation text"/>
    <w:basedOn w:val="Normal"/>
    <w:link w:val="CommentTextChar"/>
    <w:uiPriority w:val="99"/>
    <w:unhideWhenUsed/>
    <w:rsid w:val="00A841DA"/>
    <w:rPr>
      <w:sz w:val="20"/>
      <w:szCs w:val="20"/>
    </w:rPr>
  </w:style>
  <w:style w:type="character" w:customStyle="1" w:styleId="CommentTextChar">
    <w:name w:val="Comment Text Char"/>
    <w:basedOn w:val="DefaultParagraphFont"/>
    <w:link w:val="CommentText"/>
    <w:uiPriority w:val="99"/>
    <w:rsid w:val="00A841D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841DA"/>
    <w:rPr>
      <w:b/>
      <w:bCs/>
    </w:rPr>
  </w:style>
  <w:style w:type="character" w:customStyle="1" w:styleId="CommentSubjectChar">
    <w:name w:val="Comment Subject Char"/>
    <w:basedOn w:val="CommentTextChar"/>
    <w:link w:val="CommentSubject"/>
    <w:uiPriority w:val="99"/>
    <w:semiHidden/>
    <w:rsid w:val="00A841D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841DA"/>
    <w:rPr>
      <w:rFonts w:ascii="Tahoma" w:hAnsi="Tahoma" w:cs="Tahoma"/>
      <w:sz w:val="16"/>
      <w:szCs w:val="16"/>
    </w:rPr>
  </w:style>
  <w:style w:type="character" w:customStyle="1" w:styleId="BalloonTextChar">
    <w:name w:val="Balloon Text Char"/>
    <w:basedOn w:val="DefaultParagraphFont"/>
    <w:link w:val="BalloonText"/>
    <w:uiPriority w:val="99"/>
    <w:semiHidden/>
    <w:rsid w:val="00A841DA"/>
    <w:rPr>
      <w:rFonts w:ascii="Tahoma" w:eastAsia="Times New Roman" w:hAnsi="Tahoma" w:cs="Tahoma"/>
      <w:sz w:val="16"/>
      <w:szCs w:val="16"/>
    </w:rPr>
  </w:style>
  <w:style w:type="paragraph" w:styleId="Revision">
    <w:name w:val="Revision"/>
    <w:hidden/>
    <w:uiPriority w:val="99"/>
    <w:semiHidden/>
    <w:rsid w:val="00A841DA"/>
    <w:pPr>
      <w:spacing w:after="0" w:line="240" w:lineRule="auto"/>
    </w:pPr>
    <w:rPr>
      <w:rFonts w:ascii="Times New Roman" w:eastAsia="Times New Roman" w:hAnsi="Times New Roman" w:cs="Times New Roman"/>
      <w:sz w:val="24"/>
      <w:szCs w:val="24"/>
    </w:rPr>
  </w:style>
  <w:style w:type="character" w:customStyle="1" w:styleId="Heading9Char">
    <w:name w:val="Heading 9 Char"/>
    <w:basedOn w:val="DefaultParagraphFont"/>
    <w:link w:val="Heading9"/>
    <w:rsid w:val="002C40F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C40F8"/>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2C40F8"/>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C40F8"/>
  </w:style>
  <w:style w:type="paragraph" w:customStyle="1" w:styleId="Title1">
    <w:name w:val="Title1"/>
    <w:basedOn w:val="Normal"/>
    <w:rsid w:val="00433829"/>
    <w:pPr>
      <w:spacing w:before="100" w:beforeAutospacing="1" w:after="100" w:afterAutospacing="1"/>
    </w:pPr>
  </w:style>
  <w:style w:type="paragraph" w:customStyle="1" w:styleId="desc">
    <w:name w:val="desc"/>
    <w:basedOn w:val="Normal"/>
    <w:rsid w:val="00433829"/>
    <w:pPr>
      <w:spacing w:before="100" w:beforeAutospacing="1" w:after="100" w:afterAutospacing="1"/>
    </w:pPr>
  </w:style>
  <w:style w:type="paragraph" w:customStyle="1" w:styleId="details">
    <w:name w:val="details"/>
    <w:basedOn w:val="Normal"/>
    <w:rsid w:val="00433829"/>
    <w:pPr>
      <w:spacing w:before="100" w:beforeAutospacing="1" w:after="100" w:afterAutospacing="1"/>
    </w:pPr>
  </w:style>
  <w:style w:type="character" w:customStyle="1" w:styleId="jrnl">
    <w:name w:val="jrnl"/>
    <w:basedOn w:val="DefaultParagraphFont"/>
    <w:rsid w:val="00433829"/>
  </w:style>
  <w:style w:type="character" w:customStyle="1" w:styleId="chaptertitle">
    <w:name w:val="chaptertitle"/>
    <w:basedOn w:val="DefaultParagraphFont"/>
    <w:rsid w:val="00B47556"/>
  </w:style>
  <w:style w:type="character" w:customStyle="1" w:styleId="amacitation">
    <w:name w:val="amacitation"/>
    <w:basedOn w:val="DefaultParagraphFont"/>
    <w:rsid w:val="00B47556"/>
  </w:style>
  <w:style w:type="character" w:customStyle="1" w:styleId="apacitation">
    <w:name w:val="apacitation"/>
    <w:basedOn w:val="DefaultParagraphFont"/>
    <w:rsid w:val="00B47556"/>
  </w:style>
  <w:style w:type="character" w:customStyle="1" w:styleId="mlacitation">
    <w:name w:val="mlacitation"/>
    <w:basedOn w:val="DefaultParagraphFont"/>
    <w:rsid w:val="00B47556"/>
  </w:style>
  <w:style w:type="character" w:customStyle="1" w:styleId="editor">
    <w:name w:val="editor"/>
    <w:basedOn w:val="DefaultParagraphFont"/>
    <w:rsid w:val="00B47556"/>
  </w:style>
  <w:style w:type="character" w:styleId="Emphasis">
    <w:name w:val="Emphasis"/>
    <w:basedOn w:val="DefaultParagraphFont"/>
    <w:uiPriority w:val="20"/>
    <w:qFormat/>
    <w:rsid w:val="00B47556"/>
    <w:rPr>
      <w:i/>
      <w:iCs/>
    </w:rPr>
  </w:style>
  <w:style w:type="character" w:customStyle="1" w:styleId="urllink">
    <w:name w:val="urllink"/>
    <w:basedOn w:val="DefaultParagraphFont"/>
    <w:rsid w:val="00B47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76018">
      <w:bodyDiv w:val="1"/>
      <w:marLeft w:val="0"/>
      <w:marRight w:val="0"/>
      <w:marTop w:val="0"/>
      <w:marBottom w:val="0"/>
      <w:divBdr>
        <w:top w:val="none" w:sz="0" w:space="0" w:color="auto"/>
        <w:left w:val="none" w:sz="0" w:space="0" w:color="auto"/>
        <w:bottom w:val="none" w:sz="0" w:space="0" w:color="auto"/>
        <w:right w:val="none" w:sz="0" w:space="0" w:color="auto"/>
      </w:divBdr>
      <w:divsChild>
        <w:div w:id="87579589">
          <w:marLeft w:val="0"/>
          <w:marRight w:val="0"/>
          <w:marTop w:val="0"/>
          <w:marBottom w:val="0"/>
          <w:divBdr>
            <w:top w:val="none" w:sz="0" w:space="0" w:color="auto"/>
            <w:left w:val="none" w:sz="0" w:space="0" w:color="auto"/>
            <w:bottom w:val="none" w:sz="0" w:space="0" w:color="auto"/>
            <w:right w:val="none" w:sz="0" w:space="0" w:color="auto"/>
          </w:divBdr>
          <w:divsChild>
            <w:div w:id="1179852195">
              <w:marLeft w:val="0"/>
              <w:marRight w:val="0"/>
              <w:marTop w:val="0"/>
              <w:marBottom w:val="0"/>
              <w:divBdr>
                <w:top w:val="none" w:sz="0" w:space="0" w:color="auto"/>
                <w:left w:val="none" w:sz="0" w:space="0" w:color="auto"/>
                <w:bottom w:val="none" w:sz="0" w:space="0" w:color="auto"/>
                <w:right w:val="none" w:sz="0" w:space="0" w:color="auto"/>
              </w:divBdr>
              <w:divsChild>
                <w:div w:id="695934940">
                  <w:marLeft w:val="0"/>
                  <w:marRight w:val="0"/>
                  <w:marTop w:val="0"/>
                  <w:marBottom w:val="0"/>
                  <w:divBdr>
                    <w:top w:val="none" w:sz="0" w:space="0" w:color="auto"/>
                    <w:left w:val="none" w:sz="0" w:space="0" w:color="auto"/>
                    <w:bottom w:val="none" w:sz="0" w:space="0" w:color="auto"/>
                    <w:right w:val="none" w:sz="0" w:space="0" w:color="auto"/>
                  </w:divBdr>
                  <w:divsChild>
                    <w:div w:id="1149059097">
                      <w:marLeft w:val="0"/>
                      <w:marRight w:val="0"/>
                      <w:marTop w:val="0"/>
                      <w:marBottom w:val="0"/>
                      <w:divBdr>
                        <w:top w:val="none" w:sz="0" w:space="0" w:color="auto"/>
                        <w:left w:val="none" w:sz="0" w:space="0" w:color="auto"/>
                        <w:bottom w:val="none" w:sz="0" w:space="0" w:color="auto"/>
                        <w:right w:val="none" w:sz="0" w:space="0" w:color="auto"/>
                      </w:divBdr>
                      <w:divsChild>
                        <w:div w:id="321739047">
                          <w:marLeft w:val="0"/>
                          <w:marRight w:val="0"/>
                          <w:marTop w:val="0"/>
                          <w:marBottom w:val="0"/>
                          <w:divBdr>
                            <w:top w:val="none" w:sz="0" w:space="0" w:color="auto"/>
                            <w:left w:val="none" w:sz="0" w:space="0" w:color="auto"/>
                            <w:bottom w:val="none" w:sz="0" w:space="0" w:color="auto"/>
                            <w:right w:val="none" w:sz="0" w:space="0" w:color="auto"/>
                          </w:divBdr>
                        </w:div>
                        <w:div w:id="809637840">
                          <w:marLeft w:val="0"/>
                          <w:marRight w:val="0"/>
                          <w:marTop w:val="0"/>
                          <w:marBottom w:val="0"/>
                          <w:divBdr>
                            <w:top w:val="none" w:sz="0" w:space="0" w:color="auto"/>
                            <w:left w:val="none" w:sz="0" w:space="0" w:color="auto"/>
                            <w:bottom w:val="none" w:sz="0" w:space="0" w:color="auto"/>
                            <w:right w:val="none" w:sz="0" w:space="0" w:color="auto"/>
                          </w:divBdr>
                          <w:divsChild>
                            <w:div w:id="5995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324898">
          <w:marLeft w:val="0"/>
          <w:marRight w:val="0"/>
          <w:marTop w:val="0"/>
          <w:marBottom w:val="0"/>
          <w:divBdr>
            <w:top w:val="none" w:sz="0" w:space="0" w:color="auto"/>
            <w:left w:val="none" w:sz="0" w:space="0" w:color="auto"/>
            <w:bottom w:val="none" w:sz="0" w:space="0" w:color="auto"/>
            <w:right w:val="none" w:sz="0" w:space="0" w:color="auto"/>
          </w:divBdr>
          <w:divsChild>
            <w:div w:id="658656181">
              <w:marLeft w:val="0"/>
              <w:marRight w:val="0"/>
              <w:marTop w:val="0"/>
              <w:marBottom w:val="0"/>
              <w:divBdr>
                <w:top w:val="none" w:sz="0" w:space="0" w:color="auto"/>
                <w:left w:val="none" w:sz="0" w:space="0" w:color="auto"/>
                <w:bottom w:val="none" w:sz="0" w:space="0" w:color="auto"/>
                <w:right w:val="none" w:sz="0" w:space="0" w:color="auto"/>
              </w:divBdr>
              <w:divsChild>
                <w:div w:id="1141727420">
                  <w:marLeft w:val="0"/>
                  <w:marRight w:val="0"/>
                  <w:marTop w:val="0"/>
                  <w:marBottom w:val="0"/>
                  <w:divBdr>
                    <w:top w:val="none" w:sz="0" w:space="0" w:color="auto"/>
                    <w:left w:val="none" w:sz="0" w:space="0" w:color="auto"/>
                    <w:bottom w:val="none" w:sz="0" w:space="0" w:color="auto"/>
                    <w:right w:val="none" w:sz="0" w:space="0" w:color="auto"/>
                  </w:divBdr>
                  <w:divsChild>
                    <w:div w:id="10462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06193">
      <w:bodyDiv w:val="1"/>
      <w:marLeft w:val="0"/>
      <w:marRight w:val="0"/>
      <w:marTop w:val="0"/>
      <w:marBottom w:val="0"/>
      <w:divBdr>
        <w:top w:val="none" w:sz="0" w:space="0" w:color="auto"/>
        <w:left w:val="none" w:sz="0" w:space="0" w:color="auto"/>
        <w:bottom w:val="none" w:sz="0" w:space="0" w:color="auto"/>
        <w:right w:val="none" w:sz="0" w:space="0" w:color="auto"/>
      </w:divBdr>
      <w:divsChild>
        <w:div w:id="2085299827">
          <w:marLeft w:val="0"/>
          <w:marRight w:val="0"/>
          <w:marTop w:val="0"/>
          <w:marBottom w:val="0"/>
          <w:divBdr>
            <w:top w:val="none" w:sz="0" w:space="0" w:color="auto"/>
            <w:left w:val="none" w:sz="0" w:space="0" w:color="auto"/>
            <w:bottom w:val="none" w:sz="0" w:space="0" w:color="auto"/>
            <w:right w:val="none" w:sz="0" w:space="0" w:color="auto"/>
          </w:divBdr>
          <w:divsChild>
            <w:div w:id="227807336">
              <w:marLeft w:val="0"/>
              <w:marRight w:val="0"/>
              <w:marTop w:val="0"/>
              <w:marBottom w:val="0"/>
              <w:divBdr>
                <w:top w:val="none" w:sz="0" w:space="0" w:color="auto"/>
                <w:left w:val="none" w:sz="0" w:space="0" w:color="auto"/>
                <w:bottom w:val="none" w:sz="0" w:space="0" w:color="auto"/>
                <w:right w:val="none" w:sz="0" w:space="0" w:color="auto"/>
              </w:divBdr>
              <w:divsChild>
                <w:div w:id="1446121146">
                  <w:marLeft w:val="0"/>
                  <w:marRight w:val="0"/>
                  <w:marTop w:val="0"/>
                  <w:marBottom w:val="0"/>
                  <w:divBdr>
                    <w:top w:val="none" w:sz="0" w:space="0" w:color="auto"/>
                    <w:left w:val="none" w:sz="0" w:space="0" w:color="auto"/>
                    <w:bottom w:val="none" w:sz="0" w:space="0" w:color="auto"/>
                    <w:right w:val="none" w:sz="0" w:space="0" w:color="auto"/>
                  </w:divBdr>
                  <w:divsChild>
                    <w:div w:id="651912361">
                      <w:marLeft w:val="0"/>
                      <w:marRight w:val="0"/>
                      <w:marTop w:val="0"/>
                      <w:marBottom w:val="0"/>
                      <w:divBdr>
                        <w:top w:val="none" w:sz="0" w:space="0" w:color="auto"/>
                        <w:left w:val="none" w:sz="0" w:space="0" w:color="auto"/>
                        <w:bottom w:val="none" w:sz="0" w:space="0" w:color="auto"/>
                        <w:right w:val="none" w:sz="0" w:space="0" w:color="auto"/>
                      </w:divBdr>
                      <w:divsChild>
                        <w:div w:id="21564451">
                          <w:marLeft w:val="0"/>
                          <w:marRight w:val="0"/>
                          <w:marTop w:val="0"/>
                          <w:marBottom w:val="0"/>
                          <w:divBdr>
                            <w:top w:val="none" w:sz="0" w:space="0" w:color="auto"/>
                            <w:left w:val="none" w:sz="0" w:space="0" w:color="auto"/>
                            <w:bottom w:val="none" w:sz="0" w:space="0" w:color="auto"/>
                            <w:right w:val="none" w:sz="0" w:space="0" w:color="auto"/>
                          </w:divBdr>
                          <w:divsChild>
                            <w:div w:id="1593859312">
                              <w:marLeft w:val="0"/>
                              <w:marRight w:val="0"/>
                              <w:marTop w:val="0"/>
                              <w:marBottom w:val="0"/>
                              <w:divBdr>
                                <w:top w:val="none" w:sz="0" w:space="0" w:color="auto"/>
                                <w:left w:val="none" w:sz="0" w:space="0" w:color="auto"/>
                                <w:bottom w:val="none" w:sz="0" w:space="0" w:color="auto"/>
                                <w:right w:val="none" w:sz="0" w:space="0" w:color="auto"/>
                              </w:divBdr>
                              <w:divsChild>
                                <w:div w:id="745955144">
                                  <w:marLeft w:val="0"/>
                                  <w:marRight w:val="0"/>
                                  <w:marTop w:val="0"/>
                                  <w:marBottom w:val="0"/>
                                  <w:divBdr>
                                    <w:top w:val="none" w:sz="0" w:space="0" w:color="auto"/>
                                    <w:left w:val="none" w:sz="0" w:space="0" w:color="auto"/>
                                    <w:bottom w:val="none" w:sz="0" w:space="0" w:color="auto"/>
                                    <w:right w:val="none" w:sz="0" w:space="0" w:color="auto"/>
                                  </w:divBdr>
                                  <w:divsChild>
                                    <w:div w:id="1706171101">
                                      <w:marLeft w:val="0"/>
                                      <w:marRight w:val="0"/>
                                      <w:marTop w:val="0"/>
                                      <w:marBottom w:val="0"/>
                                      <w:divBdr>
                                        <w:top w:val="none" w:sz="0" w:space="0" w:color="auto"/>
                                        <w:left w:val="none" w:sz="0" w:space="0" w:color="auto"/>
                                        <w:bottom w:val="none" w:sz="0" w:space="0" w:color="auto"/>
                                        <w:right w:val="none" w:sz="0" w:space="0" w:color="auto"/>
                                      </w:divBdr>
                                      <w:divsChild>
                                        <w:div w:id="70935788">
                                          <w:marLeft w:val="0"/>
                                          <w:marRight w:val="0"/>
                                          <w:marTop w:val="0"/>
                                          <w:marBottom w:val="0"/>
                                          <w:divBdr>
                                            <w:top w:val="none" w:sz="0" w:space="0" w:color="auto"/>
                                            <w:left w:val="none" w:sz="0" w:space="0" w:color="auto"/>
                                            <w:bottom w:val="none" w:sz="0" w:space="0" w:color="auto"/>
                                            <w:right w:val="none" w:sz="0" w:space="0" w:color="auto"/>
                                          </w:divBdr>
                                          <w:divsChild>
                                            <w:div w:id="464394432">
                                              <w:marLeft w:val="0"/>
                                              <w:marRight w:val="0"/>
                                              <w:marTop w:val="0"/>
                                              <w:marBottom w:val="0"/>
                                              <w:divBdr>
                                                <w:top w:val="none" w:sz="0" w:space="0" w:color="auto"/>
                                                <w:left w:val="none" w:sz="0" w:space="0" w:color="auto"/>
                                                <w:bottom w:val="none" w:sz="0" w:space="0" w:color="auto"/>
                                                <w:right w:val="none" w:sz="0" w:space="0" w:color="auto"/>
                                              </w:divBdr>
                                            </w:div>
                                          </w:divsChild>
                                        </w:div>
                                        <w:div w:id="41296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596038">
      <w:bodyDiv w:val="1"/>
      <w:marLeft w:val="0"/>
      <w:marRight w:val="0"/>
      <w:marTop w:val="0"/>
      <w:marBottom w:val="0"/>
      <w:divBdr>
        <w:top w:val="none" w:sz="0" w:space="0" w:color="auto"/>
        <w:left w:val="none" w:sz="0" w:space="0" w:color="auto"/>
        <w:bottom w:val="none" w:sz="0" w:space="0" w:color="auto"/>
        <w:right w:val="none" w:sz="0" w:space="0" w:color="auto"/>
      </w:divBdr>
      <w:divsChild>
        <w:div w:id="40641075">
          <w:marLeft w:val="0"/>
          <w:marRight w:val="0"/>
          <w:marTop w:val="0"/>
          <w:marBottom w:val="0"/>
          <w:divBdr>
            <w:top w:val="none" w:sz="0" w:space="0" w:color="auto"/>
            <w:left w:val="none" w:sz="0" w:space="0" w:color="auto"/>
            <w:bottom w:val="none" w:sz="0" w:space="0" w:color="auto"/>
            <w:right w:val="none" w:sz="0" w:space="0" w:color="auto"/>
          </w:divBdr>
          <w:divsChild>
            <w:div w:id="1707636347">
              <w:marLeft w:val="0"/>
              <w:marRight w:val="0"/>
              <w:marTop w:val="0"/>
              <w:marBottom w:val="0"/>
              <w:divBdr>
                <w:top w:val="none" w:sz="0" w:space="0" w:color="auto"/>
                <w:left w:val="none" w:sz="0" w:space="0" w:color="auto"/>
                <w:bottom w:val="none" w:sz="0" w:space="0" w:color="auto"/>
                <w:right w:val="none" w:sz="0" w:space="0" w:color="auto"/>
              </w:divBdr>
              <w:divsChild>
                <w:div w:id="1426725142">
                  <w:marLeft w:val="0"/>
                  <w:marRight w:val="0"/>
                  <w:marTop w:val="0"/>
                  <w:marBottom w:val="0"/>
                  <w:divBdr>
                    <w:top w:val="none" w:sz="0" w:space="0" w:color="auto"/>
                    <w:left w:val="none" w:sz="0" w:space="0" w:color="auto"/>
                    <w:bottom w:val="none" w:sz="0" w:space="0" w:color="auto"/>
                    <w:right w:val="none" w:sz="0" w:space="0" w:color="auto"/>
                  </w:divBdr>
                  <w:divsChild>
                    <w:div w:id="1668483598">
                      <w:marLeft w:val="0"/>
                      <w:marRight w:val="0"/>
                      <w:marTop w:val="0"/>
                      <w:marBottom w:val="0"/>
                      <w:divBdr>
                        <w:top w:val="none" w:sz="0" w:space="0" w:color="auto"/>
                        <w:left w:val="none" w:sz="0" w:space="0" w:color="auto"/>
                        <w:bottom w:val="none" w:sz="0" w:space="0" w:color="auto"/>
                        <w:right w:val="none" w:sz="0" w:space="0" w:color="auto"/>
                      </w:divBdr>
                      <w:divsChild>
                        <w:div w:id="681082815">
                          <w:marLeft w:val="0"/>
                          <w:marRight w:val="0"/>
                          <w:marTop w:val="0"/>
                          <w:marBottom w:val="0"/>
                          <w:divBdr>
                            <w:top w:val="none" w:sz="0" w:space="0" w:color="auto"/>
                            <w:left w:val="none" w:sz="0" w:space="0" w:color="auto"/>
                            <w:bottom w:val="none" w:sz="0" w:space="0" w:color="auto"/>
                            <w:right w:val="none" w:sz="0" w:space="0" w:color="auto"/>
                          </w:divBdr>
                          <w:divsChild>
                            <w:div w:id="1035932077">
                              <w:marLeft w:val="0"/>
                              <w:marRight w:val="0"/>
                              <w:marTop w:val="0"/>
                              <w:marBottom w:val="0"/>
                              <w:divBdr>
                                <w:top w:val="none" w:sz="0" w:space="0" w:color="auto"/>
                                <w:left w:val="none" w:sz="0" w:space="0" w:color="auto"/>
                                <w:bottom w:val="none" w:sz="0" w:space="0" w:color="auto"/>
                                <w:right w:val="none" w:sz="0" w:space="0" w:color="auto"/>
                              </w:divBdr>
                              <w:divsChild>
                                <w:div w:id="615720013">
                                  <w:marLeft w:val="0"/>
                                  <w:marRight w:val="0"/>
                                  <w:marTop w:val="0"/>
                                  <w:marBottom w:val="0"/>
                                  <w:divBdr>
                                    <w:top w:val="none" w:sz="0" w:space="0" w:color="auto"/>
                                    <w:left w:val="none" w:sz="0" w:space="0" w:color="auto"/>
                                    <w:bottom w:val="none" w:sz="0" w:space="0" w:color="auto"/>
                                    <w:right w:val="none" w:sz="0" w:space="0" w:color="auto"/>
                                  </w:divBdr>
                                  <w:divsChild>
                                    <w:div w:id="813713834">
                                      <w:marLeft w:val="0"/>
                                      <w:marRight w:val="0"/>
                                      <w:marTop w:val="0"/>
                                      <w:marBottom w:val="0"/>
                                      <w:divBdr>
                                        <w:top w:val="none" w:sz="0" w:space="0" w:color="auto"/>
                                        <w:left w:val="none" w:sz="0" w:space="0" w:color="auto"/>
                                        <w:bottom w:val="none" w:sz="0" w:space="0" w:color="auto"/>
                                        <w:right w:val="none" w:sz="0" w:space="0" w:color="auto"/>
                                      </w:divBdr>
                                      <w:divsChild>
                                        <w:div w:id="1458527840">
                                          <w:marLeft w:val="0"/>
                                          <w:marRight w:val="0"/>
                                          <w:marTop w:val="0"/>
                                          <w:marBottom w:val="0"/>
                                          <w:divBdr>
                                            <w:top w:val="none" w:sz="0" w:space="0" w:color="auto"/>
                                            <w:left w:val="none" w:sz="0" w:space="0" w:color="auto"/>
                                            <w:bottom w:val="none" w:sz="0" w:space="0" w:color="auto"/>
                                            <w:right w:val="none" w:sz="0" w:space="0" w:color="auto"/>
                                          </w:divBdr>
                                          <w:divsChild>
                                            <w:div w:id="1764110422">
                                              <w:marLeft w:val="0"/>
                                              <w:marRight w:val="0"/>
                                              <w:marTop w:val="0"/>
                                              <w:marBottom w:val="0"/>
                                              <w:divBdr>
                                                <w:top w:val="none" w:sz="0" w:space="0" w:color="auto"/>
                                                <w:left w:val="none" w:sz="0" w:space="0" w:color="auto"/>
                                                <w:bottom w:val="none" w:sz="0" w:space="0" w:color="auto"/>
                                                <w:right w:val="none" w:sz="0" w:space="0" w:color="auto"/>
                                              </w:divBdr>
                                            </w:div>
                                          </w:divsChild>
                                        </w:div>
                                        <w:div w:id="15363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3754966">
      <w:bodyDiv w:val="1"/>
      <w:marLeft w:val="0"/>
      <w:marRight w:val="0"/>
      <w:marTop w:val="0"/>
      <w:marBottom w:val="0"/>
      <w:divBdr>
        <w:top w:val="none" w:sz="0" w:space="0" w:color="auto"/>
        <w:left w:val="none" w:sz="0" w:space="0" w:color="auto"/>
        <w:bottom w:val="none" w:sz="0" w:space="0" w:color="auto"/>
        <w:right w:val="none" w:sz="0" w:space="0" w:color="auto"/>
      </w:divBdr>
      <w:divsChild>
        <w:div w:id="1405376776">
          <w:marLeft w:val="0"/>
          <w:marRight w:val="0"/>
          <w:marTop w:val="0"/>
          <w:marBottom w:val="0"/>
          <w:divBdr>
            <w:top w:val="none" w:sz="0" w:space="0" w:color="auto"/>
            <w:left w:val="none" w:sz="0" w:space="0" w:color="auto"/>
            <w:bottom w:val="none" w:sz="0" w:space="0" w:color="auto"/>
            <w:right w:val="none" w:sz="0" w:space="0" w:color="auto"/>
          </w:divBdr>
          <w:divsChild>
            <w:div w:id="1348828458">
              <w:marLeft w:val="0"/>
              <w:marRight w:val="0"/>
              <w:marTop w:val="0"/>
              <w:marBottom w:val="0"/>
              <w:divBdr>
                <w:top w:val="none" w:sz="0" w:space="0" w:color="auto"/>
                <w:left w:val="none" w:sz="0" w:space="0" w:color="auto"/>
                <w:bottom w:val="none" w:sz="0" w:space="0" w:color="auto"/>
                <w:right w:val="none" w:sz="0" w:space="0" w:color="auto"/>
              </w:divBdr>
              <w:divsChild>
                <w:div w:id="2013609266">
                  <w:marLeft w:val="0"/>
                  <w:marRight w:val="0"/>
                  <w:marTop w:val="0"/>
                  <w:marBottom w:val="0"/>
                  <w:divBdr>
                    <w:top w:val="none" w:sz="0" w:space="0" w:color="auto"/>
                    <w:left w:val="none" w:sz="0" w:space="0" w:color="auto"/>
                    <w:bottom w:val="none" w:sz="0" w:space="0" w:color="auto"/>
                    <w:right w:val="none" w:sz="0" w:space="0" w:color="auto"/>
                  </w:divBdr>
                  <w:divsChild>
                    <w:div w:id="720247763">
                      <w:marLeft w:val="0"/>
                      <w:marRight w:val="0"/>
                      <w:marTop w:val="0"/>
                      <w:marBottom w:val="0"/>
                      <w:divBdr>
                        <w:top w:val="none" w:sz="0" w:space="0" w:color="auto"/>
                        <w:left w:val="none" w:sz="0" w:space="0" w:color="auto"/>
                        <w:bottom w:val="none" w:sz="0" w:space="0" w:color="auto"/>
                        <w:right w:val="none" w:sz="0" w:space="0" w:color="auto"/>
                      </w:divBdr>
                      <w:divsChild>
                        <w:div w:id="809177907">
                          <w:marLeft w:val="0"/>
                          <w:marRight w:val="0"/>
                          <w:marTop w:val="0"/>
                          <w:marBottom w:val="0"/>
                          <w:divBdr>
                            <w:top w:val="none" w:sz="0" w:space="0" w:color="auto"/>
                            <w:left w:val="none" w:sz="0" w:space="0" w:color="auto"/>
                            <w:bottom w:val="none" w:sz="0" w:space="0" w:color="auto"/>
                            <w:right w:val="none" w:sz="0" w:space="0" w:color="auto"/>
                          </w:divBdr>
                          <w:divsChild>
                            <w:div w:id="1852799659">
                              <w:marLeft w:val="0"/>
                              <w:marRight w:val="0"/>
                              <w:marTop w:val="0"/>
                              <w:marBottom w:val="0"/>
                              <w:divBdr>
                                <w:top w:val="none" w:sz="0" w:space="0" w:color="auto"/>
                                <w:left w:val="none" w:sz="0" w:space="0" w:color="auto"/>
                                <w:bottom w:val="none" w:sz="0" w:space="0" w:color="auto"/>
                                <w:right w:val="none" w:sz="0" w:space="0" w:color="auto"/>
                              </w:divBdr>
                              <w:divsChild>
                                <w:div w:id="1714577087">
                                  <w:marLeft w:val="0"/>
                                  <w:marRight w:val="0"/>
                                  <w:marTop w:val="0"/>
                                  <w:marBottom w:val="0"/>
                                  <w:divBdr>
                                    <w:top w:val="none" w:sz="0" w:space="0" w:color="auto"/>
                                    <w:left w:val="none" w:sz="0" w:space="0" w:color="auto"/>
                                    <w:bottom w:val="none" w:sz="0" w:space="0" w:color="auto"/>
                                    <w:right w:val="none" w:sz="0" w:space="0" w:color="auto"/>
                                  </w:divBdr>
                                  <w:divsChild>
                                    <w:div w:id="2036615346">
                                      <w:marLeft w:val="0"/>
                                      <w:marRight w:val="0"/>
                                      <w:marTop w:val="0"/>
                                      <w:marBottom w:val="0"/>
                                      <w:divBdr>
                                        <w:top w:val="none" w:sz="0" w:space="0" w:color="auto"/>
                                        <w:left w:val="none" w:sz="0" w:space="0" w:color="auto"/>
                                        <w:bottom w:val="none" w:sz="0" w:space="0" w:color="auto"/>
                                        <w:right w:val="none" w:sz="0" w:space="0" w:color="auto"/>
                                      </w:divBdr>
                                      <w:divsChild>
                                        <w:div w:id="253393026">
                                          <w:marLeft w:val="0"/>
                                          <w:marRight w:val="0"/>
                                          <w:marTop w:val="0"/>
                                          <w:marBottom w:val="0"/>
                                          <w:divBdr>
                                            <w:top w:val="none" w:sz="0" w:space="0" w:color="auto"/>
                                            <w:left w:val="none" w:sz="0" w:space="0" w:color="auto"/>
                                            <w:bottom w:val="none" w:sz="0" w:space="0" w:color="auto"/>
                                            <w:right w:val="none" w:sz="0" w:space="0" w:color="auto"/>
                                          </w:divBdr>
                                        </w:div>
                                        <w:div w:id="781874127">
                                          <w:marLeft w:val="0"/>
                                          <w:marRight w:val="0"/>
                                          <w:marTop w:val="0"/>
                                          <w:marBottom w:val="0"/>
                                          <w:divBdr>
                                            <w:top w:val="none" w:sz="0" w:space="0" w:color="auto"/>
                                            <w:left w:val="none" w:sz="0" w:space="0" w:color="auto"/>
                                            <w:bottom w:val="none" w:sz="0" w:space="0" w:color="auto"/>
                                            <w:right w:val="none" w:sz="0" w:space="0" w:color="auto"/>
                                          </w:divBdr>
                                          <w:divsChild>
                                            <w:div w:id="80303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3896769">
      <w:bodyDiv w:val="1"/>
      <w:marLeft w:val="0"/>
      <w:marRight w:val="0"/>
      <w:marTop w:val="0"/>
      <w:marBottom w:val="0"/>
      <w:divBdr>
        <w:top w:val="none" w:sz="0" w:space="0" w:color="auto"/>
        <w:left w:val="none" w:sz="0" w:space="0" w:color="auto"/>
        <w:bottom w:val="none" w:sz="0" w:space="0" w:color="auto"/>
        <w:right w:val="none" w:sz="0" w:space="0" w:color="auto"/>
      </w:divBdr>
      <w:divsChild>
        <w:div w:id="378093070">
          <w:marLeft w:val="0"/>
          <w:marRight w:val="0"/>
          <w:marTop w:val="0"/>
          <w:marBottom w:val="0"/>
          <w:divBdr>
            <w:top w:val="none" w:sz="0" w:space="0" w:color="auto"/>
            <w:left w:val="none" w:sz="0" w:space="0" w:color="auto"/>
            <w:bottom w:val="none" w:sz="0" w:space="0" w:color="auto"/>
            <w:right w:val="none" w:sz="0" w:space="0" w:color="auto"/>
          </w:divBdr>
          <w:divsChild>
            <w:div w:id="1181772991">
              <w:marLeft w:val="0"/>
              <w:marRight w:val="0"/>
              <w:marTop w:val="0"/>
              <w:marBottom w:val="0"/>
              <w:divBdr>
                <w:top w:val="none" w:sz="0" w:space="0" w:color="auto"/>
                <w:left w:val="none" w:sz="0" w:space="0" w:color="auto"/>
                <w:bottom w:val="none" w:sz="0" w:space="0" w:color="auto"/>
                <w:right w:val="none" w:sz="0" w:space="0" w:color="auto"/>
              </w:divBdr>
              <w:divsChild>
                <w:div w:id="2146845622">
                  <w:marLeft w:val="0"/>
                  <w:marRight w:val="0"/>
                  <w:marTop w:val="0"/>
                  <w:marBottom w:val="0"/>
                  <w:divBdr>
                    <w:top w:val="none" w:sz="0" w:space="0" w:color="auto"/>
                    <w:left w:val="none" w:sz="0" w:space="0" w:color="auto"/>
                    <w:bottom w:val="none" w:sz="0" w:space="0" w:color="auto"/>
                    <w:right w:val="none" w:sz="0" w:space="0" w:color="auto"/>
                  </w:divBdr>
                  <w:divsChild>
                    <w:div w:id="1234973793">
                      <w:marLeft w:val="0"/>
                      <w:marRight w:val="0"/>
                      <w:marTop w:val="0"/>
                      <w:marBottom w:val="0"/>
                      <w:divBdr>
                        <w:top w:val="none" w:sz="0" w:space="0" w:color="auto"/>
                        <w:left w:val="none" w:sz="0" w:space="0" w:color="auto"/>
                        <w:bottom w:val="none" w:sz="0" w:space="0" w:color="auto"/>
                        <w:right w:val="none" w:sz="0" w:space="0" w:color="auto"/>
                      </w:divBdr>
                      <w:divsChild>
                        <w:div w:id="1880119511">
                          <w:marLeft w:val="0"/>
                          <w:marRight w:val="0"/>
                          <w:marTop w:val="0"/>
                          <w:marBottom w:val="0"/>
                          <w:divBdr>
                            <w:top w:val="none" w:sz="0" w:space="0" w:color="auto"/>
                            <w:left w:val="none" w:sz="0" w:space="0" w:color="auto"/>
                            <w:bottom w:val="none" w:sz="0" w:space="0" w:color="auto"/>
                            <w:right w:val="none" w:sz="0" w:space="0" w:color="auto"/>
                          </w:divBdr>
                          <w:divsChild>
                            <w:div w:id="1585721787">
                              <w:marLeft w:val="0"/>
                              <w:marRight w:val="0"/>
                              <w:marTop w:val="0"/>
                              <w:marBottom w:val="0"/>
                              <w:divBdr>
                                <w:top w:val="none" w:sz="0" w:space="0" w:color="auto"/>
                                <w:left w:val="none" w:sz="0" w:space="0" w:color="auto"/>
                                <w:bottom w:val="none" w:sz="0" w:space="0" w:color="auto"/>
                                <w:right w:val="none" w:sz="0" w:space="0" w:color="auto"/>
                              </w:divBdr>
                              <w:divsChild>
                                <w:div w:id="191263161">
                                  <w:marLeft w:val="0"/>
                                  <w:marRight w:val="0"/>
                                  <w:marTop w:val="0"/>
                                  <w:marBottom w:val="0"/>
                                  <w:divBdr>
                                    <w:top w:val="none" w:sz="0" w:space="0" w:color="auto"/>
                                    <w:left w:val="none" w:sz="0" w:space="0" w:color="auto"/>
                                    <w:bottom w:val="none" w:sz="0" w:space="0" w:color="auto"/>
                                    <w:right w:val="none" w:sz="0" w:space="0" w:color="auto"/>
                                  </w:divBdr>
                                  <w:divsChild>
                                    <w:div w:id="420564771">
                                      <w:marLeft w:val="0"/>
                                      <w:marRight w:val="0"/>
                                      <w:marTop w:val="0"/>
                                      <w:marBottom w:val="0"/>
                                      <w:divBdr>
                                        <w:top w:val="none" w:sz="0" w:space="0" w:color="auto"/>
                                        <w:left w:val="none" w:sz="0" w:space="0" w:color="auto"/>
                                        <w:bottom w:val="none" w:sz="0" w:space="0" w:color="auto"/>
                                        <w:right w:val="none" w:sz="0" w:space="0" w:color="auto"/>
                                      </w:divBdr>
                                      <w:divsChild>
                                        <w:div w:id="584728114">
                                          <w:marLeft w:val="0"/>
                                          <w:marRight w:val="0"/>
                                          <w:marTop w:val="0"/>
                                          <w:marBottom w:val="0"/>
                                          <w:divBdr>
                                            <w:top w:val="none" w:sz="0" w:space="0" w:color="auto"/>
                                            <w:left w:val="none" w:sz="0" w:space="0" w:color="auto"/>
                                            <w:bottom w:val="none" w:sz="0" w:space="0" w:color="auto"/>
                                            <w:right w:val="none" w:sz="0" w:space="0" w:color="auto"/>
                                          </w:divBdr>
                                        </w:div>
                                        <w:div w:id="1071732389">
                                          <w:marLeft w:val="0"/>
                                          <w:marRight w:val="0"/>
                                          <w:marTop w:val="0"/>
                                          <w:marBottom w:val="0"/>
                                          <w:divBdr>
                                            <w:top w:val="none" w:sz="0" w:space="0" w:color="auto"/>
                                            <w:left w:val="none" w:sz="0" w:space="0" w:color="auto"/>
                                            <w:bottom w:val="none" w:sz="0" w:space="0" w:color="auto"/>
                                            <w:right w:val="none" w:sz="0" w:space="0" w:color="auto"/>
                                          </w:divBdr>
                                          <w:divsChild>
                                            <w:div w:id="81468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F97CE-18C8-4E80-85CE-8C2622154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77</Pages>
  <Words>20891</Words>
  <Characters>119080</Characters>
  <Application>Microsoft Office Word</Application>
  <DocSecurity>0</DocSecurity>
  <Lines>992</Lines>
  <Paragraphs>279</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139692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Wayne Liu</cp:lastModifiedBy>
  <cp:revision>104</cp:revision>
  <dcterms:created xsi:type="dcterms:W3CDTF">2016-02-29T18:35:00Z</dcterms:created>
  <dcterms:modified xsi:type="dcterms:W3CDTF">2016-02-29T22:18:00Z</dcterms:modified>
</cp:coreProperties>
</file>