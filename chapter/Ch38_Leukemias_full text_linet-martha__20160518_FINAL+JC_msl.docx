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5F1" w:rsidRDefault="00E815F1" w:rsidP="00E815F1"/>
    <w:p w:rsidR="00B25147" w:rsidRPr="00580B8E" w:rsidRDefault="00B25147" w:rsidP="00B25147">
      <w:pPr>
        <w:widowControl w:val="0"/>
        <w:tabs>
          <w:tab w:val="right" w:leader="underscore" w:pos="900"/>
          <w:tab w:val="left" w:pos="990"/>
        </w:tabs>
        <w:spacing w:before="120" w:after="60"/>
        <w:ind w:left="1260" w:hanging="1260"/>
        <w:rPr>
          <w:ins w:id="0" w:author="Temp" w:date="2016-05-18T14:31:00Z"/>
          <w:color w:val="E36C0A" w:themeColor="accent6" w:themeShade="BF"/>
          <w:u w:val="single"/>
        </w:rPr>
      </w:pPr>
      <w:ins w:id="1" w:author="Temp" w:date="2016-05-18T14:31:00Z">
        <w:r w:rsidRPr="00580B8E">
          <w:rPr>
            <w:b/>
          </w:rPr>
          <w:t>Ch</w:t>
        </w:r>
        <w:r>
          <w:rPr>
            <w:b/>
          </w:rPr>
          <w:t xml:space="preserve">apter number &amp; </w:t>
        </w:r>
        <w:r w:rsidRPr="00580B8E">
          <w:rPr>
            <w:b/>
          </w:rPr>
          <w:t xml:space="preserve">Name </w:t>
        </w:r>
        <w:r>
          <w:rPr>
            <w:b/>
          </w:rPr>
          <w:t>(e.g. Ch-1…):</w:t>
        </w:r>
      </w:ins>
    </w:p>
    <w:p w:rsidR="00B25147" w:rsidRPr="00580B8E" w:rsidRDefault="00B25147" w:rsidP="00B25147">
      <w:pPr>
        <w:spacing w:after="240"/>
        <w:rPr>
          <w:ins w:id="2" w:author="Temp" w:date="2016-05-18T14:31:00Z"/>
          <w:color w:val="E36C0A" w:themeColor="accent6" w:themeShade="BF"/>
          <w:u w:val="single"/>
        </w:rPr>
      </w:pPr>
      <w:ins w:id="3" w:author="Temp" w:date="2016-05-18T14:31:00Z">
        <w:r w:rsidRPr="00580B8E">
          <w:rPr>
            <w:b/>
          </w:rPr>
          <w:t xml:space="preserve">List of Authors (in order): </w:t>
        </w:r>
      </w:ins>
    </w:p>
    <w:p w:rsidR="00B25147" w:rsidRPr="00F62BA9" w:rsidRDefault="00B25147" w:rsidP="00B25147">
      <w:pPr>
        <w:rPr>
          <w:ins w:id="4" w:author="Temp" w:date="2016-05-18T14:31:00Z"/>
          <w:sz w:val="20"/>
          <w:szCs w:val="20"/>
        </w:rPr>
      </w:pPr>
      <w:ins w:id="5" w:author="Temp" w:date="2016-05-18T14:31:00Z">
        <w:r w:rsidRPr="00F62BA9">
          <w:rPr>
            <w:sz w:val="20"/>
            <w:szCs w:val="20"/>
          </w:rPr>
          <w:t>Address, Title and Affiliation for each Author</w:t>
        </w:r>
      </w:ins>
    </w:p>
    <w:p w:rsidR="00B25147" w:rsidRDefault="00B25147" w:rsidP="00B25147">
      <w:pPr>
        <w:widowControl w:val="0"/>
        <w:tabs>
          <w:tab w:val="left" w:pos="220"/>
          <w:tab w:val="left" w:pos="2160"/>
          <w:tab w:val="left" w:pos="4590"/>
          <w:tab w:val="left" w:pos="7110"/>
        </w:tabs>
        <w:autoSpaceDE w:val="0"/>
        <w:autoSpaceDN w:val="0"/>
        <w:adjustRightInd w:val="0"/>
        <w:rPr>
          <w:ins w:id="6" w:author="Temp" w:date="2016-05-18T14:31:00Z"/>
          <w:rFonts w:eastAsiaTheme="minorEastAsia"/>
          <w:color w:val="A6A6A6" w:themeColor="background1" w:themeShade="A6"/>
          <w:sz w:val="20"/>
          <w:szCs w:val="20"/>
          <w:lang w:eastAsia="ja-JP"/>
        </w:rPr>
      </w:pPr>
      <w:ins w:id="7" w:author="Temp" w:date="2016-05-18T14:31:00Z">
        <w:r>
          <w:rPr>
            <w:rFonts w:eastAsiaTheme="minorEastAsia"/>
            <w:color w:val="A6A6A6" w:themeColor="background1" w:themeShade="A6"/>
            <w:sz w:val="20"/>
            <w:szCs w:val="20"/>
            <w:lang w:eastAsia="ja-JP"/>
          </w:rPr>
          <w:t>Sample Author listing:</w:t>
        </w:r>
      </w:ins>
    </w:p>
    <w:p w:rsidR="00B25147" w:rsidRPr="00812B2E" w:rsidRDefault="00B25147" w:rsidP="00B25147">
      <w:pPr>
        <w:widowControl w:val="0"/>
        <w:tabs>
          <w:tab w:val="left" w:pos="220"/>
          <w:tab w:val="left" w:pos="2160"/>
          <w:tab w:val="left" w:pos="4590"/>
          <w:tab w:val="left" w:pos="7110"/>
        </w:tabs>
        <w:autoSpaceDE w:val="0"/>
        <w:autoSpaceDN w:val="0"/>
        <w:adjustRightInd w:val="0"/>
        <w:rPr>
          <w:ins w:id="8" w:author="Temp" w:date="2016-05-18T14:31:00Z"/>
          <w:rFonts w:eastAsiaTheme="minorEastAsia"/>
          <w:b/>
          <w:color w:val="A6A6A6" w:themeColor="background1" w:themeShade="A6"/>
          <w:sz w:val="20"/>
          <w:szCs w:val="20"/>
          <w:lang w:eastAsia="ja-JP"/>
        </w:rPr>
      </w:pPr>
      <w:ins w:id="9" w:author="Temp" w:date="2016-05-18T14:31:00Z">
        <w:r w:rsidRPr="00812B2E">
          <w:rPr>
            <w:rFonts w:eastAsiaTheme="minorEastAsia"/>
            <w:b/>
            <w:color w:val="A6A6A6" w:themeColor="background1" w:themeShade="A6"/>
            <w:sz w:val="20"/>
            <w:szCs w:val="20"/>
            <w:lang w:eastAsia="ja-JP"/>
          </w:rPr>
          <w:t>Jane Smith, MD</w:t>
        </w:r>
      </w:ins>
    </w:p>
    <w:p w:rsidR="00B25147" w:rsidRPr="00D830EE" w:rsidRDefault="00B25147" w:rsidP="00B25147">
      <w:pPr>
        <w:widowControl w:val="0"/>
        <w:tabs>
          <w:tab w:val="left" w:pos="220"/>
          <w:tab w:val="left" w:pos="2160"/>
          <w:tab w:val="left" w:pos="4590"/>
          <w:tab w:val="left" w:pos="7110"/>
        </w:tabs>
        <w:autoSpaceDE w:val="0"/>
        <w:autoSpaceDN w:val="0"/>
        <w:adjustRightInd w:val="0"/>
        <w:rPr>
          <w:ins w:id="10" w:author="Temp" w:date="2016-05-18T14:31:00Z"/>
          <w:rFonts w:eastAsiaTheme="minorEastAsia"/>
          <w:color w:val="A6A6A6" w:themeColor="background1" w:themeShade="A6"/>
          <w:sz w:val="20"/>
          <w:szCs w:val="20"/>
          <w:lang w:eastAsia="ja-JP"/>
        </w:rPr>
      </w:pPr>
      <w:ins w:id="11" w:author="Temp" w:date="2016-05-18T14:31:00Z">
        <w:r w:rsidRPr="00D830EE">
          <w:rPr>
            <w:rFonts w:eastAsiaTheme="minorEastAsia"/>
            <w:color w:val="A6A6A6" w:themeColor="background1" w:themeShade="A6"/>
            <w:sz w:val="20"/>
            <w:szCs w:val="20"/>
            <w:lang w:eastAsia="ja-JP"/>
          </w:rPr>
          <w:t xml:space="preserve">Chief of Oncology </w:t>
        </w:r>
      </w:ins>
    </w:p>
    <w:p w:rsidR="00B25147" w:rsidRPr="00D830EE" w:rsidRDefault="00B25147" w:rsidP="00B25147">
      <w:pPr>
        <w:widowControl w:val="0"/>
        <w:tabs>
          <w:tab w:val="left" w:pos="220"/>
          <w:tab w:val="left" w:pos="2160"/>
          <w:tab w:val="left" w:pos="4590"/>
          <w:tab w:val="left" w:pos="7110"/>
        </w:tabs>
        <w:autoSpaceDE w:val="0"/>
        <w:autoSpaceDN w:val="0"/>
        <w:adjustRightInd w:val="0"/>
        <w:rPr>
          <w:ins w:id="12" w:author="Temp" w:date="2016-05-18T14:31:00Z"/>
          <w:rFonts w:eastAsiaTheme="minorEastAsia"/>
          <w:color w:val="A6A6A6" w:themeColor="background1" w:themeShade="A6"/>
          <w:sz w:val="20"/>
          <w:szCs w:val="20"/>
          <w:lang w:eastAsia="ja-JP"/>
        </w:rPr>
      </w:pPr>
      <w:ins w:id="13" w:author="Temp" w:date="2016-05-18T14:31:00Z">
        <w:r w:rsidRPr="00D830EE">
          <w:rPr>
            <w:rFonts w:eastAsiaTheme="minorEastAsia"/>
            <w:color w:val="A6A6A6" w:themeColor="background1" w:themeShade="A6"/>
            <w:sz w:val="20"/>
            <w:szCs w:val="20"/>
            <w:lang w:eastAsia="ja-JP"/>
          </w:rPr>
          <w:t>Community Hospital</w:t>
        </w:r>
      </w:ins>
    </w:p>
    <w:p w:rsidR="00B25147" w:rsidRPr="00D830EE" w:rsidRDefault="00B25147" w:rsidP="00B25147">
      <w:pPr>
        <w:widowControl w:val="0"/>
        <w:tabs>
          <w:tab w:val="left" w:pos="220"/>
          <w:tab w:val="left" w:pos="2160"/>
          <w:tab w:val="left" w:pos="4590"/>
          <w:tab w:val="left" w:pos="7110"/>
        </w:tabs>
        <w:autoSpaceDE w:val="0"/>
        <w:autoSpaceDN w:val="0"/>
        <w:adjustRightInd w:val="0"/>
        <w:rPr>
          <w:ins w:id="14" w:author="Temp" w:date="2016-05-18T14:31:00Z"/>
          <w:rFonts w:eastAsiaTheme="minorEastAsia"/>
          <w:color w:val="A6A6A6" w:themeColor="background1" w:themeShade="A6"/>
          <w:sz w:val="20"/>
          <w:szCs w:val="20"/>
          <w:lang w:eastAsia="ja-JP"/>
        </w:rPr>
      </w:pPr>
      <w:ins w:id="15" w:author="Temp" w:date="2016-05-18T14:31:00Z">
        <w:r w:rsidRPr="00D830EE">
          <w:rPr>
            <w:rFonts w:eastAsiaTheme="minorEastAsia"/>
            <w:color w:val="A6A6A6" w:themeColor="background1" w:themeShade="A6"/>
            <w:sz w:val="20"/>
            <w:szCs w:val="20"/>
            <w:lang w:eastAsia="ja-JP"/>
          </w:rPr>
          <w:t>Anytown, USA</w:t>
        </w:r>
        <w:r>
          <w:rPr>
            <w:rFonts w:eastAsiaTheme="minorEastAsia"/>
            <w:color w:val="A6A6A6" w:themeColor="background1" w:themeShade="A6"/>
            <w:sz w:val="20"/>
            <w:szCs w:val="20"/>
            <w:lang w:eastAsia="ja-JP"/>
          </w:rPr>
          <w:t>)</w:t>
        </w:r>
      </w:ins>
    </w:p>
    <w:p w:rsidR="00B25147" w:rsidRPr="00812B2E" w:rsidRDefault="00B25147" w:rsidP="00B25147">
      <w:pPr>
        <w:rPr>
          <w:ins w:id="16" w:author="Temp" w:date="2016-05-18T14:31:00Z"/>
          <w:sz w:val="20"/>
          <w:szCs w:val="20"/>
        </w:rPr>
      </w:pPr>
    </w:p>
    <w:p w:rsidR="00B25147" w:rsidRDefault="00B25147" w:rsidP="00B25147">
      <w:pPr>
        <w:rPr>
          <w:ins w:id="17" w:author="Temp" w:date="2016-05-18T14:31:00Z"/>
          <w:sz w:val="20"/>
          <w:szCs w:val="20"/>
        </w:rPr>
      </w:pPr>
    </w:p>
    <w:p w:rsidR="00B25147" w:rsidRPr="00812B2E" w:rsidRDefault="00B25147" w:rsidP="00B25147">
      <w:pPr>
        <w:rPr>
          <w:ins w:id="18" w:author="Temp" w:date="2016-05-18T14:31:00Z"/>
          <w:sz w:val="20"/>
          <w:szCs w:val="20"/>
        </w:rPr>
      </w:pPr>
    </w:p>
    <w:p w:rsidR="00B25147" w:rsidRPr="00812B2E" w:rsidRDefault="00B25147" w:rsidP="00B25147">
      <w:pPr>
        <w:rPr>
          <w:ins w:id="19" w:author="Temp" w:date="2016-05-18T14:31:00Z"/>
          <w:sz w:val="20"/>
          <w:szCs w:val="20"/>
        </w:rPr>
      </w:pPr>
    </w:p>
    <w:p w:rsidR="00B25147" w:rsidRPr="00812B2E" w:rsidRDefault="00B25147" w:rsidP="00B25147">
      <w:pPr>
        <w:rPr>
          <w:ins w:id="20" w:author="Temp" w:date="2016-05-18T14:31:00Z"/>
          <w:sz w:val="20"/>
          <w:szCs w:val="20"/>
        </w:rPr>
      </w:pPr>
    </w:p>
    <w:p w:rsidR="00B25147" w:rsidRPr="00812B2E" w:rsidRDefault="00B25147" w:rsidP="00B25147">
      <w:pPr>
        <w:rPr>
          <w:ins w:id="21" w:author="Temp" w:date="2016-05-18T14:31:00Z"/>
          <w:sz w:val="20"/>
          <w:szCs w:val="20"/>
        </w:rPr>
      </w:pPr>
    </w:p>
    <w:p w:rsidR="00B25147" w:rsidRPr="00812B2E" w:rsidRDefault="00B25147" w:rsidP="00B25147">
      <w:pPr>
        <w:rPr>
          <w:ins w:id="22" w:author="Temp" w:date="2016-05-18T14:31:00Z"/>
          <w:sz w:val="20"/>
          <w:szCs w:val="20"/>
        </w:rPr>
      </w:pPr>
    </w:p>
    <w:p w:rsidR="00B25147" w:rsidRPr="00812B2E" w:rsidRDefault="00B25147" w:rsidP="00B25147">
      <w:pPr>
        <w:rPr>
          <w:ins w:id="23" w:author="Temp" w:date="2016-05-18T14:31:00Z"/>
          <w:b/>
        </w:rPr>
      </w:pPr>
    </w:p>
    <w:p w:rsidR="00B25147" w:rsidRPr="00580B8E" w:rsidRDefault="00B25147" w:rsidP="00B25147">
      <w:pPr>
        <w:rPr>
          <w:ins w:id="24" w:author="Temp" w:date="2016-05-18T14:31:00Z"/>
          <w:b/>
        </w:rPr>
      </w:pPr>
      <w:ins w:id="25" w:author="Temp" w:date="2016-05-18T14:31:00Z">
        <w:r w:rsidRPr="00580B8E">
          <w:rPr>
            <w:b/>
          </w:rPr>
          <w:t xml:space="preserve">Chapter Editor: </w:t>
        </w:r>
      </w:ins>
    </w:p>
    <w:p w:rsidR="00B25147" w:rsidRPr="00580B8E" w:rsidRDefault="00B25147" w:rsidP="00B25147">
      <w:pPr>
        <w:rPr>
          <w:ins w:id="26" w:author="Temp" w:date="2016-05-18T14:31:00Z"/>
          <w:u w:val="single"/>
        </w:rPr>
      </w:pPr>
    </w:p>
    <w:p w:rsidR="00B25147" w:rsidRPr="00580B8E" w:rsidRDefault="00B25147" w:rsidP="00B25147">
      <w:pPr>
        <w:rPr>
          <w:ins w:id="27" w:author="Temp" w:date="2016-05-18T14:31:00Z"/>
          <w:b/>
        </w:rPr>
      </w:pPr>
    </w:p>
    <w:p w:rsidR="00B25147" w:rsidRPr="008B2F29" w:rsidRDefault="00B25147" w:rsidP="00B25147">
      <w:pPr>
        <w:spacing w:after="240" w:line="264" w:lineRule="auto"/>
        <w:rPr>
          <w:ins w:id="28" w:author="Temp" w:date="2016-05-18T14:31:00Z"/>
          <w:b/>
        </w:rPr>
      </w:pPr>
      <w:ins w:id="29" w:author="Temp" w:date="2016-05-18T14:31:00Z">
        <w:r w:rsidRPr="008B2F29">
          <w:rPr>
            <w:b/>
          </w:rPr>
          <w:t>Chapter data:</w:t>
        </w:r>
      </w:ins>
    </w:p>
    <w:p w:rsidR="00B25147" w:rsidRPr="008B2F29" w:rsidRDefault="00B25147" w:rsidP="00B25147">
      <w:pPr>
        <w:tabs>
          <w:tab w:val="left" w:pos="360"/>
          <w:tab w:val="right" w:leader="underscore" w:pos="3510"/>
          <w:tab w:val="left" w:pos="3690"/>
          <w:tab w:val="right" w:leader="underscore" w:pos="6120"/>
          <w:tab w:val="right" w:pos="6210"/>
        </w:tabs>
        <w:spacing w:after="120" w:line="264" w:lineRule="auto"/>
        <w:ind w:left="270"/>
        <w:rPr>
          <w:ins w:id="30" w:author="Temp" w:date="2016-05-18T14:31:00Z"/>
        </w:rPr>
      </w:pPr>
      <w:ins w:id="31" w:author="Temp" w:date="2016-05-18T14:31:00Z">
        <w:r w:rsidRPr="008B2F29">
          <w:t>Overview word count:</w:t>
        </w:r>
      </w:ins>
      <w:ins w:id="32" w:author="Temp" w:date="2016-05-18T14:32:00Z">
        <w:r>
          <w:t xml:space="preserve"> 303</w:t>
        </w:r>
      </w:ins>
      <w:ins w:id="33" w:author="Temp" w:date="2016-05-18T14:31:00Z">
        <w:r w:rsidRPr="008B2F29">
          <w:tab/>
        </w:r>
        <w:r w:rsidRPr="008B2F29">
          <w:tab/>
          <w:t>(&lt; 300)</w:t>
        </w:r>
      </w:ins>
    </w:p>
    <w:p w:rsidR="00B25147" w:rsidRPr="008B2F29" w:rsidRDefault="00B25147" w:rsidP="00B25147">
      <w:pPr>
        <w:tabs>
          <w:tab w:val="left" w:pos="360"/>
          <w:tab w:val="right" w:leader="underscore" w:pos="3510"/>
          <w:tab w:val="left" w:pos="3690"/>
          <w:tab w:val="left" w:pos="4050"/>
          <w:tab w:val="right" w:leader="underscore" w:pos="8640"/>
        </w:tabs>
        <w:spacing w:after="120" w:line="264" w:lineRule="auto"/>
        <w:ind w:left="270"/>
        <w:rPr>
          <w:ins w:id="34" w:author="Temp" w:date="2016-05-18T14:31:00Z"/>
        </w:rPr>
      </w:pPr>
      <w:ins w:id="35" w:author="Temp" w:date="2016-05-18T14:31:00Z">
        <w:r w:rsidRPr="008B2F29">
          <w:t xml:space="preserve">Total word count: </w:t>
        </w:r>
        <w:r w:rsidRPr="008B2F29">
          <w:tab/>
        </w:r>
        <w:r w:rsidRPr="008B2F29">
          <w:tab/>
          <w:t>Recommended word count:</w:t>
        </w:r>
        <w:r w:rsidRPr="008B2F29">
          <w:tab/>
        </w:r>
      </w:ins>
    </w:p>
    <w:p w:rsidR="00B25147" w:rsidRPr="008B2F29" w:rsidRDefault="00B25147" w:rsidP="00B25147">
      <w:pPr>
        <w:tabs>
          <w:tab w:val="left" w:pos="360"/>
          <w:tab w:val="right" w:leader="underscore" w:pos="3510"/>
          <w:tab w:val="left" w:pos="3690"/>
          <w:tab w:val="left" w:pos="4050"/>
          <w:tab w:val="right" w:leader="underscore" w:pos="8640"/>
        </w:tabs>
        <w:spacing w:after="120" w:line="264" w:lineRule="auto"/>
        <w:ind w:left="270"/>
        <w:rPr>
          <w:ins w:id="36" w:author="Temp" w:date="2016-05-18T14:31:00Z"/>
        </w:rPr>
      </w:pPr>
      <w:ins w:id="37" w:author="Temp" w:date="2016-05-18T14:31:00Z">
        <w:r w:rsidRPr="008B2F29">
          <w:t>Words</w:t>
        </w:r>
        <w:r w:rsidRPr="008B2F29">
          <w:tab/>
        </w:r>
        <w:r w:rsidRPr="008B2F29">
          <w:rPr>
            <w:b/>
          </w:rPr>
          <w:t xml:space="preserve"> </w:t>
        </w:r>
        <w:r w:rsidRPr="008B2F29">
          <w:t>(including 200 words/</w:t>
        </w:r>
      </w:ins>
      <w:ins w:id="38" w:author="Temp" w:date="2016-05-18T14:36:00Z">
        <w:r>
          <w:t>Figure 38-</w:t>
        </w:r>
      </w:ins>
      <w:ins w:id="39" w:author="Temp" w:date="2016-05-18T14:31:00Z">
        <w:r w:rsidRPr="008B2F29">
          <w:t xml:space="preserve">or table): </w:t>
        </w:r>
        <w:r w:rsidRPr="008B2F29">
          <w:tab/>
        </w:r>
      </w:ins>
    </w:p>
    <w:p w:rsidR="00B25147" w:rsidRPr="008B2F29" w:rsidRDefault="00B25147" w:rsidP="00B25147">
      <w:pPr>
        <w:tabs>
          <w:tab w:val="left" w:pos="360"/>
          <w:tab w:val="right" w:leader="underscore" w:pos="3510"/>
          <w:tab w:val="left" w:pos="3690"/>
          <w:tab w:val="left" w:pos="4050"/>
          <w:tab w:val="right" w:leader="underscore" w:pos="8640"/>
        </w:tabs>
        <w:spacing w:after="120" w:line="264" w:lineRule="auto"/>
        <w:ind w:left="270"/>
        <w:rPr>
          <w:ins w:id="40" w:author="Temp" w:date="2016-05-18T14:31:00Z"/>
        </w:rPr>
      </w:pPr>
      <w:ins w:id="41" w:author="Temp" w:date="2016-05-18T14:31:00Z">
        <w:r w:rsidRPr="008B2F29">
          <w:t>References:</w:t>
        </w:r>
        <w:r w:rsidRPr="008B2F29">
          <w:tab/>
        </w:r>
        <w:r w:rsidRPr="008B2F29">
          <w:tab/>
          <w:t>Recommended reference count:</w:t>
        </w:r>
        <w:r w:rsidRPr="008B2F29">
          <w:tab/>
        </w:r>
      </w:ins>
    </w:p>
    <w:p w:rsidR="00B25147" w:rsidRPr="008B2F29" w:rsidRDefault="00B25147" w:rsidP="00B25147">
      <w:pPr>
        <w:tabs>
          <w:tab w:val="left" w:pos="360"/>
          <w:tab w:val="right" w:leader="underscore" w:pos="2160"/>
          <w:tab w:val="left" w:pos="3150"/>
          <w:tab w:val="left" w:pos="4050"/>
          <w:tab w:val="right" w:leader="underscore" w:pos="7200"/>
        </w:tabs>
        <w:spacing w:after="120" w:line="264" w:lineRule="auto"/>
        <w:ind w:left="270"/>
        <w:rPr>
          <w:ins w:id="42" w:author="Temp" w:date="2016-05-18T14:31:00Z"/>
        </w:rPr>
      </w:pPr>
    </w:p>
    <w:p w:rsidR="00B25147" w:rsidRPr="008B2F29" w:rsidRDefault="00B25147" w:rsidP="00B25147">
      <w:pPr>
        <w:tabs>
          <w:tab w:val="left" w:leader="underscore" w:pos="360"/>
          <w:tab w:val="right" w:leader="underscore" w:pos="1710"/>
          <w:tab w:val="left" w:pos="1890"/>
        </w:tabs>
        <w:spacing w:after="120" w:line="264" w:lineRule="auto"/>
        <w:ind w:left="270"/>
        <w:rPr>
          <w:ins w:id="43" w:author="Temp" w:date="2016-05-18T14:31:00Z"/>
        </w:rPr>
      </w:pPr>
      <w:ins w:id="44" w:author="Temp" w:date="2016-05-18T14:31:00Z">
        <w:r w:rsidRPr="008B2F29">
          <w:t>Tables:</w:t>
        </w:r>
        <w:r w:rsidRPr="008B2F29">
          <w:tab/>
          <w:t xml:space="preserve"> </w:t>
        </w:r>
        <w:r w:rsidRPr="008B2F29">
          <w:tab/>
          <w:t>(add 200 words/table)</w:t>
        </w:r>
      </w:ins>
    </w:p>
    <w:p w:rsidR="00B25147" w:rsidRPr="008B2F29" w:rsidRDefault="00B25147" w:rsidP="00B25147">
      <w:pPr>
        <w:tabs>
          <w:tab w:val="left" w:leader="underscore" w:pos="360"/>
          <w:tab w:val="right" w:leader="underscore" w:pos="1800"/>
          <w:tab w:val="right" w:leader="underscore" w:pos="2160"/>
        </w:tabs>
        <w:spacing w:after="120" w:line="264" w:lineRule="auto"/>
        <w:ind w:left="270"/>
        <w:rPr>
          <w:ins w:id="45" w:author="Temp" w:date="2016-05-18T14:31:00Z"/>
        </w:rPr>
      </w:pPr>
      <w:ins w:id="46" w:author="Temp" w:date="2016-05-18T14:31:00Z">
        <w:r w:rsidRPr="008B2F29">
          <w:t>Figures:</w:t>
        </w:r>
        <w:r w:rsidRPr="008B2F29">
          <w:tab/>
          <w:t xml:space="preserve"> </w:t>
        </w:r>
        <w:r w:rsidRPr="008B2F29">
          <w:tab/>
          <w:t>(add 200 words/figure)</w:t>
        </w:r>
      </w:ins>
    </w:p>
    <w:p w:rsidR="00B25147" w:rsidRPr="008B2F29" w:rsidRDefault="00B25147" w:rsidP="00B25147">
      <w:pPr>
        <w:tabs>
          <w:tab w:val="left" w:pos="360"/>
          <w:tab w:val="right" w:leader="underscore" w:pos="2160"/>
          <w:tab w:val="right" w:leader="underscore" w:pos="3240"/>
        </w:tabs>
        <w:spacing w:after="120" w:line="264" w:lineRule="auto"/>
        <w:ind w:left="270"/>
        <w:rPr>
          <w:ins w:id="47" w:author="Temp" w:date="2016-05-18T14:31:00Z"/>
        </w:rPr>
      </w:pPr>
      <w:ins w:id="48" w:author="Temp" w:date="2016-05-18T14:31:00Z">
        <w:r w:rsidRPr="008B2F29">
          <w:t>Supplementary tables:</w:t>
        </w:r>
        <w:r w:rsidRPr="008B2F29">
          <w:tab/>
          <w:t xml:space="preserve"> </w:t>
        </w:r>
      </w:ins>
    </w:p>
    <w:p w:rsidR="00B25147" w:rsidRPr="008B2F29" w:rsidRDefault="00B25147" w:rsidP="00B25147">
      <w:pPr>
        <w:tabs>
          <w:tab w:val="left" w:pos="360"/>
          <w:tab w:val="right" w:leader="underscore" w:pos="2160"/>
          <w:tab w:val="right" w:leader="underscore" w:pos="3240"/>
        </w:tabs>
        <w:spacing w:after="120" w:line="264" w:lineRule="auto"/>
        <w:ind w:left="270"/>
        <w:rPr>
          <w:ins w:id="49" w:author="Temp" w:date="2016-05-18T14:31:00Z"/>
        </w:rPr>
      </w:pPr>
      <w:ins w:id="50" w:author="Temp" w:date="2016-05-18T14:31:00Z">
        <w:r w:rsidRPr="008B2F29">
          <w:t>Supplementary figures:</w:t>
        </w:r>
        <w:r w:rsidRPr="008B2F29">
          <w:tab/>
        </w:r>
      </w:ins>
    </w:p>
    <w:p w:rsidR="00B25147" w:rsidRDefault="00B25147" w:rsidP="00B25147">
      <w:pPr>
        <w:rPr>
          <w:ins w:id="51" w:author="Temp" w:date="2016-05-18T14:31:00Z"/>
          <w:b/>
        </w:rPr>
      </w:pPr>
    </w:p>
    <w:p w:rsidR="00B25147" w:rsidRDefault="00B25147" w:rsidP="00B25147">
      <w:pPr>
        <w:rPr>
          <w:ins w:id="52" w:author="Temp" w:date="2016-05-18T14:31:00Z"/>
          <w:b/>
        </w:rPr>
      </w:pPr>
      <w:ins w:id="53" w:author="Temp" w:date="2016-05-18T14:31:00Z">
        <w:r>
          <w:rPr>
            <w:b/>
          </w:rPr>
          <w:br w:type="page"/>
        </w:r>
      </w:ins>
    </w:p>
    <w:p w:rsidR="00B25147" w:rsidRPr="009B7452" w:rsidRDefault="00B25147" w:rsidP="00B25147">
      <w:pPr>
        <w:rPr>
          <w:ins w:id="54" w:author="Temp" w:date="2016-05-18T14:31:00Z"/>
          <w:b/>
          <w:bCs/>
          <w:caps/>
        </w:rPr>
      </w:pPr>
      <w:ins w:id="55" w:author="Temp" w:date="2016-05-18T14:31:00Z">
        <w:r w:rsidRPr="009B7452">
          <w:rPr>
            <w:b/>
            <w:bCs/>
            <w:caps/>
          </w:rPr>
          <w:lastRenderedPageBreak/>
          <w:t xml:space="preserve">Formatting checklist for submission  </w:t>
        </w:r>
      </w:ins>
    </w:p>
    <w:p w:rsidR="00B25147" w:rsidRPr="008B2F29" w:rsidRDefault="00B25147" w:rsidP="00B25147">
      <w:pPr>
        <w:widowControl w:val="0"/>
        <w:tabs>
          <w:tab w:val="right" w:leader="underscore" w:pos="900"/>
          <w:tab w:val="left" w:pos="990"/>
        </w:tabs>
        <w:spacing w:after="60"/>
        <w:ind w:left="994" w:hanging="994"/>
        <w:rPr>
          <w:ins w:id="56" w:author="Temp" w:date="2016-05-18T14:31:00Z"/>
          <w:sz w:val="20"/>
          <w:szCs w:val="20"/>
        </w:rPr>
      </w:pPr>
      <w:ins w:id="57" w:author="Temp" w:date="2016-05-18T14:31:00Z">
        <w:r w:rsidRPr="008B2F29">
          <w:rPr>
            <w:sz w:val="20"/>
            <w:szCs w:val="20"/>
          </w:rPr>
          <w:tab/>
        </w:r>
        <w:r w:rsidRPr="008B2F29">
          <w:rPr>
            <w:sz w:val="20"/>
            <w:szCs w:val="20"/>
          </w:rPr>
          <w:tab/>
        </w:r>
        <w:r w:rsidRPr="008B2F29">
          <w:rPr>
            <w:b/>
            <w:sz w:val="20"/>
            <w:szCs w:val="20"/>
          </w:rPr>
          <w:t>Face page</w:t>
        </w:r>
        <w:r w:rsidRPr="008B2F29">
          <w:rPr>
            <w:sz w:val="20"/>
            <w:szCs w:val="20"/>
          </w:rPr>
          <w:t xml:space="preserve"> inserted as first page in full text document.</w:t>
        </w:r>
      </w:ins>
    </w:p>
    <w:p w:rsidR="00B25147" w:rsidRDefault="00B25147" w:rsidP="00B25147">
      <w:pPr>
        <w:widowControl w:val="0"/>
        <w:tabs>
          <w:tab w:val="right" w:leader="underscore" w:pos="900"/>
          <w:tab w:val="left" w:pos="990"/>
        </w:tabs>
        <w:spacing w:after="60"/>
        <w:ind w:left="994" w:hanging="994"/>
        <w:rPr>
          <w:ins w:id="58" w:author="Temp" w:date="2016-05-18T14:31:00Z"/>
          <w:sz w:val="20"/>
          <w:szCs w:val="20"/>
        </w:rPr>
      </w:pPr>
      <w:ins w:id="59" w:author="Temp" w:date="2016-05-18T14:31:00Z">
        <w:r w:rsidRPr="008B2F29">
          <w:rPr>
            <w:sz w:val="20"/>
            <w:szCs w:val="20"/>
          </w:rPr>
          <w:tab/>
        </w:r>
        <w:r w:rsidRPr="008B2F29">
          <w:rPr>
            <w:sz w:val="20"/>
            <w:szCs w:val="20"/>
          </w:rPr>
          <w:tab/>
          <w:t>One-inch margins, left justified, Times New Roman 12 pt font</w:t>
        </w:r>
      </w:ins>
    </w:p>
    <w:p w:rsidR="00B25147" w:rsidRDefault="00B25147" w:rsidP="00B25147">
      <w:pPr>
        <w:widowControl w:val="0"/>
        <w:tabs>
          <w:tab w:val="right" w:leader="underscore" w:pos="900"/>
          <w:tab w:val="left" w:pos="990"/>
        </w:tabs>
        <w:spacing w:after="60"/>
        <w:ind w:left="994" w:hanging="994"/>
        <w:rPr>
          <w:ins w:id="60" w:author="Temp" w:date="2016-05-18T14:31:00Z"/>
          <w:sz w:val="20"/>
          <w:szCs w:val="20"/>
        </w:rPr>
      </w:pPr>
      <w:ins w:id="61" w:author="Temp" w:date="2016-05-18T14:31:00Z">
        <w:r w:rsidRPr="008B2F29">
          <w:rPr>
            <w:sz w:val="20"/>
            <w:szCs w:val="20"/>
          </w:rPr>
          <w:tab/>
        </w:r>
        <w:r w:rsidRPr="008B2F29">
          <w:rPr>
            <w:sz w:val="20"/>
            <w:szCs w:val="20"/>
          </w:rPr>
          <w:tab/>
        </w:r>
        <w:r>
          <w:rPr>
            <w:sz w:val="20"/>
            <w:szCs w:val="20"/>
          </w:rPr>
          <w:t>Headings should not be numbered (with roman numerals or letters)</w:t>
        </w:r>
      </w:ins>
    </w:p>
    <w:p w:rsidR="00B25147" w:rsidRPr="008B2F29" w:rsidRDefault="00B25147" w:rsidP="00B25147">
      <w:pPr>
        <w:widowControl w:val="0"/>
        <w:tabs>
          <w:tab w:val="right" w:leader="underscore" w:pos="900"/>
          <w:tab w:val="left" w:pos="990"/>
        </w:tabs>
        <w:spacing w:after="60"/>
        <w:ind w:left="994" w:hanging="994"/>
        <w:rPr>
          <w:ins w:id="62" w:author="Temp" w:date="2016-05-18T14:31:00Z"/>
          <w:color w:val="E36C0A" w:themeColor="accent6" w:themeShade="BF"/>
          <w:sz w:val="20"/>
          <w:szCs w:val="20"/>
        </w:rPr>
      </w:pPr>
      <w:ins w:id="63" w:author="Temp" w:date="2016-05-18T14:31:00Z">
        <w:r w:rsidRPr="008B2F29">
          <w:rPr>
            <w:sz w:val="20"/>
            <w:szCs w:val="20"/>
          </w:rPr>
          <w:tab/>
        </w:r>
        <w:r w:rsidRPr="008B2F29">
          <w:rPr>
            <w:sz w:val="20"/>
            <w:szCs w:val="20"/>
          </w:rPr>
          <w:tab/>
          <w:t>Heading level numbers indicate hierarchy</w:t>
        </w:r>
        <w:r>
          <w:rPr>
            <w:sz w:val="20"/>
            <w:szCs w:val="20"/>
          </w:rPr>
          <w:t>, but will not appear in the finished text</w:t>
        </w:r>
        <w:r w:rsidRPr="008B2F29">
          <w:rPr>
            <w:sz w:val="20"/>
            <w:szCs w:val="20"/>
          </w:rPr>
          <w:t xml:space="preserve">. </w:t>
        </w:r>
        <w:r w:rsidRPr="008B2F29">
          <w:rPr>
            <w:color w:val="E36C0A" w:themeColor="accent6" w:themeShade="BF"/>
            <w:sz w:val="20"/>
            <w:szCs w:val="20"/>
          </w:rPr>
          <w:t>(ex. &lt;1&gt; Descriptive Epidemiology, &lt;2&gt; Geographic Patterns, &lt;3&gt; In U.S., &lt;3&gt; International, &lt;2&gt; Temporal Patterns etc.)</w:t>
        </w:r>
      </w:ins>
    </w:p>
    <w:p w:rsidR="00B25147" w:rsidRPr="008B2F29" w:rsidRDefault="00B25147" w:rsidP="00B25147">
      <w:pPr>
        <w:widowControl w:val="0"/>
        <w:tabs>
          <w:tab w:val="right" w:leader="underscore" w:pos="900"/>
          <w:tab w:val="left" w:pos="990"/>
        </w:tabs>
        <w:spacing w:after="60"/>
        <w:ind w:left="994" w:hanging="994"/>
        <w:rPr>
          <w:ins w:id="64" w:author="Temp" w:date="2016-05-18T14:31:00Z"/>
          <w:sz w:val="20"/>
          <w:szCs w:val="20"/>
        </w:rPr>
      </w:pPr>
      <w:ins w:id="65" w:author="Temp" w:date="2016-05-18T14:31:00Z">
        <w:r w:rsidRPr="008B2F29">
          <w:rPr>
            <w:sz w:val="20"/>
            <w:szCs w:val="20"/>
          </w:rPr>
          <w:tab/>
        </w:r>
        <w:r w:rsidRPr="008B2F29">
          <w:rPr>
            <w:sz w:val="20"/>
            <w:szCs w:val="20"/>
          </w:rPr>
          <w:tab/>
        </w:r>
        <w:r w:rsidRPr="008B2F29">
          <w:rPr>
            <w:sz w:val="20"/>
            <w:szCs w:val="20"/>
          </w:rPr>
          <w:tab/>
          <w:t xml:space="preserve">All text and references </w:t>
        </w:r>
        <w:r>
          <w:rPr>
            <w:sz w:val="20"/>
            <w:szCs w:val="20"/>
          </w:rPr>
          <w:t xml:space="preserve">should be </w:t>
        </w:r>
        <w:r w:rsidRPr="008B2F29">
          <w:rPr>
            <w:sz w:val="20"/>
            <w:szCs w:val="20"/>
          </w:rPr>
          <w:t xml:space="preserve">double-spaced </w:t>
        </w:r>
      </w:ins>
    </w:p>
    <w:p w:rsidR="00B25147" w:rsidRPr="008B2F29" w:rsidRDefault="00B25147" w:rsidP="00B25147">
      <w:pPr>
        <w:widowControl w:val="0"/>
        <w:tabs>
          <w:tab w:val="right" w:leader="underscore" w:pos="900"/>
          <w:tab w:val="left" w:pos="990"/>
        </w:tabs>
        <w:spacing w:after="60"/>
        <w:ind w:left="994" w:hanging="994"/>
        <w:rPr>
          <w:ins w:id="66" w:author="Temp" w:date="2016-05-18T14:31:00Z"/>
          <w:sz w:val="20"/>
          <w:szCs w:val="20"/>
        </w:rPr>
      </w:pPr>
      <w:ins w:id="67" w:author="Temp" w:date="2016-05-18T14:31:00Z">
        <w:r w:rsidRPr="008B2F29">
          <w:rPr>
            <w:sz w:val="20"/>
            <w:szCs w:val="20"/>
          </w:rPr>
          <w:tab/>
        </w:r>
        <w:r w:rsidRPr="008B2F29">
          <w:rPr>
            <w:sz w:val="20"/>
            <w:szCs w:val="20"/>
          </w:rPr>
          <w:tab/>
          <w:t>Page numbers &amp; (total number of pages) at center bottom of page</w:t>
        </w:r>
      </w:ins>
    </w:p>
    <w:p w:rsidR="00B25147" w:rsidRPr="008B2F29" w:rsidRDefault="00B25147" w:rsidP="00B25147">
      <w:pPr>
        <w:widowControl w:val="0"/>
        <w:tabs>
          <w:tab w:val="right" w:leader="underscore" w:pos="900"/>
          <w:tab w:val="left" w:pos="990"/>
        </w:tabs>
        <w:spacing w:after="60"/>
        <w:ind w:left="1714" w:hanging="1714"/>
        <w:rPr>
          <w:ins w:id="68" w:author="Temp" w:date="2016-05-18T14:31:00Z"/>
          <w:sz w:val="20"/>
          <w:szCs w:val="20"/>
        </w:rPr>
      </w:pPr>
      <w:ins w:id="69" w:author="Temp" w:date="2016-05-18T14:31:00Z">
        <w:r w:rsidRPr="008B2F29">
          <w:rPr>
            <w:sz w:val="20"/>
            <w:szCs w:val="20"/>
          </w:rPr>
          <w:tab/>
        </w:r>
        <w:r w:rsidRPr="008B2F29">
          <w:rPr>
            <w:sz w:val="20"/>
            <w:szCs w:val="20"/>
          </w:rPr>
          <w:tab/>
          <w:t>Indicate placement of table/</w:t>
        </w:r>
      </w:ins>
      <w:ins w:id="70" w:author="Temp" w:date="2016-05-18T14:36:00Z">
        <w:r>
          <w:rPr>
            <w:sz w:val="20"/>
            <w:szCs w:val="20"/>
          </w:rPr>
          <w:t>Figure 38-</w:t>
        </w:r>
      </w:ins>
      <w:ins w:id="71" w:author="Temp" w:date="2016-05-18T14:31:00Z">
        <w:r w:rsidRPr="008B2F29">
          <w:rPr>
            <w:b/>
            <w:sz w:val="20"/>
            <w:szCs w:val="20"/>
          </w:rPr>
          <w:t>after</w:t>
        </w:r>
        <w:r w:rsidRPr="008B2F29">
          <w:rPr>
            <w:sz w:val="20"/>
            <w:szCs w:val="20"/>
          </w:rPr>
          <w:t xml:space="preserve"> the paragraph they are first mentioned. </w:t>
        </w:r>
        <w:r w:rsidRPr="008B2F29">
          <w:rPr>
            <w:sz w:val="20"/>
            <w:szCs w:val="20"/>
          </w:rPr>
          <w:br/>
        </w:r>
        <w:r w:rsidRPr="008B2F29">
          <w:rPr>
            <w:color w:val="E36C0A" w:themeColor="accent6" w:themeShade="BF"/>
            <w:sz w:val="20"/>
            <w:szCs w:val="20"/>
          </w:rPr>
          <w:t xml:space="preserve">“[Insert </w:t>
        </w:r>
      </w:ins>
      <w:ins w:id="72" w:author="Temp" w:date="2016-05-18T14:34:00Z">
        <w:r>
          <w:rPr>
            <w:color w:val="008000"/>
            <w:sz w:val="20"/>
            <w:szCs w:val="20"/>
          </w:rPr>
          <w:t>Table 38-</w:t>
        </w:r>
      </w:ins>
      <w:ins w:id="73" w:author="Temp" w:date="2016-05-18T14:31:00Z">
        <w:r w:rsidRPr="008B2F29">
          <w:rPr>
            <w:color w:val="008000"/>
            <w:sz w:val="20"/>
            <w:szCs w:val="20"/>
            <w:highlight w:val="yellow"/>
          </w:rPr>
          <w:t>3-1</w:t>
        </w:r>
        <w:r w:rsidRPr="008B2F29">
          <w:rPr>
            <w:color w:val="008000"/>
            <w:sz w:val="20"/>
            <w:szCs w:val="20"/>
          </w:rPr>
          <w:t xml:space="preserve"> here</w:t>
        </w:r>
        <w:r w:rsidRPr="008B2F29">
          <w:rPr>
            <w:color w:val="E36C0A" w:themeColor="accent6" w:themeShade="BF"/>
            <w:sz w:val="20"/>
            <w:szCs w:val="20"/>
          </w:rPr>
          <w:t>]”</w:t>
        </w:r>
      </w:ins>
    </w:p>
    <w:p w:rsidR="00B25147" w:rsidRPr="009B7452" w:rsidRDefault="00B25147" w:rsidP="00B25147">
      <w:pPr>
        <w:spacing w:before="240"/>
        <w:rPr>
          <w:ins w:id="74" w:author="Temp" w:date="2016-05-18T14:31:00Z"/>
          <w:b/>
          <w:bCs/>
          <w:caps/>
        </w:rPr>
      </w:pPr>
      <w:ins w:id="75" w:author="Temp" w:date="2016-05-18T14:31:00Z">
        <w:r>
          <w:rPr>
            <w:b/>
            <w:bCs/>
          </w:rPr>
          <w:t>F</w:t>
        </w:r>
        <w:r w:rsidRPr="00FC08F5">
          <w:rPr>
            <w:b/>
            <w:bCs/>
          </w:rPr>
          <w:t>ormatting</w:t>
        </w:r>
        <w:r>
          <w:rPr>
            <w:b/>
            <w:bCs/>
          </w:rPr>
          <w:t xml:space="preserve"> below - </w:t>
        </w:r>
        <w:r w:rsidRPr="00FC08F5">
          <w:rPr>
            <w:b/>
            <w:bCs/>
          </w:rPr>
          <w:t>for</w:t>
        </w:r>
        <w:r w:rsidRPr="009B7452">
          <w:rPr>
            <w:b/>
            <w:bCs/>
            <w:caps/>
          </w:rPr>
          <w:t xml:space="preserve"> </w:t>
        </w:r>
        <w:r>
          <w:rPr>
            <w:b/>
            <w:bCs/>
            <w:caps/>
          </w:rPr>
          <w:t>F</w:t>
        </w:r>
        <w:r w:rsidRPr="009B7452">
          <w:rPr>
            <w:b/>
            <w:bCs/>
            <w:caps/>
          </w:rPr>
          <w:t>inal submission</w:t>
        </w:r>
        <w:r>
          <w:rPr>
            <w:b/>
            <w:bCs/>
            <w:caps/>
          </w:rPr>
          <w:t xml:space="preserve"> </w:t>
        </w:r>
        <w:r w:rsidRPr="0090034B">
          <w:t>(</w:t>
        </w:r>
        <w:r w:rsidRPr="0090034B">
          <w:rPr>
            <w:b/>
          </w:rPr>
          <w:t>to OUP)</w:t>
        </w:r>
        <w:r w:rsidRPr="009B7452">
          <w:rPr>
            <w:b/>
            <w:bCs/>
            <w:caps/>
          </w:rPr>
          <w:t xml:space="preserve">  </w:t>
        </w:r>
      </w:ins>
    </w:p>
    <w:p w:rsidR="00B25147" w:rsidRPr="008B2F29" w:rsidRDefault="00B25147" w:rsidP="00B25147">
      <w:pPr>
        <w:widowControl w:val="0"/>
        <w:tabs>
          <w:tab w:val="right" w:leader="underscore" w:pos="900"/>
          <w:tab w:val="left" w:pos="990"/>
        </w:tabs>
        <w:spacing w:before="240" w:after="60"/>
        <w:ind w:left="994" w:hanging="994"/>
        <w:rPr>
          <w:ins w:id="76" w:author="Temp" w:date="2016-05-18T14:31:00Z"/>
          <w:b/>
          <w:sz w:val="20"/>
          <w:szCs w:val="20"/>
        </w:rPr>
      </w:pPr>
      <w:ins w:id="77" w:author="Temp" w:date="2016-05-18T14:31:00Z">
        <w:r w:rsidRPr="008B2F29">
          <w:rPr>
            <w:b/>
            <w:sz w:val="20"/>
            <w:szCs w:val="20"/>
          </w:rPr>
          <w:t>Sections:</w:t>
        </w:r>
      </w:ins>
    </w:p>
    <w:p w:rsidR="00B25147" w:rsidRPr="008B2F29" w:rsidRDefault="00B25147" w:rsidP="00B25147">
      <w:pPr>
        <w:widowControl w:val="0"/>
        <w:tabs>
          <w:tab w:val="right" w:leader="underscore" w:pos="900"/>
          <w:tab w:val="left" w:pos="990"/>
        </w:tabs>
        <w:spacing w:before="120" w:after="60"/>
        <w:ind w:left="1260" w:hanging="994"/>
        <w:rPr>
          <w:ins w:id="78" w:author="Temp" w:date="2016-05-18T14:31:00Z"/>
          <w:sz w:val="20"/>
          <w:szCs w:val="20"/>
        </w:rPr>
      </w:pPr>
      <w:ins w:id="79" w:author="Temp" w:date="2016-05-18T14:31:00Z">
        <w:r w:rsidRPr="008B2F29">
          <w:rPr>
            <w:sz w:val="20"/>
            <w:szCs w:val="20"/>
          </w:rPr>
          <w:t xml:space="preserve">Overview: </w:t>
        </w:r>
      </w:ins>
    </w:p>
    <w:p w:rsidR="00B25147" w:rsidRPr="008B2F29" w:rsidRDefault="00B25147" w:rsidP="00B25147">
      <w:pPr>
        <w:widowControl w:val="0"/>
        <w:tabs>
          <w:tab w:val="right" w:leader="underscore" w:pos="1530"/>
          <w:tab w:val="left" w:pos="1620"/>
          <w:tab w:val="left" w:pos="2880"/>
          <w:tab w:val="left" w:pos="3600"/>
          <w:tab w:val="left" w:pos="4320"/>
          <w:tab w:val="left" w:pos="5040"/>
          <w:tab w:val="left" w:pos="5760"/>
          <w:tab w:val="left" w:pos="6480"/>
          <w:tab w:val="left" w:pos="7330"/>
        </w:tabs>
        <w:spacing w:after="60"/>
        <w:ind w:left="1620" w:hanging="990"/>
        <w:rPr>
          <w:ins w:id="80" w:author="Temp" w:date="2016-05-18T14:31:00Z"/>
          <w:sz w:val="20"/>
          <w:szCs w:val="20"/>
        </w:rPr>
      </w:pPr>
      <w:ins w:id="81" w:author="Temp" w:date="2016-05-18T14:31:00Z">
        <w:r w:rsidRPr="008B2F29">
          <w:rPr>
            <w:sz w:val="20"/>
            <w:szCs w:val="20"/>
          </w:rPr>
          <w:tab/>
        </w:r>
        <w:r w:rsidRPr="008B2F29">
          <w:rPr>
            <w:sz w:val="20"/>
            <w:szCs w:val="20"/>
          </w:rPr>
          <w:tab/>
          <w:t xml:space="preserve">Extended abstract </w:t>
        </w:r>
        <w:r w:rsidRPr="008B2F29">
          <w:rPr>
            <w:sz w:val="20"/>
            <w:szCs w:val="20"/>
            <w:u w:val="single"/>
          </w:rPr>
          <w:t>&lt;</w:t>
        </w:r>
        <w:r w:rsidRPr="008B2F29">
          <w:rPr>
            <w:sz w:val="20"/>
            <w:szCs w:val="20"/>
          </w:rPr>
          <w:t xml:space="preserve"> 300 words describing highlights of chapter</w:t>
        </w:r>
      </w:ins>
    </w:p>
    <w:p w:rsidR="00B25147" w:rsidRPr="008B2F29" w:rsidRDefault="00B25147" w:rsidP="00B25147">
      <w:pPr>
        <w:widowControl w:val="0"/>
        <w:tabs>
          <w:tab w:val="right" w:leader="underscore" w:pos="1530"/>
          <w:tab w:val="left" w:pos="1620"/>
          <w:tab w:val="left" w:pos="2880"/>
          <w:tab w:val="left" w:pos="3600"/>
          <w:tab w:val="left" w:pos="4320"/>
          <w:tab w:val="left" w:pos="5040"/>
          <w:tab w:val="left" w:pos="5760"/>
          <w:tab w:val="left" w:pos="6480"/>
          <w:tab w:val="left" w:pos="7330"/>
        </w:tabs>
        <w:spacing w:after="60"/>
        <w:ind w:left="1620" w:hanging="990"/>
        <w:rPr>
          <w:ins w:id="82" w:author="Temp" w:date="2016-05-18T14:31:00Z"/>
          <w:sz w:val="20"/>
          <w:szCs w:val="20"/>
        </w:rPr>
      </w:pPr>
      <w:ins w:id="83" w:author="Temp" w:date="2016-05-18T14:31:00Z">
        <w:r w:rsidRPr="008B2F29">
          <w:rPr>
            <w:sz w:val="20"/>
            <w:szCs w:val="20"/>
          </w:rPr>
          <w:tab/>
        </w:r>
        <w:r w:rsidRPr="008B2F29">
          <w:rPr>
            <w:sz w:val="20"/>
            <w:szCs w:val="20"/>
          </w:rPr>
          <w:tab/>
          <w:t>No in-text citations, tables, figures etc.</w:t>
        </w:r>
      </w:ins>
    </w:p>
    <w:p w:rsidR="00B25147" w:rsidRPr="008B2F29" w:rsidRDefault="00B25147" w:rsidP="00B25147">
      <w:pPr>
        <w:widowControl w:val="0"/>
        <w:tabs>
          <w:tab w:val="right" w:leader="underscore" w:pos="900"/>
          <w:tab w:val="left" w:pos="990"/>
        </w:tabs>
        <w:spacing w:before="120" w:after="60"/>
        <w:ind w:left="1260" w:hanging="994"/>
        <w:rPr>
          <w:ins w:id="84" w:author="Temp" w:date="2016-05-18T14:31:00Z"/>
          <w:sz w:val="20"/>
          <w:szCs w:val="20"/>
        </w:rPr>
      </w:pPr>
      <w:ins w:id="85" w:author="Temp" w:date="2016-05-18T14:31:00Z">
        <w:r w:rsidRPr="008B2F29">
          <w:rPr>
            <w:sz w:val="20"/>
            <w:szCs w:val="20"/>
          </w:rPr>
          <w:t xml:space="preserve">Tables/figures: </w:t>
        </w:r>
      </w:ins>
    </w:p>
    <w:p w:rsidR="00B25147" w:rsidRPr="008B2F29" w:rsidRDefault="00B25147" w:rsidP="00B25147">
      <w:pPr>
        <w:widowControl w:val="0"/>
        <w:tabs>
          <w:tab w:val="right" w:leader="underscore" w:pos="1530"/>
          <w:tab w:val="left" w:pos="1620"/>
        </w:tabs>
        <w:spacing w:after="60"/>
        <w:ind w:left="1620" w:hanging="990"/>
        <w:rPr>
          <w:ins w:id="86" w:author="Temp" w:date="2016-05-18T14:31:00Z"/>
          <w:sz w:val="20"/>
          <w:szCs w:val="20"/>
        </w:rPr>
      </w:pPr>
      <w:ins w:id="87" w:author="Temp" w:date="2016-05-18T14:31:00Z">
        <w:r w:rsidRPr="008B2F29">
          <w:rPr>
            <w:sz w:val="20"/>
            <w:szCs w:val="20"/>
          </w:rPr>
          <w:tab/>
        </w:r>
        <w:r w:rsidRPr="008B2F29">
          <w:rPr>
            <w:sz w:val="20"/>
            <w:szCs w:val="20"/>
          </w:rPr>
          <w:tab/>
          <w:t xml:space="preserve">Numbering style [3-1] </w:t>
        </w:r>
        <w:r>
          <w:rPr>
            <w:sz w:val="20"/>
            <w:szCs w:val="20"/>
          </w:rPr>
          <w:t>means</w:t>
        </w:r>
        <w:r w:rsidRPr="008B2F29">
          <w:rPr>
            <w:sz w:val="20"/>
            <w:szCs w:val="20"/>
          </w:rPr>
          <w:t xml:space="preserve"> first figure/</w:t>
        </w:r>
      </w:ins>
      <w:ins w:id="88" w:author="Temp" w:date="2016-05-18T14:34:00Z">
        <w:r>
          <w:rPr>
            <w:sz w:val="20"/>
            <w:szCs w:val="20"/>
          </w:rPr>
          <w:t>Table 38-</w:t>
        </w:r>
      </w:ins>
      <w:ins w:id="89" w:author="Temp" w:date="2016-05-18T14:31:00Z">
        <w:r w:rsidRPr="008B2F29">
          <w:rPr>
            <w:sz w:val="20"/>
            <w:szCs w:val="20"/>
          </w:rPr>
          <w:t xml:space="preserve">in chapter 3. </w:t>
        </w:r>
      </w:ins>
    </w:p>
    <w:p w:rsidR="00B25147" w:rsidRPr="008B2F29" w:rsidRDefault="00B25147" w:rsidP="00B25147">
      <w:pPr>
        <w:widowControl w:val="0"/>
        <w:tabs>
          <w:tab w:val="right" w:leader="underscore" w:pos="1530"/>
          <w:tab w:val="left" w:pos="1620"/>
        </w:tabs>
        <w:spacing w:after="60"/>
        <w:ind w:left="1620" w:hanging="990"/>
        <w:rPr>
          <w:ins w:id="90" w:author="Temp" w:date="2016-05-18T14:31:00Z"/>
          <w:sz w:val="20"/>
          <w:szCs w:val="20"/>
        </w:rPr>
      </w:pPr>
      <w:ins w:id="91" w:author="Temp" w:date="2016-05-18T14:31:00Z">
        <w:r w:rsidRPr="008B2F29">
          <w:rPr>
            <w:sz w:val="20"/>
            <w:szCs w:val="20"/>
          </w:rPr>
          <w:tab/>
        </w:r>
        <w:r w:rsidRPr="008B2F29">
          <w:rPr>
            <w:sz w:val="20"/>
            <w:szCs w:val="20"/>
          </w:rPr>
          <w:tab/>
          <w:t xml:space="preserve">Tables formatted cleanly (minimize lines between columns and rows) </w:t>
        </w:r>
      </w:ins>
    </w:p>
    <w:p w:rsidR="00B25147" w:rsidRPr="008B2F29" w:rsidRDefault="00B25147" w:rsidP="00B25147">
      <w:pPr>
        <w:widowControl w:val="0"/>
        <w:tabs>
          <w:tab w:val="right" w:leader="underscore" w:pos="1530"/>
          <w:tab w:val="left" w:pos="1620"/>
        </w:tabs>
        <w:spacing w:after="60"/>
        <w:ind w:left="1620" w:hanging="990"/>
        <w:rPr>
          <w:ins w:id="92" w:author="Temp" w:date="2016-05-18T14:31:00Z"/>
          <w:sz w:val="20"/>
          <w:szCs w:val="20"/>
        </w:rPr>
      </w:pPr>
      <w:ins w:id="93" w:author="Temp" w:date="2016-05-18T14:31:00Z">
        <w:r w:rsidRPr="008B2F29">
          <w:rPr>
            <w:sz w:val="20"/>
            <w:szCs w:val="20"/>
          </w:rPr>
          <w:tab/>
        </w:r>
        <w:r w:rsidRPr="008B2F29">
          <w:rPr>
            <w:sz w:val="20"/>
            <w:szCs w:val="20"/>
          </w:rPr>
          <w:tab/>
          <w:t xml:space="preserve">Figures should be clearly legible in black and white as well as color. Lines should be labeled with patterns (as well as color where desired). </w:t>
        </w:r>
      </w:ins>
    </w:p>
    <w:p w:rsidR="00B25147" w:rsidRPr="008B2F29" w:rsidRDefault="00B25147" w:rsidP="00B25147">
      <w:pPr>
        <w:widowControl w:val="0"/>
        <w:tabs>
          <w:tab w:val="right" w:leader="underscore" w:pos="900"/>
          <w:tab w:val="left" w:pos="990"/>
        </w:tabs>
        <w:spacing w:before="120" w:after="60"/>
        <w:ind w:left="1260" w:hanging="994"/>
        <w:rPr>
          <w:ins w:id="94" w:author="Temp" w:date="2016-05-18T14:31:00Z"/>
          <w:sz w:val="20"/>
          <w:szCs w:val="20"/>
        </w:rPr>
      </w:pPr>
      <w:ins w:id="95" w:author="Temp" w:date="2016-05-18T14:31:00Z">
        <w:r w:rsidRPr="008B2F29">
          <w:rPr>
            <w:sz w:val="20"/>
            <w:szCs w:val="20"/>
          </w:rPr>
          <w:t>References</w:t>
        </w:r>
      </w:ins>
    </w:p>
    <w:p w:rsidR="00B25147" w:rsidRPr="008B2F29" w:rsidRDefault="00B25147" w:rsidP="00B25147">
      <w:pPr>
        <w:widowControl w:val="0"/>
        <w:tabs>
          <w:tab w:val="right" w:leader="underscore" w:pos="1530"/>
          <w:tab w:val="left" w:pos="1620"/>
        </w:tabs>
        <w:spacing w:after="60"/>
        <w:ind w:left="1620" w:hanging="990"/>
        <w:rPr>
          <w:ins w:id="96" w:author="Temp" w:date="2016-05-18T14:31:00Z"/>
          <w:sz w:val="20"/>
          <w:szCs w:val="20"/>
        </w:rPr>
      </w:pPr>
      <w:ins w:id="97" w:author="Temp" w:date="2016-05-18T14:31:00Z">
        <w:r w:rsidRPr="008B2F29">
          <w:rPr>
            <w:sz w:val="20"/>
            <w:szCs w:val="20"/>
          </w:rPr>
          <w:tab/>
        </w:r>
        <w:r w:rsidRPr="008B2F29">
          <w:rPr>
            <w:sz w:val="20"/>
            <w:szCs w:val="20"/>
          </w:rPr>
          <w:tab/>
          <w:t xml:space="preserve">Check that recommended style was used (output style for endnote v 20151001) </w:t>
        </w:r>
        <w:r w:rsidRPr="008B2F29">
          <w:rPr>
            <w:sz w:val="20"/>
            <w:szCs w:val="20"/>
          </w:rPr>
          <w:br/>
        </w:r>
        <w:r w:rsidRPr="008B2F29">
          <w:rPr>
            <w:i/>
            <w:sz w:val="20"/>
            <w:szCs w:val="20"/>
          </w:rPr>
          <w:t>(</w:t>
        </w:r>
        <w:r>
          <w:rPr>
            <w:i/>
            <w:sz w:val="20"/>
            <w:szCs w:val="20"/>
          </w:rPr>
          <w:t>If your</w:t>
        </w:r>
        <w:r w:rsidRPr="008B2F29">
          <w:rPr>
            <w:i/>
            <w:sz w:val="20"/>
            <w:szCs w:val="20"/>
          </w:rPr>
          <w:t xml:space="preserve"> in-text citation</w:t>
        </w:r>
        <w:r>
          <w:rPr>
            <w:i/>
            <w:sz w:val="20"/>
            <w:szCs w:val="20"/>
          </w:rPr>
          <w:t xml:space="preserve"> does not</w:t>
        </w:r>
        <w:r w:rsidRPr="008B2F29">
          <w:rPr>
            <w:i/>
            <w:sz w:val="20"/>
            <w:szCs w:val="20"/>
          </w:rPr>
          <w:t xml:space="preserve"> </w:t>
        </w:r>
        <w:r>
          <w:rPr>
            <w:i/>
            <w:sz w:val="20"/>
            <w:szCs w:val="20"/>
          </w:rPr>
          <w:t>contain</w:t>
        </w:r>
        <w:r w:rsidRPr="008B2F29">
          <w:rPr>
            <w:i/>
            <w:sz w:val="20"/>
            <w:szCs w:val="20"/>
          </w:rPr>
          <w:t xml:space="preserve"> a period after et al (Smith et al</w:t>
        </w:r>
        <w:r w:rsidRPr="00B46FFE">
          <w:rPr>
            <w:i/>
            <w:sz w:val="20"/>
            <w:szCs w:val="20"/>
            <w:highlight w:val="yellow"/>
          </w:rPr>
          <w:t>.</w:t>
        </w:r>
        <w:r w:rsidRPr="008B2F29">
          <w:rPr>
            <w:i/>
            <w:sz w:val="20"/>
            <w:szCs w:val="20"/>
          </w:rPr>
          <w:t>, 2011)</w:t>
        </w:r>
        <w:r>
          <w:rPr>
            <w:i/>
            <w:sz w:val="20"/>
            <w:szCs w:val="20"/>
          </w:rPr>
          <w:t xml:space="preserve"> you should try to re-upload the style from the portal)</w:t>
        </w:r>
      </w:ins>
    </w:p>
    <w:p w:rsidR="00B25147" w:rsidRPr="008B2F29" w:rsidRDefault="00B25147" w:rsidP="00B25147">
      <w:pPr>
        <w:widowControl w:val="0"/>
        <w:tabs>
          <w:tab w:val="right" w:leader="underscore" w:pos="1530"/>
          <w:tab w:val="left" w:pos="1620"/>
        </w:tabs>
        <w:spacing w:after="60"/>
        <w:ind w:left="1620" w:hanging="990"/>
        <w:rPr>
          <w:ins w:id="98" w:author="Temp" w:date="2016-05-18T14:31:00Z"/>
          <w:sz w:val="20"/>
          <w:szCs w:val="20"/>
        </w:rPr>
      </w:pPr>
      <w:ins w:id="99" w:author="Temp" w:date="2016-05-18T14:31:00Z">
        <w:r w:rsidRPr="008B2F29">
          <w:rPr>
            <w:sz w:val="20"/>
            <w:szCs w:val="20"/>
          </w:rPr>
          <w:tab/>
        </w:r>
        <w:r w:rsidRPr="008B2F29">
          <w:rPr>
            <w:sz w:val="20"/>
            <w:szCs w:val="20"/>
          </w:rPr>
          <w:tab/>
          <w:t>All references in text, tables and figures should be included in and cited from the reference list</w:t>
        </w:r>
      </w:ins>
    </w:p>
    <w:p w:rsidR="00B25147" w:rsidRPr="008B2F29" w:rsidRDefault="00B25147" w:rsidP="00B25147">
      <w:pPr>
        <w:widowControl w:val="0"/>
        <w:tabs>
          <w:tab w:val="right" w:leader="underscore" w:pos="900"/>
          <w:tab w:val="left" w:pos="990"/>
        </w:tabs>
        <w:spacing w:before="240" w:after="60"/>
        <w:ind w:left="994" w:hanging="994"/>
        <w:rPr>
          <w:ins w:id="100" w:author="Temp" w:date="2016-05-18T14:31:00Z"/>
          <w:b/>
          <w:sz w:val="20"/>
          <w:szCs w:val="20"/>
        </w:rPr>
      </w:pPr>
      <w:ins w:id="101" w:author="Temp" w:date="2016-05-18T14:31:00Z">
        <w:r w:rsidRPr="008B2F29">
          <w:rPr>
            <w:b/>
            <w:sz w:val="20"/>
            <w:szCs w:val="20"/>
          </w:rPr>
          <w:t xml:space="preserve">FINAL submission </w:t>
        </w:r>
        <w:r>
          <w:rPr>
            <w:b/>
            <w:sz w:val="20"/>
            <w:szCs w:val="20"/>
          </w:rPr>
          <w:t xml:space="preserve">(to OUP) </w:t>
        </w:r>
        <w:r w:rsidRPr="008B2F29">
          <w:rPr>
            <w:b/>
            <w:sz w:val="20"/>
            <w:szCs w:val="20"/>
          </w:rPr>
          <w:t xml:space="preserve">should be a clean copy </w:t>
        </w:r>
      </w:ins>
    </w:p>
    <w:p w:rsidR="00B25147" w:rsidRPr="008B2F29" w:rsidRDefault="00B25147" w:rsidP="00B25147">
      <w:pPr>
        <w:widowControl w:val="0"/>
        <w:tabs>
          <w:tab w:val="right" w:leader="underscore" w:pos="900"/>
          <w:tab w:val="left" w:pos="990"/>
        </w:tabs>
        <w:spacing w:after="60"/>
        <w:ind w:left="994" w:hanging="994"/>
        <w:rPr>
          <w:ins w:id="102" w:author="Temp" w:date="2016-05-18T14:31:00Z"/>
          <w:sz w:val="20"/>
          <w:szCs w:val="20"/>
        </w:rPr>
      </w:pPr>
      <w:ins w:id="103" w:author="Temp" w:date="2016-05-18T14:31:00Z">
        <w:r w:rsidRPr="008B2F29">
          <w:rPr>
            <w:sz w:val="20"/>
            <w:szCs w:val="20"/>
          </w:rPr>
          <w:tab/>
        </w:r>
        <w:r w:rsidRPr="008B2F29">
          <w:rPr>
            <w:sz w:val="20"/>
            <w:szCs w:val="20"/>
          </w:rPr>
          <w:tab/>
          <w:t>No track changes or comments</w:t>
        </w:r>
      </w:ins>
    </w:p>
    <w:p w:rsidR="00B25147" w:rsidRPr="00811E7C" w:rsidRDefault="00B25147" w:rsidP="00B25147">
      <w:pPr>
        <w:widowControl w:val="0"/>
        <w:tabs>
          <w:tab w:val="right" w:leader="underscore" w:pos="900"/>
          <w:tab w:val="left" w:pos="990"/>
        </w:tabs>
        <w:spacing w:after="60"/>
        <w:ind w:left="994" w:hanging="994"/>
        <w:rPr>
          <w:ins w:id="104" w:author="Temp" w:date="2016-05-18T14:31:00Z"/>
          <w:sz w:val="20"/>
          <w:szCs w:val="20"/>
        </w:rPr>
      </w:pPr>
      <w:ins w:id="105" w:author="Temp" w:date="2016-05-18T14:31:00Z">
        <w:r w:rsidRPr="008B2F29">
          <w:rPr>
            <w:sz w:val="20"/>
            <w:szCs w:val="20"/>
          </w:rPr>
          <w:tab/>
        </w:r>
        <w:r w:rsidRPr="008B2F29">
          <w:rPr>
            <w:sz w:val="20"/>
            <w:szCs w:val="20"/>
          </w:rPr>
          <w:tab/>
          <w:t>No Line numbers</w:t>
        </w:r>
      </w:ins>
    </w:p>
    <w:p w:rsidR="00B25147" w:rsidRPr="008B2F29" w:rsidRDefault="00B25147" w:rsidP="00B25147">
      <w:pPr>
        <w:widowControl w:val="0"/>
        <w:tabs>
          <w:tab w:val="right" w:leader="underscore" w:pos="900"/>
          <w:tab w:val="left" w:pos="990"/>
        </w:tabs>
        <w:spacing w:before="240" w:after="80"/>
        <w:ind w:left="994" w:hanging="994"/>
        <w:rPr>
          <w:ins w:id="106" w:author="Temp" w:date="2016-05-18T14:31:00Z"/>
          <w:b/>
          <w:sz w:val="20"/>
          <w:szCs w:val="20"/>
        </w:rPr>
      </w:pPr>
      <w:ins w:id="107" w:author="Temp" w:date="2016-05-18T14:31:00Z">
        <w:r w:rsidRPr="008B2F29">
          <w:rPr>
            <w:b/>
            <w:sz w:val="20"/>
            <w:szCs w:val="20"/>
          </w:rPr>
          <w:t>Documents to be uploaded:</w:t>
        </w:r>
      </w:ins>
    </w:p>
    <w:p w:rsidR="00B25147" w:rsidRPr="008B2F29" w:rsidRDefault="00B25147" w:rsidP="00B25147">
      <w:pPr>
        <w:widowControl w:val="0"/>
        <w:tabs>
          <w:tab w:val="right" w:leader="underscore" w:pos="900"/>
        </w:tabs>
        <w:spacing w:after="80"/>
        <w:ind w:left="990" w:hanging="990"/>
        <w:rPr>
          <w:ins w:id="108" w:author="Temp" w:date="2016-05-18T14:31:00Z"/>
          <w:sz w:val="20"/>
          <w:szCs w:val="20"/>
        </w:rPr>
      </w:pPr>
      <w:ins w:id="109" w:author="Temp" w:date="2016-05-18T14:31:00Z">
        <w:r w:rsidRPr="008B2F29">
          <w:rPr>
            <w:sz w:val="20"/>
            <w:szCs w:val="20"/>
          </w:rPr>
          <w:tab/>
        </w:r>
        <w:r w:rsidRPr="008B2F29">
          <w:rPr>
            <w:sz w:val="20"/>
            <w:szCs w:val="20"/>
          </w:rPr>
          <w:tab/>
        </w:r>
        <w:r w:rsidRPr="008B2F29">
          <w:rPr>
            <w:b/>
            <w:sz w:val="20"/>
            <w:szCs w:val="20"/>
          </w:rPr>
          <w:t>Full text</w:t>
        </w:r>
        <w:r w:rsidRPr="008B2F29">
          <w:rPr>
            <w:sz w:val="20"/>
            <w:szCs w:val="20"/>
          </w:rPr>
          <w:t xml:space="preserve"> (including face page, overview, body of text and references – no figures or tables, no </w:t>
        </w:r>
      </w:ins>
      <w:ins w:id="110" w:author="Temp" w:date="2016-05-18T14:36:00Z">
        <w:r>
          <w:rPr>
            <w:sz w:val="20"/>
            <w:szCs w:val="20"/>
          </w:rPr>
          <w:t>Figure 38-</w:t>
        </w:r>
      </w:ins>
      <w:ins w:id="111" w:author="Temp" w:date="2016-05-18T14:31:00Z">
        <w:r w:rsidRPr="008B2F29">
          <w:rPr>
            <w:sz w:val="20"/>
            <w:szCs w:val="20"/>
          </w:rPr>
          <w:t>legends)</w:t>
        </w:r>
      </w:ins>
    </w:p>
    <w:p w:rsidR="00B25147" w:rsidRPr="008B2F29" w:rsidRDefault="00B25147" w:rsidP="00B25147">
      <w:pPr>
        <w:widowControl w:val="0"/>
        <w:tabs>
          <w:tab w:val="right" w:leader="underscore" w:pos="900"/>
        </w:tabs>
        <w:spacing w:after="80"/>
        <w:ind w:left="990" w:hanging="990"/>
        <w:rPr>
          <w:ins w:id="112" w:author="Temp" w:date="2016-05-18T14:31:00Z"/>
          <w:sz w:val="20"/>
          <w:szCs w:val="20"/>
        </w:rPr>
      </w:pPr>
      <w:ins w:id="113" w:author="Temp" w:date="2016-05-18T14:31:00Z">
        <w:r w:rsidRPr="008B2F29">
          <w:rPr>
            <w:sz w:val="20"/>
            <w:szCs w:val="20"/>
          </w:rPr>
          <w:tab/>
        </w:r>
        <w:r w:rsidRPr="008B2F29">
          <w:rPr>
            <w:sz w:val="20"/>
            <w:szCs w:val="20"/>
          </w:rPr>
          <w:tab/>
        </w:r>
        <w:r w:rsidRPr="008B2F29">
          <w:rPr>
            <w:b/>
            <w:sz w:val="20"/>
            <w:szCs w:val="20"/>
          </w:rPr>
          <w:t>Figures</w:t>
        </w:r>
        <w:r w:rsidRPr="008B2F29">
          <w:rPr>
            <w:sz w:val="20"/>
            <w:szCs w:val="20"/>
          </w:rPr>
          <w:t xml:space="preserve"> in </w:t>
        </w:r>
        <w:r w:rsidRPr="008B2F29">
          <w:rPr>
            <w:sz w:val="20"/>
            <w:szCs w:val="20"/>
            <w:u w:val="single"/>
          </w:rPr>
          <w:t>one</w:t>
        </w:r>
        <w:r w:rsidRPr="008B2F29">
          <w:rPr>
            <w:sz w:val="20"/>
            <w:szCs w:val="20"/>
          </w:rPr>
          <w:t xml:space="preserve"> document with legends and in order of appearance </w:t>
        </w:r>
      </w:ins>
    </w:p>
    <w:p w:rsidR="00B25147" w:rsidRPr="008B2F29" w:rsidRDefault="00B25147" w:rsidP="00B25147">
      <w:pPr>
        <w:widowControl w:val="0"/>
        <w:tabs>
          <w:tab w:val="right" w:leader="underscore" w:pos="900"/>
        </w:tabs>
        <w:spacing w:after="80"/>
        <w:ind w:left="990" w:hanging="990"/>
        <w:rPr>
          <w:ins w:id="114" w:author="Temp" w:date="2016-05-18T14:31:00Z"/>
          <w:sz w:val="20"/>
          <w:szCs w:val="20"/>
        </w:rPr>
      </w:pPr>
      <w:ins w:id="115" w:author="Temp" w:date="2016-05-18T14:31:00Z">
        <w:r w:rsidRPr="008B2F29">
          <w:rPr>
            <w:sz w:val="20"/>
            <w:szCs w:val="20"/>
          </w:rPr>
          <w:tab/>
        </w:r>
        <w:r w:rsidRPr="008B2F29">
          <w:rPr>
            <w:sz w:val="20"/>
            <w:szCs w:val="20"/>
          </w:rPr>
          <w:tab/>
        </w:r>
        <w:r w:rsidRPr="008B2F29">
          <w:rPr>
            <w:b/>
            <w:sz w:val="20"/>
            <w:szCs w:val="20"/>
          </w:rPr>
          <w:t>Tables</w:t>
        </w:r>
        <w:r w:rsidRPr="008B2F29">
          <w:rPr>
            <w:sz w:val="20"/>
            <w:szCs w:val="20"/>
          </w:rPr>
          <w:t xml:space="preserve"> in </w:t>
        </w:r>
        <w:r w:rsidRPr="008B2F29">
          <w:rPr>
            <w:sz w:val="20"/>
            <w:szCs w:val="20"/>
            <w:u w:val="single"/>
          </w:rPr>
          <w:t>one</w:t>
        </w:r>
        <w:r w:rsidRPr="008B2F29">
          <w:rPr>
            <w:sz w:val="20"/>
            <w:szCs w:val="20"/>
          </w:rPr>
          <w:t xml:space="preserve"> document with legends and in order of appearance</w:t>
        </w:r>
      </w:ins>
    </w:p>
    <w:p w:rsidR="00B25147" w:rsidRPr="008B2F29" w:rsidRDefault="00B25147" w:rsidP="00B25147">
      <w:pPr>
        <w:widowControl w:val="0"/>
        <w:tabs>
          <w:tab w:val="right" w:leader="underscore" w:pos="900"/>
        </w:tabs>
        <w:spacing w:after="80"/>
        <w:ind w:left="990" w:hanging="990"/>
        <w:rPr>
          <w:ins w:id="116" w:author="Temp" w:date="2016-05-18T14:31:00Z"/>
          <w:sz w:val="20"/>
          <w:szCs w:val="20"/>
        </w:rPr>
      </w:pPr>
      <w:ins w:id="117" w:author="Temp" w:date="2016-05-18T14:31:00Z">
        <w:r w:rsidRPr="008B2F29">
          <w:rPr>
            <w:sz w:val="20"/>
            <w:szCs w:val="20"/>
          </w:rPr>
          <w:tab/>
        </w:r>
        <w:r w:rsidRPr="008B2F29">
          <w:rPr>
            <w:sz w:val="20"/>
            <w:szCs w:val="20"/>
          </w:rPr>
          <w:tab/>
        </w:r>
        <w:r w:rsidRPr="008B2F29">
          <w:rPr>
            <w:b/>
            <w:sz w:val="20"/>
            <w:szCs w:val="20"/>
          </w:rPr>
          <w:t>Other</w:t>
        </w:r>
        <w:r w:rsidRPr="008B2F29">
          <w:rPr>
            <w:sz w:val="20"/>
            <w:szCs w:val="20"/>
          </w:rPr>
          <w:t xml:space="preserve"> - </w:t>
        </w:r>
        <w:r w:rsidRPr="008B2F29">
          <w:rPr>
            <w:b/>
            <w:sz w:val="20"/>
            <w:szCs w:val="20"/>
          </w:rPr>
          <w:t>Listing of</w:t>
        </w:r>
        <w:r w:rsidRPr="008B2F29">
          <w:rPr>
            <w:sz w:val="20"/>
            <w:szCs w:val="20"/>
          </w:rPr>
          <w:t xml:space="preserve"> </w:t>
        </w:r>
        <w:r w:rsidRPr="008B2F29">
          <w:rPr>
            <w:b/>
            <w:sz w:val="20"/>
            <w:szCs w:val="20"/>
          </w:rPr>
          <w:t>all figures and tables</w:t>
        </w:r>
        <w:r w:rsidRPr="008B2F29">
          <w:rPr>
            <w:sz w:val="20"/>
            <w:szCs w:val="20"/>
          </w:rPr>
          <w:t xml:space="preserve"> used and whether they need copy right permissions. All copyright permissions will be obtained by OUP (NEW).</w:t>
        </w:r>
      </w:ins>
    </w:p>
    <w:p w:rsidR="00B25147" w:rsidRDefault="00B25147" w:rsidP="00B25147">
      <w:pPr>
        <w:spacing w:before="240" w:after="80"/>
        <w:rPr>
          <w:ins w:id="118" w:author="Temp" w:date="2016-05-18T14:31:00Z"/>
          <w:rStyle w:val="Hyperlink"/>
          <w:sz w:val="20"/>
          <w:szCs w:val="20"/>
        </w:rPr>
        <w:sectPr w:rsidR="00B25147" w:rsidSect="00B25147">
          <w:headerReference w:type="default" r:id="rId9"/>
          <w:footerReference w:type="default" r:id="rId10"/>
          <w:pgSz w:w="12240" w:h="15840"/>
          <w:pgMar w:top="1260" w:right="1440" w:bottom="1440" w:left="1440" w:header="720" w:footer="720" w:gutter="0"/>
          <w:cols w:space="720"/>
          <w:docGrid w:linePitch="360"/>
        </w:sectPr>
      </w:pPr>
      <w:ins w:id="119" w:author="Temp" w:date="2016-05-18T14:31:00Z">
        <w:r w:rsidRPr="008B2F29">
          <w:rPr>
            <w:b/>
            <w:sz w:val="20"/>
            <w:szCs w:val="20"/>
          </w:rPr>
          <w:t>More information:</w:t>
        </w:r>
        <w:r w:rsidRPr="008B2F29">
          <w:rPr>
            <w:sz w:val="20"/>
            <w:szCs w:val="20"/>
          </w:rPr>
          <w:t xml:space="preserve"> </w:t>
        </w:r>
        <w:r>
          <w:fldChar w:fldCharType="begin"/>
        </w:r>
        <w:r>
          <w:instrText xml:space="preserve"> HYPERLINK "https://portals.dceg.cancer.gov/4thedition/guidance-documents" </w:instrText>
        </w:r>
        <w:r>
          <w:fldChar w:fldCharType="separate"/>
        </w:r>
        <w:r w:rsidRPr="008B2F29">
          <w:rPr>
            <w:rStyle w:val="Hyperlink"/>
            <w:sz w:val="20"/>
            <w:szCs w:val="20"/>
          </w:rPr>
          <w:t>Portal: guidance documents</w:t>
        </w:r>
        <w:r>
          <w:rPr>
            <w:rStyle w:val="Hyperlink"/>
            <w:sz w:val="20"/>
            <w:szCs w:val="20"/>
          </w:rPr>
          <w:fldChar w:fldCharType="end"/>
        </w:r>
      </w:ins>
    </w:p>
    <w:p w:rsidR="00B25147" w:rsidRPr="008B2F29" w:rsidRDefault="00B25147" w:rsidP="00B25147">
      <w:pPr>
        <w:spacing w:before="240" w:after="80"/>
        <w:rPr>
          <w:ins w:id="120" w:author="Temp" w:date="2016-05-18T14:31:00Z"/>
          <w:sz w:val="20"/>
          <w:szCs w:val="20"/>
        </w:rPr>
      </w:pPr>
    </w:p>
    <w:p w:rsidR="001D1FB6" w:rsidRPr="003E5BDE" w:rsidRDefault="001D1FB6" w:rsidP="001D1FB6">
      <w:pPr>
        <w:suppressLineNumbers/>
        <w:rPr>
          <w:color w:val="E36C0A" w:themeColor="accent6" w:themeShade="BF"/>
          <w:sz w:val="32"/>
          <w:u w:val="single"/>
        </w:rPr>
      </w:pPr>
      <w:r w:rsidRPr="003E5BDE">
        <w:rPr>
          <w:b/>
        </w:rPr>
        <w:t xml:space="preserve">Ch# </w:t>
      </w:r>
      <w:r>
        <w:rPr>
          <w:b/>
        </w:rPr>
        <w:t>&amp;</w:t>
      </w:r>
      <w:r w:rsidRPr="003E5BDE">
        <w:rPr>
          <w:b/>
        </w:rPr>
        <w:t xml:space="preserve"> Name of Chapter: </w:t>
      </w:r>
      <w:r w:rsidR="00D6535E">
        <w:rPr>
          <w:b/>
        </w:rPr>
        <w:t xml:space="preserve"> Ch 38 Leukemias</w:t>
      </w:r>
    </w:p>
    <w:p w:rsidR="001D1FB6" w:rsidRDefault="001D1FB6" w:rsidP="00D6535E">
      <w:pPr>
        <w:suppressLineNumbers/>
      </w:pPr>
      <w:r w:rsidRPr="003E5BDE">
        <w:rPr>
          <w:b/>
        </w:rPr>
        <w:t>List of Authors (in order)</w:t>
      </w:r>
      <w:r w:rsidR="00D6535E">
        <w:rPr>
          <w:b/>
        </w:rPr>
        <w:t xml:space="preserve"> :</w:t>
      </w:r>
      <w:r w:rsidR="00D6535E" w:rsidRPr="001D1FB6">
        <w:t xml:space="preserve"> </w:t>
      </w:r>
      <w:r w:rsidRPr="001D1FB6">
        <w:t>Martha S. Linet, M.D. ; Lindsay M. Morton, Ph.D.</w:t>
      </w:r>
      <w:r>
        <w:t xml:space="preserve">; Susan S. Devesa, Ph.D.; </w:t>
      </w:r>
      <w:r w:rsidRPr="00746996">
        <w:t>Graça M. Dores</w:t>
      </w:r>
      <w:r>
        <w:t>, M.D.</w:t>
      </w:r>
    </w:p>
    <w:p w:rsidR="001D1FB6" w:rsidRPr="00FE66C8" w:rsidRDefault="001D1FB6" w:rsidP="001D1FB6">
      <w:pPr>
        <w:suppressLineNumbers/>
        <w:rPr>
          <w:b/>
        </w:rPr>
      </w:pPr>
    </w:p>
    <w:p w:rsidR="001D1FB6" w:rsidRPr="00FE66C8" w:rsidRDefault="001D1FB6" w:rsidP="001D1FB6">
      <w:pPr>
        <w:suppressLineNumbers/>
        <w:spacing w:line="264" w:lineRule="auto"/>
        <w:rPr>
          <w:b/>
        </w:rPr>
      </w:pPr>
      <w:r w:rsidRPr="00FE66C8">
        <w:rPr>
          <w:b/>
        </w:rPr>
        <w:t>Chapter data:</w:t>
      </w:r>
    </w:p>
    <w:p w:rsidR="001D1FB6" w:rsidRPr="00FE66C8" w:rsidRDefault="001D1FB6" w:rsidP="001D1FB6">
      <w:pPr>
        <w:suppressLineNumbers/>
        <w:tabs>
          <w:tab w:val="left" w:pos="360"/>
          <w:tab w:val="right" w:leader="underscore" w:pos="3510"/>
          <w:tab w:val="left" w:pos="3690"/>
          <w:tab w:val="right" w:leader="underscore" w:pos="6120"/>
          <w:tab w:val="right" w:pos="6210"/>
        </w:tabs>
        <w:spacing w:line="264" w:lineRule="auto"/>
        <w:ind w:left="270"/>
      </w:pPr>
      <w:r w:rsidRPr="00FE66C8">
        <w:t>Overview word count:</w:t>
      </w:r>
      <w:r w:rsidR="00D6535E">
        <w:t xml:space="preserve"> </w:t>
      </w:r>
      <w:del w:id="121" w:author="Temp" w:date="2016-05-18T14:26:00Z">
        <w:r w:rsidR="00D6535E" w:rsidDel="00B25147">
          <w:delText>682</w:delText>
        </w:r>
      </w:del>
      <w:ins w:id="122" w:author="Temp" w:date="2016-05-18T14:26:00Z">
        <w:r w:rsidR="00B25147">
          <w:t>303</w:t>
        </w:r>
      </w:ins>
      <w:r w:rsidRPr="00FE66C8">
        <w:tab/>
      </w:r>
      <w:r w:rsidRPr="00FE66C8">
        <w:tab/>
        <w:t>(&lt; 300)</w:t>
      </w:r>
    </w:p>
    <w:p w:rsidR="001D1FB6" w:rsidRPr="00FE66C8" w:rsidRDefault="001D1FB6" w:rsidP="001D1FB6">
      <w:pPr>
        <w:suppressLineNumbers/>
        <w:tabs>
          <w:tab w:val="left" w:pos="360"/>
          <w:tab w:val="right" w:leader="underscore" w:pos="3510"/>
          <w:tab w:val="left" w:pos="3690"/>
          <w:tab w:val="left" w:pos="4050"/>
          <w:tab w:val="right" w:leader="underscore" w:pos="8640"/>
        </w:tabs>
        <w:spacing w:line="264" w:lineRule="auto"/>
        <w:ind w:left="270"/>
      </w:pPr>
      <w:r w:rsidRPr="00FE66C8">
        <w:t>Total word count:</w:t>
      </w:r>
      <w:r w:rsidR="00D6535E">
        <w:t xml:space="preserve"> 19,932</w:t>
      </w:r>
      <w:r w:rsidRPr="00FE66C8">
        <w:tab/>
      </w:r>
      <w:r w:rsidRPr="00FE66C8">
        <w:tab/>
        <w:t>Recommended word count:</w:t>
      </w:r>
      <w:r w:rsidR="00D6535E">
        <w:t xml:space="preserve"> </w:t>
      </w:r>
      <w:r w:rsidR="00D6535E">
        <w:rPr>
          <w:color w:val="000000"/>
        </w:rPr>
        <w:t>: 21,945</w:t>
      </w:r>
      <w:r w:rsidRPr="00FE66C8">
        <w:tab/>
      </w:r>
    </w:p>
    <w:p w:rsidR="001D1FB6" w:rsidRPr="00FE66C8" w:rsidRDefault="001D1FB6" w:rsidP="001D1FB6">
      <w:pPr>
        <w:suppressLineNumbers/>
        <w:tabs>
          <w:tab w:val="left" w:pos="360"/>
          <w:tab w:val="right" w:leader="underscore" w:pos="3510"/>
          <w:tab w:val="left" w:pos="3690"/>
          <w:tab w:val="left" w:pos="4050"/>
          <w:tab w:val="right" w:leader="underscore" w:pos="8640"/>
        </w:tabs>
        <w:spacing w:line="264" w:lineRule="auto"/>
        <w:ind w:left="270"/>
      </w:pPr>
      <w:r w:rsidRPr="00FE66C8">
        <w:t>Words</w:t>
      </w:r>
      <w:r w:rsidRPr="00FE66C8">
        <w:tab/>
      </w:r>
      <w:r w:rsidRPr="00FE66C8">
        <w:rPr>
          <w:b/>
        </w:rPr>
        <w:t xml:space="preserve"> </w:t>
      </w:r>
      <w:r w:rsidRPr="00FE66C8">
        <w:t>(including 200 words/</w:t>
      </w:r>
      <w:del w:id="123" w:author="Temp" w:date="2016-05-18T14:36:00Z">
        <w:r w:rsidRPr="00FE66C8" w:rsidDel="00B25147">
          <w:delText xml:space="preserve">figure </w:delText>
        </w:r>
      </w:del>
      <w:ins w:id="124" w:author="Temp" w:date="2016-05-18T14:36:00Z">
        <w:r w:rsidR="00B25147">
          <w:t>Figure 38-</w:t>
        </w:r>
      </w:ins>
      <w:r w:rsidRPr="00FE66C8">
        <w:t>or table):</w:t>
      </w:r>
      <w:r w:rsidR="00D6535E">
        <w:t xml:space="preserve">  </w:t>
      </w:r>
      <w:r w:rsidR="00D6535E">
        <w:rPr>
          <w:color w:val="000000"/>
        </w:rPr>
        <w:t>20,932</w:t>
      </w:r>
      <w:r w:rsidRPr="00FE66C8">
        <w:tab/>
      </w:r>
    </w:p>
    <w:p w:rsidR="001D1FB6" w:rsidRPr="00FE66C8" w:rsidRDefault="001D1FB6" w:rsidP="001D1FB6">
      <w:pPr>
        <w:suppressLineNumbers/>
        <w:tabs>
          <w:tab w:val="left" w:pos="360"/>
          <w:tab w:val="right" w:leader="underscore" w:pos="3510"/>
          <w:tab w:val="left" w:pos="3690"/>
          <w:tab w:val="left" w:pos="4050"/>
          <w:tab w:val="right" w:leader="underscore" w:pos="8640"/>
        </w:tabs>
        <w:spacing w:line="264" w:lineRule="auto"/>
        <w:ind w:left="270"/>
        <w:rPr>
          <w:u w:val="single"/>
        </w:rPr>
      </w:pPr>
      <w:r w:rsidRPr="00FE66C8">
        <w:t>References:</w:t>
      </w:r>
      <w:r w:rsidR="00D6535E">
        <w:t xml:space="preserve"> </w:t>
      </w:r>
      <w:r w:rsidR="00C3488E">
        <w:rPr>
          <w:color w:val="000000"/>
        </w:rPr>
        <w:t>31</w:t>
      </w:r>
      <w:r w:rsidR="00630021">
        <w:rPr>
          <w:color w:val="000000"/>
        </w:rPr>
        <w:t>8</w:t>
      </w:r>
      <w:r w:rsidRPr="00FE66C8">
        <w:tab/>
      </w:r>
      <w:r w:rsidRPr="00FE66C8">
        <w:tab/>
        <w:t xml:space="preserve">Recommended reference count: </w:t>
      </w:r>
      <w:r w:rsidR="00D6535E">
        <w:t xml:space="preserve"> 300</w:t>
      </w:r>
      <w:r w:rsidRPr="00FE66C8">
        <w:tab/>
      </w:r>
    </w:p>
    <w:p w:rsidR="001D1FB6" w:rsidRPr="00FE66C8" w:rsidRDefault="001D1FB6" w:rsidP="001D1FB6">
      <w:pPr>
        <w:suppressLineNumbers/>
        <w:tabs>
          <w:tab w:val="left" w:pos="360"/>
          <w:tab w:val="right" w:leader="underscore" w:pos="2160"/>
          <w:tab w:val="left" w:pos="3150"/>
          <w:tab w:val="left" w:pos="4050"/>
          <w:tab w:val="right" w:leader="underscore" w:pos="7200"/>
        </w:tabs>
        <w:spacing w:line="264" w:lineRule="auto"/>
        <w:ind w:left="270"/>
      </w:pPr>
    </w:p>
    <w:p w:rsidR="001D1FB6" w:rsidRPr="00FE66C8" w:rsidRDefault="001D1FB6" w:rsidP="001D1FB6">
      <w:pPr>
        <w:suppressLineNumbers/>
        <w:tabs>
          <w:tab w:val="left" w:leader="underscore" w:pos="360"/>
          <w:tab w:val="right" w:leader="underscore" w:pos="1710"/>
          <w:tab w:val="left" w:pos="1890"/>
        </w:tabs>
        <w:spacing w:line="264" w:lineRule="auto"/>
        <w:ind w:left="270"/>
      </w:pPr>
      <w:r w:rsidRPr="00FE66C8">
        <w:t xml:space="preserve">Tables: </w:t>
      </w:r>
      <w:r w:rsidR="00D6535E">
        <w:t>1</w:t>
      </w:r>
      <w:r w:rsidRPr="00FE66C8">
        <w:tab/>
        <w:t xml:space="preserve"> </w:t>
      </w:r>
      <w:r w:rsidRPr="00FE66C8">
        <w:tab/>
        <w:t>(add 200 words/table)</w:t>
      </w:r>
    </w:p>
    <w:p w:rsidR="001D1FB6" w:rsidRPr="00FE66C8" w:rsidRDefault="001D1FB6" w:rsidP="001D1FB6">
      <w:pPr>
        <w:suppressLineNumbers/>
        <w:tabs>
          <w:tab w:val="left" w:leader="underscore" w:pos="360"/>
          <w:tab w:val="right" w:leader="underscore" w:pos="1800"/>
          <w:tab w:val="right" w:leader="underscore" w:pos="2160"/>
        </w:tabs>
        <w:spacing w:line="264" w:lineRule="auto"/>
        <w:ind w:left="270"/>
      </w:pPr>
      <w:r w:rsidRPr="00FE66C8">
        <w:t xml:space="preserve">Figures: </w:t>
      </w:r>
      <w:r w:rsidR="00D6535E">
        <w:t xml:space="preserve"> 4</w:t>
      </w:r>
      <w:r w:rsidRPr="00FE66C8">
        <w:tab/>
        <w:t xml:space="preserve"> </w:t>
      </w:r>
      <w:r w:rsidRPr="00FE66C8">
        <w:tab/>
        <w:t>(add 200 words/figure)</w:t>
      </w:r>
    </w:p>
    <w:p w:rsidR="001D1FB6" w:rsidRPr="00FE66C8" w:rsidRDefault="001D1FB6" w:rsidP="001D1FB6">
      <w:pPr>
        <w:suppressLineNumbers/>
        <w:tabs>
          <w:tab w:val="left" w:pos="360"/>
          <w:tab w:val="right" w:leader="underscore" w:pos="2160"/>
          <w:tab w:val="right" w:leader="underscore" w:pos="3240"/>
        </w:tabs>
        <w:spacing w:line="264" w:lineRule="auto"/>
        <w:ind w:left="270"/>
      </w:pPr>
      <w:r w:rsidRPr="00FE66C8">
        <w:t>Supplementary tables:</w:t>
      </w:r>
      <w:r w:rsidR="00D6535E">
        <w:t xml:space="preserve"> 0</w:t>
      </w:r>
      <w:r w:rsidRPr="00FE66C8">
        <w:tab/>
        <w:t xml:space="preserve"> </w:t>
      </w:r>
    </w:p>
    <w:p w:rsidR="001D1FB6" w:rsidRPr="00774550" w:rsidRDefault="001D1FB6" w:rsidP="001D1FB6">
      <w:pPr>
        <w:suppressLineNumbers/>
        <w:tabs>
          <w:tab w:val="left" w:pos="360"/>
          <w:tab w:val="right" w:leader="underscore" w:pos="2160"/>
          <w:tab w:val="right" w:leader="underscore" w:pos="3240"/>
        </w:tabs>
        <w:spacing w:line="264" w:lineRule="auto"/>
        <w:ind w:left="270"/>
      </w:pPr>
      <w:r w:rsidRPr="00FE66C8">
        <w:t>Supplementary figures:</w:t>
      </w:r>
      <w:r w:rsidR="00D6535E">
        <w:t>0</w:t>
      </w:r>
      <w:r w:rsidRPr="00FE66C8">
        <w:tab/>
      </w:r>
    </w:p>
    <w:p w:rsidR="001D1FB6" w:rsidRPr="00FE66C8" w:rsidRDefault="001D1FB6" w:rsidP="001D1FB6">
      <w:pPr>
        <w:suppressLineNumbers/>
        <w:spacing w:line="264" w:lineRule="auto"/>
        <w:rPr>
          <w:b/>
        </w:rPr>
      </w:pPr>
    </w:p>
    <w:p w:rsidR="001D1FB6" w:rsidRPr="00FE66C8" w:rsidRDefault="001D1FB6" w:rsidP="001D1FB6">
      <w:pPr>
        <w:suppressLineNumbers/>
        <w:tabs>
          <w:tab w:val="left" w:pos="2951"/>
        </w:tabs>
        <w:spacing w:line="264" w:lineRule="auto"/>
        <w:rPr>
          <w:b/>
        </w:rPr>
        <w:sectPr w:rsidR="001D1FB6" w:rsidRPr="00FE66C8" w:rsidSect="001D1FB6">
          <w:headerReference w:type="default" r:id="rId11"/>
          <w:footerReference w:type="default" r:id="rId12"/>
          <w:pgSz w:w="12240" w:h="15840"/>
          <w:pgMar w:top="1440" w:right="1440" w:bottom="1440" w:left="1440" w:header="720" w:footer="720" w:gutter="0"/>
          <w:cols w:space="720"/>
          <w:docGrid w:linePitch="360"/>
        </w:sectPr>
      </w:pPr>
    </w:p>
    <w:p w:rsidR="001D1FB6" w:rsidRPr="003E5BDE" w:rsidRDefault="001D1FB6" w:rsidP="001D1FB6">
      <w:pPr>
        <w:widowControl w:val="0"/>
        <w:tabs>
          <w:tab w:val="left" w:pos="2951"/>
        </w:tabs>
        <w:spacing w:after="120" w:line="264" w:lineRule="auto"/>
        <w:rPr>
          <w:b/>
          <w:sz w:val="20"/>
        </w:rPr>
      </w:pPr>
      <w:r w:rsidRPr="003E5BDE">
        <w:rPr>
          <w:b/>
          <w:sz w:val="20"/>
        </w:rPr>
        <w:lastRenderedPageBreak/>
        <w:t xml:space="preserve">Formatting checklist for </w:t>
      </w:r>
      <w:r w:rsidR="00D6535E" w:rsidRPr="00D6535E">
        <w:rPr>
          <w:b/>
          <w:sz w:val="20"/>
          <w:highlight w:val="yellow"/>
        </w:rPr>
        <w:t>FINAL</w:t>
      </w:r>
      <w:r w:rsidRPr="003E5BDE">
        <w:rPr>
          <w:b/>
          <w:sz w:val="20"/>
        </w:rPr>
        <w:t xml:space="preserve"> submission </w:t>
      </w:r>
    </w:p>
    <w:p w:rsidR="001D1FB6" w:rsidRPr="003E5BDE" w:rsidRDefault="00D6535E" w:rsidP="001D1FB6">
      <w:pPr>
        <w:widowControl w:val="0"/>
        <w:tabs>
          <w:tab w:val="right" w:leader="underscore" w:pos="900"/>
          <w:tab w:val="left" w:pos="990"/>
        </w:tabs>
        <w:spacing w:after="80" w:line="264" w:lineRule="auto"/>
        <w:ind w:left="994" w:hanging="994"/>
        <w:rPr>
          <w:sz w:val="20"/>
        </w:rPr>
      </w:pPr>
      <w:r>
        <w:rPr>
          <w:sz w:val="20"/>
        </w:rPr>
        <w:t>ok</w:t>
      </w:r>
      <w:r w:rsidR="001D1FB6" w:rsidRPr="003E5BDE">
        <w:rPr>
          <w:sz w:val="20"/>
        </w:rPr>
        <w:tab/>
      </w:r>
      <w:r w:rsidR="001D1FB6" w:rsidRPr="003E5BDE">
        <w:rPr>
          <w:sz w:val="20"/>
        </w:rPr>
        <w:tab/>
      </w:r>
      <w:r w:rsidR="001D1FB6">
        <w:rPr>
          <w:sz w:val="20"/>
        </w:rPr>
        <w:t xml:space="preserve">This </w:t>
      </w:r>
      <w:r w:rsidR="001D1FB6" w:rsidRPr="003E5BDE">
        <w:rPr>
          <w:b/>
          <w:sz w:val="20"/>
        </w:rPr>
        <w:t>Face page</w:t>
      </w:r>
      <w:r w:rsidR="001D1FB6" w:rsidRPr="003E5BDE">
        <w:rPr>
          <w:sz w:val="20"/>
        </w:rPr>
        <w:t xml:space="preserve"> inserted as first page in full text document.</w:t>
      </w:r>
    </w:p>
    <w:p w:rsidR="001D1FB6" w:rsidRPr="003E5BDE" w:rsidRDefault="00D6535E" w:rsidP="001D1FB6">
      <w:pPr>
        <w:widowControl w:val="0"/>
        <w:tabs>
          <w:tab w:val="right" w:leader="underscore" w:pos="900"/>
          <w:tab w:val="left" w:pos="990"/>
        </w:tabs>
        <w:spacing w:after="80" w:line="264" w:lineRule="auto"/>
        <w:ind w:left="994" w:hanging="994"/>
        <w:rPr>
          <w:sz w:val="20"/>
        </w:rPr>
      </w:pPr>
      <w:r>
        <w:rPr>
          <w:sz w:val="20"/>
        </w:rPr>
        <w:t>ok</w:t>
      </w:r>
      <w:r w:rsidR="001D1FB6" w:rsidRPr="003E5BDE">
        <w:rPr>
          <w:sz w:val="20"/>
        </w:rPr>
        <w:tab/>
      </w:r>
      <w:r w:rsidR="001D1FB6" w:rsidRPr="003E5BDE">
        <w:rPr>
          <w:sz w:val="20"/>
        </w:rPr>
        <w:tab/>
      </w:r>
      <w:r w:rsidR="001D1FB6">
        <w:rPr>
          <w:sz w:val="20"/>
        </w:rPr>
        <w:t>One-inch</w:t>
      </w:r>
      <w:r w:rsidR="001D1FB6" w:rsidRPr="003E5BDE">
        <w:rPr>
          <w:sz w:val="20"/>
        </w:rPr>
        <w:t xml:space="preserve"> margins </w:t>
      </w:r>
      <w:r w:rsidR="001D1FB6">
        <w:rPr>
          <w:sz w:val="20"/>
        </w:rPr>
        <w:t>&amp;</w:t>
      </w:r>
      <w:r w:rsidR="001D1FB6" w:rsidRPr="003E5BDE">
        <w:rPr>
          <w:sz w:val="20"/>
        </w:rPr>
        <w:t xml:space="preserve">12 pt Times New Roman </w:t>
      </w:r>
      <w:r w:rsidR="001D1FB6">
        <w:rPr>
          <w:sz w:val="20"/>
        </w:rPr>
        <w:t>font</w:t>
      </w:r>
    </w:p>
    <w:p w:rsidR="001D1FB6" w:rsidRPr="00FE66C8" w:rsidRDefault="00D6535E" w:rsidP="001D1FB6">
      <w:pPr>
        <w:widowControl w:val="0"/>
        <w:tabs>
          <w:tab w:val="right" w:leader="underscore" w:pos="900"/>
          <w:tab w:val="left" w:pos="990"/>
        </w:tabs>
        <w:spacing w:after="80" w:line="264" w:lineRule="auto"/>
        <w:ind w:left="994" w:hanging="994"/>
        <w:rPr>
          <w:color w:val="E36C0A" w:themeColor="accent6" w:themeShade="BF"/>
          <w:sz w:val="20"/>
        </w:rPr>
      </w:pPr>
      <w:r>
        <w:rPr>
          <w:sz w:val="20"/>
        </w:rPr>
        <w:t>ok</w:t>
      </w:r>
      <w:r w:rsidR="001D1FB6" w:rsidRPr="003E5BDE">
        <w:rPr>
          <w:sz w:val="20"/>
        </w:rPr>
        <w:tab/>
      </w:r>
      <w:r w:rsidR="001D1FB6" w:rsidRPr="003E5BDE">
        <w:rPr>
          <w:sz w:val="20"/>
        </w:rPr>
        <w:tab/>
        <w:t xml:space="preserve">Headings level </w:t>
      </w:r>
      <w:r w:rsidR="001D1FB6" w:rsidRPr="00FE66C8">
        <w:rPr>
          <w:sz w:val="20"/>
        </w:rPr>
        <w:t xml:space="preserve">numbers indicated </w:t>
      </w:r>
      <w:r w:rsidR="001D1FB6">
        <w:rPr>
          <w:sz w:val="20"/>
        </w:rPr>
        <w:br/>
      </w:r>
      <w:r w:rsidR="001D1FB6" w:rsidRPr="00FE66C8">
        <w:rPr>
          <w:color w:val="E36C0A" w:themeColor="accent6" w:themeShade="BF"/>
          <w:sz w:val="20"/>
        </w:rPr>
        <w:t xml:space="preserve">( &lt;1&gt; </w:t>
      </w:r>
      <w:r w:rsidR="001D1FB6">
        <w:rPr>
          <w:color w:val="E36C0A" w:themeColor="accent6" w:themeShade="BF"/>
          <w:sz w:val="20"/>
        </w:rPr>
        <w:t>Main header</w:t>
      </w:r>
      <w:r w:rsidR="001D1FB6" w:rsidRPr="00FE66C8">
        <w:rPr>
          <w:color w:val="E36C0A" w:themeColor="accent6" w:themeShade="BF"/>
          <w:sz w:val="20"/>
        </w:rPr>
        <w:t xml:space="preserve"> , &lt;2&gt; sub</w:t>
      </w:r>
      <w:r w:rsidR="001D1FB6">
        <w:rPr>
          <w:color w:val="E36C0A" w:themeColor="accent6" w:themeShade="BF"/>
          <w:sz w:val="20"/>
        </w:rPr>
        <w:t>-</w:t>
      </w:r>
      <w:r w:rsidR="001D1FB6" w:rsidRPr="00FE66C8">
        <w:rPr>
          <w:color w:val="E36C0A" w:themeColor="accent6" w:themeShade="BF"/>
          <w:sz w:val="20"/>
        </w:rPr>
        <w:t>head</w:t>
      </w:r>
      <w:r w:rsidR="001D1FB6">
        <w:rPr>
          <w:color w:val="E36C0A" w:themeColor="accent6" w:themeShade="BF"/>
          <w:sz w:val="20"/>
        </w:rPr>
        <w:t xml:space="preserve">er </w:t>
      </w:r>
      <w:r w:rsidR="001D1FB6" w:rsidRPr="00FE66C8">
        <w:rPr>
          <w:color w:val="E36C0A" w:themeColor="accent6" w:themeShade="BF"/>
          <w:sz w:val="20"/>
        </w:rPr>
        <w:t>etc.)</w:t>
      </w:r>
    </w:p>
    <w:p w:rsidR="001D1FB6" w:rsidRPr="003E5BDE" w:rsidRDefault="00D6535E" w:rsidP="001D1FB6">
      <w:pPr>
        <w:widowControl w:val="0"/>
        <w:tabs>
          <w:tab w:val="right" w:leader="underscore" w:pos="900"/>
          <w:tab w:val="left" w:pos="990"/>
        </w:tabs>
        <w:spacing w:after="80" w:line="264" w:lineRule="auto"/>
        <w:ind w:left="994" w:hanging="994"/>
        <w:rPr>
          <w:sz w:val="20"/>
        </w:rPr>
      </w:pPr>
      <w:r>
        <w:rPr>
          <w:sz w:val="20"/>
        </w:rPr>
        <w:t>?</w:t>
      </w:r>
      <w:r w:rsidR="001D1FB6" w:rsidRPr="003E5BDE">
        <w:rPr>
          <w:sz w:val="20"/>
        </w:rPr>
        <w:tab/>
      </w:r>
      <w:r w:rsidR="001D1FB6" w:rsidRPr="003E5BDE">
        <w:rPr>
          <w:sz w:val="20"/>
        </w:rPr>
        <w:tab/>
        <w:t>Table/</w:t>
      </w:r>
      <w:del w:id="127" w:author="Temp" w:date="2016-05-18T14:36:00Z">
        <w:r w:rsidR="001D1FB6" w:rsidRPr="003E5BDE" w:rsidDel="00B25147">
          <w:rPr>
            <w:sz w:val="20"/>
          </w:rPr>
          <w:delText xml:space="preserve">figure </w:delText>
        </w:r>
      </w:del>
      <w:ins w:id="128" w:author="Temp" w:date="2016-05-18T14:36:00Z">
        <w:r w:rsidR="00B25147">
          <w:rPr>
            <w:sz w:val="20"/>
          </w:rPr>
          <w:t>Figure 38-</w:t>
        </w:r>
      </w:ins>
      <w:r w:rsidR="001D1FB6" w:rsidRPr="003E5BDE">
        <w:rPr>
          <w:sz w:val="20"/>
        </w:rPr>
        <w:t xml:space="preserve">placement indicators inserted (e.g. </w:t>
      </w:r>
      <w:r w:rsidR="001D1FB6" w:rsidRPr="00FE66C8">
        <w:rPr>
          <w:color w:val="E36C0A" w:themeColor="accent6" w:themeShade="BF"/>
          <w:sz w:val="20"/>
        </w:rPr>
        <w:t xml:space="preserve">“[Insert </w:t>
      </w:r>
      <w:del w:id="129" w:author="Temp" w:date="2016-05-18T14:34:00Z">
        <w:r w:rsidR="001D1FB6" w:rsidRPr="00FE66C8" w:rsidDel="00B25147">
          <w:rPr>
            <w:color w:val="E36C0A" w:themeColor="accent6" w:themeShade="BF"/>
            <w:sz w:val="20"/>
          </w:rPr>
          <w:delText xml:space="preserve">table </w:delText>
        </w:r>
      </w:del>
      <w:ins w:id="130" w:author="Temp" w:date="2016-05-18T14:34:00Z">
        <w:r w:rsidR="00B25147">
          <w:rPr>
            <w:color w:val="E36C0A" w:themeColor="accent6" w:themeShade="BF"/>
            <w:sz w:val="20"/>
          </w:rPr>
          <w:t>Table 38-</w:t>
        </w:r>
      </w:ins>
      <w:r w:rsidR="001D1FB6" w:rsidRPr="00FE66C8">
        <w:rPr>
          <w:color w:val="E36C0A" w:themeColor="accent6" w:themeShade="BF"/>
          <w:sz w:val="20"/>
        </w:rPr>
        <w:t>3.1 here]”</w:t>
      </w:r>
    </w:p>
    <w:p w:rsidR="001D1FB6" w:rsidRPr="003E5BDE" w:rsidRDefault="001D1FB6" w:rsidP="001D1FB6">
      <w:pPr>
        <w:widowControl w:val="0"/>
        <w:tabs>
          <w:tab w:val="right" w:leader="underscore" w:pos="900"/>
          <w:tab w:val="left" w:pos="990"/>
        </w:tabs>
        <w:spacing w:after="80" w:line="264" w:lineRule="auto"/>
        <w:ind w:left="994" w:hanging="994"/>
        <w:rPr>
          <w:sz w:val="20"/>
        </w:rPr>
      </w:pPr>
      <w:r w:rsidRPr="003E5BDE">
        <w:rPr>
          <w:sz w:val="20"/>
        </w:rPr>
        <w:tab/>
      </w:r>
      <w:r w:rsidRPr="003E5BDE">
        <w:rPr>
          <w:sz w:val="20"/>
        </w:rPr>
        <w:tab/>
        <w:t>Tables formatted cleanly with as few internal lines as possible</w:t>
      </w:r>
    </w:p>
    <w:p w:rsidR="001D1FB6" w:rsidRDefault="001D1FB6" w:rsidP="001D1FB6">
      <w:pPr>
        <w:widowControl w:val="0"/>
        <w:tabs>
          <w:tab w:val="right" w:leader="underscore" w:pos="900"/>
          <w:tab w:val="left" w:pos="990"/>
        </w:tabs>
        <w:spacing w:after="80" w:line="264" w:lineRule="auto"/>
        <w:ind w:left="994" w:hanging="994"/>
        <w:rPr>
          <w:sz w:val="20"/>
        </w:rPr>
      </w:pPr>
      <w:r w:rsidRPr="003E5BDE">
        <w:rPr>
          <w:sz w:val="20"/>
        </w:rPr>
        <w:tab/>
      </w:r>
      <w:r w:rsidRPr="003E5BDE">
        <w:rPr>
          <w:sz w:val="20"/>
        </w:rPr>
        <w:tab/>
        <w:t>Figures should be clearly legible in black and white (for the print version of the book). Use of patterned lines is preferred to different colors if more than 4 lines in a line graph</w:t>
      </w:r>
    </w:p>
    <w:p w:rsidR="001D1FB6" w:rsidRPr="003E5BDE" w:rsidRDefault="00D6535E" w:rsidP="001D1FB6">
      <w:pPr>
        <w:widowControl w:val="0"/>
        <w:tabs>
          <w:tab w:val="right" w:leader="underscore" w:pos="900"/>
          <w:tab w:val="left" w:pos="990"/>
        </w:tabs>
        <w:spacing w:after="80" w:line="264" w:lineRule="auto"/>
        <w:ind w:left="994" w:hanging="994"/>
        <w:rPr>
          <w:sz w:val="20"/>
        </w:rPr>
      </w:pPr>
      <w:r>
        <w:rPr>
          <w:sz w:val="20"/>
        </w:rPr>
        <w:t>ok</w:t>
      </w:r>
      <w:r w:rsidR="001D1FB6" w:rsidRPr="003E5BDE">
        <w:rPr>
          <w:sz w:val="20"/>
        </w:rPr>
        <w:tab/>
      </w:r>
      <w:r w:rsidR="001D1FB6" w:rsidRPr="003E5BDE">
        <w:rPr>
          <w:sz w:val="20"/>
        </w:rPr>
        <w:tab/>
        <w:t xml:space="preserve">All text and references double-spaced </w:t>
      </w:r>
    </w:p>
    <w:p w:rsidR="001D1FB6" w:rsidRPr="003E5BDE" w:rsidRDefault="00D6535E" w:rsidP="001D1FB6">
      <w:pPr>
        <w:widowControl w:val="0"/>
        <w:tabs>
          <w:tab w:val="right" w:leader="underscore" w:pos="900"/>
          <w:tab w:val="left" w:pos="990"/>
        </w:tabs>
        <w:spacing w:after="80" w:line="264" w:lineRule="auto"/>
        <w:ind w:left="994" w:hanging="994"/>
        <w:rPr>
          <w:sz w:val="20"/>
        </w:rPr>
      </w:pPr>
      <w:r>
        <w:rPr>
          <w:sz w:val="20"/>
        </w:rPr>
        <w:t>ok</w:t>
      </w:r>
      <w:r w:rsidR="001D1FB6" w:rsidRPr="003E5BDE">
        <w:rPr>
          <w:sz w:val="20"/>
        </w:rPr>
        <w:tab/>
      </w:r>
      <w:r w:rsidR="001D1FB6" w:rsidRPr="003E5BDE">
        <w:rPr>
          <w:sz w:val="20"/>
        </w:rPr>
        <w:tab/>
        <w:t xml:space="preserve">Page numbers (total number of </w:t>
      </w:r>
      <w:r w:rsidR="001D1FB6">
        <w:rPr>
          <w:sz w:val="20"/>
        </w:rPr>
        <w:t>pages) at center bottom of page</w:t>
      </w:r>
    </w:p>
    <w:p w:rsidR="001D1FB6" w:rsidRPr="003E5BDE" w:rsidRDefault="001D1FB6" w:rsidP="001D1FB6">
      <w:pPr>
        <w:widowControl w:val="0"/>
        <w:tabs>
          <w:tab w:val="right" w:leader="underscore" w:pos="900"/>
          <w:tab w:val="left" w:pos="990"/>
        </w:tabs>
        <w:spacing w:after="80" w:line="264" w:lineRule="auto"/>
        <w:ind w:left="994" w:hanging="994"/>
        <w:rPr>
          <w:sz w:val="20"/>
        </w:rPr>
      </w:pPr>
      <w:r w:rsidRPr="003E5BDE">
        <w:rPr>
          <w:sz w:val="20"/>
        </w:rPr>
        <w:tab/>
      </w:r>
      <w:r w:rsidRPr="003E5BDE">
        <w:rPr>
          <w:sz w:val="20"/>
        </w:rPr>
        <w:tab/>
        <w:t>NO Line numbers</w:t>
      </w:r>
    </w:p>
    <w:p w:rsidR="001D1FB6" w:rsidRDefault="001D1FB6" w:rsidP="001D1FB6">
      <w:pPr>
        <w:widowControl w:val="0"/>
        <w:tabs>
          <w:tab w:val="right" w:leader="underscore" w:pos="900"/>
          <w:tab w:val="left" w:pos="990"/>
        </w:tabs>
        <w:spacing w:after="80" w:line="264" w:lineRule="auto"/>
        <w:ind w:left="994" w:hanging="994"/>
        <w:rPr>
          <w:sz w:val="20"/>
        </w:rPr>
      </w:pPr>
      <w:r w:rsidRPr="003E5BDE">
        <w:rPr>
          <w:sz w:val="20"/>
        </w:rPr>
        <w:tab/>
      </w:r>
      <w:r w:rsidRPr="003E5BDE">
        <w:rPr>
          <w:sz w:val="20"/>
        </w:rPr>
        <w:tab/>
        <w:t>NO track changes</w:t>
      </w:r>
    </w:p>
    <w:p w:rsidR="001D1FB6" w:rsidRDefault="001D1FB6" w:rsidP="001D1FB6">
      <w:pPr>
        <w:widowControl w:val="0"/>
        <w:tabs>
          <w:tab w:val="right" w:leader="underscore" w:pos="900"/>
          <w:tab w:val="left" w:pos="990"/>
        </w:tabs>
        <w:spacing w:after="80" w:line="264" w:lineRule="auto"/>
        <w:ind w:left="994" w:hanging="994"/>
        <w:rPr>
          <w:b/>
          <w:sz w:val="20"/>
        </w:rPr>
      </w:pPr>
      <w:r>
        <w:rPr>
          <w:sz w:val="20"/>
        </w:rPr>
        <w:br w:type="column"/>
      </w:r>
      <w:r>
        <w:rPr>
          <w:b/>
          <w:sz w:val="20"/>
        </w:rPr>
        <w:lastRenderedPageBreak/>
        <w:t>D</w:t>
      </w:r>
      <w:r w:rsidRPr="003E5BDE">
        <w:rPr>
          <w:b/>
          <w:sz w:val="20"/>
        </w:rPr>
        <w:t>ocuments to be uploaded:</w:t>
      </w:r>
    </w:p>
    <w:p w:rsidR="001D1FB6" w:rsidRPr="003E5BDE" w:rsidRDefault="001D1FB6" w:rsidP="001D1FB6">
      <w:pPr>
        <w:widowControl w:val="0"/>
        <w:tabs>
          <w:tab w:val="right" w:leader="underscore" w:pos="900"/>
        </w:tabs>
        <w:spacing w:after="80" w:line="264" w:lineRule="auto"/>
        <w:ind w:left="990" w:hanging="990"/>
        <w:rPr>
          <w:sz w:val="20"/>
        </w:rPr>
      </w:pPr>
      <w:r w:rsidRPr="003E5BDE">
        <w:rPr>
          <w:sz w:val="20"/>
        </w:rPr>
        <w:tab/>
      </w:r>
      <w:r w:rsidRPr="003E5BDE">
        <w:rPr>
          <w:sz w:val="20"/>
        </w:rPr>
        <w:tab/>
      </w:r>
      <w:r w:rsidRPr="003E5BDE">
        <w:rPr>
          <w:b/>
          <w:sz w:val="20"/>
        </w:rPr>
        <w:t>Full text</w:t>
      </w:r>
      <w:r w:rsidRPr="003E5BDE">
        <w:rPr>
          <w:sz w:val="20"/>
        </w:rPr>
        <w:t xml:space="preserve"> (including face page, body of text and references – no figures or tables, no </w:t>
      </w:r>
      <w:del w:id="131" w:author="Temp" w:date="2016-05-18T14:36:00Z">
        <w:r w:rsidRPr="003E5BDE" w:rsidDel="00B25147">
          <w:rPr>
            <w:sz w:val="20"/>
          </w:rPr>
          <w:delText xml:space="preserve">figure </w:delText>
        </w:r>
      </w:del>
      <w:ins w:id="132" w:author="Temp" w:date="2016-05-18T14:36:00Z">
        <w:r w:rsidR="00B25147">
          <w:rPr>
            <w:sz w:val="20"/>
          </w:rPr>
          <w:t>Figure 38-</w:t>
        </w:r>
      </w:ins>
      <w:r w:rsidRPr="003E5BDE">
        <w:rPr>
          <w:sz w:val="20"/>
        </w:rPr>
        <w:t>legends)</w:t>
      </w:r>
    </w:p>
    <w:p w:rsidR="001D1FB6" w:rsidRPr="003E5BDE" w:rsidRDefault="001D1FB6" w:rsidP="001D1FB6">
      <w:pPr>
        <w:widowControl w:val="0"/>
        <w:tabs>
          <w:tab w:val="right" w:leader="underscore" w:pos="900"/>
        </w:tabs>
        <w:spacing w:after="80" w:line="264" w:lineRule="auto"/>
        <w:ind w:left="990" w:hanging="990"/>
        <w:rPr>
          <w:sz w:val="20"/>
        </w:rPr>
      </w:pPr>
      <w:r w:rsidRPr="003E5BDE">
        <w:rPr>
          <w:sz w:val="20"/>
        </w:rPr>
        <w:tab/>
      </w:r>
      <w:r w:rsidRPr="003E5BDE">
        <w:rPr>
          <w:sz w:val="20"/>
        </w:rPr>
        <w:tab/>
      </w:r>
      <w:r w:rsidRPr="003E5BDE">
        <w:rPr>
          <w:b/>
          <w:sz w:val="20"/>
        </w:rPr>
        <w:t>Figures</w:t>
      </w:r>
      <w:r w:rsidRPr="003E5BDE">
        <w:rPr>
          <w:sz w:val="20"/>
        </w:rPr>
        <w:t xml:space="preserve"> and supplementary figures each in </w:t>
      </w:r>
      <w:r w:rsidRPr="003E5BDE">
        <w:rPr>
          <w:sz w:val="20"/>
          <w:u w:val="single"/>
        </w:rPr>
        <w:t>one</w:t>
      </w:r>
      <w:r w:rsidRPr="003E5BDE">
        <w:rPr>
          <w:sz w:val="20"/>
        </w:rPr>
        <w:t xml:space="preserve"> separate document with legends and in order of appearance </w:t>
      </w:r>
    </w:p>
    <w:p w:rsidR="001D1FB6" w:rsidRPr="003E5BDE" w:rsidRDefault="001D1FB6" w:rsidP="001D1FB6">
      <w:pPr>
        <w:widowControl w:val="0"/>
        <w:tabs>
          <w:tab w:val="right" w:leader="underscore" w:pos="900"/>
        </w:tabs>
        <w:spacing w:after="80" w:line="264" w:lineRule="auto"/>
        <w:ind w:left="990" w:hanging="990"/>
        <w:rPr>
          <w:sz w:val="20"/>
        </w:rPr>
      </w:pPr>
      <w:r w:rsidRPr="003E5BDE">
        <w:rPr>
          <w:sz w:val="20"/>
        </w:rPr>
        <w:tab/>
      </w:r>
      <w:r w:rsidRPr="003E5BDE">
        <w:rPr>
          <w:sz w:val="20"/>
        </w:rPr>
        <w:tab/>
      </w:r>
      <w:r w:rsidRPr="003E5BDE">
        <w:rPr>
          <w:b/>
          <w:sz w:val="20"/>
        </w:rPr>
        <w:t>Tables</w:t>
      </w:r>
      <w:r w:rsidRPr="003E5BDE">
        <w:rPr>
          <w:sz w:val="20"/>
        </w:rPr>
        <w:t xml:space="preserve"> and supplementary tables each in </w:t>
      </w:r>
      <w:r w:rsidRPr="003E5BDE">
        <w:rPr>
          <w:sz w:val="20"/>
          <w:u w:val="single"/>
        </w:rPr>
        <w:t>one</w:t>
      </w:r>
      <w:r w:rsidRPr="003E5BDE">
        <w:rPr>
          <w:sz w:val="20"/>
        </w:rPr>
        <w:t xml:space="preserve"> separate document with legends and in order of appearance</w:t>
      </w:r>
    </w:p>
    <w:p w:rsidR="001D1FB6" w:rsidRDefault="001D1FB6" w:rsidP="001D1FB6">
      <w:pPr>
        <w:widowControl w:val="0"/>
        <w:tabs>
          <w:tab w:val="right" w:leader="underscore" w:pos="900"/>
        </w:tabs>
        <w:spacing w:after="80" w:line="264" w:lineRule="auto"/>
        <w:ind w:left="990" w:hanging="990"/>
        <w:rPr>
          <w:sz w:val="20"/>
        </w:rPr>
      </w:pPr>
      <w:r w:rsidRPr="003E5BDE">
        <w:rPr>
          <w:sz w:val="20"/>
        </w:rPr>
        <w:tab/>
      </w:r>
      <w:r w:rsidRPr="003E5BDE">
        <w:rPr>
          <w:sz w:val="20"/>
        </w:rPr>
        <w:tab/>
      </w:r>
      <w:r w:rsidRPr="003E5BDE">
        <w:rPr>
          <w:b/>
          <w:sz w:val="20"/>
        </w:rPr>
        <w:t>Other</w:t>
      </w:r>
      <w:r w:rsidRPr="003E5BDE">
        <w:rPr>
          <w:sz w:val="20"/>
        </w:rPr>
        <w:t xml:space="preserve"> - </w:t>
      </w:r>
      <w:r w:rsidRPr="003E5BDE">
        <w:rPr>
          <w:b/>
          <w:sz w:val="20"/>
        </w:rPr>
        <w:t>Listing of</w:t>
      </w:r>
      <w:r w:rsidRPr="003E5BDE">
        <w:rPr>
          <w:sz w:val="20"/>
        </w:rPr>
        <w:t xml:space="preserve"> </w:t>
      </w:r>
      <w:r w:rsidRPr="003E5BDE">
        <w:rPr>
          <w:b/>
          <w:sz w:val="20"/>
        </w:rPr>
        <w:t>all figures and tables</w:t>
      </w:r>
      <w:r w:rsidRPr="003E5BDE">
        <w:rPr>
          <w:sz w:val="20"/>
        </w:rPr>
        <w:t xml:space="preserve"> used and whether they need copy right permissions. All copyright permissions are to be obtained by authors and posted to the portal no later than May 31</w:t>
      </w:r>
      <w:r w:rsidRPr="003E5BDE">
        <w:rPr>
          <w:sz w:val="20"/>
          <w:vertAlign w:val="superscript"/>
        </w:rPr>
        <w:t>st</w:t>
      </w:r>
      <w:r w:rsidRPr="003E5BDE">
        <w:rPr>
          <w:sz w:val="20"/>
        </w:rPr>
        <w:t xml:space="preserve"> (find more information in the </w:t>
      </w:r>
      <w:hyperlink r:id="rId13" w:history="1">
        <w:r w:rsidRPr="003E5BDE">
          <w:rPr>
            <w:rStyle w:val="Hyperlink"/>
            <w:sz w:val="20"/>
          </w:rPr>
          <w:t>OUP handbook</w:t>
        </w:r>
      </w:hyperlink>
      <w:r w:rsidRPr="003E5BDE">
        <w:rPr>
          <w:sz w:val="20"/>
        </w:rPr>
        <w:t>).</w:t>
      </w:r>
    </w:p>
    <w:p w:rsidR="001D1FB6" w:rsidRPr="00FE66C8" w:rsidRDefault="001D1FB6" w:rsidP="001D1FB6">
      <w:pPr>
        <w:suppressLineNumbers/>
        <w:rPr>
          <w:u w:val="single"/>
        </w:rPr>
      </w:pPr>
    </w:p>
    <w:p w:rsidR="001D1FB6" w:rsidRDefault="001D1FB6" w:rsidP="001D1FB6">
      <w:pPr>
        <w:spacing w:line="264" w:lineRule="auto"/>
        <w:jc w:val="center"/>
      </w:pPr>
      <w:r w:rsidRPr="00FE66C8">
        <w:rPr>
          <w:b/>
        </w:rPr>
        <w:t>More information:</w:t>
      </w:r>
      <w:r w:rsidRPr="00FE66C8">
        <w:t xml:space="preserve"> </w:t>
      </w:r>
    </w:p>
    <w:p w:rsidR="001D1FB6" w:rsidRPr="00FE66C8" w:rsidRDefault="0019582B" w:rsidP="001D1FB6">
      <w:pPr>
        <w:pStyle w:val="ListParagraph"/>
        <w:numPr>
          <w:ilvl w:val="0"/>
          <w:numId w:val="5"/>
        </w:numPr>
        <w:spacing w:after="0" w:line="264" w:lineRule="auto"/>
        <w:rPr>
          <w:rStyle w:val="Hyperlink"/>
          <w:rFonts w:ascii="Times New Roman" w:hAnsi="Times New Roman" w:cs="Times New Roman"/>
        </w:rPr>
      </w:pPr>
      <w:hyperlink r:id="rId14" w:history="1">
        <w:r w:rsidR="001D1FB6" w:rsidRPr="00774550">
          <w:rPr>
            <w:rStyle w:val="Hyperlink"/>
            <w:rFonts w:ascii="Times New Roman" w:hAnsi="Times New Roman" w:cs="Times New Roman"/>
          </w:rPr>
          <w:t>Portal: guidance documents</w:t>
        </w:r>
      </w:hyperlink>
      <w:r w:rsidR="001D1FB6" w:rsidRPr="00FE66C8">
        <w:rPr>
          <w:rStyle w:val="Hyperlink"/>
          <w:rFonts w:ascii="Times New Roman" w:hAnsi="Times New Roman" w:cs="Times New Roman"/>
        </w:rPr>
        <w:t xml:space="preserve"> </w:t>
      </w:r>
    </w:p>
    <w:p w:rsidR="001D1FB6" w:rsidRPr="00774550" w:rsidRDefault="0019582B" w:rsidP="001D1FB6">
      <w:pPr>
        <w:pStyle w:val="ListParagraph"/>
        <w:widowControl w:val="0"/>
        <w:numPr>
          <w:ilvl w:val="0"/>
          <w:numId w:val="5"/>
        </w:numPr>
        <w:autoSpaceDE w:val="0"/>
        <w:autoSpaceDN w:val="0"/>
        <w:adjustRightInd w:val="0"/>
        <w:spacing w:after="0" w:line="264" w:lineRule="auto"/>
        <w:rPr>
          <w:rFonts w:ascii="Times New Roman" w:hAnsi="Times New Roman" w:cs="Times New Roman"/>
        </w:rPr>
      </w:pPr>
      <w:hyperlink r:id="rId15" w:history="1">
        <w:r w:rsidR="001D1FB6" w:rsidRPr="00FE66C8">
          <w:rPr>
            <w:rStyle w:val="Hyperlink"/>
            <w:rFonts w:ascii="Times New Roman" w:hAnsi="Times New Roman" w:cs="Times New Roman"/>
          </w:rPr>
          <w:t>OUP author handbook</w:t>
        </w:r>
      </w:hyperlink>
      <w:r w:rsidR="001D1FB6" w:rsidRPr="00FE66C8">
        <w:rPr>
          <w:rFonts w:ascii="Times New Roman" w:hAnsi="Times New Roman" w:cs="Times New Roman"/>
        </w:rPr>
        <w:t xml:space="preserve"> (</w:t>
      </w:r>
      <w:r w:rsidR="001D1FB6">
        <w:rPr>
          <w:rFonts w:ascii="Times New Roman" w:hAnsi="Times New Roman" w:cs="Times New Roman"/>
        </w:rPr>
        <w:t>we are not expected to</w:t>
      </w:r>
      <w:r w:rsidR="001D1FB6" w:rsidRPr="00FE66C8">
        <w:rPr>
          <w:rFonts w:ascii="Times New Roman" w:hAnsi="Times New Roman" w:cs="Times New Roman"/>
        </w:rPr>
        <w:t xml:space="preserve"> </w:t>
      </w:r>
      <w:r w:rsidR="001D1FB6">
        <w:rPr>
          <w:rFonts w:ascii="Times New Roman" w:hAnsi="Times New Roman" w:cs="Times New Roman"/>
        </w:rPr>
        <w:t>follow all requirements in this handbook</w:t>
      </w:r>
    </w:p>
    <w:p w:rsidR="001D1FB6" w:rsidRPr="003E5BDE" w:rsidRDefault="001D1FB6" w:rsidP="001D1FB6">
      <w:pPr>
        <w:widowControl w:val="0"/>
        <w:tabs>
          <w:tab w:val="right" w:leader="underscore" w:pos="900"/>
        </w:tabs>
        <w:spacing w:after="80" w:line="264" w:lineRule="auto"/>
        <w:sectPr w:rsidR="001D1FB6" w:rsidRPr="003E5BDE" w:rsidSect="001D1FB6">
          <w:type w:val="continuous"/>
          <w:pgSz w:w="12240" w:h="15840"/>
          <w:pgMar w:top="1440" w:right="1440" w:bottom="1440" w:left="1440" w:header="720" w:footer="720" w:gutter="0"/>
          <w:cols w:num="2" w:space="720"/>
          <w:docGrid w:linePitch="360"/>
        </w:sectPr>
      </w:pPr>
    </w:p>
    <w:p w:rsidR="001D1FB6" w:rsidRDefault="001D1FB6" w:rsidP="001D1FB6">
      <w:pPr>
        <w:spacing w:line="264" w:lineRule="auto"/>
        <w:sectPr w:rsidR="001D1FB6" w:rsidSect="001D1FB6">
          <w:type w:val="continuous"/>
          <w:pgSz w:w="12240" w:h="15840"/>
          <w:pgMar w:top="1440" w:right="1440" w:bottom="1440" w:left="1440" w:header="720" w:footer="720" w:gutter="0"/>
          <w:cols w:space="720"/>
          <w:docGrid w:linePitch="360"/>
        </w:sectPr>
      </w:pPr>
    </w:p>
    <w:p w:rsidR="00746996" w:rsidRPr="00746996" w:rsidRDefault="00746996" w:rsidP="00746996"/>
    <w:p w:rsidR="005B4C1E" w:rsidRPr="00746996" w:rsidRDefault="005B4C1E" w:rsidP="00746996">
      <w:pPr>
        <w:pStyle w:val="Heading9"/>
        <w:spacing w:before="0"/>
        <w:rPr>
          <w:rFonts w:ascii="Times New Roman" w:hAnsi="Times New Roman" w:cs="Times New Roman"/>
          <w:b/>
          <w:i w:val="0"/>
          <w:sz w:val="24"/>
          <w:szCs w:val="24"/>
        </w:rPr>
      </w:pPr>
      <w:r w:rsidRPr="00746996">
        <w:rPr>
          <w:rFonts w:ascii="Times New Roman" w:hAnsi="Times New Roman" w:cs="Times New Roman"/>
          <w:b/>
          <w:i w:val="0"/>
          <w:sz w:val="24"/>
          <w:szCs w:val="24"/>
        </w:rPr>
        <w:t xml:space="preserve">List of Authors: </w:t>
      </w:r>
    </w:p>
    <w:p w:rsidR="005B4C1E" w:rsidRDefault="005B4C1E" w:rsidP="00746996">
      <w:pPr>
        <w:pStyle w:val="Heading9"/>
        <w:spacing w:before="0"/>
        <w:rPr>
          <w:rFonts w:ascii="Times New Roman" w:hAnsi="Times New Roman" w:cs="Times New Roman"/>
          <w:i w:val="0"/>
          <w:sz w:val="24"/>
          <w:szCs w:val="24"/>
        </w:rPr>
      </w:pPr>
    </w:p>
    <w:p w:rsidR="005B4C1E" w:rsidRPr="005B4C1E" w:rsidRDefault="005B4C1E" w:rsidP="00746996">
      <w:pPr>
        <w:pStyle w:val="Heading9"/>
        <w:spacing w:before="0"/>
        <w:rPr>
          <w:rFonts w:ascii="Times New Roman" w:hAnsi="Times New Roman" w:cs="Times New Roman"/>
          <w:i w:val="0"/>
          <w:sz w:val="24"/>
          <w:szCs w:val="24"/>
        </w:rPr>
      </w:pPr>
      <w:r w:rsidRPr="005B4C1E">
        <w:rPr>
          <w:rFonts w:ascii="Times New Roman" w:hAnsi="Times New Roman" w:cs="Times New Roman"/>
          <w:i w:val="0"/>
          <w:sz w:val="24"/>
          <w:szCs w:val="24"/>
        </w:rPr>
        <w:t>Martha S. Linet, M.D.</w:t>
      </w:r>
    </w:p>
    <w:p w:rsidR="005B4C1E" w:rsidRPr="005B4C1E" w:rsidRDefault="005B4C1E" w:rsidP="00746996">
      <w:pPr>
        <w:pStyle w:val="Heading9"/>
        <w:spacing w:before="0"/>
        <w:rPr>
          <w:rFonts w:ascii="Times New Roman" w:hAnsi="Times New Roman" w:cs="Times New Roman"/>
          <w:i w:val="0"/>
          <w:sz w:val="24"/>
          <w:szCs w:val="24"/>
        </w:rPr>
      </w:pPr>
      <w:r w:rsidRPr="005B4C1E">
        <w:rPr>
          <w:rFonts w:ascii="Times New Roman" w:hAnsi="Times New Roman" w:cs="Times New Roman"/>
          <w:i w:val="0"/>
          <w:sz w:val="24"/>
          <w:szCs w:val="24"/>
        </w:rPr>
        <w:t>Division of Cancer Epidemiology and Genetics</w:t>
      </w:r>
    </w:p>
    <w:p w:rsidR="005B4C1E" w:rsidRPr="005B4C1E" w:rsidRDefault="005B4C1E"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National Cancer Institute</w:t>
      </w:r>
    </w:p>
    <w:p w:rsidR="005B4C1E" w:rsidRPr="005B4C1E" w:rsidRDefault="005B4C1E"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 xml:space="preserve">9609 Medical Center Drive, </w:t>
      </w:r>
      <w:r w:rsidR="00F11E01" w:rsidRPr="005B4C1E">
        <w:t>Room</w:t>
      </w:r>
      <w:r w:rsidRPr="005B4C1E">
        <w:t xml:space="preserve"> 7E452 </w:t>
      </w:r>
    </w:p>
    <w:p w:rsidR="005B4C1E" w:rsidRDefault="005B4C1E"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Rockville, Maryland 20850-9778</w:t>
      </w:r>
      <w:r w:rsidR="00746996">
        <w:t xml:space="preserve"> USA</w:t>
      </w:r>
    </w:p>
    <w:p w:rsid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5B4C1E" w:rsidRPr="005B4C1E"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Lindsay M. Morton, Ph.D.</w:t>
      </w:r>
    </w:p>
    <w:p w:rsidR="00746996" w:rsidRPr="005B4C1E" w:rsidRDefault="00746996" w:rsidP="00746996">
      <w:pPr>
        <w:pStyle w:val="Heading9"/>
        <w:spacing w:before="0"/>
        <w:rPr>
          <w:rFonts w:ascii="Times New Roman" w:hAnsi="Times New Roman" w:cs="Times New Roman"/>
          <w:i w:val="0"/>
          <w:sz w:val="24"/>
          <w:szCs w:val="24"/>
        </w:rPr>
      </w:pPr>
      <w:r w:rsidRPr="005B4C1E">
        <w:rPr>
          <w:rFonts w:ascii="Times New Roman" w:hAnsi="Times New Roman" w:cs="Times New Roman"/>
          <w:i w:val="0"/>
          <w:sz w:val="24"/>
          <w:szCs w:val="24"/>
        </w:rPr>
        <w:t>Division of Cancer Epidemiology and Genetics</w:t>
      </w:r>
    </w:p>
    <w:p w:rsidR="00746996" w:rsidRPr="005B4C1E"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National Cancer Institute</w:t>
      </w:r>
    </w:p>
    <w:p w:rsidR="00746996" w:rsidRPr="005B4C1E"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9609 Medical Center Drive</w:t>
      </w:r>
      <w:r>
        <w:t xml:space="preserve"> </w:t>
      </w:r>
      <w:r w:rsidRPr="005B4C1E">
        <w:t xml:space="preserve"> </w:t>
      </w:r>
    </w:p>
    <w:p w:rsid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Rockville, Maryland 20850-9778</w:t>
      </w:r>
      <w:r>
        <w:t xml:space="preserve"> USA</w:t>
      </w:r>
    </w:p>
    <w:p w:rsid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Susan S. Devesa, Ph.D.</w:t>
      </w:r>
    </w:p>
    <w:p w:rsidR="00746996" w:rsidRPr="005B4C1E" w:rsidRDefault="00746996" w:rsidP="00746996">
      <w:pPr>
        <w:pStyle w:val="Heading9"/>
        <w:spacing w:before="0"/>
        <w:rPr>
          <w:rFonts w:ascii="Times New Roman" w:hAnsi="Times New Roman" w:cs="Times New Roman"/>
          <w:i w:val="0"/>
          <w:sz w:val="24"/>
          <w:szCs w:val="24"/>
        </w:rPr>
      </w:pPr>
      <w:r w:rsidRPr="005B4C1E">
        <w:rPr>
          <w:rFonts w:ascii="Times New Roman" w:hAnsi="Times New Roman" w:cs="Times New Roman"/>
          <w:i w:val="0"/>
          <w:sz w:val="24"/>
          <w:szCs w:val="24"/>
        </w:rPr>
        <w:t>Division of Cancer Epidemiology and Genetics</w:t>
      </w:r>
    </w:p>
    <w:p w:rsidR="00746996" w:rsidRPr="005B4C1E"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National Cancer Institute</w:t>
      </w:r>
    </w:p>
    <w:p w:rsidR="00746996" w:rsidRPr="005B4C1E"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 xml:space="preserve">9609 Medical Center Drive, </w:t>
      </w:r>
      <w:r w:rsidR="00F11E01" w:rsidRPr="005B4C1E">
        <w:t>Room</w:t>
      </w:r>
      <w:r w:rsidRPr="005B4C1E">
        <w:t xml:space="preserve"> 7E452 </w:t>
      </w:r>
    </w:p>
    <w:p w:rsid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Rockville, Maryland 20850-9778</w:t>
      </w:r>
      <w:r>
        <w:t xml:space="preserve"> USA</w:t>
      </w:r>
    </w:p>
    <w:p w:rsid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746996">
        <w:t>Graça M. Dores</w:t>
      </w:r>
      <w:r>
        <w:t>, M.D.</w:t>
      </w:r>
    </w:p>
    <w:p w:rsidR="00746996" w:rsidRPr="005B4C1E" w:rsidRDefault="00746996" w:rsidP="00746996">
      <w:pPr>
        <w:pStyle w:val="Heading9"/>
        <w:spacing w:before="0"/>
        <w:rPr>
          <w:rFonts w:ascii="Times New Roman" w:hAnsi="Times New Roman" w:cs="Times New Roman"/>
          <w:i w:val="0"/>
          <w:sz w:val="24"/>
          <w:szCs w:val="24"/>
        </w:rPr>
      </w:pPr>
      <w:r w:rsidRPr="005B4C1E">
        <w:rPr>
          <w:rFonts w:ascii="Times New Roman" w:hAnsi="Times New Roman" w:cs="Times New Roman"/>
          <w:i w:val="0"/>
          <w:sz w:val="24"/>
          <w:szCs w:val="24"/>
        </w:rPr>
        <w:t>Division of Cancer Epidemiology and Genetics</w:t>
      </w:r>
    </w:p>
    <w:p w:rsidR="00746996" w:rsidRPr="005B4C1E"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National Cancer Institute</w:t>
      </w:r>
    </w:p>
    <w:p w:rsidR="00746996" w:rsidRPr="005B4C1E"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 xml:space="preserve">9609 Medical Center Drive, </w:t>
      </w:r>
      <w:r w:rsidR="00F11E01" w:rsidRPr="005B4C1E">
        <w:t>Room</w:t>
      </w:r>
      <w:r w:rsidRPr="005B4C1E">
        <w:t xml:space="preserve"> 7E452 </w:t>
      </w:r>
    </w:p>
    <w:p w:rsid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Rockville, Maryland 20850-9778</w:t>
      </w:r>
      <w:r>
        <w:t xml:space="preserve"> USA</w:t>
      </w:r>
    </w:p>
    <w:p w:rsidR="00746996" w:rsidRP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2C40F8" w:rsidRPr="005B4C1E" w:rsidRDefault="002C40F8" w:rsidP="00746996">
      <w:pPr>
        <w:pStyle w:val="Heading9"/>
        <w:spacing w:before="0"/>
        <w:rPr>
          <w:rFonts w:asciiTheme="minorHAnsi" w:hAnsiTheme="minorHAnsi"/>
          <w:i w:val="0"/>
        </w:rPr>
      </w:pPr>
    </w:p>
    <w:p w:rsidR="002C40F8" w:rsidRDefault="002C40F8" w:rsidP="002C40F8">
      <w:pPr>
        <w:pStyle w:val="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p>
    <w:p w:rsidR="002C40F8" w:rsidRDefault="002C40F8" w:rsidP="002C40F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vertAlign w:val="superscript"/>
        </w:rPr>
      </w:pPr>
    </w:p>
    <w:p w:rsidR="002C40F8" w:rsidRDefault="002C40F8" w:rsidP="002C40F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vertAlign w:val="superscript"/>
        </w:rPr>
      </w:pPr>
    </w:p>
    <w:p w:rsidR="002C40F8" w:rsidRDefault="002C40F8" w:rsidP="002C40F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vertAlign w:val="superscript"/>
        </w:rPr>
      </w:pPr>
    </w:p>
    <w:p w:rsidR="002C40F8" w:rsidRDefault="002C40F8" w:rsidP="002C40F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vertAlign w:val="superscript"/>
        </w:rPr>
      </w:pPr>
    </w:p>
    <w:p w:rsidR="002C40F8" w:rsidRDefault="002C40F8" w:rsidP="002C40F8">
      <w:pPr>
        <w:rPr>
          <w:color w:val="000000"/>
        </w:rPr>
      </w:pPr>
      <w:r>
        <w:rPr>
          <w:color w:val="000000"/>
        </w:rPr>
        <w:t>Maximum page length: 22.5</w:t>
      </w:r>
    </w:p>
    <w:p w:rsidR="002C40F8" w:rsidRDefault="00746996" w:rsidP="002C40F8">
      <w:pPr>
        <w:rPr>
          <w:color w:val="000000"/>
        </w:rPr>
      </w:pPr>
      <w:r>
        <w:rPr>
          <w:color w:val="000000"/>
        </w:rPr>
        <w:t>Words:</w:t>
      </w:r>
      <w:r w:rsidR="006A4369">
        <w:rPr>
          <w:color w:val="000000"/>
        </w:rPr>
        <w:t xml:space="preserve"> 20,</w:t>
      </w:r>
      <w:r w:rsidR="00C22EF5">
        <w:rPr>
          <w:color w:val="000000"/>
        </w:rPr>
        <w:t>932</w:t>
      </w:r>
      <w:r w:rsidR="006A4369">
        <w:rPr>
          <w:color w:val="000000"/>
        </w:rPr>
        <w:t xml:space="preserve"> (</w:t>
      </w:r>
      <w:r w:rsidR="00C22EF5">
        <w:rPr>
          <w:color w:val="000000"/>
        </w:rPr>
        <w:t>includes 1,000 for 4 figures and 1 table</w:t>
      </w:r>
      <w:r w:rsidR="006A4369">
        <w:rPr>
          <w:color w:val="000000"/>
        </w:rPr>
        <w:t>)</w:t>
      </w:r>
      <w:r>
        <w:rPr>
          <w:color w:val="000000"/>
        </w:rPr>
        <w:t xml:space="preserve"> </w:t>
      </w:r>
      <w:r w:rsidR="005D02A7">
        <w:rPr>
          <w:color w:val="000000"/>
        </w:rPr>
        <w:t xml:space="preserve"> </w:t>
      </w:r>
      <w:r w:rsidR="002C40F8">
        <w:rPr>
          <w:color w:val="000000"/>
        </w:rPr>
        <w:t>Maximum word length: 21,945</w:t>
      </w:r>
    </w:p>
    <w:p w:rsidR="002C40F8" w:rsidRDefault="00746996" w:rsidP="002C40F8">
      <w:pPr>
        <w:rPr>
          <w:color w:val="000000"/>
        </w:rPr>
      </w:pPr>
      <w:r>
        <w:rPr>
          <w:color w:val="000000"/>
        </w:rPr>
        <w:t xml:space="preserve">References: </w:t>
      </w:r>
      <w:r w:rsidR="00F11E01">
        <w:rPr>
          <w:color w:val="000000"/>
        </w:rPr>
        <w:t>313</w:t>
      </w:r>
      <w:r w:rsidR="00C22EF5">
        <w:rPr>
          <w:color w:val="000000"/>
        </w:rPr>
        <w:t xml:space="preserve">  </w:t>
      </w:r>
      <w:r>
        <w:rPr>
          <w:color w:val="000000"/>
        </w:rPr>
        <w:t xml:space="preserve"> </w:t>
      </w:r>
      <w:r w:rsidR="002C40F8">
        <w:rPr>
          <w:color w:val="000000"/>
        </w:rPr>
        <w:t>Maximum references: 300</w:t>
      </w:r>
    </w:p>
    <w:p w:rsidR="002C40F8" w:rsidRDefault="002C40F8" w:rsidP="002C40F8">
      <w:pPr>
        <w:rPr>
          <w:color w:val="000000"/>
        </w:rPr>
      </w:pPr>
      <w:r>
        <w:rPr>
          <w:color w:val="000000"/>
        </w:rPr>
        <w:t>Leukemia chapter in 3</w:t>
      </w:r>
      <w:r w:rsidRPr="00FC69FF">
        <w:rPr>
          <w:color w:val="000000"/>
          <w:vertAlign w:val="superscript"/>
        </w:rPr>
        <w:t>rd</w:t>
      </w:r>
      <w:r>
        <w:rPr>
          <w:color w:val="000000"/>
        </w:rPr>
        <w:t xml:space="preserve"> edition: = 18,761 words or 14.2 pages</w:t>
      </w:r>
    </w:p>
    <w:p w:rsidR="002C40F8" w:rsidRDefault="002C40F8" w:rsidP="002C40F8">
      <w:pPr>
        <w:spacing w:line="360" w:lineRule="auto"/>
        <w:rPr>
          <w:color w:val="000000"/>
        </w:rPr>
      </w:pPr>
      <w:r>
        <w:rPr>
          <w:color w:val="000000"/>
        </w:rPr>
        <w:t>References can include up to 408 (8 pages) if keep word total &lt;18,761</w:t>
      </w:r>
    </w:p>
    <w:p w:rsidR="00E815F1" w:rsidRDefault="00E815F1" w:rsidP="002C40F8">
      <w:pPr>
        <w:rPr>
          <w:color w:val="000000"/>
        </w:rPr>
      </w:pPr>
    </w:p>
    <w:p w:rsidR="00D6535E" w:rsidRDefault="00D6535E" w:rsidP="002C40F8">
      <w:pPr>
        <w:rPr>
          <w:color w:val="000000"/>
        </w:rPr>
        <w:sectPr w:rsidR="00D6535E" w:rsidSect="00611C26">
          <w:footerReference w:type="default" r:id="rId16"/>
          <w:pgSz w:w="12240" w:h="15840"/>
          <w:pgMar w:top="1440" w:right="1440" w:bottom="1440" w:left="1440" w:header="720" w:footer="720" w:gutter="0"/>
          <w:cols w:space="720"/>
          <w:docGrid w:linePitch="360"/>
        </w:sectPr>
      </w:pPr>
    </w:p>
    <w:p w:rsidR="006A4369" w:rsidRPr="006A4369" w:rsidRDefault="006A4369" w:rsidP="006A4369">
      <w:pPr>
        <w:spacing w:line="480" w:lineRule="auto"/>
        <w:rPr>
          <w:b/>
          <w:color w:val="0070C0"/>
        </w:rPr>
      </w:pPr>
      <w:r w:rsidRPr="006A4369">
        <w:rPr>
          <w:b/>
          <w:color w:val="0070C0"/>
        </w:rPr>
        <w:lastRenderedPageBreak/>
        <w:t xml:space="preserve">&lt;1&gt; OVERVIEW </w:t>
      </w:r>
      <w:r w:rsidR="007154D0">
        <w:rPr>
          <w:b/>
          <w:color w:val="0070C0"/>
        </w:rPr>
        <w:t xml:space="preserve">(word count is </w:t>
      </w:r>
      <w:r w:rsidR="001B2FA0">
        <w:rPr>
          <w:b/>
          <w:color w:val="0070C0"/>
        </w:rPr>
        <w:t>303</w:t>
      </w:r>
      <w:r w:rsidR="00F11E01">
        <w:rPr>
          <w:b/>
          <w:color w:val="0070C0"/>
        </w:rPr>
        <w:t>)</w:t>
      </w:r>
      <w:r w:rsidR="007154D0">
        <w:rPr>
          <w:b/>
          <w:color w:val="0070C0"/>
        </w:rPr>
        <w:t xml:space="preserve"> </w:t>
      </w:r>
    </w:p>
    <w:p w:rsidR="006A4369" w:rsidRDefault="006A4369" w:rsidP="006A4369">
      <w:pPr>
        <w:spacing w:line="480" w:lineRule="auto"/>
      </w:pPr>
      <w:r>
        <w:t xml:space="preserve">The 2001 World Health Organization </w:t>
      </w:r>
      <w:r w:rsidR="00B45F3B">
        <w:t xml:space="preserve">(WHO) </w:t>
      </w:r>
      <w:r>
        <w:t xml:space="preserve">classification of hematopoietic and lymphoid neoplasms categorized </w:t>
      </w:r>
      <w:r w:rsidR="00C5359B">
        <w:t xml:space="preserve">“the leukemias” into </w:t>
      </w:r>
      <w:r>
        <w:t>two major groupings</w:t>
      </w:r>
      <w:r w:rsidR="00C5359B">
        <w:t xml:space="preserve"> – myeloid and lymphoid neoplasms</w:t>
      </w:r>
      <w:r>
        <w:t xml:space="preserve">.  </w:t>
      </w:r>
      <w:r w:rsidRPr="00A710F3">
        <w:rPr>
          <w:b/>
        </w:rPr>
        <w:t>Myeloid neoplasms</w:t>
      </w:r>
      <w:r>
        <w:rPr>
          <w:b/>
        </w:rPr>
        <w:t xml:space="preserve">, </w:t>
      </w:r>
      <w:r>
        <w:t>which are the primary focus of this chapter</w:t>
      </w:r>
      <w:r w:rsidR="00B45F3B">
        <w:t>,</w:t>
      </w:r>
      <w:r>
        <w:t xml:space="preserve"> include acute myeloid leukemia (AML), </w:t>
      </w:r>
      <w:r w:rsidRPr="00AA1D27">
        <w:t xml:space="preserve">myelodysplastic syndromes (MDS), </w:t>
      </w:r>
      <w:r w:rsidR="00072D28">
        <w:t xml:space="preserve">and </w:t>
      </w:r>
      <w:r w:rsidRPr="00AA1D27">
        <w:t>myeloproliferative neoplasms (MPN)</w:t>
      </w:r>
      <w:r>
        <w:t xml:space="preserve">.  </w:t>
      </w:r>
      <w:r w:rsidRPr="00A710F3">
        <w:rPr>
          <w:b/>
        </w:rPr>
        <w:t>Lymphoid neoplasms</w:t>
      </w:r>
      <w:r>
        <w:rPr>
          <w:b/>
        </w:rPr>
        <w:t xml:space="preserve"> </w:t>
      </w:r>
      <w:r w:rsidR="005D54CD">
        <w:t>are mostly reviewed as part of non-Hodgkin lymphoma in</w:t>
      </w:r>
      <w:r w:rsidR="00F11E01">
        <w:t xml:space="preserve"> Chapter 40, although descriptive patterns and selected etiologic studies are briefly discussed in this chapter because of historical trends</w:t>
      </w:r>
      <w:r w:rsidR="005D54CD">
        <w:t>.</w:t>
      </w:r>
    </w:p>
    <w:p w:rsidR="006A4369" w:rsidRDefault="006A4369" w:rsidP="006A436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6A4369" w:rsidRPr="00917BBD" w:rsidRDefault="006A4369" w:rsidP="006A436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F4047C">
        <w:t>Worldwide</w:t>
      </w:r>
      <w:r w:rsidR="00D06FA1">
        <w:t>,</w:t>
      </w:r>
      <w:r w:rsidRPr="00F4047C">
        <w:t xml:space="preserve"> leukemias are ranked 11</w:t>
      </w:r>
      <w:r w:rsidRPr="00F4047C">
        <w:rPr>
          <w:vertAlign w:val="superscript"/>
        </w:rPr>
        <w:t>th</w:t>
      </w:r>
      <w:r w:rsidRPr="00F4047C">
        <w:t xml:space="preserve"> among all cancer types, comprising approximately 2.5 percent of all malignancies</w:t>
      </w:r>
      <w:r>
        <w:t xml:space="preserve">.  For most leukemias, rates are higher in males than females, </w:t>
      </w:r>
      <w:r w:rsidR="00074F4B">
        <w:t>and</w:t>
      </w:r>
      <w:r>
        <w:t xml:space="preserve"> </w:t>
      </w:r>
      <w:r w:rsidR="00074F4B">
        <w:t>a</w:t>
      </w:r>
      <w:r>
        <w:t xml:space="preserve">ge-adjusted incidence rates show more limited </w:t>
      </w:r>
      <w:r w:rsidR="00231AA6">
        <w:t xml:space="preserve">international </w:t>
      </w:r>
      <w:r>
        <w:t>variation than most solid tumors</w:t>
      </w:r>
      <w:r w:rsidR="00D06FA1">
        <w:t>,</w:t>
      </w:r>
      <w:r>
        <w:t xml:space="preserve"> ranging </w:t>
      </w:r>
      <w:del w:id="133" w:author="James R Cerhan" w:date="2016-05-09T16:55:00Z">
        <w:r w:rsidDel="00005772">
          <w:delText>about</w:delText>
        </w:r>
      </w:del>
      <w:ins w:id="134" w:author="James R Cerhan" w:date="2016-05-09T16:55:00Z">
        <w:r w:rsidR="00005772">
          <w:t>from</w:t>
        </w:r>
      </w:ins>
      <w:r>
        <w:t xml:space="preserve"> </w:t>
      </w:r>
      <w:del w:id="135" w:author="James R Cerhan" w:date="2016-05-09T16:54:00Z">
        <w:r w:rsidDel="00005772">
          <w:delText xml:space="preserve"> </w:delText>
        </w:r>
        <w:r w:rsidR="005D54CD" w:rsidDel="00005772">
          <w:delText>10-fold for AML</w:delText>
        </w:r>
      </w:del>
      <w:r w:rsidR="005D54CD">
        <w:t xml:space="preserve">, </w:t>
      </w:r>
      <w:ins w:id="136" w:author="James R Cerhan" w:date="2016-05-09T16:55:00Z">
        <w:r w:rsidR="00005772">
          <w:t>~3-fold for acute lymphocytic leukemia (</w:t>
        </w:r>
        <w:r w:rsidR="00005772" w:rsidRPr="00437CF9">
          <w:t>ALL</w:t>
        </w:r>
        <w:r w:rsidR="00005772">
          <w:t>),</w:t>
        </w:r>
      </w:ins>
      <w:r>
        <w:t>4-fold for</w:t>
      </w:r>
      <w:r w:rsidR="005D54CD">
        <w:t xml:space="preserve"> </w:t>
      </w:r>
      <w:r w:rsidR="00555BA9">
        <w:t>chronic myeloid leukemia (</w:t>
      </w:r>
      <w:r w:rsidR="005D54CD">
        <w:t>CML</w:t>
      </w:r>
      <w:r w:rsidR="00555BA9">
        <w:t>)</w:t>
      </w:r>
      <w:r w:rsidR="005D54CD">
        <w:t xml:space="preserve">, </w:t>
      </w:r>
      <w:del w:id="137" w:author="James R Cerhan" w:date="2016-05-09T16:55:00Z">
        <w:r w:rsidR="005D54CD" w:rsidDel="00005772">
          <w:delText xml:space="preserve">3-fold for </w:delText>
        </w:r>
        <w:r w:rsidR="002363D4" w:rsidDel="00005772">
          <w:delText>acute lymphocytic leukemia (</w:delText>
        </w:r>
        <w:r w:rsidR="002363D4" w:rsidRPr="00437CF9" w:rsidDel="00005772">
          <w:delText>ALL</w:delText>
        </w:r>
        <w:r w:rsidR="002363D4" w:rsidDel="00005772">
          <w:delText>)</w:delText>
        </w:r>
      </w:del>
      <w:r w:rsidR="005D54CD">
        <w:t xml:space="preserve">, </w:t>
      </w:r>
      <w:ins w:id="138" w:author="James R Cerhan" w:date="2016-05-09T16:54:00Z">
        <w:r w:rsidR="00005772">
          <w:t xml:space="preserve">10-fold for AML </w:t>
        </w:r>
      </w:ins>
      <w:del w:id="139" w:author="James R Cerhan" w:date="2016-05-09T16:55:00Z">
        <w:r w:rsidDel="00005772">
          <w:delText xml:space="preserve">and </w:delText>
        </w:r>
      </w:del>
      <w:ins w:id="140" w:author="James R Cerhan" w:date="2016-05-09T16:55:00Z">
        <w:r w:rsidR="00005772">
          <w:t xml:space="preserve">to </w:t>
        </w:r>
      </w:ins>
      <w:r>
        <w:t xml:space="preserve">40-fold for </w:t>
      </w:r>
      <w:r w:rsidR="00072D28">
        <w:t>ch</w:t>
      </w:r>
      <w:r w:rsidR="005D54CD">
        <w:t>ron</w:t>
      </w:r>
      <w:r w:rsidR="00072D28">
        <w:t>ic lymphocytic leukemia (</w:t>
      </w:r>
      <w:r w:rsidRPr="00437CF9">
        <w:t>CLL</w:t>
      </w:r>
      <w:r w:rsidR="00072D28">
        <w:t>)</w:t>
      </w:r>
      <w:r w:rsidR="005D54CD">
        <w:t xml:space="preserve">. </w:t>
      </w:r>
      <w:r w:rsidR="003546A8">
        <w:t xml:space="preserve"> </w:t>
      </w:r>
    </w:p>
    <w:p w:rsidR="006A4369" w:rsidRDefault="006A4369" w:rsidP="006A4369">
      <w:pPr>
        <w:spacing w:line="480" w:lineRule="auto"/>
      </w:pPr>
    </w:p>
    <w:p w:rsidR="006A4369" w:rsidRDefault="006A4369" w:rsidP="00BE13FE">
      <w:pPr>
        <w:spacing w:line="480" w:lineRule="auto"/>
      </w:pPr>
      <w:r w:rsidRPr="007D1585">
        <w:t>Exposure</w:t>
      </w:r>
      <w:r>
        <w:t xml:space="preserve"> to ionizing radiation </w:t>
      </w:r>
      <w:r w:rsidR="007154D0">
        <w:t xml:space="preserve">and certain chemical carcinogens (e.g., cytotoxic chemotherapy, benzene, formaldehyde) </w:t>
      </w:r>
      <w:r w:rsidR="00F11E01">
        <w:t>are the</w:t>
      </w:r>
      <w:r>
        <w:t xml:space="preserve"> most consistently associated risk factor</w:t>
      </w:r>
      <w:r w:rsidR="007154D0">
        <w:t>s</w:t>
      </w:r>
      <w:r>
        <w:t xml:space="preserve"> for </w:t>
      </w:r>
      <w:r w:rsidR="002501BD">
        <w:t>MDS and</w:t>
      </w:r>
      <w:r w:rsidR="00D401CD">
        <w:t>/or</w:t>
      </w:r>
      <w:r w:rsidR="002501BD">
        <w:t xml:space="preserve"> AML (MDS/AML)</w:t>
      </w:r>
      <w:r w:rsidR="007154D0">
        <w:t xml:space="preserve">.  Radiation </w:t>
      </w:r>
      <w:r w:rsidR="007307DA">
        <w:t xml:space="preserve">also </w:t>
      </w:r>
      <w:r w:rsidR="007154D0">
        <w:t>has been linked with CML</w:t>
      </w:r>
      <w:r w:rsidR="007307DA">
        <w:t>, and c</w:t>
      </w:r>
      <w:r w:rsidR="007154D0">
        <w:t>igarette smoking with AML.</w:t>
      </w:r>
      <w:r w:rsidR="003546A8">
        <w:t xml:space="preserve">  </w:t>
      </w:r>
      <w:r w:rsidR="007154D0">
        <w:t>Fewer risk factors have been identified for MPNs. Some</w:t>
      </w:r>
      <w:r>
        <w:t xml:space="preserve"> evidence implicates increased risks of AML in rubber workers, farmers</w:t>
      </w:r>
      <w:r w:rsidR="002363D4">
        <w:t>,</w:t>
      </w:r>
      <w:r>
        <w:t xml:space="preserve"> and other agricultural workers.  Several studies have reported increased risks of multiple myeloid neoplasms in patients with </w:t>
      </w:r>
      <w:r w:rsidR="00C06D30">
        <w:t>autoimmune diseases</w:t>
      </w:r>
      <w:r>
        <w:t xml:space="preserve"> and in </w:t>
      </w:r>
      <w:r>
        <w:lastRenderedPageBreak/>
        <w:t>recipients of solid organ transplants</w:t>
      </w:r>
      <w:r w:rsidR="00C06D30">
        <w:t xml:space="preserve">.  </w:t>
      </w:r>
      <w:r w:rsidR="00B96A2E">
        <w:t>In addition, m</w:t>
      </w:r>
      <w:r w:rsidR="007154D0">
        <w:t xml:space="preserve">ost myeloid neoplasms, with the possible exception of CML, demonstrate familial aggregation.  </w:t>
      </w:r>
      <w:r>
        <w:t xml:space="preserve"> </w:t>
      </w:r>
    </w:p>
    <w:p w:rsidR="006A4369" w:rsidRDefault="006A4369" w:rsidP="006A4369">
      <w:pPr>
        <w:spacing w:line="480" w:lineRule="auto"/>
      </w:pPr>
    </w:p>
    <w:p w:rsidR="006A4369" w:rsidRDefault="006A4369" w:rsidP="005C7E0F">
      <w:pPr>
        <w:spacing w:line="480" w:lineRule="auto"/>
      </w:pPr>
      <w:r>
        <w:t xml:space="preserve">Since established risk factors do not explain most of the occurrence of myeloid neoplasms, opportunities for prevention are </w:t>
      </w:r>
      <w:r w:rsidR="00B96A2E">
        <w:t xml:space="preserve">currently </w:t>
      </w:r>
      <w:r>
        <w:t>limited</w:t>
      </w:r>
      <w:r w:rsidR="005D54CD">
        <w:t>, but would include reduction in exposure to</w:t>
      </w:r>
      <w:r>
        <w:t xml:space="preserve"> </w:t>
      </w:r>
      <w:r w:rsidR="00555BA9">
        <w:t>r</w:t>
      </w:r>
      <w:r>
        <w:t>adiation</w:t>
      </w:r>
      <w:r w:rsidR="001B2FA0">
        <w:t xml:space="preserve">; </w:t>
      </w:r>
      <w:r>
        <w:t>limit</w:t>
      </w:r>
      <w:r w:rsidR="00074F4B">
        <w:t>ing</w:t>
      </w:r>
      <w:r>
        <w:t xml:space="preserve"> occupational and general population exposure to benzene, formaldehyde and other chemicals</w:t>
      </w:r>
      <w:r w:rsidR="001B2FA0">
        <w:t xml:space="preserve">; and cessation of and avoidance of smoking.  </w:t>
      </w:r>
      <w:r w:rsidR="005C7E0F">
        <w:t xml:space="preserve">Improvements in classification, ascertainment, diagnosis, and molecular characterization of </w:t>
      </w:r>
      <w:r w:rsidR="001B2FA0">
        <w:t>myeloid neoplasms are critic</w:t>
      </w:r>
      <w:r w:rsidR="005C7E0F">
        <w:t>al to  clarify etiology and</w:t>
      </w:r>
      <w:r w:rsidR="001B2FA0">
        <w:t xml:space="preserve"> to</w:t>
      </w:r>
      <w:r w:rsidR="005C7E0F">
        <w:t xml:space="preserve"> develop measures for prevention and effective treatment. </w:t>
      </w:r>
    </w:p>
    <w:p w:rsidR="006A4369" w:rsidRDefault="006A4369" w:rsidP="006A4369">
      <w:r>
        <w:br w:type="page"/>
      </w:r>
    </w:p>
    <w:p w:rsidR="006A4369" w:rsidRPr="00B468B1" w:rsidRDefault="006A4369" w:rsidP="002C40F8">
      <w:pPr>
        <w:rPr>
          <w:color w:val="0070C0"/>
        </w:rPr>
      </w:pPr>
    </w:p>
    <w:p w:rsidR="002C40F8" w:rsidRPr="005B4C1E" w:rsidRDefault="003D0412" w:rsidP="005B4C1E">
      <w:pPr>
        <w:spacing w:line="480" w:lineRule="auto"/>
        <w:rPr>
          <w:b/>
          <w:color w:val="0070C0"/>
        </w:rPr>
      </w:pPr>
      <w:r>
        <w:rPr>
          <w:b/>
          <w:color w:val="0070C0"/>
        </w:rPr>
        <w:t xml:space="preserve">&lt;1&gt; </w:t>
      </w:r>
      <w:r w:rsidR="002C40F8" w:rsidRPr="005B4C1E">
        <w:rPr>
          <w:b/>
          <w:color w:val="0070C0"/>
        </w:rPr>
        <w:t>INTRODUCTION</w:t>
      </w:r>
    </w:p>
    <w:p w:rsidR="00957E41" w:rsidRDefault="00957E41"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647BBD">
        <w:t>Most, if not all, acute and chronic leukemias appear to develop from a preleukemic state that progresses to overt leukemia over time (Shlush and Minden, 2015</w:t>
      </w:r>
      <w:r>
        <w:t>)</w:t>
      </w:r>
      <w:r w:rsidRPr="005B4C1E">
        <w:t>.  Included among the preleukemic entities are myelodysplastic syndromes (MDS), myeloproliferative neoplasms (MPNs), “overlap” disorders termed myelodysplastic/myeloproliferative neoplasms (MDS/MPN), and monoclonal B-cell lymphocytosis.  All of these entities are clonal stem cell disorders that can progress or transform into leukemia.  Understanding the epidemiology of the leukemias and the preleukemic states has been complicated by changing classification schemes and by the fact that many preleukemic entities have not always been repor</w:t>
      </w:r>
      <w:del w:id="141" w:author="Temp" w:date="2016-05-18T14:34:00Z">
        <w:r w:rsidRPr="005B4C1E" w:rsidDel="00B25147">
          <w:delText xml:space="preserve">table </w:delText>
        </w:r>
      </w:del>
      <w:ins w:id="142" w:author="Temp" w:date="2016-05-18T14:34:00Z">
        <w:r w:rsidR="00B25147">
          <w:t>Table 38-</w:t>
        </w:r>
      </w:ins>
      <w:r w:rsidRPr="005B4C1E">
        <w:t xml:space="preserve">to cancer registries, thereby often being excluded from population-based cancer statistics.  </w:t>
      </w:r>
    </w:p>
    <w:p w:rsidR="00957E41" w:rsidRDefault="00957E41"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8443A7" w:rsidRPr="00647BBD"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Worldwide</w:t>
      </w:r>
      <w:r w:rsidR="00BB68EC">
        <w:t xml:space="preserve"> in 2012,</w:t>
      </w:r>
      <w:r w:rsidRPr="005B4C1E">
        <w:t xml:space="preserve"> leukemias </w:t>
      </w:r>
      <w:r w:rsidR="00BB68EC">
        <w:t>were</w:t>
      </w:r>
      <w:r w:rsidR="00BB68EC" w:rsidRPr="005B4C1E">
        <w:t xml:space="preserve"> </w:t>
      </w:r>
      <w:r w:rsidRPr="005B4C1E">
        <w:t>ranked 11</w:t>
      </w:r>
      <w:r w:rsidRPr="005B4C1E">
        <w:rPr>
          <w:vertAlign w:val="superscript"/>
        </w:rPr>
        <w:t>th</w:t>
      </w:r>
      <w:r w:rsidRPr="005B4C1E">
        <w:t xml:space="preserve"> among all cancer types, comprising </w:t>
      </w:r>
      <w:r w:rsidRPr="00647BBD">
        <w:t>approximately 2.5 percent of all malignancies and an estimated 352,000 incident cases (</w:t>
      </w:r>
      <w:r w:rsidR="00647BBD" w:rsidRPr="00647BBD">
        <w:t>Ferlay</w:t>
      </w:r>
      <w:del w:id="143" w:author="Wayne Liu" w:date="2016-05-18T14:56:00Z">
        <w:r w:rsidR="00647BBD" w:rsidRPr="00647BBD" w:rsidDel="004E5443">
          <w:delText xml:space="preserve"> et al,</w:delText>
        </w:r>
      </w:del>
      <w:ins w:id="144" w:author="Wayne Liu" w:date="2016-05-18T14:56:00Z">
        <w:r w:rsidR="004E5443">
          <w:t xml:space="preserve"> et al.,</w:t>
        </w:r>
      </w:ins>
      <w:r w:rsidR="00647BBD" w:rsidRPr="00647BBD">
        <w:t xml:space="preserve"> 2014</w:t>
      </w:r>
      <w:r w:rsidRPr="00647BBD">
        <w:t>).</w:t>
      </w:r>
      <w:r w:rsidR="003546A8" w:rsidRPr="00647BBD">
        <w:t xml:space="preserve">  </w:t>
      </w:r>
      <w:r w:rsidRPr="00647BBD">
        <w:t>In</w:t>
      </w:r>
      <w:r w:rsidRPr="005B4C1E">
        <w:t xml:space="preserve"> the </w:t>
      </w:r>
      <w:r w:rsidR="00BE13FE">
        <w:t>U.S.</w:t>
      </w:r>
      <w:r w:rsidRPr="005B4C1E">
        <w:t xml:space="preserve">, an estimated 60,140 cases will be diagnosed in 2016 (including 19,950 acute myeloid leukemia (AML), 8,220 chronic myeloid leukemia (CML), 6,590 acute lymphocytic leukemia (ALL), 18,960 chronic lymphocytic leukemia (CLL), and 6,420 other leukemias), and the number of deaths from leukemia is estimated as 24,400 (including 10,430 AML, 1,070 CML, 1,430 ALL, 4,660 CLL, and 6,810 other </w:t>
      </w:r>
      <w:r w:rsidRPr="00647BBD">
        <w:t xml:space="preserve">leukemias) </w:t>
      </w:r>
      <w:r w:rsidR="00647BBD" w:rsidRPr="00647BBD">
        <w:t>(</w:t>
      </w:r>
      <w:r w:rsidRPr="00647BBD">
        <w:t>Siegel</w:t>
      </w:r>
      <w:del w:id="145" w:author="Wayne Liu" w:date="2016-05-18T14:56:00Z">
        <w:r w:rsidRPr="00647BBD" w:rsidDel="004E5443">
          <w:delText xml:space="preserve"> </w:delText>
        </w:r>
        <w:r w:rsidR="00894513" w:rsidRPr="00647BBD" w:rsidDel="004E5443">
          <w:delText>et al,</w:delText>
        </w:r>
      </w:del>
      <w:ins w:id="146" w:author="Wayne Liu" w:date="2016-05-18T14:56:00Z">
        <w:r w:rsidR="004E5443">
          <w:t xml:space="preserve"> et al.,</w:t>
        </w:r>
      </w:ins>
      <w:r w:rsidR="00894513" w:rsidRPr="00647BBD">
        <w:t xml:space="preserve"> </w:t>
      </w:r>
      <w:r w:rsidRPr="00647BBD">
        <w:t>2016</w:t>
      </w:r>
      <w:r w:rsidR="00647BBD" w:rsidRPr="00647BBD">
        <w:t>).</w:t>
      </w:r>
      <w:r w:rsidRPr="00647BBD">
        <w:t xml:space="preserve">  Leukemias are estimated to comprise 4% and 3% of all incident cancers among U.S. males and females, respectively, and 4% of all cancer deaths in both males and females </w:t>
      </w:r>
      <w:r w:rsidR="00647BBD" w:rsidRPr="00647BBD">
        <w:t>(</w:t>
      </w:r>
      <w:r w:rsidRPr="00647BBD">
        <w:t>Siegel</w:t>
      </w:r>
      <w:del w:id="147" w:author="Wayne Liu" w:date="2016-05-18T14:56:00Z">
        <w:r w:rsidRPr="00647BBD" w:rsidDel="004E5443">
          <w:delText xml:space="preserve"> </w:delText>
        </w:r>
        <w:r w:rsidR="00894513" w:rsidRPr="00647BBD" w:rsidDel="004E5443">
          <w:delText>et al,</w:delText>
        </w:r>
      </w:del>
      <w:ins w:id="148" w:author="Wayne Liu" w:date="2016-05-18T14:56:00Z">
        <w:r w:rsidR="004E5443">
          <w:t xml:space="preserve"> et al.,</w:t>
        </w:r>
      </w:ins>
      <w:r w:rsidR="00894513" w:rsidRPr="00647BBD">
        <w:t xml:space="preserve"> </w:t>
      </w:r>
      <w:r w:rsidRPr="00647BBD">
        <w:t>2016</w:t>
      </w:r>
      <w:r w:rsidR="00647BBD" w:rsidRPr="00647BBD">
        <w:t>)</w:t>
      </w:r>
      <w:r w:rsidRPr="00647BBD">
        <w:t>.</w:t>
      </w:r>
      <w:r w:rsidR="003546A8" w:rsidRPr="00647BBD">
        <w:t xml:space="preserve">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In the </w:t>
      </w:r>
      <w:r w:rsidR="00BE13FE">
        <w:t>U.S.</w:t>
      </w:r>
      <w:r w:rsidRPr="005B4C1E">
        <w:t>, all MDS and MPN became repor</w:t>
      </w:r>
      <w:del w:id="149" w:author="Temp" w:date="2016-05-18T14:34:00Z">
        <w:r w:rsidRPr="005B4C1E" w:rsidDel="00B25147">
          <w:delText xml:space="preserve">table </w:delText>
        </w:r>
      </w:del>
      <w:ins w:id="150" w:author="Temp" w:date="2016-05-18T14:34:00Z">
        <w:r w:rsidR="00B25147">
          <w:t>Table 38-</w:t>
        </w:r>
      </w:ins>
      <w:r w:rsidRPr="005B4C1E">
        <w:t>to the National Cancer Institute’s Surveillance, Epidemiology and End Results</w:t>
      </w:r>
      <w:r w:rsidR="00F22090">
        <w:t xml:space="preserve"> (SEER)</w:t>
      </w:r>
      <w:r w:rsidRPr="005B4C1E">
        <w:t xml:space="preserve"> Program in 2001.  In 2012, 3,981 and </w:t>
      </w:r>
      <w:r w:rsidRPr="005B4C1E">
        <w:lastRenderedPageBreak/>
        <w:t xml:space="preserve">3,291 cases of MDS and MPN, respectively, were diagnosed in 18 cancer registry areas representing 26% of the </w:t>
      </w:r>
      <w:r w:rsidR="00BE13FE">
        <w:t>U.S.</w:t>
      </w:r>
      <w:r w:rsidRPr="005B4C1E">
        <w:t xml:space="preserve"> population, including 2,304 and 1,677 cases of MDS and 1,672 and 1,619 cases MPN among males and </w:t>
      </w:r>
      <w:r w:rsidRPr="00647BBD">
        <w:t>females, respectively (</w:t>
      </w:r>
      <w:r w:rsidR="00F42DDA" w:rsidRPr="00647BBD">
        <w:t>SEER-18).</w:t>
      </w:r>
      <w:r w:rsidRPr="00647BBD">
        <w:t xml:space="preserve">  </w:t>
      </w:r>
      <w:r w:rsidR="00555BA9">
        <w:t>In contrast, based on data from 64 European cancer registries (1995-2002), 7,460 cases of MDS and 15,269 cases of MPN were estimated to occur annually (</w:t>
      </w:r>
      <w:r w:rsidR="00555BA9" w:rsidRPr="00F827A1">
        <w:rPr>
          <w:highlight w:val="yellow"/>
        </w:rPr>
        <w:t>Visser</w:t>
      </w:r>
      <w:del w:id="151" w:author="Wayne Liu" w:date="2016-05-18T14:56:00Z">
        <w:r w:rsidR="00555BA9" w:rsidRPr="00F827A1" w:rsidDel="004E5443">
          <w:rPr>
            <w:highlight w:val="yellow"/>
          </w:rPr>
          <w:delText xml:space="preserve"> </w:delText>
        </w:r>
        <w:r w:rsidR="00555BA9" w:rsidDel="004E5443">
          <w:rPr>
            <w:highlight w:val="yellow"/>
          </w:rPr>
          <w:delText>et al,</w:delText>
        </w:r>
      </w:del>
      <w:ins w:id="152" w:author="Wayne Liu" w:date="2016-05-18T14:56:00Z">
        <w:r w:rsidR="004E5443">
          <w:rPr>
            <w:highlight w:val="yellow"/>
          </w:rPr>
          <w:t xml:space="preserve"> et al.,</w:t>
        </w:r>
      </w:ins>
      <w:r w:rsidR="00555BA9">
        <w:rPr>
          <w:highlight w:val="yellow"/>
        </w:rPr>
        <w:t xml:space="preserve"> </w:t>
      </w:r>
      <w:r w:rsidR="00555BA9" w:rsidRPr="00F827A1">
        <w:rPr>
          <w:highlight w:val="yellow"/>
        </w:rPr>
        <w:t>2012</w:t>
      </w:r>
      <w:r w:rsidR="00555BA9">
        <w:t xml:space="preserve">).  Mortality data on MDS and MPN are sparse.  </w:t>
      </w:r>
      <w:r w:rsidR="00E42F5E" w:rsidRPr="00647BBD">
        <w:t>I</w:t>
      </w:r>
      <w:r w:rsidRPr="00647BBD">
        <w:t xml:space="preserve">n 2009 there were 6,007 deaths in the U.S. </w:t>
      </w:r>
      <w:r w:rsidR="00E42F5E" w:rsidRPr="00647BBD">
        <w:t>with an underlying cause of death specified as</w:t>
      </w:r>
      <w:r w:rsidR="00647BBD" w:rsidRPr="00647BBD">
        <w:t xml:space="preserve"> MDS (</w:t>
      </w:r>
      <w:r w:rsidRPr="00647BBD">
        <w:t>Polednak</w:t>
      </w:r>
      <w:r w:rsidR="00894513" w:rsidRPr="00647BBD">
        <w:t>,</w:t>
      </w:r>
      <w:r w:rsidRPr="00647BBD">
        <w:t xml:space="preserve"> 2013</w:t>
      </w:r>
      <w:r w:rsidR="00647BBD" w:rsidRPr="00647BBD">
        <w:t>)</w:t>
      </w:r>
      <w:r w:rsidRPr="00647BBD">
        <w:t xml:space="preserve">, and in 2006, 3,303 deaths were attributed to MPN </w:t>
      </w:r>
      <w:r w:rsidR="00647BBD" w:rsidRPr="00647BBD">
        <w:t>(</w:t>
      </w:r>
      <w:r w:rsidRPr="00647BBD">
        <w:t>Polednak</w:t>
      </w:r>
      <w:r w:rsidR="00894513" w:rsidRPr="00647BBD">
        <w:t>,</w:t>
      </w:r>
      <w:r w:rsidRPr="00647BBD">
        <w:t xml:space="preserve"> 2011</w:t>
      </w:r>
      <w:r w:rsidR="00647BBD" w:rsidRPr="00647BBD">
        <w:t>)</w:t>
      </w:r>
      <w:r w:rsidRPr="00647BBD">
        <w:t>.</w:t>
      </w:r>
      <w:r w:rsidRPr="005B4C1E">
        <w:t xml:space="preserve"> </w:t>
      </w:r>
      <w:r w:rsidR="00957E41">
        <w:t xml:space="preserve">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The unifying feature of the leukemias is that they arise from an accumulation of multiple, stepwise genetic and epigenetic changes in the hematopoietic stem cell (HSC) and committed progenitors.  A preleukemic cell contains only a subset of the genetic and epigenetic changes characterizing leukemic </w:t>
      </w:r>
      <w:r w:rsidRPr="00EB5211">
        <w:t xml:space="preserve">cells </w:t>
      </w:r>
      <w:r w:rsidR="00EB5211" w:rsidRPr="00EB5211">
        <w:t>(</w:t>
      </w:r>
      <w:r w:rsidRPr="00EB5211">
        <w:t>Shlush</w:t>
      </w:r>
      <w:r w:rsidR="00894513" w:rsidRPr="00EB5211">
        <w:t xml:space="preserve"> and Minden,</w:t>
      </w:r>
      <w:r w:rsidRPr="00EB5211">
        <w:t xml:space="preserve"> 2015</w:t>
      </w:r>
      <w:r w:rsidR="00EB5211" w:rsidRPr="00EB5211">
        <w:t>)</w:t>
      </w:r>
      <w:r w:rsidRPr="00EB5211">
        <w:t>.  In the normal state, HSCs differentiate into progenitor cells that give rise to myeloid and lymphoid progenitor cells and eventually all mature blood elements (Hoffman</w:t>
      </w:r>
      <w:del w:id="153" w:author="Wayne Liu" w:date="2016-05-18T14:56:00Z">
        <w:r w:rsidR="00894513" w:rsidRPr="00EB5211" w:rsidDel="004E5443">
          <w:delText xml:space="preserve"> et al,</w:delText>
        </w:r>
      </w:del>
      <w:ins w:id="154" w:author="Wayne Liu" w:date="2016-05-18T14:56:00Z">
        <w:r w:rsidR="004E5443">
          <w:t xml:space="preserve"> et al.,</w:t>
        </w:r>
      </w:ins>
      <w:r w:rsidR="00894513" w:rsidRPr="00EB5211">
        <w:t xml:space="preserve"> 2013</w:t>
      </w:r>
      <w:r w:rsidR="00FD3B0B" w:rsidRPr="00EB5211">
        <w:t>;</w:t>
      </w:r>
      <w:r w:rsidRPr="00EB5211">
        <w:t xml:space="preserve"> Shizuru</w:t>
      </w:r>
      <w:del w:id="155" w:author="Wayne Liu" w:date="2016-05-18T14:56:00Z">
        <w:r w:rsidR="00894513" w:rsidRPr="00EB5211" w:rsidDel="004E5443">
          <w:delText xml:space="preserve"> et al,</w:delText>
        </w:r>
      </w:del>
      <w:ins w:id="156" w:author="Wayne Liu" w:date="2016-05-18T14:56:00Z">
        <w:r w:rsidR="004E5443">
          <w:t xml:space="preserve"> et al.,</w:t>
        </w:r>
      </w:ins>
      <w:r w:rsidR="00894513" w:rsidRPr="00EB5211">
        <w:t xml:space="preserve"> 2005</w:t>
      </w:r>
      <w:r w:rsidRPr="00EB5211">
        <w:t>).  Throughout</w:t>
      </w:r>
      <w:r w:rsidRPr="005B4C1E">
        <w:t xml:space="preserve"> this highly regulated, hierarchical differentiation and maturation process, lymphoid and myeloid cells acquire distinct phenotypes.  Genetic </w:t>
      </w:r>
      <w:r w:rsidR="00E42F5E">
        <w:t>mutations</w:t>
      </w:r>
      <w:r w:rsidR="00E42F5E" w:rsidRPr="005B4C1E">
        <w:t xml:space="preserve"> </w:t>
      </w:r>
      <w:r w:rsidRPr="005B4C1E">
        <w:t xml:space="preserve">involving primitive stem cells or early myeloid-committed progenitors result in clonal proliferation and accumulation of immature hematopoietic cells (e.g., blasts) of myeloid lineage (e.g., AML) in the bone marrow, peripheral blood or other </w:t>
      </w:r>
      <w:r w:rsidRPr="00FD3B0B">
        <w:t>tissues (Swerdlow</w:t>
      </w:r>
      <w:del w:id="157" w:author="Wayne Liu" w:date="2016-05-18T14:56:00Z">
        <w:r w:rsidRPr="00FD3B0B" w:rsidDel="004E5443">
          <w:delText xml:space="preserve"> </w:delText>
        </w:r>
        <w:r w:rsidR="00894513" w:rsidRPr="00FD3B0B" w:rsidDel="004E5443">
          <w:delText>et al,</w:delText>
        </w:r>
      </w:del>
      <w:ins w:id="158" w:author="Wayne Liu" w:date="2016-05-18T14:56:00Z">
        <w:r w:rsidR="004E5443">
          <w:t xml:space="preserve"> et al.,</w:t>
        </w:r>
      </w:ins>
      <w:r w:rsidR="00894513" w:rsidRPr="00FD3B0B">
        <w:t xml:space="preserve"> 2008; </w:t>
      </w:r>
      <w:r w:rsidRPr="00FD3B0B">
        <w:t>Kipps</w:t>
      </w:r>
      <w:r w:rsidR="00894513" w:rsidRPr="00FD3B0B">
        <w:t xml:space="preserve"> and Huan-You</w:t>
      </w:r>
      <w:r w:rsidR="008D78E4" w:rsidRPr="00FD3B0B">
        <w:t>, 2015</w:t>
      </w:r>
      <w:r w:rsidRPr="00FD3B0B">
        <w:t>).</w:t>
      </w:r>
      <w:r w:rsidR="003546A8" w:rsidRPr="00FD3B0B">
        <w:t xml:space="preserve">  </w:t>
      </w:r>
      <w:r w:rsidR="00F11E01" w:rsidRPr="00FD3B0B">
        <w:t xml:space="preserve">When the affected pluripotent stem cell results in maturation arrest of more mature myeloid cells and ensuing accumulation of these more differentiated phenotypes, chronic leukemias </w:t>
      </w:r>
      <w:r w:rsidR="00F11E01">
        <w:t xml:space="preserve">then </w:t>
      </w:r>
      <w:r w:rsidR="00F11E01" w:rsidRPr="00FD3B0B">
        <w:t xml:space="preserve">ensue.  </w:t>
      </w:r>
      <w:r w:rsidRPr="00FD3B0B">
        <w:t xml:space="preserve">In CML the affected pluripotent stem cell is consistently associated with a </w:t>
      </w:r>
      <w:r w:rsidRPr="00FD3B0B">
        <w:rPr>
          <w:i/>
        </w:rPr>
        <w:t>BCR-ABL1</w:t>
      </w:r>
      <w:r w:rsidRPr="00FD3B0B">
        <w:t xml:space="preserve"> </w:t>
      </w:r>
      <w:r w:rsidRPr="00FD3B0B">
        <w:lastRenderedPageBreak/>
        <w:t>fusion gene located on the Philadelphia chromosome, resulting in the accumulation of more mature myeloid cells of erythroid, granulocytic, monocytic, dendritic, and megakaryocytic lineages (Lichtman</w:t>
      </w:r>
      <w:r w:rsidR="008D78E4" w:rsidRPr="00FD3B0B">
        <w:t>, 2015</w:t>
      </w:r>
      <w:r w:rsidRPr="00FD3B0B">
        <w:t>).  For</w:t>
      </w:r>
      <w:r w:rsidRPr="005B4C1E">
        <w:t xml:space="preserve"> many of the lymphoid neoplasms, the “cell of origin” represents the stage of differentiation of the tumor cells rather than the cell in which the initial </w:t>
      </w:r>
      <w:r w:rsidRPr="00FD3B0B">
        <w:t>transforming event occurred (Jaffe et al 200</w:t>
      </w:r>
      <w:r w:rsidR="008443A7" w:rsidRPr="00FD3B0B">
        <w:t>1</w:t>
      </w:r>
      <w:r w:rsidRPr="00FD3B0B">
        <w:t>).  Genetic mutations involving B-cell progenitors may result in the accumulation of phenotypically immature-appearing lymphoid cells (blasts), as seen in ALL, or mature-appearing lymphocytes, as in CLL.  The MDS are a heterogen</w:t>
      </w:r>
      <w:r w:rsidR="0091033C">
        <w:t>e</w:t>
      </w:r>
      <w:r w:rsidRPr="00FD3B0B">
        <w:t>ous group of clonal HSC neoplasms characterized by dysplasia (disordered maturation) in one or more cell lines and ineffective hematopoiesis that may result in peripheral cytopenias of one or more cell lines (Swerdlo</w:t>
      </w:r>
      <w:r w:rsidR="008D78E4" w:rsidRPr="00FD3B0B">
        <w:t>w</w:t>
      </w:r>
      <w:del w:id="159" w:author="Wayne Liu" w:date="2016-05-18T14:56:00Z">
        <w:r w:rsidR="008D78E4" w:rsidRPr="00FD3B0B" w:rsidDel="004E5443">
          <w:delText xml:space="preserve"> et al,</w:delText>
        </w:r>
      </w:del>
      <w:ins w:id="160" w:author="Wayne Liu" w:date="2016-05-18T14:56:00Z">
        <w:r w:rsidR="004E5443">
          <w:t xml:space="preserve"> et al.,</w:t>
        </w:r>
      </w:ins>
      <w:r w:rsidR="008D78E4" w:rsidRPr="00FD3B0B">
        <w:t xml:space="preserve"> 2008</w:t>
      </w:r>
      <w:r w:rsidRPr="00FD3B0B">
        <w:t>).  In contrast</w:t>
      </w:r>
      <w:r w:rsidRPr="005B4C1E">
        <w:t xml:space="preserve">, the MPN are clonal HSC neoplasms associated with proliferation of one or more of the myeloid lineages and absence of dysplasia.  The MDS/MPN include both dysplastic and proliferative features.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431EC8" w:rsidRPr="00431EC8" w:rsidRDefault="003D0412" w:rsidP="005B4C1E">
      <w:pPr>
        <w:spacing w:line="480" w:lineRule="auto"/>
        <w:rPr>
          <w:b/>
          <w:color w:val="0070C0"/>
          <w:sz w:val="28"/>
          <w:szCs w:val="28"/>
        </w:rPr>
      </w:pPr>
      <w:r w:rsidRPr="00431EC8">
        <w:rPr>
          <w:b/>
          <w:color w:val="0070C0"/>
          <w:sz w:val="28"/>
          <w:szCs w:val="28"/>
        </w:rPr>
        <w:t xml:space="preserve">&lt;1&gt; </w:t>
      </w:r>
      <w:r w:rsidR="00431EC8" w:rsidRPr="00431EC8">
        <w:rPr>
          <w:b/>
          <w:color w:val="0070C0"/>
          <w:sz w:val="28"/>
          <w:szCs w:val="28"/>
        </w:rPr>
        <w:t>HEMA</w:t>
      </w:r>
      <w:r w:rsidR="002C40F8" w:rsidRPr="00431EC8">
        <w:rPr>
          <w:b/>
          <w:color w:val="0070C0"/>
          <w:sz w:val="28"/>
          <w:szCs w:val="28"/>
        </w:rPr>
        <w:t>TOP</w:t>
      </w:r>
      <w:r w:rsidR="00431EC8" w:rsidRPr="00431EC8">
        <w:rPr>
          <w:b/>
          <w:color w:val="0070C0"/>
          <w:sz w:val="28"/>
          <w:szCs w:val="28"/>
        </w:rPr>
        <w:t>O</w:t>
      </w:r>
      <w:r w:rsidR="002C40F8" w:rsidRPr="00431EC8">
        <w:rPr>
          <w:b/>
          <w:color w:val="0070C0"/>
          <w:sz w:val="28"/>
          <w:szCs w:val="28"/>
        </w:rPr>
        <w:t xml:space="preserve">IETIC AND LYMPHOID CLASSIFICATION SCHEMES </w:t>
      </w:r>
    </w:p>
    <w:p w:rsidR="002C40F8" w:rsidRPr="00431EC8" w:rsidRDefault="00431EC8" w:rsidP="005B4C1E">
      <w:pPr>
        <w:spacing w:line="480" w:lineRule="auto"/>
        <w:rPr>
          <w:b/>
          <w:color w:val="0070C0"/>
        </w:rPr>
      </w:pPr>
      <w:r w:rsidRPr="00431EC8">
        <w:rPr>
          <w:b/>
          <w:color w:val="0070C0"/>
        </w:rPr>
        <w:t>&lt;2&gt; EVOLUTION OF CLASSIFICATION</w:t>
      </w:r>
      <w:r w:rsidR="002C40F8" w:rsidRPr="00431EC8">
        <w:rPr>
          <w:b/>
          <w:color w:val="0070C0"/>
        </w:rPr>
        <w:t xml:space="preserve"> </w:t>
      </w:r>
    </w:p>
    <w:p w:rsidR="002C40F8" w:rsidRPr="005B4C1E" w:rsidRDefault="002C40F8" w:rsidP="005B4C1E">
      <w:pPr>
        <w:pStyle w:val="CommentText"/>
        <w:spacing w:line="480" w:lineRule="auto"/>
        <w:rPr>
          <w:sz w:val="24"/>
          <w:szCs w:val="24"/>
        </w:rPr>
      </w:pPr>
      <w:r w:rsidRPr="005B4C1E">
        <w:rPr>
          <w:sz w:val="24"/>
          <w:szCs w:val="24"/>
        </w:rPr>
        <w:t>Earlier reviews provided a comprehensive summary of the history of leukemia classification (</w:t>
      </w:r>
      <w:r w:rsidR="008768D0" w:rsidRPr="00FD3B0B">
        <w:rPr>
          <w:sz w:val="24"/>
          <w:szCs w:val="24"/>
        </w:rPr>
        <w:t>Linet S&amp;F chapter 2006</w:t>
      </w:r>
      <w:r w:rsidRPr="00FD3B0B">
        <w:rPr>
          <w:sz w:val="24"/>
          <w:szCs w:val="24"/>
        </w:rPr>
        <w:t>).  The landmark French-American-British (FAB) classification (Bennett</w:t>
      </w:r>
      <w:del w:id="161" w:author="Wayne Liu" w:date="2016-05-18T14:56:00Z">
        <w:r w:rsidRPr="00FD3B0B" w:rsidDel="004E5443">
          <w:rPr>
            <w:sz w:val="24"/>
            <w:szCs w:val="24"/>
          </w:rPr>
          <w:delText xml:space="preserve"> et al,</w:delText>
        </w:r>
      </w:del>
      <w:ins w:id="162" w:author="Wayne Liu" w:date="2016-05-18T14:56:00Z">
        <w:r w:rsidR="004E5443">
          <w:rPr>
            <w:sz w:val="24"/>
            <w:szCs w:val="24"/>
          </w:rPr>
          <w:t xml:space="preserve"> et al.,</w:t>
        </w:r>
      </w:ins>
      <w:r w:rsidRPr="00FD3B0B">
        <w:rPr>
          <w:sz w:val="24"/>
          <w:szCs w:val="24"/>
        </w:rPr>
        <w:t xml:space="preserve"> 1976</w:t>
      </w:r>
      <w:r w:rsidR="00F11E01" w:rsidRPr="00FD3B0B">
        <w:rPr>
          <w:sz w:val="24"/>
          <w:szCs w:val="24"/>
        </w:rPr>
        <w:t>, 1989</w:t>
      </w:r>
      <w:r w:rsidRPr="00FD3B0B">
        <w:rPr>
          <w:sz w:val="24"/>
          <w:szCs w:val="24"/>
        </w:rPr>
        <w:t>, 1994</w:t>
      </w:r>
      <w:r w:rsidR="00F11E01" w:rsidRPr="00FD3B0B">
        <w:rPr>
          <w:sz w:val="24"/>
          <w:szCs w:val="24"/>
        </w:rPr>
        <w:t>, 2013</w:t>
      </w:r>
      <w:r w:rsidRPr="00FD3B0B">
        <w:rPr>
          <w:sz w:val="24"/>
          <w:szCs w:val="24"/>
        </w:rPr>
        <w:t>) achieved</w:t>
      </w:r>
      <w:r w:rsidRPr="005B4C1E">
        <w:rPr>
          <w:sz w:val="24"/>
          <w:szCs w:val="24"/>
        </w:rPr>
        <w:t xml:space="preserve"> international consensus on morphologic criteria.  Subsequent efforts to incorporate developmental and functional aspects of hematopoiesis according to lineage as well as key aspects of pathogenesis and cytogenetic and immunophenotypic </w:t>
      </w:r>
      <w:r w:rsidRPr="00FD3B0B">
        <w:rPr>
          <w:sz w:val="24"/>
          <w:szCs w:val="24"/>
        </w:rPr>
        <w:t>characteristics (McKenna, 2000; Bennett, 2000) culminated in the 2001 WHO Classification of Tumors of the Hematopoietic and Lymphoid Tissue (Jaffe</w:t>
      </w:r>
      <w:del w:id="163" w:author="Wayne Liu" w:date="2016-05-18T14:56:00Z">
        <w:r w:rsidRPr="00FD3B0B" w:rsidDel="004E5443">
          <w:rPr>
            <w:sz w:val="24"/>
            <w:szCs w:val="24"/>
          </w:rPr>
          <w:delText xml:space="preserve"> et al,</w:delText>
        </w:r>
      </w:del>
      <w:ins w:id="164" w:author="Wayne Liu" w:date="2016-05-18T14:56:00Z">
        <w:r w:rsidR="004E5443">
          <w:rPr>
            <w:sz w:val="24"/>
            <w:szCs w:val="24"/>
          </w:rPr>
          <w:t xml:space="preserve"> et al.,</w:t>
        </w:r>
      </w:ins>
      <w:r w:rsidRPr="00FD3B0B">
        <w:rPr>
          <w:sz w:val="24"/>
          <w:szCs w:val="24"/>
        </w:rPr>
        <w:t xml:space="preserve"> 2001</w:t>
      </w:r>
      <w:r w:rsidRPr="005B4C1E">
        <w:rPr>
          <w:sz w:val="24"/>
          <w:szCs w:val="24"/>
        </w:rPr>
        <w:t xml:space="preserve">).  This classification included genetic data that were more predictive of disease behavior </w:t>
      </w:r>
      <w:r w:rsidRPr="005B4C1E">
        <w:rPr>
          <w:sz w:val="24"/>
          <w:szCs w:val="24"/>
        </w:rPr>
        <w:lastRenderedPageBreak/>
        <w:t>and outcome than morphology and also added new disease categories.  Cytogenetic alterations have long been identified as hallmarks of many cases of hematopoietic and lymphoid tumors, but the advent of and dramatic technical developments in high-resolution profiling led to notable advances in clarifying the genetic basis of these disorders.  Certain markers have been identified as clinically meaningful therapeutic targets or as helpful prognostic markers</w:t>
      </w:r>
      <w:r w:rsidRPr="00FD3B0B">
        <w:rPr>
          <w:sz w:val="24"/>
          <w:szCs w:val="24"/>
        </w:rPr>
        <w:t xml:space="preserve"> (Inaba</w:t>
      </w:r>
      <w:del w:id="165" w:author="Wayne Liu" w:date="2016-05-18T14:56:00Z">
        <w:r w:rsidRPr="00FD3B0B" w:rsidDel="004E5443">
          <w:rPr>
            <w:sz w:val="24"/>
            <w:szCs w:val="24"/>
          </w:rPr>
          <w:delText xml:space="preserve"> et al,</w:delText>
        </w:r>
      </w:del>
      <w:ins w:id="166" w:author="Wayne Liu" w:date="2016-05-18T14:56:00Z">
        <w:r w:rsidR="004E5443">
          <w:rPr>
            <w:sz w:val="24"/>
            <w:szCs w:val="24"/>
          </w:rPr>
          <w:t xml:space="preserve"> et al.,</w:t>
        </w:r>
      </w:ins>
      <w:r w:rsidRPr="00FD3B0B">
        <w:rPr>
          <w:sz w:val="24"/>
          <w:szCs w:val="24"/>
        </w:rPr>
        <w:t xml:space="preserve"> 2013; Bochtler</w:t>
      </w:r>
      <w:del w:id="167" w:author="Wayne Liu" w:date="2016-05-18T14:56:00Z">
        <w:r w:rsidRPr="00FD3B0B" w:rsidDel="004E5443">
          <w:rPr>
            <w:sz w:val="24"/>
            <w:szCs w:val="24"/>
          </w:rPr>
          <w:delText xml:space="preserve"> et al,</w:delText>
        </w:r>
      </w:del>
      <w:ins w:id="168" w:author="Wayne Liu" w:date="2016-05-18T14:56:00Z">
        <w:r w:rsidR="004E5443">
          <w:rPr>
            <w:sz w:val="24"/>
            <w:szCs w:val="24"/>
          </w:rPr>
          <w:t xml:space="preserve"> et al.,</w:t>
        </w:r>
      </w:ins>
      <w:r w:rsidRPr="00FD3B0B">
        <w:rPr>
          <w:sz w:val="24"/>
          <w:szCs w:val="24"/>
        </w:rPr>
        <w:t xml:space="preserve"> 2015).  With this rapid evolution and emergence of new information, the WHO classification was updated in 2008 (Swerdlow</w:t>
      </w:r>
      <w:del w:id="169" w:author="Wayne Liu" w:date="2016-05-18T14:56:00Z">
        <w:r w:rsidRPr="00FD3B0B" w:rsidDel="004E5443">
          <w:rPr>
            <w:sz w:val="24"/>
            <w:szCs w:val="24"/>
          </w:rPr>
          <w:delText xml:space="preserve"> et al,</w:delText>
        </w:r>
      </w:del>
      <w:ins w:id="170" w:author="Wayne Liu" w:date="2016-05-18T14:56:00Z">
        <w:r w:rsidR="004E5443">
          <w:rPr>
            <w:sz w:val="24"/>
            <w:szCs w:val="24"/>
          </w:rPr>
          <w:t xml:space="preserve"> et al.,</w:t>
        </w:r>
      </w:ins>
      <w:r w:rsidRPr="00FD3B0B">
        <w:rPr>
          <w:sz w:val="24"/>
          <w:szCs w:val="24"/>
        </w:rPr>
        <w:t xml:space="preserve"> 2008).  The 2008</w:t>
      </w:r>
      <w:r w:rsidRPr="005B4C1E">
        <w:rPr>
          <w:sz w:val="24"/>
          <w:szCs w:val="24"/>
        </w:rPr>
        <w:t xml:space="preserve"> WHO classification considered lineage-specific disease categories (myeloid, lymphoid, and histiocytic/dendritic cell), distinguished </w:t>
      </w:r>
      <w:r w:rsidR="00945864">
        <w:rPr>
          <w:sz w:val="24"/>
          <w:szCs w:val="24"/>
        </w:rPr>
        <w:t xml:space="preserve">immature </w:t>
      </w:r>
      <w:r w:rsidRPr="005B4C1E">
        <w:rPr>
          <w:sz w:val="24"/>
          <w:szCs w:val="24"/>
        </w:rPr>
        <w:t>neoplasms (e.g., AML, lymphoblastic leukemia/lymphoma) from more mature neoplasms (</w:t>
      </w:r>
      <w:r w:rsidRPr="00F11E01">
        <w:rPr>
          <w:i/>
          <w:sz w:val="24"/>
          <w:szCs w:val="24"/>
        </w:rPr>
        <w:t>e.g</w:t>
      </w:r>
      <w:r w:rsidRPr="005B4C1E">
        <w:rPr>
          <w:sz w:val="24"/>
          <w:szCs w:val="24"/>
        </w:rPr>
        <w:t xml:space="preserve">., MDS, MPN, MDS/MPN), introduced new disease-defining criteria, and identified new disease entities.  Multidisciplinary experts in international working groups (such as the International Working Group for Myelofibrosis Research and Treatment, the European Group for the Immunologic Classification of Leukemia, and the National Cancer Institute-sponsored Working Group on </w:t>
      </w:r>
      <w:r w:rsidR="00F22090">
        <w:rPr>
          <w:sz w:val="24"/>
          <w:szCs w:val="24"/>
        </w:rPr>
        <w:t>CLL</w:t>
      </w:r>
      <w:r w:rsidRPr="005B4C1E">
        <w:rPr>
          <w:sz w:val="24"/>
          <w:szCs w:val="24"/>
        </w:rPr>
        <w:t>) continue to meet and provide recommendations to ensure that the classification and updates will be clinically useful.</w:t>
      </w:r>
      <w:r w:rsidR="003546A8">
        <w:rPr>
          <w:sz w:val="24"/>
          <w:szCs w:val="24"/>
        </w:rPr>
        <w:t xml:space="preserve">  </w:t>
      </w:r>
    </w:p>
    <w:p w:rsidR="002C40F8" w:rsidRPr="005B4C1E" w:rsidRDefault="002C40F8" w:rsidP="005B4C1E">
      <w:pPr>
        <w:spacing w:line="480" w:lineRule="auto"/>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The 2001 WHO </w:t>
      </w:r>
      <w:r w:rsidR="00B06AB7">
        <w:t>C</w:t>
      </w:r>
      <w:r w:rsidRPr="005B4C1E">
        <w:t xml:space="preserve">lassification of </w:t>
      </w:r>
      <w:r w:rsidR="00B06AB7">
        <w:t>T</w:t>
      </w:r>
      <w:r w:rsidRPr="005B4C1E">
        <w:t xml:space="preserve">umors of the </w:t>
      </w:r>
      <w:r w:rsidR="00B06AB7">
        <w:t>H</w:t>
      </w:r>
      <w:r w:rsidRPr="005B4C1E">
        <w:t xml:space="preserve">ematopoietic and </w:t>
      </w:r>
      <w:r w:rsidR="00B06AB7">
        <w:t>L</w:t>
      </w:r>
      <w:r w:rsidRPr="005B4C1E">
        <w:t xml:space="preserve">ymphoid </w:t>
      </w:r>
      <w:r w:rsidR="00B06AB7">
        <w:t>T</w:t>
      </w:r>
      <w:r w:rsidRPr="005B4C1E">
        <w:t>issue categorized the lymphoid neoplasms into 3 broad categories: B-cell neoplasms, T</w:t>
      </w:r>
      <w:r w:rsidR="000524E6">
        <w:t>-</w:t>
      </w:r>
      <w:r w:rsidRPr="005B4C1E">
        <w:t xml:space="preserve"> and NK</w:t>
      </w:r>
      <w:r w:rsidR="000524E6">
        <w:t>-</w:t>
      </w:r>
      <w:r w:rsidRPr="005B4C1E">
        <w:t>cell neoplasms</w:t>
      </w:r>
      <w:r w:rsidR="003B7175">
        <w:t>,</w:t>
      </w:r>
      <w:r w:rsidRPr="005B4C1E">
        <w:t xml:space="preserve"> and Hodgkin lymphoma.  Within the former 2 categories, the leukemias were classified with the lymphomas due to several of these entities having circulating (blood) </w:t>
      </w:r>
      <w:r w:rsidR="006F28AC">
        <w:t xml:space="preserve">and </w:t>
      </w:r>
      <w:r w:rsidR="006F28AC" w:rsidRPr="005B4C1E">
        <w:t xml:space="preserve">solid (tissue) </w:t>
      </w:r>
      <w:r w:rsidRPr="005B4C1E">
        <w:t>phases that represent different manifestations of the same disease (e.g., CLL</w:t>
      </w:r>
      <w:r w:rsidR="006F28AC">
        <w:t xml:space="preserve"> (blood</w:t>
      </w:r>
      <w:r w:rsidR="00F1698E">
        <w:t xml:space="preserve"> phase</w:t>
      </w:r>
      <w:r w:rsidR="006F28AC">
        <w:t>)</w:t>
      </w:r>
      <w:r w:rsidRPr="005B4C1E">
        <w:t xml:space="preserve"> and small lymphocytic lymphoma</w:t>
      </w:r>
      <w:r w:rsidR="006F28AC">
        <w:t xml:space="preserve"> (tissue</w:t>
      </w:r>
      <w:r w:rsidR="00F1698E">
        <w:t xml:space="preserve"> phase</w:t>
      </w:r>
      <w:r w:rsidR="006F28AC">
        <w:t>)</w:t>
      </w:r>
      <w:r w:rsidRPr="005B4C1E">
        <w:t xml:space="preserve">, lymphoblastic leukemia </w:t>
      </w:r>
      <w:r w:rsidR="006F28AC">
        <w:t>(blood</w:t>
      </w:r>
      <w:r w:rsidR="00F1698E">
        <w:t xml:space="preserve"> phase</w:t>
      </w:r>
      <w:r w:rsidR="006F28AC">
        <w:t xml:space="preserve">) </w:t>
      </w:r>
      <w:r w:rsidRPr="005B4C1E">
        <w:t>and lymphoblastic lymphoma</w:t>
      </w:r>
      <w:r w:rsidR="006F28AC">
        <w:t xml:space="preserve"> (tissue</w:t>
      </w:r>
      <w:r w:rsidR="00F1698E">
        <w:t xml:space="preserve"> phase)</w:t>
      </w:r>
      <w:r w:rsidRPr="005B4C1E">
        <w:t xml:space="preserve">) </w:t>
      </w:r>
      <w:r w:rsidRPr="00FD3B0B">
        <w:t>(Jaffe</w:t>
      </w:r>
      <w:del w:id="171" w:author="Wayne Liu" w:date="2016-05-18T14:56:00Z">
        <w:r w:rsidRPr="00FD3B0B" w:rsidDel="004E5443">
          <w:delText xml:space="preserve"> </w:delText>
        </w:r>
        <w:r w:rsidR="00095ADA" w:rsidRPr="00FD3B0B" w:rsidDel="004E5443">
          <w:delText>et al,</w:delText>
        </w:r>
      </w:del>
      <w:ins w:id="172" w:author="Wayne Liu" w:date="2016-05-18T14:56:00Z">
        <w:r w:rsidR="004E5443">
          <w:t xml:space="preserve"> et al.,</w:t>
        </w:r>
      </w:ins>
      <w:r w:rsidR="00095ADA" w:rsidRPr="00FD3B0B">
        <w:t xml:space="preserve"> </w:t>
      </w:r>
      <w:r w:rsidRPr="00FD3B0B">
        <w:t>2001).</w:t>
      </w:r>
      <w:r w:rsidRPr="005B4C1E">
        <w:t xml:space="preserve">  </w:t>
      </w:r>
      <w:r w:rsidR="00F11E01" w:rsidRPr="005B4C1E">
        <w:t xml:space="preserve">Therefore, </w:t>
      </w:r>
      <w:r w:rsidR="000524E6">
        <w:t xml:space="preserve">to be </w:t>
      </w:r>
      <w:r w:rsidR="000524E6">
        <w:lastRenderedPageBreak/>
        <w:t>consistent with</w:t>
      </w:r>
      <w:r w:rsidR="00F11E01">
        <w:t xml:space="preserve"> the WHO </w:t>
      </w:r>
      <w:r w:rsidR="00F11E01" w:rsidRPr="005B4C1E">
        <w:t xml:space="preserve">classification, this “leukemia” review will focus on the characteristics, descriptive epidemiology, and known and suspected risk factors of the myeloid neoplasms occurring in adults.  </w:t>
      </w:r>
      <w:r w:rsidR="000524E6" w:rsidRPr="005B4C1E">
        <w:t xml:space="preserve">Detailed findings from more recent epidemiologic studies of ALL and CLL will be found in Chapter </w:t>
      </w:r>
      <w:r w:rsidR="000524E6">
        <w:t>40</w:t>
      </w:r>
      <w:r w:rsidR="000524E6" w:rsidRPr="005B4C1E">
        <w:t xml:space="preserve"> on non-Hodgkin lymphoma</w:t>
      </w:r>
      <w:r w:rsidR="000524E6">
        <w:t xml:space="preserve">, </w:t>
      </w:r>
      <w:r w:rsidR="000524E6" w:rsidRPr="005B4C1E">
        <w:t xml:space="preserve">and the epidemiology of myeloid neoplasms of childhood </w:t>
      </w:r>
      <w:r w:rsidR="000524E6">
        <w:t>will be found</w:t>
      </w:r>
      <w:r w:rsidR="000524E6" w:rsidRPr="005B4C1E">
        <w:t xml:space="preserve"> in Chapter </w:t>
      </w:r>
      <w:r w:rsidR="000524E6">
        <w:t>59 on childhood cancers</w:t>
      </w:r>
      <w:r w:rsidR="000524E6" w:rsidRPr="005B4C1E">
        <w:t>.</w:t>
      </w:r>
      <w:r w:rsidR="000524E6">
        <w:t xml:space="preserve"> </w:t>
      </w:r>
      <w:r w:rsidRPr="005B4C1E">
        <w:t xml:space="preserve">However, </w:t>
      </w:r>
      <w:r w:rsidR="005570C5">
        <w:t>because</w:t>
      </w:r>
      <w:r w:rsidR="005570C5" w:rsidRPr="005B4C1E">
        <w:t xml:space="preserve"> </w:t>
      </w:r>
      <w:r w:rsidRPr="005B4C1E">
        <w:t xml:space="preserve">earlier descriptions of leukemia incidence and mortality often focused on all forms of leukemia combined (e.g., AML, CML, ALL, CLL; hereafter designated total leukemia) and most epidemiologic studies prior to the last decade or so considered lymphoid leukemias in conjunction with myeloid leukemias, some material on lymphoid leukemias is included </w:t>
      </w:r>
      <w:r w:rsidR="003B7175">
        <w:t xml:space="preserve">below </w:t>
      </w:r>
      <w:r w:rsidRPr="005B4C1E">
        <w:t>in the sections on descriptive and analytical epidemiologic studies</w:t>
      </w:r>
      <w:r w:rsidR="00B84D5E">
        <w:t xml:space="preserve"> and in Chapter 40 in this book</w:t>
      </w:r>
      <w:r w:rsidRPr="005B4C1E">
        <w:t xml:space="preserve">.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rPr>
      </w:pPr>
    </w:p>
    <w:p w:rsidR="002C40F8" w:rsidRPr="005B4C1E" w:rsidRDefault="002C40F8" w:rsidP="005B4C1E">
      <w:pPr>
        <w:pStyle w:val="CommentText"/>
        <w:spacing w:line="480" w:lineRule="auto"/>
        <w:rPr>
          <w:sz w:val="24"/>
          <w:szCs w:val="24"/>
        </w:rPr>
      </w:pPr>
      <w:r w:rsidRPr="005B4C1E">
        <w:rPr>
          <w:sz w:val="24"/>
          <w:szCs w:val="24"/>
        </w:rPr>
        <w:t>The International Classification of Diseases</w:t>
      </w:r>
      <w:r w:rsidR="003B7175">
        <w:rPr>
          <w:sz w:val="24"/>
          <w:szCs w:val="24"/>
        </w:rPr>
        <w:t xml:space="preserve"> (ICD)</w:t>
      </w:r>
      <w:r w:rsidRPr="005B4C1E">
        <w:rPr>
          <w:sz w:val="24"/>
          <w:szCs w:val="24"/>
        </w:rPr>
        <w:t xml:space="preserve"> for Oncology (ICD-O) classification, primarily used for coding tumor morphology and topography in cancer registries, has similarly evolved over time</w:t>
      </w:r>
      <w:r w:rsidR="00D401CD">
        <w:rPr>
          <w:sz w:val="24"/>
          <w:szCs w:val="24"/>
        </w:rPr>
        <w:t>,</w:t>
      </w:r>
      <w:r w:rsidRPr="005B4C1E">
        <w:rPr>
          <w:sz w:val="24"/>
          <w:szCs w:val="24"/>
        </w:rPr>
        <w:t xml:space="preserve"> and the 2001 WHO classification incorporated codes from the third edition of ICD-O (ICD-O</w:t>
      </w:r>
      <w:r w:rsidRPr="00FD3B0B">
        <w:rPr>
          <w:sz w:val="24"/>
          <w:szCs w:val="24"/>
        </w:rPr>
        <w:t>-3) (Fritz</w:t>
      </w:r>
      <w:del w:id="173" w:author="Wayne Liu" w:date="2016-05-18T14:56:00Z">
        <w:r w:rsidRPr="00FD3B0B" w:rsidDel="004E5443">
          <w:rPr>
            <w:sz w:val="24"/>
            <w:szCs w:val="24"/>
          </w:rPr>
          <w:delText xml:space="preserve"> et al,</w:delText>
        </w:r>
      </w:del>
      <w:ins w:id="174" w:author="Wayne Liu" w:date="2016-05-18T14:56:00Z">
        <w:r w:rsidR="004E5443">
          <w:rPr>
            <w:sz w:val="24"/>
            <w:szCs w:val="24"/>
          </w:rPr>
          <w:t xml:space="preserve"> et al.,</w:t>
        </w:r>
      </w:ins>
      <w:r w:rsidRPr="00FD3B0B">
        <w:rPr>
          <w:sz w:val="24"/>
          <w:szCs w:val="24"/>
        </w:rPr>
        <w:t xml:space="preserve"> 2000).  The</w:t>
      </w:r>
      <w:r w:rsidRPr="005B4C1E">
        <w:rPr>
          <w:sz w:val="24"/>
          <w:szCs w:val="24"/>
        </w:rPr>
        <w:t xml:space="preserve"> 2008 WHO classification included ICD-O-3 morphology codes and also proposed provisional codes for the forthcoming edition </w:t>
      </w:r>
      <w:r w:rsidR="00F11E01" w:rsidRPr="005B4C1E">
        <w:rPr>
          <w:sz w:val="24"/>
          <w:szCs w:val="24"/>
        </w:rPr>
        <w:t>of ICD</w:t>
      </w:r>
      <w:r w:rsidRPr="005B4C1E">
        <w:rPr>
          <w:sz w:val="24"/>
          <w:szCs w:val="24"/>
        </w:rPr>
        <w:t xml:space="preserve">-O-4 that remain subject to change.  The complex, continuing evolution of the international classification of hematopoietic and lymphoid neoplasms has led </w:t>
      </w:r>
      <w:r w:rsidR="006760A1">
        <w:rPr>
          <w:sz w:val="24"/>
          <w:szCs w:val="24"/>
        </w:rPr>
        <w:t xml:space="preserve">some </w:t>
      </w:r>
      <w:r w:rsidRPr="005B4C1E">
        <w:rPr>
          <w:sz w:val="24"/>
          <w:szCs w:val="24"/>
        </w:rPr>
        <w:t xml:space="preserve">population-based cancer registries to develop special measures to improve our understanding and interpretation of information in pathology and clinical records and thereby allow more accurate coding of these </w:t>
      </w:r>
      <w:r w:rsidRPr="00FD3B0B">
        <w:rPr>
          <w:sz w:val="24"/>
          <w:szCs w:val="24"/>
        </w:rPr>
        <w:t>neoplasms (Ruhl</w:t>
      </w:r>
      <w:del w:id="175" w:author="Wayne Liu" w:date="2016-05-18T14:56:00Z">
        <w:r w:rsidRPr="00FD3B0B" w:rsidDel="004E5443">
          <w:rPr>
            <w:sz w:val="24"/>
            <w:szCs w:val="24"/>
          </w:rPr>
          <w:delText xml:space="preserve"> et al,</w:delText>
        </w:r>
      </w:del>
      <w:ins w:id="176" w:author="Wayne Liu" w:date="2016-05-18T14:56:00Z">
        <w:r w:rsidR="004E5443">
          <w:rPr>
            <w:sz w:val="24"/>
            <w:szCs w:val="24"/>
          </w:rPr>
          <w:t xml:space="preserve"> et al.,</w:t>
        </w:r>
      </w:ins>
      <w:r w:rsidRPr="00FD3B0B">
        <w:rPr>
          <w:sz w:val="24"/>
          <w:szCs w:val="24"/>
        </w:rPr>
        <w:t xml:space="preserve"> 2015</w:t>
      </w:r>
      <w:r w:rsidRPr="005B4C1E">
        <w:rPr>
          <w:sz w:val="24"/>
          <w:szCs w:val="24"/>
        </w:rPr>
        <w:t xml:space="preserve">).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rPr>
      </w:pPr>
    </w:p>
    <w:p w:rsidR="002C40F8" w:rsidRPr="005B4C1E" w:rsidRDefault="003D0412"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&lt;1&gt; </w:t>
      </w:r>
      <w:r w:rsidR="002C40F8" w:rsidRPr="005B4C1E">
        <w:rPr>
          <w:b/>
          <w:color w:val="0070C0"/>
        </w:rPr>
        <w:t>MYELOID NEOPLASMS AND THE WHO CLASSIFICATION</w:t>
      </w:r>
    </w:p>
    <w:p w:rsidR="002C40F8" w:rsidRPr="00FD3B0B"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lastRenderedPageBreak/>
        <w:t xml:space="preserve">In the WHO classification the term “myeloid” includes all cells that belong to granulocytic (neutrophil, eosinophil, basophil), monocytic/macrophage, erythroid, megakaryocytic and mast cell </w:t>
      </w:r>
      <w:r w:rsidRPr="00FD3B0B">
        <w:t>lineages (Vardiman</w:t>
      </w:r>
      <w:del w:id="177" w:author="Wayne Liu" w:date="2016-05-18T14:56:00Z">
        <w:r w:rsidRPr="00FD3B0B" w:rsidDel="004E5443">
          <w:delText xml:space="preserve"> </w:delText>
        </w:r>
        <w:r w:rsidR="00095ADA" w:rsidRPr="00FD3B0B" w:rsidDel="004E5443">
          <w:delText>et al,</w:delText>
        </w:r>
      </w:del>
      <w:ins w:id="178" w:author="Wayne Liu" w:date="2016-05-18T14:56:00Z">
        <w:r w:rsidR="004E5443">
          <w:t xml:space="preserve"> et al.,</w:t>
        </w:r>
      </w:ins>
      <w:r w:rsidR="00095ADA" w:rsidRPr="00FD3B0B">
        <w:t xml:space="preserve"> </w:t>
      </w:r>
      <w:r w:rsidRPr="00FD3B0B">
        <w:t>2009).  Utilizing the WHO criteria, the diagnoses of myeloid neoplasms utilize morphologic, cytochemical, immunophenotypic, and cytogenetic characteristics to determine the lineage and maturation of the neoplastic cells obtained from peripheral blood and bone marrow upon initial clinical presentation, prior to</w:t>
      </w:r>
      <w:r w:rsidR="00F1698E" w:rsidRPr="00FD3B0B">
        <w:t xml:space="preserve"> initiation of</w:t>
      </w:r>
      <w:r w:rsidRPr="00FD3B0B">
        <w:t xml:space="preserve"> treatment.</w:t>
      </w:r>
      <w:r w:rsidR="003546A8" w:rsidRPr="00FD3B0B">
        <w:t xml:space="preserve">  </w:t>
      </w:r>
    </w:p>
    <w:p w:rsidR="002C40F8" w:rsidRPr="00FD3B0B"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431EC8" w:rsidRPr="00FD3B0B" w:rsidRDefault="003D0412"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sidRPr="00FD3B0B">
        <w:rPr>
          <w:b/>
          <w:color w:val="0070C0"/>
        </w:rPr>
        <w:t xml:space="preserve">&lt;2&gt; </w:t>
      </w:r>
      <w:r w:rsidR="00431EC8" w:rsidRPr="00FD3B0B">
        <w:rPr>
          <w:b/>
          <w:color w:val="0070C0"/>
        </w:rPr>
        <w:t xml:space="preserve">WORLD HEALTH ORGANIZATION 2001 CLASSIFICATION </w:t>
      </w:r>
    </w:p>
    <w:p w:rsidR="002C40F8" w:rsidRPr="00FD3B0B" w:rsidRDefault="00431EC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sidRPr="00FD3B0B">
        <w:rPr>
          <w:b/>
          <w:color w:val="0070C0"/>
        </w:rPr>
        <w:t xml:space="preserve">&lt;3&gt; </w:t>
      </w:r>
      <w:r w:rsidR="002C40F8" w:rsidRPr="00FD3B0B">
        <w:rPr>
          <w:b/>
          <w:color w:val="0070C0"/>
        </w:rPr>
        <w:t xml:space="preserve">Acute myeloid leukemia and related precursor neoplasms </w:t>
      </w:r>
    </w:p>
    <w:p w:rsidR="006760A1" w:rsidRPr="00FD3B0B"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FD3B0B">
        <w:t xml:space="preserve">The 2001 WHO classification of </w:t>
      </w:r>
      <w:r w:rsidR="00133486">
        <w:t>myeloid neoplasms</w:t>
      </w:r>
      <w:r w:rsidR="00133486" w:rsidRPr="00FD3B0B">
        <w:t xml:space="preserve"> </w:t>
      </w:r>
      <w:r w:rsidR="00F11E01" w:rsidRPr="00FD3B0B">
        <w:t xml:space="preserve">categorized </w:t>
      </w:r>
      <w:r w:rsidR="00856979" w:rsidRPr="00FD3B0B">
        <w:t xml:space="preserve">AML arising </w:t>
      </w:r>
      <w:r w:rsidR="00856979" w:rsidRPr="00FD3B0B">
        <w:rPr>
          <w:i/>
        </w:rPr>
        <w:t>de novo</w:t>
      </w:r>
      <w:r w:rsidR="00856979" w:rsidRPr="00FD3B0B">
        <w:t xml:space="preserve"> separately from </w:t>
      </w:r>
      <w:r w:rsidR="00F11E01" w:rsidRPr="00FD3B0B">
        <w:t>AML</w:t>
      </w:r>
      <w:r w:rsidRPr="00FD3B0B">
        <w:t xml:space="preserve"> evolving from antecedent MDS or MDS/MPN to better reflect the postulated distinct underlying leukemogenic mechanisms and prognoses (Jaffe</w:t>
      </w:r>
      <w:del w:id="179" w:author="Wayne Liu" w:date="2016-05-18T14:56:00Z">
        <w:r w:rsidRPr="00FD3B0B" w:rsidDel="004E5443">
          <w:delText xml:space="preserve"> </w:delText>
        </w:r>
        <w:r w:rsidR="00095ADA" w:rsidRPr="00FD3B0B" w:rsidDel="004E5443">
          <w:delText>et al,</w:delText>
        </w:r>
      </w:del>
      <w:ins w:id="180" w:author="Wayne Liu" w:date="2016-05-18T14:56:00Z">
        <w:r w:rsidR="004E5443">
          <w:t xml:space="preserve"> et al.,</w:t>
        </w:r>
      </w:ins>
      <w:r w:rsidR="00095ADA" w:rsidRPr="00FD3B0B">
        <w:t xml:space="preserve"> </w:t>
      </w:r>
      <w:r w:rsidRPr="00FD3B0B">
        <w:t>2001).  Whereas</w:t>
      </w:r>
      <w:r w:rsidRPr="005B4C1E">
        <w:t xml:space="preserve"> the </w:t>
      </w:r>
      <w:r w:rsidR="00856979">
        <w:t>latter</w:t>
      </w:r>
      <w:r w:rsidR="00856979" w:rsidRPr="005B4C1E">
        <w:t xml:space="preserve"> </w:t>
      </w:r>
      <w:r w:rsidRPr="005B4C1E">
        <w:t xml:space="preserve">(AML with multilineage dysplasia) is </w:t>
      </w:r>
      <w:r w:rsidR="00474A45">
        <w:t xml:space="preserve">often </w:t>
      </w:r>
      <w:r w:rsidRPr="005B4C1E">
        <w:t xml:space="preserve">associated with </w:t>
      </w:r>
      <w:r w:rsidR="00036111">
        <w:t xml:space="preserve">unfavorable cytogenetics, </w:t>
      </w:r>
      <w:r w:rsidRPr="005B4C1E">
        <w:t>poor response to treatment, unfavorable prognosis, and genetic insults occurring over a lifetime (</w:t>
      </w:r>
      <w:r w:rsidR="00FA539F" w:rsidRPr="005B4C1E">
        <w:t>reflect</w:t>
      </w:r>
      <w:r w:rsidR="00FA539F">
        <w:t>ed by</w:t>
      </w:r>
      <w:r w:rsidR="00FA539F" w:rsidRPr="005B4C1E">
        <w:t xml:space="preserve"> </w:t>
      </w:r>
      <w:r w:rsidRPr="005B4C1E">
        <w:t xml:space="preserve">the increasing incidence with age), </w:t>
      </w:r>
      <w:r w:rsidRPr="005B4C1E">
        <w:rPr>
          <w:i/>
        </w:rPr>
        <w:t>de novo</w:t>
      </w:r>
      <w:r w:rsidRPr="005B4C1E">
        <w:t xml:space="preserve"> AML typically is not associated with multilineage dysplasia, has a constant incidence throughout life, and is often associated with </w:t>
      </w:r>
      <w:r w:rsidR="00036111">
        <w:t xml:space="preserve">more </w:t>
      </w:r>
      <w:r w:rsidRPr="005B4C1E">
        <w:t>favorable cytogenetic abnormalities</w:t>
      </w:r>
      <w:r w:rsidR="00036111">
        <w:t xml:space="preserve">, </w:t>
      </w:r>
      <w:r w:rsidRPr="005B4C1E">
        <w:t>response to treatment</w:t>
      </w:r>
      <w:r w:rsidR="00036111">
        <w:t>, and prognosis</w:t>
      </w:r>
      <w:r w:rsidRPr="005B4C1E">
        <w:t>.</w:t>
      </w:r>
      <w:r w:rsidR="003546A8">
        <w:t xml:space="preserve">  </w:t>
      </w:r>
      <w:r w:rsidRPr="005B4C1E">
        <w:t xml:space="preserve">To better reflect the distinct clinical and biologic features of AML than the preceding morphology-based FAB classification, the 2001 WHO classification considered four major disease subgroups: 1) AML with recurrent genetic abnormalities; 2) AML with multilineage dysplasia; 3) AML and MDS, therapy-related; and 4) AML, not otherwise specified (NOS).  Other </w:t>
      </w:r>
      <w:r w:rsidR="00F11E01" w:rsidRPr="005B4C1E">
        <w:t>significant changes</w:t>
      </w:r>
      <w:r w:rsidR="006760A1">
        <w:t xml:space="preserve"> in the 2001 WHO classification</w:t>
      </w:r>
      <w:r w:rsidRPr="005B4C1E">
        <w:t xml:space="preserve"> included a decrease in the blast </w:t>
      </w:r>
      <w:r w:rsidRPr="005B4C1E">
        <w:lastRenderedPageBreak/>
        <w:t>percentage in the bone marrow or blood required to establish a diagnosis of AML from 30% to 20%.  Furthermore, the presence of recurrent genetic abnormalities (t(8;21)(q22;q22), t(15;17)(q22;q12), and inv(16) (p13q22) or t(16;16)(</w:t>
      </w:r>
      <w:r w:rsidRPr="00FD3B0B">
        <w:t>p13;qi22)</w:t>
      </w:r>
      <w:r w:rsidR="00856979">
        <w:t>)</w:t>
      </w:r>
      <w:r w:rsidRPr="00FD3B0B">
        <w:t xml:space="preserve"> was deemed diagnostic of AML irrespective of the percentage of blasts (Vardiman</w:t>
      </w:r>
      <w:del w:id="181" w:author="Wayne Liu" w:date="2016-05-18T14:56:00Z">
        <w:r w:rsidR="00095ADA" w:rsidRPr="00FD3B0B" w:rsidDel="004E5443">
          <w:delText xml:space="preserve"> et al,</w:delText>
        </w:r>
      </w:del>
      <w:ins w:id="182" w:author="Wayne Liu" w:date="2016-05-18T14:56:00Z">
        <w:r w:rsidR="004E5443">
          <w:t xml:space="preserve"> et al.,</w:t>
        </w:r>
      </w:ins>
      <w:r w:rsidR="00095ADA" w:rsidRPr="00FD3B0B">
        <w:t xml:space="preserve"> </w:t>
      </w:r>
      <w:r w:rsidRPr="00FD3B0B">
        <w:t>2002; Jaffe</w:t>
      </w:r>
      <w:del w:id="183" w:author="Wayne Liu" w:date="2016-05-18T14:56:00Z">
        <w:r w:rsidRPr="00FD3B0B" w:rsidDel="004E5443">
          <w:delText xml:space="preserve"> </w:delText>
        </w:r>
        <w:r w:rsidR="00095ADA" w:rsidRPr="00FD3B0B" w:rsidDel="004E5443">
          <w:delText>et al,</w:delText>
        </w:r>
      </w:del>
      <w:ins w:id="184" w:author="Wayne Liu" w:date="2016-05-18T14:56:00Z">
        <w:r w:rsidR="004E5443">
          <w:t xml:space="preserve"> et al.,</w:t>
        </w:r>
      </w:ins>
      <w:r w:rsidR="00095ADA" w:rsidRPr="00FD3B0B">
        <w:t xml:space="preserve"> </w:t>
      </w:r>
      <w:r w:rsidRPr="00FD3B0B">
        <w:t xml:space="preserve">2001).  </w:t>
      </w:r>
    </w:p>
    <w:p w:rsidR="006760A1" w:rsidRPr="00FD3B0B" w:rsidRDefault="006760A1"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FD3B0B">
        <w:t xml:space="preserve">The </w:t>
      </w:r>
      <w:r w:rsidR="00D401CD">
        <w:t xml:space="preserve">subsequent </w:t>
      </w:r>
      <w:r w:rsidRPr="00FD3B0B">
        <w:t>2008 WHO classification added three new</w:t>
      </w:r>
      <w:r w:rsidR="006760A1" w:rsidRPr="00FD3B0B">
        <w:t xml:space="preserve"> </w:t>
      </w:r>
      <w:r w:rsidR="0085582A">
        <w:t xml:space="preserve">entities within the category of </w:t>
      </w:r>
      <w:r w:rsidR="006760A1" w:rsidRPr="00FD3B0B">
        <w:t xml:space="preserve">AML </w:t>
      </w:r>
      <w:r w:rsidR="0085582A">
        <w:t>with recurrent genetic abnormalities</w:t>
      </w:r>
      <w:r w:rsidR="006760A1" w:rsidRPr="00FD3B0B">
        <w:t xml:space="preserve"> </w:t>
      </w:r>
      <w:r w:rsidRPr="00FD3B0B">
        <w:t xml:space="preserve">(AML with t(6;9)(p23;q34); AML with inv(3)(q21q26.2) or t(3;3)(q21;q26.2); AML (megakaryoblastic) with t(1;22)(p13;q13)) and two </w:t>
      </w:r>
      <w:r w:rsidR="00036111" w:rsidRPr="00FD3B0B">
        <w:t xml:space="preserve">provisional entities </w:t>
      </w:r>
      <w:r w:rsidRPr="00FD3B0B">
        <w:t xml:space="preserve">(AML with mutated </w:t>
      </w:r>
      <w:r w:rsidRPr="00FD3B0B">
        <w:rPr>
          <w:i/>
        </w:rPr>
        <w:t>NPM1</w:t>
      </w:r>
      <w:r w:rsidRPr="00FD3B0B">
        <w:t xml:space="preserve"> and AML with </w:t>
      </w:r>
      <w:r w:rsidRPr="00FD3B0B">
        <w:rPr>
          <w:i/>
        </w:rPr>
        <w:t>CEBPA</w:t>
      </w:r>
      <w:r w:rsidRPr="00FD3B0B">
        <w:t>) (Swerdlow</w:t>
      </w:r>
      <w:del w:id="185" w:author="Wayne Liu" w:date="2016-05-18T14:56:00Z">
        <w:r w:rsidRPr="00FD3B0B" w:rsidDel="004E5443">
          <w:delText xml:space="preserve"> </w:delText>
        </w:r>
        <w:r w:rsidR="00095ADA" w:rsidRPr="00FD3B0B" w:rsidDel="004E5443">
          <w:delText>et al,</w:delText>
        </w:r>
      </w:del>
      <w:ins w:id="186" w:author="Wayne Liu" w:date="2016-05-18T14:56:00Z">
        <w:r w:rsidR="004E5443">
          <w:t xml:space="preserve"> et al.,</w:t>
        </w:r>
      </w:ins>
      <w:r w:rsidR="00095ADA" w:rsidRPr="00FD3B0B">
        <w:t xml:space="preserve"> </w:t>
      </w:r>
      <w:r w:rsidRPr="00FD3B0B">
        <w:t>2008, Vardiman</w:t>
      </w:r>
      <w:del w:id="187" w:author="Wayne Liu" w:date="2016-05-18T14:56:00Z">
        <w:r w:rsidRPr="00FD3B0B" w:rsidDel="004E5443">
          <w:delText xml:space="preserve"> </w:delText>
        </w:r>
        <w:r w:rsidR="00095ADA" w:rsidRPr="00FD3B0B" w:rsidDel="004E5443">
          <w:delText>et al,</w:delText>
        </w:r>
      </w:del>
      <w:ins w:id="188" w:author="Wayne Liu" w:date="2016-05-18T14:56:00Z">
        <w:r w:rsidR="004E5443">
          <w:t xml:space="preserve"> et al.,</w:t>
        </w:r>
      </w:ins>
      <w:r w:rsidR="00095ADA" w:rsidRPr="00FD3B0B">
        <w:t xml:space="preserve"> </w:t>
      </w:r>
      <w:r w:rsidRPr="00FD3B0B">
        <w:t>2009).  Additional diagnostic refinements were further specified for acute promyelocytic</w:t>
      </w:r>
      <w:r w:rsidRPr="005B4C1E">
        <w:t xml:space="preserve"> leukemia with t(15; 17)(q22; q12) and AML with 11q23 (MLL).  Other changes included renaming AML with multilineage dysplasia to AML with myelodysplasia-related changes to include AML cases with an antecedent MDS or MPN/MDS, myelodysplasia-related cytogenetic abnormality, or with 50% or more dysplastic changes in two or myeloid cell lines.  The </w:t>
      </w:r>
      <w:r w:rsidR="00856979" w:rsidRPr="005B4C1E">
        <w:t xml:space="preserve">therapy-related </w:t>
      </w:r>
      <w:r w:rsidR="00856979">
        <w:t xml:space="preserve">MDS/AML </w:t>
      </w:r>
      <w:r w:rsidRPr="005B4C1E">
        <w:t xml:space="preserve">category was renamed to therapy-related myeloid neoplasms </w:t>
      </w:r>
      <w:r w:rsidR="00D401CD">
        <w:t xml:space="preserve">(t-MDS/AML) </w:t>
      </w:r>
      <w:r w:rsidRPr="005B4C1E">
        <w:t>and eliminated the subcategories of alkylating agent/radiation-related and topoisomerase II inhibitor-related AML.  Two additional new AML categories were added: 1) myeloid proliferations related to Down syndrome to include Down syndrome</w:t>
      </w:r>
      <w:r w:rsidR="00856979">
        <w:t>-</w:t>
      </w:r>
      <w:r w:rsidRPr="005B4C1E">
        <w:t>related transient abnormal myelopoiesis, MDS, and AML and 2) blastic plasmacytic dendritic cell neoplasms.</w:t>
      </w:r>
      <w:r w:rsidR="00036111">
        <w:t xml:space="preserve">  The complete list of AML and related myeloid precursors included in the 2008 WHO classification </w:t>
      </w:r>
      <w:r w:rsidR="000D6F1E">
        <w:t xml:space="preserve">with an associated ICD-O-3 code </w:t>
      </w:r>
      <w:r w:rsidR="00036111">
        <w:t xml:space="preserve">are specified in </w:t>
      </w:r>
      <w:del w:id="189" w:author="Temp" w:date="2016-05-18T14:34:00Z">
        <w:r w:rsidR="00036111" w:rsidDel="00B25147">
          <w:delText>Table</w:delText>
        </w:r>
        <w:r w:rsidR="00FF0C46" w:rsidDel="00B25147">
          <w:delText xml:space="preserve"> </w:delText>
        </w:r>
      </w:del>
      <w:ins w:id="190" w:author="Temp" w:date="2016-05-18T14:34:00Z">
        <w:r w:rsidR="00B25147">
          <w:t>Table 38-</w:t>
        </w:r>
      </w:ins>
      <w:r w:rsidR="00FF0C46">
        <w:t>1</w:t>
      </w:r>
      <w:r w:rsidR="00036111">
        <w:t>.</w:t>
      </w:r>
    </w:p>
    <w:p w:rsidR="00F827A1" w:rsidRDefault="00FF0C4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ab/>
      </w:r>
      <w:r>
        <w:tab/>
      </w:r>
      <w:r>
        <w:tab/>
      </w:r>
      <w:r>
        <w:tab/>
      </w:r>
      <w:r>
        <w:tab/>
      </w:r>
    </w:p>
    <w:p w:rsidR="002C40F8" w:rsidRDefault="00F827A1"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ab/>
      </w:r>
      <w:r>
        <w:tab/>
      </w:r>
      <w:r>
        <w:tab/>
      </w:r>
      <w:r>
        <w:tab/>
      </w:r>
      <w:r>
        <w:tab/>
      </w:r>
      <w:r w:rsidR="00FF0C46">
        <w:t xml:space="preserve">[insert </w:t>
      </w:r>
      <w:del w:id="191" w:author="Temp" w:date="2016-05-18T14:34:00Z">
        <w:r w:rsidR="00FF0C46" w:rsidDel="00B25147">
          <w:delText xml:space="preserve">Table </w:delText>
        </w:r>
      </w:del>
      <w:ins w:id="192" w:author="Temp" w:date="2016-05-18T14:34:00Z">
        <w:r w:rsidR="00B25147">
          <w:t>Table 38-</w:t>
        </w:r>
      </w:ins>
      <w:r w:rsidR="00FF0C46">
        <w:t>1 here]</w:t>
      </w:r>
    </w:p>
    <w:p w:rsidR="00FF0C46" w:rsidRPr="005B4C1E" w:rsidRDefault="00FF0C4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945864" w:rsidRDefault="00945864"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945864" w:rsidRDefault="00945864"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2C40F8" w:rsidRPr="005B4C1E" w:rsidRDefault="00431EC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&lt;3</w:t>
      </w:r>
      <w:r w:rsidR="003D0412">
        <w:rPr>
          <w:b/>
          <w:color w:val="0070C0"/>
        </w:rPr>
        <w:t xml:space="preserve">&gt; </w:t>
      </w:r>
      <w:r w:rsidR="002C40F8" w:rsidRPr="005B4C1E">
        <w:rPr>
          <w:b/>
          <w:color w:val="0070C0"/>
        </w:rPr>
        <w:t>Myelodys</w:t>
      </w:r>
      <w:r w:rsidR="002C40F8" w:rsidRPr="00F8530B">
        <w:rPr>
          <w:b/>
          <w:color w:val="0070C0"/>
        </w:rPr>
        <w:t>plastic</w:t>
      </w:r>
      <w:r w:rsidR="002C40F8" w:rsidRPr="005B4C1E">
        <w:rPr>
          <w:b/>
          <w:color w:val="0070C0"/>
        </w:rPr>
        <w:t xml:space="preserve"> syndromes</w:t>
      </w:r>
    </w:p>
    <w:p w:rsidR="00255BB0"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In 1982</w:t>
      </w:r>
      <w:r w:rsidR="00FA539F">
        <w:t>,</w:t>
      </w:r>
      <w:r w:rsidRPr="005B4C1E">
        <w:t xml:space="preserve"> the FAB classification considered 5 entities within the category of MDS (previously also referred to as “pre-leukemia”)</w:t>
      </w:r>
      <w:r w:rsidR="00AA4AED">
        <w:t xml:space="preserve">, with the specified categories based on </w:t>
      </w:r>
      <w:r w:rsidR="00FA539F">
        <w:t xml:space="preserve">percent </w:t>
      </w:r>
      <w:r w:rsidR="00AA4AED">
        <w:t xml:space="preserve">of blasts in the </w:t>
      </w:r>
      <w:r w:rsidR="00DA55BB">
        <w:t>peripheral</w:t>
      </w:r>
      <w:r w:rsidR="00856979">
        <w:t xml:space="preserve"> blood</w:t>
      </w:r>
      <w:r w:rsidR="00DA55BB">
        <w:t>/</w:t>
      </w:r>
      <w:r w:rsidR="00AA4AED">
        <w:t>bone marrow</w:t>
      </w:r>
      <w:r w:rsidR="00DA55BB">
        <w:t xml:space="preserve"> and other morphologic features</w:t>
      </w:r>
      <w:r w:rsidR="00255BB0">
        <w:t xml:space="preserve">.  The MDS </w:t>
      </w:r>
      <w:r w:rsidR="00255BB0" w:rsidRPr="00255BB0">
        <w:t xml:space="preserve">entities included in the FAB classification </w:t>
      </w:r>
      <w:r w:rsidR="00255BB0">
        <w:t xml:space="preserve">are specified </w:t>
      </w:r>
      <w:r w:rsidR="00FF0C46">
        <w:t xml:space="preserve">in </w:t>
      </w:r>
      <w:del w:id="193" w:author="Temp" w:date="2016-05-18T14:34:00Z">
        <w:r w:rsidR="00FF0C46" w:rsidDel="00B25147">
          <w:delText xml:space="preserve">Table </w:delText>
        </w:r>
      </w:del>
      <w:ins w:id="194" w:author="Temp" w:date="2016-05-18T14:34:00Z">
        <w:r w:rsidR="00B25147">
          <w:t>Table 38-</w:t>
        </w:r>
      </w:ins>
      <w:r w:rsidR="00FF0C46">
        <w:t>2 with associated diagnostic</w:t>
      </w:r>
      <w:r w:rsidR="00255BB0" w:rsidRPr="00255BB0">
        <w:t xml:space="preserve"> bone marrow blast </w:t>
      </w:r>
      <w:r w:rsidR="00FA539F">
        <w:t>percentage</w:t>
      </w:r>
      <w:r w:rsidR="00FF0C46">
        <w:t>s</w:t>
      </w:r>
      <w:r w:rsidR="00DD0736">
        <w:t>.</w:t>
      </w:r>
    </w:p>
    <w:p w:rsidR="00DD0736" w:rsidRDefault="00DD073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DD0736" w:rsidRDefault="00DD073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ab/>
      </w:r>
      <w:r>
        <w:tab/>
      </w:r>
      <w:r>
        <w:tab/>
        <w:t xml:space="preserve">[Insert </w:t>
      </w:r>
      <w:del w:id="195" w:author="Temp" w:date="2016-05-18T14:34:00Z">
        <w:r w:rsidDel="00B25147">
          <w:delText xml:space="preserve">Table </w:delText>
        </w:r>
      </w:del>
      <w:ins w:id="196" w:author="Temp" w:date="2016-05-18T14:34:00Z">
        <w:r w:rsidR="00B25147">
          <w:t>Table 38-</w:t>
        </w:r>
      </w:ins>
      <w:r>
        <w:t>2 here]</w:t>
      </w:r>
    </w:p>
    <w:p w:rsidR="00DD0736" w:rsidRDefault="00DD073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324D3D"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With the new 20% blast threshold for diagnosis of AML introduced in the 2001 WHO classification,</w:t>
      </w:r>
      <w:r w:rsidR="006760A1">
        <w:t xml:space="preserve"> </w:t>
      </w:r>
      <w:r w:rsidR="00856979">
        <w:t>“</w:t>
      </w:r>
      <w:r w:rsidRPr="005B4C1E">
        <w:t>refractory anemia with blasts in transformation</w:t>
      </w:r>
      <w:r w:rsidR="00856979">
        <w:t>”</w:t>
      </w:r>
      <w:r w:rsidRPr="005B4C1E">
        <w:t xml:space="preserve"> became an obsolete </w:t>
      </w:r>
      <w:r w:rsidR="00856979">
        <w:t>term</w:t>
      </w:r>
      <w:r w:rsidRPr="005B4C1E">
        <w:t xml:space="preserve">.  The 2001 WHO classification </w:t>
      </w:r>
      <w:r w:rsidR="00856979">
        <w:t xml:space="preserve">also </w:t>
      </w:r>
      <w:r w:rsidRPr="005B4C1E">
        <w:t xml:space="preserve">refined the diagnostic criteria for refractory anemia and refractory anemia </w:t>
      </w:r>
      <w:r w:rsidR="00856979">
        <w:t xml:space="preserve">with </w:t>
      </w:r>
      <w:r w:rsidRPr="005B4C1E">
        <w:t xml:space="preserve">ringed </w:t>
      </w:r>
      <w:r w:rsidR="00F11E01" w:rsidRPr="005B4C1E">
        <w:t>sideroblasts</w:t>
      </w:r>
      <w:r w:rsidR="00856979">
        <w:t>,</w:t>
      </w:r>
      <w:r w:rsidR="006760A1">
        <w:t xml:space="preserve"> introduced </w:t>
      </w:r>
      <w:r w:rsidR="00FA539F">
        <w:t xml:space="preserve">two </w:t>
      </w:r>
      <w:r w:rsidRPr="005B4C1E">
        <w:t xml:space="preserve">new MDS </w:t>
      </w:r>
      <w:r w:rsidR="00F11E01" w:rsidRPr="005B4C1E">
        <w:t>categor</w:t>
      </w:r>
      <w:r w:rsidR="007D6888">
        <w:t>ies</w:t>
      </w:r>
      <w:r w:rsidR="00F11E01" w:rsidRPr="005B4C1E">
        <w:t xml:space="preserve"> </w:t>
      </w:r>
      <w:r w:rsidR="00856979">
        <w:t>(</w:t>
      </w:r>
      <w:r w:rsidRPr="005B4C1E">
        <w:t>refractory cytopenia with multilineage dysplasia</w:t>
      </w:r>
      <w:r w:rsidR="007D6888">
        <w:t xml:space="preserve"> and </w:t>
      </w:r>
      <w:r w:rsidR="007D6888" w:rsidRPr="005B4C1E">
        <w:t>MDS associated with isolated deletion of 5q</w:t>
      </w:r>
      <w:r w:rsidR="00856979">
        <w:t>),</w:t>
      </w:r>
      <w:r w:rsidRPr="005B4C1E">
        <w:t xml:space="preserve"> </w:t>
      </w:r>
      <w:r w:rsidR="006760A1">
        <w:t xml:space="preserve">and defined </w:t>
      </w:r>
      <w:r w:rsidRPr="005B4C1E">
        <w:t>two subtypes of refractory anemia with excess blasts</w:t>
      </w:r>
      <w:r w:rsidR="005E12FE">
        <w:t xml:space="preserve"> (RAEB) – RAEB-1 and RAEB-2</w:t>
      </w:r>
      <w:r w:rsidR="00955B7F">
        <w:t xml:space="preserve"> – </w:t>
      </w:r>
      <w:r w:rsidR="005E12FE">
        <w:t>which are largely differentiated by percentage of blasts and absence or presence of Auer rods</w:t>
      </w:r>
      <w:r w:rsidR="006760A1">
        <w:t>.</w:t>
      </w:r>
      <w:r w:rsidR="007D6888">
        <w:t xml:space="preserve"> </w:t>
      </w:r>
      <w:r w:rsidRPr="005B4C1E">
        <w:t xml:space="preserve">Lastly, resulting from the debate as to whether CMML represents a myelodysplastic or myeloproliferative </w:t>
      </w:r>
      <w:r w:rsidR="00255BB0">
        <w:t>neoplasm</w:t>
      </w:r>
      <w:r w:rsidR="00255BB0" w:rsidRPr="005B4C1E">
        <w:t xml:space="preserve"> </w:t>
      </w:r>
      <w:r w:rsidRPr="005B4C1E">
        <w:t xml:space="preserve">(it has clinical and pathologic features of both), </w:t>
      </w:r>
      <w:r w:rsidR="000D6F1E">
        <w:t>CMML</w:t>
      </w:r>
      <w:r w:rsidR="000D6F1E" w:rsidRPr="005B4C1E">
        <w:t xml:space="preserve"> </w:t>
      </w:r>
      <w:r w:rsidRPr="005B4C1E">
        <w:t>was moved to a new disease group – MDS/MPN.</w:t>
      </w:r>
      <w:r w:rsidR="003546A8">
        <w:t xml:space="preserve">  </w:t>
      </w:r>
    </w:p>
    <w:p w:rsidR="00324D3D" w:rsidRDefault="00324D3D"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lastRenderedPageBreak/>
        <w:t>The 2008 WHO classification introduced additional changes to the diagnosis and classification of MDS, including a new broad category of refractory cytopenia</w:t>
      </w:r>
      <w:r w:rsidR="003D0412">
        <w:t xml:space="preserve"> with unilineage dysplasia</w:t>
      </w:r>
      <w:r w:rsidR="00255BB0">
        <w:t>.</w:t>
      </w:r>
      <w:r w:rsidRPr="005B4C1E">
        <w:t xml:space="preserve">  A new provisional category of refractory cytopenia of childhood </w:t>
      </w:r>
      <w:r w:rsidR="00FA4B4B">
        <w:t xml:space="preserve">also </w:t>
      </w:r>
      <w:r w:rsidRPr="005B4C1E">
        <w:t>was proposed due to differences in clinical and pathologic features of MDS occurring among children and adults</w:t>
      </w:r>
      <w:r w:rsidR="00324D3D">
        <w:t xml:space="preserve">. </w:t>
      </w:r>
      <w:r w:rsidR="00FA4B4B">
        <w:t xml:space="preserve"> </w:t>
      </w:r>
      <w:r w:rsidRPr="005B4C1E">
        <w:t>In sum, the 2008 WHO classification scheme includes seven broad disease categories of MDS</w:t>
      </w:r>
      <w:r w:rsidR="00BC1681">
        <w:t xml:space="preserve"> (</w:t>
      </w:r>
      <w:del w:id="197" w:author="Temp" w:date="2016-05-18T14:34:00Z">
        <w:r w:rsidR="00BC1681" w:rsidDel="00B25147">
          <w:delText xml:space="preserve">Table </w:delText>
        </w:r>
      </w:del>
      <w:ins w:id="198" w:author="Temp" w:date="2016-05-18T14:34:00Z">
        <w:r w:rsidR="00B25147">
          <w:t>Table 38-</w:t>
        </w:r>
      </w:ins>
      <w:r w:rsidR="00BC1681">
        <w:t>3).</w:t>
      </w:r>
    </w:p>
    <w:p w:rsidR="002C40F8"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DD0736" w:rsidRDefault="00DD073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ab/>
      </w:r>
      <w:r>
        <w:tab/>
      </w:r>
      <w:r>
        <w:tab/>
      </w:r>
      <w:r>
        <w:tab/>
        <w:t xml:space="preserve">[Insert </w:t>
      </w:r>
      <w:del w:id="199" w:author="Temp" w:date="2016-05-18T14:34:00Z">
        <w:r w:rsidDel="00B25147">
          <w:delText xml:space="preserve">Table </w:delText>
        </w:r>
      </w:del>
      <w:ins w:id="200" w:author="Temp" w:date="2016-05-18T14:34:00Z">
        <w:r w:rsidR="00B25147">
          <w:t>Table 38-</w:t>
        </w:r>
      </w:ins>
      <w:r>
        <w:t>3 here]</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With the WHO classifications outpacing the update of the ICD-O, some MDS entities are currently associated with a proposed ICD-O code.  From an epidemiologic standpoint, it is important to recognize the evolution of diagnostic criteria that has ensued since the FAB classification, both within and between entities, and that the </w:t>
      </w:r>
      <w:r w:rsidR="00F11E01" w:rsidRPr="005B4C1E">
        <w:t>di</w:t>
      </w:r>
      <w:r w:rsidR="00F11E01">
        <w:t>a</w:t>
      </w:r>
      <w:r w:rsidR="00F11E01" w:rsidRPr="005B4C1E">
        <w:t>gnostic</w:t>
      </w:r>
      <w:r w:rsidRPr="005B4C1E">
        <w:t xml:space="preserve"> criteria for an entity with an assigned ICD-O-3 code today may not reflect the same diagnostic criteria for that entity with an ICD-O-3 code assigned in the past.  The same caveat should be considered when ICD-O-4 codes are introduced and applied to cases diagnosed in the past. </w:t>
      </w:r>
    </w:p>
    <w:p w:rsidR="002C40F8"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51510F" w:rsidRPr="00F827A1" w:rsidRDefault="00B21D19"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4F81BD" w:themeColor="accent1"/>
        </w:rPr>
      </w:pPr>
      <w:r w:rsidRPr="00F827A1">
        <w:rPr>
          <w:b/>
          <w:color w:val="0070C0"/>
        </w:rPr>
        <w:t>&lt;3&gt; Therapy-related MDS/AML (t-MDS/AML)</w:t>
      </w:r>
    </w:p>
    <w:p w:rsidR="0051510F" w:rsidRDefault="0051510F"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rFonts w:eastAsiaTheme="minorHAnsi"/>
          <w:color w:val="231F20"/>
        </w:rPr>
      </w:pPr>
      <w:r w:rsidRPr="0007229F">
        <w:t>t-</w:t>
      </w:r>
      <w:r>
        <w:t>MDS/AML</w:t>
      </w:r>
      <w:r w:rsidRPr="0007229F">
        <w:t>, a new entity included in the 200</w:t>
      </w:r>
      <w:r>
        <w:t>1</w:t>
      </w:r>
      <w:r w:rsidRPr="0007229F">
        <w:t xml:space="preserve"> WHO classification</w:t>
      </w:r>
      <w:r>
        <w:t xml:space="preserve"> that</w:t>
      </w:r>
      <w:r w:rsidRPr="0007229F">
        <w:t xml:space="preserve"> includes t-MDS and t-AML</w:t>
      </w:r>
      <w:r>
        <w:t>, is a rare but</w:t>
      </w:r>
      <w:r w:rsidRPr="0007229F">
        <w:t xml:space="preserve"> often fatal complication of cytotoxic treatments for malignant and non-malignant diseases.</w:t>
      </w:r>
      <w:r>
        <w:t xml:space="preserve">  </w:t>
      </w:r>
      <w:r w:rsidR="00D5204D">
        <w:t xml:space="preserve">Like other MDS/AML, </w:t>
      </w:r>
      <w:r w:rsidRPr="0007229F">
        <w:t>t-MDS</w:t>
      </w:r>
      <w:r w:rsidR="003F1E65">
        <w:t>/AML</w:t>
      </w:r>
      <w:r w:rsidRPr="0007229F">
        <w:t xml:space="preserve"> occurs as a consequence of acquired genetic alterations in the hematopoietic stem cell and progenitor cell involving multiple </w:t>
      </w:r>
      <w:r w:rsidRPr="00FD3B0B">
        <w:t xml:space="preserve">pathways.  In comparison with </w:t>
      </w:r>
      <w:r w:rsidRPr="00FD3B0B">
        <w:rPr>
          <w:i/>
        </w:rPr>
        <w:t>de novo</w:t>
      </w:r>
      <w:r w:rsidRPr="00FD3B0B">
        <w:t xml:space="preserve"> MDS</w:t>
      </w:r>
      <w:r w:rsidR="003F1E65" w:rsidRPr="00FD3B0B">
        <w:t>/AML</w:t>
      </w:r>
      <w:r w:rsidRPr="00FD3B0B">
        <w:t xml:space="preserve">, </w:t>
      </w:r>
      <w:r w:rsidR="00D5204D">
        <w:t xml:space="preserve">however, </w:t>
      </w:r>
      <w:r w:rsidRPr="00FD3B0B">
        <w:rPr>
          <w:rFonts w:eastAsiaTheme="minorHAnsi"/>
          <w:color w:val="231F20"/>
        </w:rPr>
        <w:t>t-MDS</w:t>
      </w:r>
      <w:r w:rsidR="003F1E65" w:rsidRPr="00FD3B0B">
        <w:rPr>
          <w:rFonts w:eastAsiaTheme="minorHAnsi"/>
          <w:color w:val="231F20"/>
        </w:rPr>
        <w:t>/AML</w:t>
      </w:r>
      <w:r w:rsidRPr="00FD3B0B">
        <w:rPr>
          <w:rFonts w:eastAsiaTheme="minorHAnsi"/>
          <w:color w:val="231F20"/>
        </w:rPr>
        <w:t xml:space="preserve"> has a higher rate of </w:t>
      </w:r>
      <w:r w:rsidRPr="00FD3B0B">
        <w:rPr>
          <w:rFonts w:eastAsiaTheme="minorHAnsi"/>
          <w:color w:val="231F20"/>
        </w:rPr>
        <w:lastRenderedPageBreak/>
        <w:t>clonal abnormalities including -5, -7, 7q</w:t>
      </w:r>
      <w:r w:rsidRPr="00FD3B0B">
        <w:t>-, 13q-, del 17p, and -18.</w:t>
      </w:r>
      <w:r w:rsidRPr="00FD3B0B">
        <w:rPr>
          <w:rFonts w:eastAsiaTheme="minorHAnsi"/>
          <w:color w:val="231F20"/>
        </w:rPr>
        <w:t xml:space="preserve">  Cytogenetic assessment is important since favorable, intermediate, and unfavorable karyotypes have been related to prognosis, </w:t>
      </w:r>
      <w:r w:rsidR="00D5204D">
        <w:rPr>
          <w:rFonts w:eastAsiaTheme="minorHAnsi"/>
          <w:color w:val="231F20"/>
        </w:rPr>
        <w:t>and</w:t>
      </w:r>
      <w:r w:rsidR="00D5204D" w:rsidRPr="00FD3B0B">
        <w:rPr>
          <w:rFonts w:eastAsiaTheme="minorHAnsi"/>
          <w:color w:val="231F20"/>
        </w:rPr>
        <w:t xml:space="preserve"> </w:t>
      </w:r>
      <w:r w:rsidRPr="00FD3B0B">
        <w:rPr>
          <w:rFonts w:eastAsiaTheme="minorHAnsi"/>
          <w:color w:val="231F20"/>
        </w:rPr>
        <w:t>the frequency of unfavorable karyotype is considerably higher in t-</w:t>
      </w:r>
      <w:r w:rsidR="003F1E65" w:rsidRPr="00FD3B0B">
        <w:rPr>
          <w:rFonts w:eastAsiaTheme="minorHAnsi"/>
          <w:color w:val="231F20"/>
        </w:rPr>
        <w:t>MDL/</w:t>
      </w:r>
      <w:r w:rsidRPr="00FD3B0B">
        <w:rPr>
          <w:rFonts w:eastAsiaTheme="minorHAnsi"/>
          <w:color w:val="231F20"/>
        </w:rPr>
        <w:t xml:space="preserve">AML than in </w:t>
      </w:r>
      <w:r w:rsidRPr="00FD3B0B">
        <w:rPr>
          <w:rFonts w:eastAsiaTheme="minorHAnsi"/>
          <w:i/>
          <w:color w:val="231F20"/>
        </w:rPr>
        <w:t>de novo</w:t>
      </w:r>
      <w:r w:rsidRPr="00FD3B0B">
        <w:rPr>
          <w:rFonts w:eastAsiaTheme="minorHAnsi"/>
          <w:color w:val="231F20"/>
        </w:rPr>
        <w:t xml:space="preserve"> </w:t>
      </w:r>
      <w:r w:rsidR="003F1E65" w:rsidRPr="00FD3B0B">
        <w:rPr>
          <w:rFonts w:eastAsiaTheme="minorHAnsi"/>
          <w:color w:val="231F20"/>
        </w:rPr>
        <w:t>MDS/</w:t>
      </w:r>
      <w:r w:rsidRPr="00FD3B0B">
        <w:rPr>
          <w:rFonts w:eastAsiaTheme="minorHAnsi"/>
          <w:color w:val="231F20"/>
        </w:rPr>
        <w:t>AML (Godley and Larson</w:t>
      </w:r>
      <w:r w:rsidR="00F827A1">
        <w:rPr>
          <w:rFonts w:eastAsiaTheme="minorHAnsi"/>
          <w:color w:val="231F20"/>
        </w:rPr>
        <w:t xml:space="preserve"> </w:t>
      </w:r>
      <w:r w:rsidRPr="00FD3B0B">
        <w:rPr>
          <w:rFonts w:eastAsiaTheme="minorHAnsi"/>
          <w:color w:val="231F20"/>
        </w:rPr>
        <w:t>2008).  Patients</w:t>
      </w:r>
      <w:r>
        <w:rPr>
          <w:rFonts w:eastAsiaTheme="minorHAnsi"/>
          <w:color w:val="231F20"/>
        </w:rPr>
        <w:t xml:space="preserve"> with t-MDS/AML have worse prognosis than those with </w:t>
      </w:r>
      <w:r w:rsidRPr="003F1E65">
        <w:rPr>
          <w:rFonts w:eastAsiaTheme="minorHAnsi"/>
          <w:i/>
          <w:color w:val="231F20"/>
        </w:rPr>
        <w:t>de novo</w:t>
      </w:r>
      <w:r>
        <w:rPr>
          <w:rFonts w:eastAsiaTheme="minorHAnsi"/>
          <w:color w:val="231F20"/>
        </w:rPr>
        <w:t xml:space="preserve"> MDS/AML, even when they have the same chromosomal abnormalities.  This suggests that there are biologic differences between t-MDS/AML and </w:t>
      </w:r>
      <w:r w:rsidRPr="003F1E65">
        <w:rPr>
          <w:rFonts w:eastAsiaTheme="minorHAnsi"/>
          <w:i/>
          <w:color w:val="231F20"/>
        </w:rPr>
        <w:t>de novo</w:t>
      </w:r>
      <w:r>
        <w:rPr>
          <w:rFonts w:eastAsiaTheme="minorHAnsi"/>
          <w:color w:val="231F20"/>
        </w:rPr>
        <w:t xml:space="preserve"> MDS/AML that are not solely related to the specific chromosomal abnormalities</w:t>
      </w:r>
      <w:r w:rsidR="00F827A1">
        <w:rPr>
          <w:rFonts w:eastAsiaTheme="minorHAnsi"/>
          <w:color w:val="231F20"/>
        </w:rPr>
        <w:t xml:space="preserve"> (</w:t>
      </w:r>
      <w:r w:rsidR="004D46B6">
        <w:rPr>
          <w:rFonts w:eastAsiaTheme="minorHAnsi"/>
          <w:color w:val="231F20"/>
        </w:rPr>
        <w:t xml:space="preserve">Granfeldt </w:t>
      </w:r>
      <w:r w:rsidR="00F827A1" w:rsidRPr="00F827A1">
        <w:rPr>
          <w:rFonts w:eastAsiaTheme="minorHAnsi"/>
          <w:color w:val="231F20"/>
          <w:highlight w:val="yellow"/>
        </w:rPr>
        <w:t>Ostgard</w:t>
      </w:r>
      <w:del w:id="201" w:author="Wayne Liu" w:date="2016-05-18T14:56:00Z">
        <w:r w:rsidR="00F827A1" w:rsidRPr="00F827A1" w:rsidDel="004E5443">
          <w:rPr>
            <w:rFonts w:eastAsiaTheme="minorHAnsi"/>
            <w:color w:val="231F20"/>
            <w:highlight w:val="yellow"/>
          </w:rPr>
          <w:delText xml:space="preserve"> et al,</w:delText>
        </w:r>
      </w:del>
      <w:ins w:id="202" w:author="Wayne Liu" w:date="2016-05-18T14:56:00Z">
        <w:r w:rsidR="004E5443">
          <w:rPr>
            <w:rFonts w:eastAsiaTheme="minorHAnsi"/>
            <w:color w:val="231F20"/>
            <w:highlight w:val="yellow"/>
          </w:rPr>
          <w:t xml:space="preserve"> et al.,</w:t>
        </w:r>
      </w:ins>
      <w:r w:rsidR="00F827A1" w:rsidRPr="00F827A1">
        <w:rPr>
          <w:rFonts w:eastAsiaTheme="minorHAnsi"/>
          <w:color w:val="231F20"/>
          <w:highlight w:val="yellow"/>
        </w:rPr>
        <w:t xml:space="preserve"> 2015</w:t>
      </w:r>
      <w:r w:rsidR="00F827A1">
        <w:rPr>
          <w:rFonts w:eastAsiaTheme="minorHAnsi"/>
          <w:color w:val="231F20"/>
        </w:rPr>
        <w:t>)</w:t>
      </w:r>
      <w:r>
        <w:rPr>
          <w:rFonts w:eastAsiaTheme="minorHAnsi"/>
          <w:color w:val="231F20"/>
        </w:rPr>
        <w:t xml:space="preserve">. </w:t>
      </w:r>
      <w:r w:rsidR="003F1E65">
        <w:rPr>
          <w:rFonts w:eastAsiaTheme="minorHAnsi"/>
          <w:color w:val="231F20"/>
        </w:rPr>
        <w:t xml:space="preserve"> </w:t>
      </w:r>
      <w:r w:rsidR="00D5204D">
        <w:rPr>
          <w:rFonts w:eastAsiaTheme="minorHAnsi"/>
          <w:color w:val="231F20"/>
        </w:rPr>
        <w:t xml:space="preserve">These differences are more evident for </w:t>
      </w:r>
      <w:r w:rsidR="00D5204D" w:rsidRPr="0007229F">
        <w:t>t-MDS/AML subsequent to cytotoxic chemotherapy or combined modality therapy</w:t>
      </w:r>
      <w:r w:rsidR="00D5204D">
        <w:t>, whereas</w:t>
      </w:r>
      <w:r w:rsidR="00D5204D" w:rsidRPr="0007229F">
        <w:t xml:space="preserve"> </w:t>
      </w:r>
      <w:r w:rsidR="00D5204D">
        <w:t>s</w:t>
      </w:r>
      <w:r w:rsidR="003F1E65" w:rsidRPr="0007229F">
        <w:t xml:space="preserve">ome evidence suggests that t-MDS/AML occurring among patients who receive radiotherapy alone </w:t>
      </w:r>
      <w:r w:rsidR="00D5204D">
        <w:t>is more likely to</w:t>
      </w:r>
      <w:r w:rsidR="003F1E65" w:rsidRPr="0007229F">
        <w:t xml:space="preserve"> share genetic features and clinical behavior with </w:t>
      </w:r>
      <w:r w:rsidR="003F1E65" w:rsidRPr="0007229F">
        <w:rPr>
          <w:i/>
        </w:rPr>
        <w:t>de novo</w:t>
      </w:r>
      <w:r w:rsidR="003F1E65" w:rsidRPr="0007229F">
        <w:t xml:space="preserve"> MDS/</w:t>
      </w:r>
      <w:r w:rsidR="003F1E65" w:rsidRPr="00FD3B0B">
        <w:t>AML (Nardi</w:t>
      </w:r>
      <w:del w:id="203" w:author="Wayne Liu" w:date="2016-05-18T14:56:00Z">
        <w:r w:rsidR="003F1E65" w:rsidRPr="00FD3B0B" w:rsidDel="004E5443">
          <w:delText xml:space="preserve"> et al,</w:delText>
        </w:r>
      </w:del>
      <w:ins w:id="204" w:author="Wayne Liu" w:date="2016-05-18T14:56:00Z">
        <w:r w:rsidR="004E5443">
          <w:t xml:space="preserve"> et al.,</w:t>
        </w:r>
      </w:ins>
      <w:r w:rsidR="003F1E65" w:rsidRPr="00FD3B0B">
        <w:t xml:space="preserve"> 2012</w:t>
      </w:r>
      <w:r w:rsidR="003F1E65" w:rsidRPr="0007229F">
        <w:t>).</w:t>
      </w:r>
    </w:p>
    <w:p w:rsidR="0051510F" w:rsidRPr="005B4C1E" w:rsidRDefault="0051510F"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431EC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Pr>
          <w:b/>
          <w:color w:val="0070C0"/>
        </w:rPr>
        <w:t>&lt;3</w:t>
      </w:r>
      <w:r w:rsidR="003D0412">
        <w:rPr>
          <w:b/>
          <w:color w:val="0070C0"/>
        </w:rPr>
        <w:t xml:space="preserve">&gt; </w:t>
      </w:r>
      <w:r w:rsidR="002C40F8" w:rsidRPr="005B4C1E">
        <w:rPr>
          <w:b/>
          <w:color w:val="0070C0"/>
        </w:rPr>
        <w:t>Myeloproliferative neoplasms</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The term “myeloproliferative disorders” was initially </w:t>
      </w:r>
      <w:r w:rsidRPr="00FD3B0B">
        <w:t>introduced in 1951 (Dameshek</w:t>
      </w:r>
      <w:r w:rsidR="003D0412" w:rsidRPr="00FD3B0B">
        <w:t>,</w:t>
      </w:r>
      <w:r w:rsidRPr="00FD3B0B">
        <w:t xml:space="preserve"> 1951) and encompassed four disease entities that shared clinical and pathologic features: CML, polycythemia vera, essential thrombocythemia, and primary myelofibrosis.  These chronic myeloproliferative disorders were further defined according to clinical and morphologic criteria by the Polycythemia Vera Study Group (PVSG) (PVSG</w:t>
      </w:r>
      <w:r w:rsidR="003D0412" w:rsidRPr="00FD3B0B">
        <w:t>,</w:t>
      </w:r>
      <w:r w:rsidRPr="00FD3B0B">
        <w:t xml:space="preserve"> 1995).  One</w:t>
      </w:r>
      <w:r w:rsidRPr="005B4C1E">
        <w:t xml:space="preserve"> major change associated with the 2001 WHO classification was that the diagnosis of CML could be “unequivocally” confirmed based on the presence of an associated genetic abnormality – the Philadelphia chromosome or </w:t>
      </w:r>
      <w:r w:rsidR="00354B85" w:rsidRPr="00354B85">
        <w:rPr>
          <w:i/>
        </w:rPr>
        <w:t>BCR/ABL</w:t>
      </w:r>
      <w:r w:rsidR="00512202">
        <w:rPr>
          <w:i/>
        </w:rPr>
        <w:t>1</w:t>
      </w:r>
      <w:r w:rsidRPr="005B4C1E">
        <w:t xml:space="preserve"> fusion gene.  Two additional disease entities were incorporated into the category of myeloproliferative disorders: chronic neutrophilic leukemia and chronic eosinophilic leukemia, including hypereosinophilic syndrome.</w:t>
      </w:r>
      <w:r w:rsidR="003546A8">
        <w:t xml:space="preserve">  </w:t>
      </w:r>
      <w:r w:rsidRPr="005B4C1E">
        <w:t xml:space="preserve">In 2005, the discovery of the </w:t>
      </w:r>
      <w:r w:rsidRPr="00FD3B0B">
        <w:rPr>
          <w:i/>
        </w:rPr>
        <w:lastRenderedPageBreak/>
        <w:t>JAK2 V617</w:t>
      </w:r>
      <w:r w:rsidR="00D54430" w:rsidRPr="00FD3B0B">
        <w:rPr>
          <w:i/>
        </w:rPr>
        <w:t>F</w:t>
      </w:r>
      <w:r w:rsidRPr="00FD3B0B">
        <w:t xml:space="preserve"> mutation substantially facilitated the diagnosis of the myeloproliferative disorders (James</w:t>
      </w:r>
      <w:del w:id="205" w:author="Wayne Liu" w:date="2016-05-18T14:56:00Z">
        <w:r w:rsidRPr="00FD3B0B" w:rsidDel="004E5443">
          <w:delText xml:space="preserve"> </w:delText>
        </w:r>
        <w:r w:rsidR="003D0412" w:rsidRPr="00FD3B0B" w:rsidDel="004E5443">
          <w:delText>et al,</w:delText>
        </w:r>
      </w:del>
      <w:ins w:id="206" w:author="Wayne Liu" w:date="2016-05-18T14:56:00Z">
        <w:r w:rsidR="004E5443">
          <w:t xml:space="preserve"> et al.,</w:t>
        </w:r>
      </w:ins>
      <w:r w:rsidR="003D0412" w:rsidRPr="00FD3B0B">
        <w:t xml:space="preserve"> </w:t>
      </w:r>
      <w:r w:rsidRPr="00FD3B0B">
        <w:t>2005; Kralovics</w:t>
      </w:r>
      <w:del w:id="207" w:author="Wayne Liu" w:date="2016-05-18T14:56:00Z">
        <w:r w:rsidRPr="00FD3B0B" w:rsidDel="004E5443">
          <w:delText xml:space="preserve"> </w:delText>
        </w:r>
        <w:r w:rsidR="003D0412" w:rsidRPr="00FD3B0B" w:rsidDel="004E5443">
          <w:delText>et al,</w:delText>
        </w:r>
      </w:del>
      <w:ins w:id="208" w:author="Wayne Liu" w:date="2016-05-18T14:56:00Z">
        <w:r w:rsidR="004E5443">
          <w:t xml:space="preserve"> et al.,</w:t>
        </w:r>
      </w:ins>
      <w:r w:rsidR="003D0412" w:rsidRPr="00FD3B0B">
        <w:t xml:space="preserve"> </w:t>
      </w:r>
      <w:r w:rsidRPr="00FD3B0B">
        <w:t xml:space="preserve">2005).  Janus kinase  2 (JAK2) is a cytoplasmic tyrosine kinase that is integral for signaling by the receptors for erythropoietin, thrombopoietin, granulocyte colony-stimulating factor, granulocyte-macrophage colony-stimulating factor, and interleukin-3 (Campbell </w:t>
      </w:r>
      <w:r w:rsidR="003D0412" w:rsidRPr="00FD3B0B">
        <w:t xml:space="preserve">and Green, </w:t>
      </w:r>
      <w:r w:rsidRPr="00FD3B0B">
        <w:t xml:space="preserve">2006).  An acquired point mutation in </w:t>
      </w:r>
      <w:r w:rsidRPr="00005772">
        <w:rPr>
          <w:i/>
          <w:rPrChange w:id="209" w:author="James R Cerhan" w:date="2016-05-09T16:56:00Z">
            <w:rPr/>
          </w:rPrChange>
        </w:rPr>
        <w:t>JAK2</w:t>
      </w:r>
      <w:r w:rsidRPr="00FD3B0B">
        <w:t xml:space="preserve"> leads to pathologic proliferation of myeloid precursors, and while it can be found in several MPN, MDS/MPN, and other myeloid </w:t>
      </w:r>
      <w:r w:rsidR="00D54430" w:rsidRPr="00FD3B0B">
        <w:t>neoplasms</w:t>
      </w:r>
      <w:r w:rsidRPr="00FD3B0B">
        <w:t xml:space="preserve">, it is found in more than 95% of cases of polycythemia vera and 50-60% of cases of essential thrombocythemia and primary myelofibrosis (Tefferi </w:t>
      </w:r>
      <w:r w:rsidR="00C22EF5" w:rsidRPr="00FD3B0B">
        <w:t xml:space="preserve">and Pardanani, </w:t>
      </w:r>
      <w:r w:rsidRPr="00FD3B0B">
        <w:t>2015).  The</w:t>
      </w:r>
      <w:r w:rsidRPr="005B4C1E">
        <w:t xml:space="preserve"> 2008 WHO classification incorporated information on </w:t>
      </w:r>
      <w:r w:rsidRPr="005B4C1E">
        <w:rPr>
          <w:i/>
        </w:rPr>
        <w:t>JAK2 V617</w:t>
      </w:r>
      <w:r w:rsidR="00D54430">
        <w:rPr>
          <w:i/>
        </w:rPr>
        <w:t>F</w:t>
      </w:r>
      <w:r w:rsidRPr="005B4C1E">
        <w:t xml:space="preserve"> mutations, as well as other activating mutations (e.g., </w:t>
      </w:r>
      <w:r w:rsidRPr="005B4C1E">
        <w:rPr>
          <w:i/>
        </w:rPr>
        <w:t>CALR</w:t>
      </w:r>
      <w:r w:rsidRPr="005B4C1E">
        <w:t xml:space="preserve">, </w:t>
      </w:r>
      <w:r w:rsidRPr="005B4C1E">
        <w:rPr>
          <w:i/>
        </w:rPr>
        <w:t>MPL</w:t>
      </w:r>
      <w:r w:rsidRPr="005B4C1E">
        <w:t xml:space="preserve">) into the diagnostic criteria for polycythemia vera, essential thrombocythemia, and primary myelofibrosis.  Additional changes in the 2008 WHO classification included lowering the diagnostic platelet count threshold for </w:t>
      </w:r>
      <w:r w:rsidR="00D54430">
        <w:t>essential thrombocythemia</w:t>
      </w:r>
      <w:r w:rsidR="00D54430" w:rsidRPr="005B4C1E">
        <w:t xml:space="preserve"> </w:t>
      </w:r>
      <w:r w:rsidRPr="005B4C1E">
        <w:t xml:space="preserve">from </w:t>
      </w:r>
      <w:r w:rsidRPr="005B4C1E">
        <w:rPr>
          <w:u w:val="single"/>
        </w:rPr>
        <w:t>&gt;</w:t>
      </w:r>
      <w:r w:rsidRPr="005B4C1E">
        <w:t>600 x 10</w:t>
      </w:r>
      <w:r w:rsidRPr="005B4C1E">
        <w:rPr>
          <w:vertAlign w:val="superscript"/>
        </w:rPr>
        <w:t>9</w:t>
      </w:r>
      <w:r w:rsidRPr="005B4C1E">
        <w:t xml:space="preserve">/L to </w:t>
      </w:r>
      <w:r w:rsidRPr="005B4C1E">
        <w:rPr>
          <w:u w:val="single"/>
        </w:rPr>
        <w:t>&gt;</w:t>
      </w:r>
      <w:r w:rsidRPr="005B4C1E">
        <w:t>450 x 10</w:t>
      </w:r>
      <w:r w:rsidRPr="005B4C1E">
        <w:rPr>
          <w:vertAlign w:val="superscript"/>
        </w:rPr>
        <w:t>9</w:t>
      </w:r>
      <w:r w:rsidRPr="005B4C1E">
        <w:t>/L.</w:t>
      </w:r>
      <w:r w:rsidR="003546A8">
        <w:t xml:space="preserve">  </w:t>
      </w:r>
      <w:r w:rsidRPr="005B4C1E">
        <w:t>Furthermore, the term “chronic myeloproliferative disorders” was changed to “MPN” to reflect the malignant nature of these clonal diseases, and systemic mastocytosis, which was considered as a separate disease category in the 2001 WHO classification, was incorporated into the MPN category.</w:t>
      </w:r>
      <w:r w:rsidR="003546A8">
        <w:t xml:space="preserve">  </w:t>
      </w:r>
      <w:r w:rsidRPr="005B4C1E">
        <w:t xml:space="preserve">The specific MPN entities and their respective ICD-O-3 codes are included in </w:t>
      </w:r>
      <w:del w:id="210" w:author="Temp" w:date="2016-05-18T14:34:00Z">
        <w:r w:rsidRPr="005B4C1E" w:rsidDel="00B25147">
          <w:delText>Table</w:delText>
        </w:r>
        <w:r w:rsidR="00BC1681" w:rsidDel="00B25147">
          <w:delText xml:space="preserve"> </w:delText>
        </w:r>
      </w:del>
      <w:ins w:id="211" w:author="Temp" w:date="2016-05-18T14:34:00Z">
        <w:r w:rsidR="00B25147">
          <w:t>Table 38-</w:t>
        </w:r>
      </w:ins>
      <w:r w:rsidR="00BC1681">
        <w:t>1</w:t>
      </w:r>
      <w:r w:rsidRPr="005B4C1E">
        <w:t>.</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431EC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&lt;3</w:t>
      </w:r>
      <w:r w:rsidR="003D0412">
        <w:rPr>
          <w:b/>
          <w:color w:val="0070C0"/>
        </w:rPr>
        <w:t xml:space="preserve">&gt; </w:t>
      </w:r>
      <w:r w:rsidR="002C40F8" w:rsidRPr="005B4C1E">
        <w:rPr>
          <w:b/>
          <w:color w:val="0070C0"/>
        </w:rPr>
        <w:t xml:space="preserve">Myelodysplastic/myeloproliferative neoplasms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The category of </w:t>
      </w:r>
      <w:r w:rsidR="00423F08">
        <w:t>MDS/MPN</w:t>
      </w:r>
      <w:r w:rsidRPr="005B4C1E">
        <w:t xml:space="preserve"> diseases was newly introduced with the 2001 WHO classification to include entities associated with both dysplastic and proliferative features, although either may </w:t>
      </w:r>
      <w:r w:rsidRPr="00FD3B0B">
        <w:t>predominate to different degrees</w:t>
      </w:r>
      <w:r w:rsidR="00D54430" w:rsidRPr="00FD3B0B">
        <w:t xml:space="preserve"> (Jaffe</w:t>
      </w:r>
      <w:del w:id="212" w:author="Wayne Liu" w:date="2016-05-18T14:56:00Z">
        <w:r w:rsidR="00D54430" w:rsidRPr="00FD3B0B" w:rsidDel="004E5443">
          <w:delText xml:space="preserve"> </w:delText>
        </w:r>
        <w:r w:rsidR="003D0412" w:rsidRPr="00FD3B0B" w:rsidDel="004E5443">
          <w:delText>et al,</w:delText>
        </w:r>
      </w:del>
      <w:ins w:id="213" w:author="Wayne Liu" w:date="2016-05-18T14:56:00Z">
        <w:r w:rsidR="004E5443">
          <w:t xml:space="preserve"> et al.,</w:t>
        </w:r>
      </w:ins>
      <w:r w:rsidR="003D0412" w:rsidRPr="00FD3B0B">
        <w:t xml:space="preserve"> </w:t>
      </w:r>
      <w:r w:rsidR="00D54430" w:rsidRPr="00FD3B0B">
        <w:t>2001</w:t>
      </w:r>
      <w:r w:rsidR="003D0412" w:rsidRPr="00FD3B0B">
        <w:t>)</w:t>
      </w:r>
      <w:r w:rsidRPr="00FD3B0B">
        <w:t xml:space="preserve">.  Along with CMML, which as noted above was previously included with MDS, this disease category also included atypical </w:t>
      </w:r>
      <w:r w:rsidR="00D54430" w:rsidRPr="00FD3B0B">
        <w:t>CML</w:t>
      </w:r>
      <w:r w:rsidRPr="00FD3B0B">
        <w:t xml:space="preserve"> </w:t>
      </w:r>
      <w:r w:rsidRPr="00FD3B0B">
        <w:lastRenderedPageBreak/>
        <w:t xml:space="preserve">(lacks the Philadelphia chromosome); juvenile myelomonocytic leukemia (lacks the Philadelphia chromosome); and </w:t>
      </w:r>
      <w:r w:rsidR="00423F08">
        <w:t>MDS/MPN</w:t>
      </w:r>
      <w:r w:rsidRPr="00FD3B0B">
        <w:t xml:space="preserve"> disease, unclassifiable.  In the 2008 WHO classification, atypical CML was renamed </w:t>
      </w:r>
      <w:r w:rsidRPr="00FD3B0B">
        <w:rPr>
          <w:i/>
        </w:rPr>
        <w:t>BCR-ABL</w:t>
      </w:r>
      <w:r w:rsidR="00512202">
        <w:rPr>
          <w:i/>
        </w:rPr>
        <w:t>1</w:t>
      </w:r>
      <w:r w:rsidRPr="00FD3B0B">
        <w:t xml:space="preserve">-negative CML to emphasize that it is a distinct entity from </w:t>
      </w:r>
      <w:r w:rsidRPr="00FD3B0B">
        <w:rPr>
          <w:i/>
        </w:rPr>
        <w:t>BCR-ABL</w:t>
      </w:r>
      <w:r w:rsidR="00512202">
        <w:rPr>
          <w:i/>
        </w:rPr>
        <w:t>1</w:t>
      </w:r>
      <w:r w:rsidRPr="00FD3B0B">
        <w:t>-positive CML</w:t>
      </w:r>
      <w:r w:rsidR="00D54430" w:rsidRPr="00FD3B0B">
        <w:t xml:space="preserve"> (Swerdlow</w:t>
      </w:r>
      <w:del w:id="214" w:author="Wayne Liu" w:date="2016-05-18T14:56:00Z">
        <w:r w:rsidR="00D54430" w:rsidRPr="00FD3B0B" w:rsidDel="004E5443">
          <w:delText xml:space="preserve"> </w:delText>
        </w:r>
        <w:r w:rsidR="003D0412" w:rsidRPr="00FD3B0B" w:rsidDel="004E5443">
          <w:delText>et al,</w:delText>
        </w:r>
      </w:del>
      <w:ins w:id="215" w:author="Wayne Liu" w:date="2016-05-18T14:56:00Z">
        <w:r w:rsidR="004E5443">
          <w:t xml:space="preserve"> et al.,</w:t>
        </w:r>
      </w:ins>
      <w:r w:rsidR="003D0412" w:rsidRPr="00FD3B0B">
        <w:t xml:space="preserve"> </w:t>
      </w:r>
      <w:r w:rsidR="00D54430" w:rsidRPr="00FD3B0B">
        <w:t>2008</w:t>
      </w:r>
      <w:r w:rsidR="003D0412" w:rsidRPr="00FD3B0B">
        <w:t>)</w:t>
      </w:r>
      <w:r w:rsidRPr="00FD3B0B">
        <w:t>.  Some cases of CMML with eosinophilia were reclassified to the new disease category of “myeloid and lymphoid neoplasm</w:t>
      </w:r>
      <w:r w:rsidRPr="005B4C1E">
        <w:t xml:space="preserve">s with eosinophilia and abnormalities of </w:t>
      </w:r>
      <w:r w:rsidRPr="005B4C1E">
        <w:rPr>
          <w:i/>
        </w:rPr>
        <w:t>PDGFRA</w:t>
      </w:r>
      <w:r w:rsidRPr="005B4C1E">
        <w:t xml:space="preserve">, </w:t>
      </w:r>
      <w:r w:rsidRPr="005B4C1E">
        <w:rPr>
          <w:i/>
        </w:rPr>
        <w:t>PDGFRB</w:t>
      </w:r>
      <w:r w:rsidRPr="005B4C1E">
        <w:t xml:space="preserve">, or </w:t>
      </w:r>
      <w:r w:rsidRPr="005B4C1E">
        <w:rPr>
          <w:i/>
        </w:rPr>
        <w:t>FGFR1</w:t>
      </w:r>
      <w:r w:rsidR="00251C07" w:rsidRPr="005B4C1E">
        <w:t>,</w:t>
      </w:r>
      <w:r w:rsidRPr="005B4C1E">
        <w:t xml:space="preserve">” and refractory anemia with ringed sideroblasts associated with marked thrombocytosis was introduced as a provisional entity.  While each of these entities is associated with an ICD-O-3 morphology code, </w:t>
      </w:r>
      <w:r w:rsidRPr="003D0412">
        <w:t>some codes are shared with other disease entities</w:t>
      </w:r>
      <w:r w:rsidR="00F57AAE">
        <w:t xml:space="preserve"> (as specified in </w:t>
      </w:r>
      <w:del w:id="216" w:author="Temp" w:date="2016-05-18T14:34:00Z">
        <w:r w:rsidR="00BC1681" w:rsidDel="00B25147">
          <w:delText>T</w:delText>
        </w:r>
        <w:r w:rsidR="00F57AAE" w:rsidDel="00B25147">
          <w:delText xml:space="preserve">able </w:delText>
        </w:r>
      </w:del>
      <w:ins w:id="217" w:author="Temp" w:date="2016-05-18T14:34:00Z">
        <w:r w:rsidR="00B25147">
          <w:t>Table 38-</w:t>
        </w:r>
      </w:ins>
      <w:r w:rsidR="00F57AAE">
        <w:t>4)</w:t>
      </w:r>
      <w:r w:rsidRPr="005B4C1E">
        <w:t>, an important consideration in epidemiologic studies.</w:t>
      </w:r>
    </w:p>
    <w:p w:rsidR="002C40F8"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DD0736" w:rsidRDefault="00DD073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ab/>
      </w:r>
      <w:r>
        <w:tab/>
      </w:r>
      <w:r>
        <w:tab/>
      </w:r>
      <w:r>
        <w:tab/>
      </w:r>
      <w:r>
        <w:tab/>
        <w:t>[</w:t>
      </w:r>
      <w:del w:id="218" w:author="Temp" w:date="2016-05-18T14:34:00Z">
        <w:r w:rsidDel="00B25147">
          <w:delText xml:space="preserve">Table </w:delText>
        </w:r>
      </w:del>
      <w:ins w:id="219" w:author="Temp" w:date="2016-05-18T14:34:00Z">
        <w:r w:rsidR="00B25147">
          <w:t>Table 38-</w:t>
        </w:r>
      </w:ins>
      <w:r>
        <w:t>4 here]</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431EC8" w:rsidRDefault="003D0412"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sz w:val="28"/>
          <w:szCs w:val="28"/>
        </w:rPr>
      </w:pPr>
      <w:r w:rsidRPr="00431EC8">
        <w:rPr>
          <w:b/>
          <w:color w:val="0070C0"/>
          <w:sz w:val="28"/>
          <w:szCs w:val="28"/>
        </w:rPr>
        <w:t xml:space="preserve">&lt;1&gt; </w:t>
      </w:r>
      <w:r w:rsidR="002C40F8" w:rsidRPr="00431EC8">
        <w:rPr>
          <w:b/>
          <w:color w:val="0070C0"/>
          <w:sz w:val="28"/>
          <w:szCs w:val="28"/>
        </w:rPr>
        <w:t>CLINICAL PRESENTATION</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There is notable variation in severity of disease and patient survival, both within a given </w:t>
      </w:r>
      <w:r w:rsidR="002F19F0">
        <w:t xml:space="preserve">myeloid </w:t>
      </w:r>
      <w:r w:rsidRPr="005B4C1E">
        <w:t xml:space="preserve">leukemia and preleukemia subtype and </w:t>
      </w:r>
      <w:r w:rsidRPr="00FD3B0B">
        <w:t>between subtypes (Kadia</w:t>
      </w:r>
      <w:del w:id="220" w:author="Wayne Liu" w:date="2016-05-18T14:56:00Z">
        <w:r w:rsidRPr="00FD3B0B" w:rsidDel="004E5443">
          <w:delText xml:space="preserve"> </w:delText>
        </w:r>
        <w:r w:rsidR="00431EC8" w:rsidRPr="00FD3B0B" w:rsidDel="004E5443">
          <w:delText>et al,</w:delText>
        </w:r>
      </w:del>
      <w:ins w:id="221" w:author="Wayne Liu" w:date="2016-05-18T14:56:00Z">
        <w:r w:rsidR="004E5443">
          <w:t xml:space="preserve"> et al.,</w:t>
        </w:r>
      </w:ins>
      <w:r w:rsidR="00431EC8" w:rsidRPr="00FD3B0B">
        <w:t xml:space="preserve"> </w:t>
      </w:r>
      <w:r w:rsidRPr="00FD3B0B">
        <w:t>2015; Ferrara</w:t>
      </w:r>
      <w:r w:rsidR="00431EC8" w:rsidRPr="00FD3B0B">
        <w:t xml:space="preserve"> and Schiffer, </w:t>
      </w:r>
      <w:r w:rsidRPr="00FD3B0B">
        <w:t>2013; Dohner</w:t>
      </w:r>
      <w:del w:id="222" w:author="Wayne Liu" w:date="2016-05-18T14:56:00Z">
        <w:r w:rsidRPr="00FD3B0B" w:rsidDel="004E5443">
          <w:delText xml:space="preserve"> </w:delText>
        </w:r>
        <w:r w:rsidR="00431EC8" w:rsidRPr="00FD3B0B" w:rsidDel="004E5443">
          <w:delText>et al,</w:delText>
        </w:r>
      </w:del>
      <w:ins w:id="223" w:author="Wayne Liu" w:date="2016-05-18T14:56:00Z">
        <w:r w:rsidR="004E5443">
          <w:t xml:space="preserve"> et al.,</w:t>
        </w:r>
      </w:ins>
      <w:r w:rsidR="00431EC8" w:rsidRPr="00FD3B0B">
        <w:t xml:space="preserve"> </w:t>
      </w:r>
      <w:r w:rsidRPr="00FD3B0B">
        <w:t>2015; Dores</w:t>
      </w:r>
      <w:del w:id="224" w:author="Wayne Liu" w:date="2016-05-18T14:56:00Z">
        <w:r w:rsidR="00431EC8" w:rsidRPr="00FD3B0B" w:rsidDel="004E5443">
          <w:delText xml:space="preserve"> et al,</w:delText>
        </w:r>
      </w:del>
      <w:ins w:id="225" w:author="Wayne Liu" w:date="2016-05-18T14:56:00Z">
        <w:r w:rsidR="004E5443">
          <w:t xml:space="preserve"> et al.,</w:t>
        </w:r>
      </w:ins>
      <w:r w:rsidR="00431EC8" w:rsidRPr="00FD3B0B">
        <w:t xml:space="preserve"> </w:t>
      </w:r>
      <w:r w:rsidRPr="00FD3B0B">
        <w:t>2012; Srour</w:t>
      </w:r>
      <w:del w:id="226" w:author="Wayne Liu" w:date="2016-05-18T14:56:00Z">
        <w:r w:rsidRPr="00FD3B0B" w:rsidDel="004E5443">
          <w:delText xml:space="preserve"> </w:delText>
        </w:r>
        <w:r w:rsidR="00431EC8" w:rsidRPr="00FD3B0B" w:rsidDel="004E5443">
          <w:delText>et al,</w:delText>
        </w:r>
      </w:del>
      <w:ins w:id="227" w:author="Wayne Liu" w:date="2016-05-18T14:56:00Z">
        <w:r w:rsidR="004E5443">
          <w:t xml:space="preserve"> et al.,</w:t>
        </w:r>
      </w:ins>
      <w:r w:rsidR="00431EC8" w:rsidRPr="00FD3B0B">
        <w:t xml:space="preserve"> </w:t>
      </w:r>
      <w:r w:rsidRPr="00FD3B0B">
        <w:t>2016; Ades</w:t>
      </w:r>
      <w:del w:id="228" w:author="Wayne Liu" w:date="2016-05-18T14:56:00Z">
        <w:r w:rsidRPr="00FD3B0B" w:rsidDel="004E5443">
          <w:delText xml:space="preserve"> </w:delText>
        </w:r>
        <w:r w:rsidR="00431EC8" w:rsidRPr="00FD3B0B" w:rsidDel="004E5443">
          <w:delText>et al,</w:delText>
        </w:r>
      </w:del>
      <w:ins w:id="229" w:author="Wayne Liu" w:date="2016-05-18T14:56:00Z">
        <w:r w:rsidR="004E5443">
          <w:t xml:space="preserve"> et al.,</w:t>
        </w:r>
      </w:ins>
      <w:r w:rsidR="00431EC8" w:rsidRPr="00FD3B0B">
        <w:t xml:space="preserve"> </w:t>
      </w:r>
      <w:r w:rsidRPr="00FD3B0B">
        <w:t>2014</w:t>
      </w:r>
      <w:r w:rsidR="00433D4B">
        <w:t>;</w:t>
      </w:r>
      <w:r w:rsidRPr="00FD3B0B">
        <w:t xml:space="preserve"> Tefferri </w:t>
      </w:r>
      <w:r w:rsidR="00431EC8" w:rsidRPr="00FD3B0B">
        <w:t xml:space="preserve">and Pardanani, </w:t>
      </w:r>
      <w:r w:rsidRPr="00FD3B0B">
        <w:t>2015).  Patients with AML often</w:t>
      </w:r>
      <w:r w:rsidRPr="005B4C1E">
        <w:t xml:space="preserve"> present with complications related to cytopenias </w:t>
      </w:r>
      <w:r w:rsidR="002F19F0">
        <w:t>involving</w:t>
      </w:r>
      <w:r w:rsidRPr="005B4C1E">
        <w:t xml:space="preserve"> one or </w:t>
      </w:r>
      <w:r w:rsidR="002F19F0">
        <w:t>more</w:t>
      </w:r>
      <w:r w:rsidR="002F19F0" w:rsidRPr="005B4C1E">
        <w:t xml:space="preserve"> </w:t>
      </w:r>
      <w:r w:rsidRPr="005B4C1E">
        <w:t>cell line</w:t>
      </w:r>
      <w:r w:rsidR="002F19F0">
        <w:t>s</w:t>
      </w:r>
      <w:r w:rsidRPr="005B4C1E">
        <w:t xml:space="preserve"> (anemia, leukopenia, thrombocytopenia), with a smaller proportion of patients presenting with complications of extreme leukocytosis.  Generalized </w:t>
      </w:r>
      <w:r w:rsidR="00F11E01" w:rsidRPr="005B4C1E">
        <w:t>fatigue and</w:t>
      </w:r>
      <w:r w:rsidRPr="005B4C1E">
        <w:t xml:space="preserve"> weakness are common and often attributed to anemia.  Bleeding, bruising, and petechiae are manifestations of thrombocytopenia and/or disseminated intravascular coagulation.</w:t>
      </w:r>
      <w:r w:rsidR="003546A8">
        <w:t xml:space="preserve">  </w:t>
      </w:r>
      <w:r w:rsidRPr="005B4C1E">
        <w:t xml:space="preserve">Fever is most often related to underlying infection </w:t>
      </w:r>
      <w:r w:rsidRPr="005B4C1E">
        <w:lastRenderedPageBreak/>
        <w:t xml:space="preserve">related to neutropenia </w:t>
      </w:r>
      <w:r w:rsidR="002F19F0">
        <w:t>(</w:t>
      </w:r>
      <w:r w:rsidRPr="005B4C1E">
        <w:t>which increases risk of infection</w:t>
      </w:r>
      <w:r w:rsidR="002F19F0">
        <w:t>)</w:t>
      </w:r>
      <w:r w:rsidRPr="005B4C1E">
        <w:t xml:space="preserve">, although a minority of individuals </w:t>
      </w:r>
      <w:r w:rsidR="002F19F0">
        <w:t xml:space="preserve">may </w:t>
      </w:r>
      <w:r w:rsidRPr="005B4C1E">
        <w:t xml:space="preserve">have fever related to the leukemia itself.  Lymphadenopathy and hepatosplenomegaly are uncommon.  </w:t>
      </w:r>
      <w:r w:rsidR="002F19F0">
        <w:t>I</w:t>
      </w:r>
      <w:r w:rsidRPr="005B4C1E">
        <w:t xml:space="preserve">ndividuals with MDS </w:t>
      </w:r>
      <w:r w:rsidR="002F19F0">
        <w:t xml:space="preserve">also typically present with cytopenias involving one or more cell lines, but in contrast to AML, </w:t>
      </w:r>
      <w:r w:rsidRPr="005B4C1E">
        <w:t xml:space="preserve">many are asymptomatic at presentation.  Similar to AML, lymphadenopathy and hepatosplenomegaly are uncommon.  In contrast, individuals with MPN generally present with elevations in one or more cell lines (erythrocytosis, leukocytosis, thrombocytosis), and </w:t>
      </w:r>
      <w:r w:rsidR="002F19F0" w:rsidRPr="005B4C1E">
        <w:t xml:space="preserve">splenomegaly </w:t>
      </w:r>
      <w:r w:rsidR="002F19F0">
        <w:t xml:space="preserve">(with or without </w:t>
      </w:r>
      <w:r w:rsidRPr="005B4C1E">
        <w:t>hepatomegaly</w:t>
      </w:r>
      <w:r w:rsidR="00F11E01">
        <w:t>) is</w:t>
      </w:r>
      <w:r w:rsidRPr="005B4C1E">
        <w:t xml:space="preserve"> common.  Individuals may be asymptomatic at presentation, with </w:t>
      </w:r>
      <w:r w:rsidR="002F19F0">
        <w:t xml:space="preserve">the </w:t>
      </w:r>
      <w:r w:rsidRPr="005B4C1E">
        <w:t xml:space="preserve">diagnosis suspected based on complete blood count abnormalities, </w:t>
      </w:r>
      <w:r w:rsidR="00896D54">
        <w:t xml:space="preserve">or may be found to have </w:t>
      </w:r>
      <w:r w:rsidR="002F19F0">
        <w:t>hepatosplenomegaly,</w:t>
      </w:r>
      <w:r w:rsidRPr="005B4C1E">
        <w:t xml:space="preserve"> thrombosis</w:t>
      </w:r>
      <w:r w:rsidR="00D43CE9">
        <w:t>/</w:t>
      </w:r>
      <w:r w:rsidRPr="005B4C1E">
        <w:t>bleeding episodes, common complications of MPN</w:t>
      </w:r>
      <w:r w:rsidR="00896D54">
        <w:t>, or other manifestations of a hyperproliferative state</w:t>
      </w:r>
      <w:r w:rsidRPr="005B4C1E">
        <w:t xml:space="preserve">.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431EC8" w:rsidRDefault="00431EC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sz w:val="28"/>
          <w:szCs w:val="28"/>
        </w:rPr>
      </w:pPr>
      <w:r w:rsidRPr="00431EC8">
        <w:rPr>
          <w:b/>
          <w:color w:val="0070C0"/>
          <w:sz w:val="28"/>
          <w:szCs w:val="28"/>
        </w:rPr>
        <w:t xml:space="preserve">&lt;1&gt; </w:t>
      </w:r>
      <w:r w:rsidR="002C40F8" w:rsidRPr="00431EC8">
        <w:rPr>
          <w:b/>
          <w:color w:val="0070C0"/>
          <w:sz w:val="28"/>
          <w:szCs w:val="28"/>
        </w:rPr>
        <w:t>TUMOR PROGRESSION MODELS (AML)</w:t>
      </w:r>
    </w:p>
    <w:p w:rsidR="002C40F8" w:rsidRPr="005B4C1E" w:rsidRDefault="002C40F8" w:rsidP="007A62BE">
      <w:pPr>
        <w:tabs>
          <w:tab w:val="left" w:pos="23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Genomic and molecular data support that AML is a heterogeneous disease comprised of multiple distinct entities.  Genetic changes resulting in distinct functional effects on hematopoietic precursors has led to the concept of leukemogenesis as a multi-step process that eventually leads to </w:t>
      </w:r>
      <w:r w:rsidRPr="007A62BE">
        <w:t>malignant transformation (Meyer</w:t>
      </w:r>
      <w:r w:rsidR="00431EC8" w:rsidRPr="007A62BE">
        <w:t xml:space="preserve"> and Levine,</w:t>
      </w:r>
      <w:r w:rsidRPr="007A62BE">
        <w:t xml:space="preserve"> 2014).  Whole genome sequencing in a study of 200 cases of de novo AML in </w:t>
      </w:r>
      <w:r w:rsidR="0031709B">
        <w:t>T</w:t>
      </w:r>
      <w:r w:rsidR="0031709B" w:rsidRPr="007A62BE">
        <w:t xml:space="preserve">he </w:t>
      </w:r>
      <w:r w:rsidR="00F11E01" w:rsidRPr="007A62BE">
        <w:t>Cancer</w:t>
      </w:r>
      <w:r w:rsidRPr="007A62BE">
        <w:t xml:space="preserve"> Genome Atlas Project found that among adult cancers, AML had the fewest number of mutations (CA Genome Atlas Research Network</w:t>
      </w:r>
      <w:r w:rsidR="00431EC8" w:rsidRPr="007A62BE">
        <w:t>, 201</w:t>
      </w:r>
      <w:r w:rsidRPr="007A62BE">
        <w:t>3).  On average</w:t>
      </w:r>
      <w:r w:rsidR="00D43CE9" w:rsidRPr="007A62BE">
        <w:t>,</w:t>
      </w:r>
      <w:r w:rsidRPr="007A62BE">
        <w:t xml:space="preserve"> 13 coding mutations were identified per case</w:t>
      </w:r>
      <w:r w:rsidR="00B94453">
        <w:t>,</w:t>
      </w:r>
      <w:r w:rsidRPr="007A62BE">
        <w:t xml:space="preserve"> and of these, an average of 5 genes were recurrently mutated, suggesting a role for </w:t>
      </w:r>
      <w:r w:rsidR="004A3BB0">
        <w:t xml:space="preserve">certain </w:t>
      </w:r>
      <w:r w:rsidRPr="007A62BE">
        <w:t>driver mutations resulting in leukemic transformation (</w:t>
      </w:r>
      <w:r w:rsidR="00431EC8" w:rsidRPr="007A62BE">
        <w:t xml:space="preserve">Cancer </w:t>
      </w:r>
      <w:r w:rsidRPr="007A62BE">
        <w:t>Genome Atlas Research Network</w:t>
      </w:r>
      <w:r w:rsidR="00431EC8" w:rsidRPr="007A62BE">
        <w:t xml:space="preserve">, </w:t>
      </w:r>
      <w:r w:rsidRPr="007A62BE">
        <w:t xml:space="preserve">2013; Meyer </w:t>
      </w:r>
      <w:r w:rsidR="00431EC8" w:rsidRPr="007A62BE">
        <w:t xml:space="preserve">and Levine, </w:t>
      </w:r>
      <w:r w:rsidRPr="007A62BE">
        <w:t>2014; Kadia</w:t>
      </w:r>
      <w:del w:id="230" w:author="Wayne Liu" w:date="2016-05-18T14:56:00Z">
        <w:r w:rsidR="00431EC8" w:rsidRPr="007A62BE" w:rsidDel="004E5443">
          <w:delText xml:space="preserve"> et al,</w:delText>
        </w:r>
      </w:del>
      <w:ins w:id="231" w:author="Wayne Liu" w:date="2016-05-18T14:56:00Z">
        <w:r w:rsidR="004E5443">
          <w:t xml:space="preserve"> et al.,</w:t>
        </w:r>
      </w:ins>
      <w:r w:rsidRPr="007A62BE">
        <w:t xml:space="preserve"> 2015).  At least</w:t>
      </w:r>
      <w:r w:rsidRPr="005B4C1E">
        <w:t xml:space="preserve"> one potential driver mutation was identified in each case of AML, confirming the recurrent nature of other passenger mutations that accumulate during </w:t>
      </w:r>
      <w:r w:rsidRPr="005B4C1E">
        <w:lastRenderedPageBreak/>
        <w:t xml:space="preserve">leukemogenesis but do not have transforming </w:t>
      </w:r>
      <w:r w:rsidR="00F11E01" w:rsidRPr="007A62BE">
        <w:t>capability (</w:t>
      </w:r>
      <w:r w:rsidRPr="007A62BE">
        <w:t xml:space="preserve">Meyer </w:t>
      </w:r>
      <w:r w:rsidR="001F1AE4" w:rsidRPr="007A62BE">
        <w:t xml:space="preserve">and Levine, </w:t>
      </w:r>
      <w:r w:rsidRPr="007A62BE">
        <w:t>2014).  The</w:t>
      </w:r>
      <w:r w:rsidRPr="005B4C1E">
        <w:t xml:space="preserve"> most common</w:t>
      </w:r>
      <w:r w:rsidR="00D0746C">
        <w:t>ly</w:t>
      </w:r>
      <w:r w:rsidRPr="005B4C1E">
        <w:t xml:space="preserve"> mutated genes </w:t>
      </w:r>
      <w:r w:rsidR="00D0746C">
        <w:t>(</w:t>
      </w:r>
      <w:r w:rsidRPr="005B4C1E">
        <w:t>&gt;5% frequency</w:t>
      </w:r>
      <w:r w:rsidR="00D0746C">
        <w:t>;</w:t>
      </w:r>
      <w:r w:rsidRPr="005B4C1E">
        <w:t xml:space="preserve"> e.g., </w:t>
      </w:r>
      <w:r w:rsidRPr="001F1AE4">
        <w:rPr>
          <w:i/>
        </w:rPr>
        <w:t>NPM1</w:t>
      </w:r>
      <w:r w:rsidRPr="005B4C1E">
        <w:t xml:space="preserve">, </w:t>
      </w:r>
      <w:r w:rsidRPr="001F1AE4">
        <w:rPr>
          <w:i/>
        </w:rPr>
        <w:t>FLT3</w:t>
      </w:r>
      <w:r w:rsidRPr="005B4C1E">
        <w:t xml:space="preserve">, </w:t>
      </w:r>
      <w:r w:rsidRPr="001F1AE4">
        <w:rPr>
          <w:i/>
        </w:rPr>
        <w:t>DNMT3a</w:t>
      </w:r>
      <w:r w:rsidRPr="005B4C1E">
        <w:t xml:space="preserve">, </w:t>
      </w:r>
      <w:r w:rsidRPr="001F1AE4">
        <w:rPr>
          <w:i/>
        </w:rPr>
        <w:t>IDH1,</w:t>
      </w:r>
      <w:r w:rsidRPr="005B4C1E">
        <w:t xml:space="preserve"> </w:t>
      </w:r>
      <w:r w:rsidRPr="001F1AE4">
        <w:rPr>
          <w:i/>
        </w:rPr>
        <w:t>IDH2</w:t>
      </w:r>
      <w:r w:rsidRPr="005B4C1E">
        <w:t xml:space="preserve">, </w:t>
      </w:r>
      <w:r w:rsidRPr="001F1AE4">
        <w:rPr>
          <w:i/>
        </w:rPr>
        <w:t>TET2</w:t>
      </w:r>
      <w:r w:rsidRPr="005B4C1E">
        <w:t xml:space="preserve">, </w:t>
      </w:r>
      <w:r w:rsidRPr="001F1AE4">
        <w:rPr>
          <w:i/>
        </w:rPr>
        <w:t>RUNX1</w:t>
      </w:r>
      <w:r w:rsidRPr="005B4C1E">
        <w:t xml:space="preserve">, </w:t>
      </w:r>
      <w:r w:rsidRPr="001F1AE4">
        <w:rPr>
          <w:i/>
        </w:rPr>
        <w:t>TP53</w:t>
      </w:r>
      <w:r w:rsidRPr="005B4C1E">
        <w:t xml:space="preserve">, </w:t>
      </w:r>
      <w:r w:rsidRPr="001F1AE4">
        <w:rPr>
          <w:i/>
        </w:rPr>
        <w:t>CEBPA</w:t>
      </w:r>
      <w:r w:rsidRPr="005B4C1E">
        <w:t xml:space="preserve">, </w:t>
      </w:r>
      <w:r w:rsidRPr="001F1AE4">
        <w:rPr>
          <w:i/>
        </w:rPr>
        <w:t>NRAS</w:t>
      </w:r>
      <w:r w:rsidRPr="005B4C1E">
        <w:t xml:space="preserve">, </w:t>
      </w:r>
      <w:r w:rsidRPr="001F1AE4">
        <w:rPr>
          <w:i/>
        </w:rPr>
        <w:t>WT1</w:t>
      </w:r>
      <w:r w:rsidRPr="005B4C1E">
        <w:t xml:space="preserve">) were organized into functionally related categories hypothesized to be of biologic importance: 1) myeloid transcription-factor fusions/mutations, 2) </w:t>
      </w:r>
      <w:r w:rsidR="00B21D19" w:rsidRPr="004A3BB0">
        <w:rPr>
          <w:i/>
        </w:rPr>
        <w:t>NPM1</w:t>
      </w:r>
      <w:r w:rsidRPr="005B4C1E">
        <w:t xml:space="preserve"> mutations 3) tumor suppressor gene mutations, 4) epigenome-modifying gene mutations, 5) activated signaling pathway gene mutations, 6)</w:t>
      </w:r>
      <w:r w:rsidR="00B94453">
        <w:t xml:space="preserve"> </w:t>
      </w:r>
      <w:r w:rsidRPr="005B4C1E">
        <w:t xml:space="preserve">cohesion-complex gene mutations, and 7) sliceosome-complex gene </w:t>
      </w:r>
      <w:r w:rsidRPr="00E07277">
        <w:t>mutations (Kadia</w:t>
      </w:r>
      <w:del w:id="232" w:author="Wayne Liu" w:date="2016-05-18T14:56:00Z">
        <w:r w:rsidRPr="00E07277" w:rsidDel="004E5443">
          <w:delText xml:space="preserve"> </w:delText>
        </w:r>
        <w:r w:rsidR="001F1AE4" w:rsidRPr="00E07277" w:rsidDel="004E5443">
          <w:delText>et al,</w:delText>
        </w:r>
      </w:del>
      <w:ins w:id="233" w:author="Wayne Liu" w:date="2016-05-18T14:56:00Z">
        <w:r w:rsidR="004E5443">
          <w:t xml:space="preserve"> et al.,</w:t>
        </w:r>
      </w:ins>
      <w:r w:rsidR="001F1AE4" w:rsidRPr="00E07277">
        <w:t xml:space="preserve"> </w:t>
      </w:r>
      <w:r w:rsidRPr="00E07277">
        <w:t xml:space="preserve">2015).  </w:t>
      </w:r>
      <w:r w:rsidR="00B94453">
        <w:t>Frequently occurring c</w:t>
      </w:r>
      <w:r w:rsidR="00B94453" w:rsidRPr="00E07277">
        <w:t xml:space="preserve">hromosomal </w:t>
      </w:r>
      <w:r w:rsidR="00B94453">
        <w:t>abnormalities</w:t>
      </w:r>
      <w:r w:rsidR="00B94453" w:rsidRPr="00E07277">
        <w:t xml:space="preserve"> </w:t>
      </w:r>
      <w:r w:rsidRPr="00E07277">
        <w:t xml:space="preserve">included t(15; 17), t(8;21), inv(16), abn11q23, monosomy 5 and monsomy 7 (Meyer </w:t>
      </w:r>
      <w:r w:rsidR="001F1AE4" w:rsidRPr="00E07277">
        <w:t xml:space="preserve">and Levine, </w:t>
      </w:r>
      <w:r w:rsidRPr="00E07277">
        <w:t>2014).  The role</w:t>
      </w:r>
      <w:r w:rsidRPr="005B4C1E">
        <w:t xml:space="preserve"> and prognostic implication of many of these </w:t>
      </w:r>
      <w:r w:rsidR="00B94453">
        <w:t>genetic alterations</w:t>
      </w:r>
      <w:r w:rsidR="00B94453" w:rsidRPr="005B4C1E">
        <w:t xml:space="preserve"> </w:t>
      </w:r>
      <w:r w:rsidRPr="005B4C1E">
        <w:t>remain under study.</w:t>
      </w:r>
      <w:r w:rsidR="003546A8">
        <w:t xml:space="preserve">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1F1AE4" w:rsidRDefault="001F1AE4"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sz w:val="28"/>
          <w:szCs w:val="28"/>
        </w:rPr>
      </w:pPr>
      <w:r>
        <w:rPr>
          <w:b/>
          <w:color w:val="0070C0"/>
          <w:sz w:val="28"/>
          <w:szCs w:val="28"/>
        </w:rPr>
        <w:t xml:space="preserve">&lt;1&gt; </w:t>
      </w:r>
      <w:r w:rsidR="002C40F8" w:rsidRPr="001F1AE4">
        <w:rPr>
          <w:b/>
          <w:color w:val="0070C0"/>
          <w:sz w:val="28"/>
          <w:szCs w:val="28"/>
        </w:rPr>
        <w:t>DESCRIPTIVE EPIDEMIOLOGY</w:t>
      </w:r>
    </w:p>
    <w:p w:rsidR="001F1AE4" w:rsidRDefault="001F1AE4"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&lt;2&gt; INTERNATIONAL COMPARISONS</w:t>
      </w:r>
    </w:p>
    <w:p w:rsidR="005B3D84" w:rsidRDefault="005B3D84"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Internationally, there has been non-uniform implementation of the WHO 2001</w:t>
      </w:r>
      <w:r w:rsidR="00F8530B">
        <w:t xml:space="preserve"> and 2008</w:t>
      </w:r>
      <w:r>
        <w:t xml:space="preserve"> classification</w:t>
      </w:r>
      <w:r w:rsidR="00F8530B">
        <w:t>s of hematopoietic and lymphoid neoplasms</w:t>
      </w:r>
      <w:r>
        <w:t xml:space="preserve">.  Lack of availability of detailed clinicopathologic and molecular characterization in some </w:t>
      </w:r>
      <w:r w:rsidR="00F11E01">
        <w:t>countries has</w:t>
      </w:r>
      <w:r>
        <w:t xml:space="preserve"> resulted in use of ICD</w:t>
      </w:r>
      <w:r w:rsidR="00B6433F">
        <w:t>-</w:t>
      </w:r>
      <w:r>
        <w:t xml:space="preserve">10 rather than ICD-O-3 </w:t>
      </w:r>
      <w:r w:rsidR="00C86391">
        <w:t xml:space="preserve">in cancer registration, </w:t>
      </w:r>
      <w:r>
        <w:t>even in the most recent volume of Cancer Incidence in Five Continents (Vol</w:t>
      </w:r>
      <w:r w:rsidR="00C86391">
        <w:t>ume</w:t>
      </w:r>
      <w:r>
        <w:t xml:space="preserve"> X).  Comparisons of leukemia data across many countries and populations for the most recent period (2003-2007) are </w:t>
      </w:r>
      <w:r w:rsidR="0086581C">
        <w:t xml:space="preserve">therefore </w:t>
      </w:r>
      <w:r>
        <w:t xml:space="preserve">restricted to broad, older categories of the leukemias (AML, CML, ALL, CLL). </w:t>
      </w:r>
      <w:r w:rsidR="00F8530B">
        <w:t xml:space="preserve"> </w:t>
      </w:r>
      <w:r>
        <w:t xml:space="preserve">International comparisons described below are based on </w:t>
      </w:r>
      <w:r w:rsidR="00C86391">
        <w:t xml:space="preserve">cancer </w:t>
      </w:r>
      <w:r>
        <w:t xml:space="preserve">registries with fewer than 10% of </w:t>
      </w:r>
      <w:r w:rsidR="00C86391">
        <w:t>leukemia cases reported as “unspecified type”</w:t>
      </w:r>
      <w:r w:rsidR="002F17CF">
        <w:t>.</w:t>
      </w:r>
      <w:r w:rsidR="00C86391">
        <w:t xml:space="preserve"> </w:t>
      </w:r>
    </w:p>
    <w:p w:rsidR="00D82583" w:rsidRDefault="00D82583"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2C40F8" w:rsidRPr="005B4C1E" w:rsidRDefault="001F1AE4"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lastRenderedPageBreak/>
        <w:t xml:space="preserve">&lt;3&gt; </w:t>
      </w:r>
      <w:r w:rsidR="009E39E6">
        <w:rPr>
          <w:b/>
          <w:color w:val="0070C0"/>
        </w:rPr>
        <w:t xml:space="preserve">International patterns in incidence of broad categories of </w:t>
      </w:r>
      <w:r w:rsidR="002C40F8" w:rsidRPr="005B4C1E">
        <w:rPr>
          <w:b/>
          <w:color w:val="0070C0"/>
        </w:rPr>
        <w:t>leukemias</w:t>
      </w:r>
      <w:r w:rsidR="009E39E6">
        <w:rPr>
          <w:b/>
          <w:color w:val="0070C0"/>
        </w:rPr>
        <w:t xml:space="preserve"> by subtype</w:t>
      </w:r>
    </w:p>
    <w:p w:rsidR="002C40F8"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Among </w:t>
      </w:r>
      <w:commentRangeStart w:id="234"/>
      <w:del w:id="235" w:author="James R Cerhan" w:date="2016-05-09T17:04:00Z">
        <w:r w:rsidRPr="005B4C1E" w:rsidDel="003955D1">
          <w:delText xml:space="preserve">international </w:delText>
        </w:r>
      </w:del>
      <w:commentRangeEnd w:id="234"/>
      <w:r w:rsidR="003955D1">
        <w:rPr>
          <w:rStyle w:val="CommentReference"/>
        </w:rPr>
        <w:commentReference w:id="234"/>
      </w:r>
      <w:del w:id="236" w:author="James R Cerhan" w:date="2016-05-09T17:04:00Z">
        <w:r w:rsidRPr="005B4C1E" w:rsidDel="003955D1">
          <w:delText xml:space="preserve">cancer registries reporting &lt;10% unspecified leukemia subtypes among </w:delText>
        </w:r>
      </w:del>
      <w:r w:rsidRPr="005B4C1E">
        <w:t>adults ages 20-79 years diagnosed during 2003-2007</w:t>
      </w:r>
      <w:r w:rsidR="00D43CE9">
        <w:t xml:space="preserve">, </w:t>
      </w:r>
      <w:r w:rsidRPr="005B4C1E">
        <w:t>AML rates ranged from highs of 4.7 among males and 5.0 among females in Manila to lows of 1.9 and 1.5 in Costa Rica (high/low rate ratios of 2.5 and 3.3 among males and females, respectively) (</w:t>
      </w:r>
      <w:del w:id="237" w:author="Temp" w:date="2016-05-18T14:36:00Z">
        <w:r w:rsidRPr="005B4C1E" w:rsidDel="00B25147">
          <w:delText xml:space="preserve">Figure </w:delText>
        </w:r>
      </w:del>
      <w:ins w:id="238" w:author="Temp" w:date="2016-05-18T14:36:00Z">
        <w:r w:rsidR="00B25147">
          <w:t>Figure 38-</w:t>
        </w:r>
      </w:ins>
      <w:r w:rsidRPr="005B4C1E">
        <w:t xml:space="preserve">1).  AML incidence rates were highest and generally similar across North, Central, and South America; Europe; Oceania; and parts of Asia, while lowest in Africa and parts of </w:t>
      </w:r>
      <w:r w:rsidR="00F11E01" w:rsidRPr="005B4C1E">
        <w:t>Eastern</w:t>
      </w:r>
      <w:r w:rsidRPr="005B4C1E">
        <w:t xml:space="preserve"> Europe and </w:t>
      </w:r>
      <w:r w:rsidR="00F11E01" w:rsidRPr="005B4C1E">
        <w:t>East</w:t>
      </w:r>
      <w:r w:rsidRPr="005B4C1E">
        <w:t xml:space="preserve"> Asia.  With rare exception (Mumbai, India and Manila, Philippines), incidence of AML was higher among males than females, with 40% or higher rates among males in Murcia, Spain; Hong Kong, China; Osaka, Japan; and New South Wales, Australia.  CML rates varied about four-fold from 2.9 in France to 0.7 in Bangkok among males and from 1.5 in Cali and Belgium to 0.4 in Osaka and Bangkok among females, with slightly higher rates in Oceania, North America, and western Europe.  The male-to-female incidence rate ratio for CML was &lt;1.00 only in Quito, Ecuador and Gharbiah, Egypt, and exceeded 2.00 in Loire Atlantique, France; Hong Kong, China; and Osaka Prefecture, Japan.  ALL generally was the least frequent adult leukemia type, and rates were notably highest in Central and South America and among U.S. Hispanic Whites in the SEER </w:t>
      </w:r>
      <w:r w:rsidR="00B06AB7">
        <w:t>P</w:t>
      </w:r>
      <w:r w:rsidRPr="005B4C1E">
        <w:t>rogram and otherwise similar across other geographic areas.  While there was a tendency for male predominance in ALL, the rate ratio was &lt;1.00 in seven registries.  CLL incidence rates varied the most, with the highest rates in New Zealand of 8.1 (males) and 4.2 (females)</w:t>
      </w:r>
      <w:r w:rsidR="00D43CE9">
        <w:t>,</w:t>
      </w:r>
      <w:r w:rsidRPr="005B4C1E">
        <w:t xml:space="preserve"> 40 times the lowest rates in Osaka of 0.2 (males) and 0.1 (females);</w:t>
      </w:r>
      <w:r w:rsidR="00D43CE9">
        <w:t xml:space="preserve"> </w:t>
      </w:r>
      <w:r w:rsidRPr="005B4C1E">
        <w:t>rates were also high in Canada and U.S. whites in North America; western, northern, and eastern Europe; and New South Wales, and low in east Asia.  Worldwide, CLL incidence rates were higher among males than females everywhere except in Manila.</w:t>
      </w:r>
    </w:p>
    <w:p w:rsidR="00F42DDA" w:rsidRDefault="00DD073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lastRenderedPageBreak/>
        <w:tab/>
      </w:r>
    </w:p>
    <w:p w:rsidR="00DD0736" w:rsidRPr="005B4C1E" w:rsidRDefault="00DD073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ab/>
      </w:r>
      <w:r>
        <w:tab/>
      </w:r>
      <w:r>
        <w:tab/>
      </w:r>
      <w:r>
        <w:tab/>
      </w:r>
      <w:r>
        <w:tab/>
        <w:t>[</w:t>
      </w:r>
      <w:del w:id="239" w:author="Temp" w:date="2016-05-18T14:36:00Z">
        <w:r w:rsidDel="00B25147">
          <w:delText xml:space="preserve">Figure </w:delText>
        </w:r>
      </w:del>
      <w:ins w:id="240" w:author="Temp" w:date="2016-05-18T14:36:00Z">
        <w:r w:rsidR="00B25147">
          <w:t>Figure 38-</w:t>
        </w:r>
      </w:ins>
      <w:r>
        <w:t>1 here]</w:t>
      </w:r>
    </w:p>
    <w:p w:rsidR="002C40F8" w:rsidRPr="005B4C1E" w:rsidRDefault="009E39E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&lt;3&gt; </w:t>
      </w:r>
      <w:r w:rsidR="00FB3D4E">
        <w:rPr>
          <w:b/>
          <w:color w:val="0070C0"/>
        </w:rPr>
        <w:t xml:space="preserve">International patterns in </w:t>
      </w:r>
      <w:r w:rsidR="00BD610F">
        <w:rPr>
          <w:b/>
          <w:color w:val="0070C0"/>
        </w:rPr>
        <w:t>t</w:t>
      </w:r>
      <w:r w:rsidR="00866F59">
        <w:rPr>
          <w:b/>
          <w:color w:val="0070C0"/>
        </w:rPr>
        <w:t>emporal t</w:t>
      </w:r>
      <w:r w:rsidR="002C40F8" w:rsidRPr="005B4C1E">
        <w:rPr>
          <w:b/>
          <w:color w:val="0070C0"/>
        </w:rPr>
        <w:t>rends</w:t>
      </w:r>
      <w:r w:rsidR="00866F59">
        <w:rPr>
          <w:b/>
          <w:color w:val="0070C0"/>
        </w:rPr>
        <w:t xml:space="preserve"> </w:t>
      </w:r>
      <w:r>
        <w:rPr>
          <w:b/>
          <w:color w:val="0070C0"/>
        </w:rPr>
        <w:t xml:space="preserve">incidence of </w:t>
      </w:r>
      <w:r w:rsidRPr="005B4C1E">
        <w:rPr>
          <w:b/>
          <w:color w:val="0070C0"/>
        </w:rPr>
        <w:t>leukemia</w:t>
      </w:r>
      <w:r w:rsidR="00866F59">
        <w:rPr>
          <w:b/>
          <w:color w:val="0070C0"/>
        </w:rPr>
        <w:t xml:space="preserve"> </w:t>
      </w:r>
      <w:r>
        <w:rPr>
          <w:b/>
          <w:color w:val="0070C0"/>
        </w:rPr>
        <w:t>by subtype</w:t>
      </w:r>
      <w:r w:rsidRPr="005B4C1E">
        <w:rPr>
          <w:b/>
          <w:color w:val="0070C0"/>
        </w:rPr>
        <w:t xml:space="preserve">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Comparison of temporal trends between studies is limited by calendar years included, given the potential influence of changing classification schemes over time.  In the U.S.</w:t>
      </w:r>
      <w:r w:rsidR="00F27946">
        <w:t>,</w:t>
      </w:r>
      <w:r w:rsidRPr="005B4C1E">
        <w:t xml:space="preserve"> incidence of AML has remained s</w:t>
      </w:r>
      <w:del w:id="241" w:author="Temp" w:date="2016-05-18T14:34:00Z">
        <w:r w:rsidRPr="005B4C1E" w:rsidDel="00B25147">
          <w:delText xml:space="preserve">table </w:delText>
        </w:r>
      </w:del>
      <w:ins w:id="242" w:author="Temp" w:date="2016-05-18T14:34:00Z">
        <w:r w:rsidR="00B25147">
          <w:t>Table 38-</w:t>
        </w:r>
      </w:ins>
      <w:r w:rsidRPr="005B4C1E">
        <w:t xml:space="preserve">among whites and blacks </w:t>
      </w:r>
      <w:r w:rsidR="00B21D19" w:rsidRPr="004A3BB0">
        <w:rPr>
          <w:u w:val="single"/>
        </w:rPr>
        <w:t>&gt;</w:t>
      </w:r>
      <w:r w:rsidR="00C86391">
        <w:t xml:space="preserve">20 year of age </w:t>
      </w:r>
      <w:r w:rsidRPr="005B4C1E">
        <w:t>across four decades, 1973-2012 (</w:t>
      </w:r>
      <w:del w:id="243" w:author="Temp" w:date="2016-05-18T14:36:00Z">
        <w:r w:rsidRPr="005B4C1E" w:rsidDel="00B25147">
          <w:delText xml:space="preserve">Figure </w:delText>
        </w:r>
      </w:del>
      <w:ins w:id="244" w:author="Temp" w:date="2016-05-18T14:36:00Z">
        <w:r w:rsidR="00B25147">
          <w:t>Figure 38-</w:t>
        </w:r>
      </w:ins>
      <w:r w:rsidRPr="005B4C1E">
        <w:t>2).  In contrast, CML rates have been declining during the last two decades across all racial/ethnic groups, including Hispanic whites and Asians/Pacific Islanders.  ALL incidence rose during the 1970s-80s, but rates generally stabilized thereafter among whites and blacks.  CLL rates have remained s</w:t>
      </w:r>
      <w:del w:id="245" w:author="Temp" w:date="2016-05-18T14:34:00Z">
        <w:r w:rsidRPr="005B4C1E" w:rsidDel="00B25147">
          <w:delText xml:space="preserve">table </w:delText>
        </w:r>
      </w:del>
      <w:ins w:id="246" w:author="Temp" w:date="2016-05-18T14:34:00Z">
        <w:r w:rsidR="00B25147">
          <w:t>Table 38-</w:t>
        </w:r>
      </w:ins>
      <w:r w:rsidRPr="005B4C1E">
        <w:t xml:space="preserve">among whites, but rates have slowly decreased since the 1970s among blacks.  </w:t>
      </w:r>
      <w:r w:rsidR="00C86391">
        <w:t>A</w:t>
      </w:r>
      <w:r w:rsidRPr="005B4C1E">
        <w:t>mong Hispanic whites and Asians/Pacific Islanders</w:t>
      </w:r>
      <w:r w:rsidR="00C86391">
        <w:t>, CLL rates</w:t>
      </w:r>
      <w:r w:rsidRPr="005B4C1E">
        <w:t xml:space="preserve"> have not changed greatly</w:t>
      </w:r>
      <w:r w:rsidR="00D43CE9">
        <w:t xml:space="preserve"> during the limited timeframe for which racial/ethnic-specific incidence data have been available</w:t>
      </w:r>
      <w:r w:rsidRPr="005B4C1E">
        <w:t xml:space="preserve">.  </w:t>
      </w:r>
      <w:r w:rsidR="00F11E01" w:rsidRPr="005B4C1E">
        <w:t>In Denmark, incidence of AML, CLL</w:t>
      </w:r>
      <w:r w:rsidR="000D6F1E">
        <w:t>,</w:t>
      </w:r>
      <w:r w:rsidR="00F11E01" w:rsidRPr="005B4C1E">
        <w:t xml:space="preserve"> and to a lesser extent, ALL increased </w:t>
      </w:r>
      <w:r w:rsidR="00F11E01">
        <w:t xml:space="preserve">during </w:t>
      </w:r>
      <w:r w:rsidR="00F11E01" w:rsidRPr="005B4C1E">
        <w:t xml:space="preserve">1943-2003, whereas CML </w:t>
      </w:r>
      <w:r w:rsidR="00F11E01" w:rsidRPr="00E07277">
        <w:t>decreased (Thygesen</w:t>
      </w:r>
      <w:del w:id="247" w:author="Wayne Liu" w:date="2016-05-18T14:56:00Z">
        <w:r w:rsidR="00F11E01" w:rsidRPr="00E07277" w:rsidDel="004E5443">
          <w:delText xml:space="preserve"> et al,</w:delText>
        </w:r>
      </w:del>
      <w:ins w:id="248" w:author="Wayne Liu" w:date="2016-05-18T14:56:00Z">
        <w:r w:rsidR="004E5443">
          <w:t xml:space="preserve"> et al.,</w:t>
        </w:r>
      </w:ins>
      <w:r w:rsidR="00F11E01" w:rsidRPr="00E07277">
        <w:t xml:space="preserve"> 2009).  </w:t>
      </w:r>
      <w:r w:rsidR="00F11E01">
        <w:t>During 1984-1993,</w:t>
      </w:r>
      <w:r w:rsidR="00F11E01" w:rsidRPr="00E07277">
        <w:t xml:space="preserve"> </w:t>
      </w:r>
      <w:r w:rsidRPr="00E07277">
        <w:t>AML, MPN (including CML) incidence rates decreased in the United Kingdom</w:t>
      </w:r>
      <w:r w:rsidR="00803142">
        <w:t xml:space="preserve"> (U.K.)</w:t>
      </w:r>
      <w:r w:rsidRPr="00E07277">
        <w:t>, whereas ALL remained stable, and MDS rates increased (McNally</w:t>
      </w:r>
      <w:del w:id="249" w:author="Wayne Liu" w:date="2016-05-18T14:56:00Z">
        <w:r w:rsidR="00DB1F00" w:rsidRPr="00E07277" w:rsidDel="004E5443">
          <w:delText xml:space="preserve"> et al</w:delText>
        </w:r>
        <w:r w:rsidR="00F11E01" w:rsidRPr="00E07277" w:rsidDel="004E5443">
          <w:delText>,</w:delText>
        </w:r>
      </w:del>
      <w:ins w:id="250" w:author="Wayne Liu" w:date="2016-05-18T14:56:00Z">
        <w:r w:rsidR="004E5443">
          <w:t xml:space="preserve"> et al.,</w:t>
        </w:r>
      </w:ins>
      <w:r w:rsidR="00F11E01" w:rsidRPr="00E07277">
        <w:t xml:space="preserve"> 1999</w:t>
      </w:r>
      <w:r w:rsidRPr="00E07277">
        <w:t xml:space="preserve">).  </w:t>
      </w:r>
      <w:r w:rsidR="00F11E01">
        <w:t>During</w:t>
      </w:r>
      <w:r w:rsidR="00F11E01" w:rsidRPr="00E07277">
        <w:t xml:space="preserve"> 1991-2005, AML incidence rates increased in Western Australia (Gangatharan</w:t>
      </w:r>
      <w:del w:id="251" w:author="Wayne Liu" w:date="2016-05-18T14:56:00Z">
        <w:r w:rsidR="00F11E01" w:rsidRPr="00E07277" w:rsidDel="004E5443">
          <w:delText xml:space="preserve"> et al,</w:delText>
        </w:r>
      </w:del>
      <w:ins w:id="252" w:author="Wayne Liu" w:date="2016-05-18T14:56:00Z">
        <w:r w:rsidR="004E5443">
          <w:t xml:space="preserve"> et al.,</w:t>
        </w:r>
      </w:ins>
      <w:r w:rsidR="00F11E01" w:rsidRPr="00E07277">
        <w:t xml:space="preserve"> 2013).  </w:t>
      </w:r>
      <w:r w:rsidRPr="00E07277">
        <w:t>More recently, several large studies have described incidence rates utilizing the WHO classification scheme (Sant</w:t>
      </w:r>
      <w:del w:id="253" w:author="Wayne Liu" w:date="2016-05-18T14:56:00Z">
        <w:r w:rsidRPr="00E07277" w:rsidDel="004E5443">
          <w:delText xml:space="preserve"> </w:delText>
        </w:r>
        <w:r w:rsidR="00DB1F00" w:rsidRPr="00E07277" w:rsidDel="004E5443">
          <w:delText>et al,</w:delText>
        </w:r>
      </w:del>
      <w:ins w:id="254" w:author="Wayne Liu" w:date="2016-05-18T14:56:00Z">
        <w:r w:rsidR="004E5443">
          <w:t xml:space="preserve"> et al.,</w:t>
        </w:r>
      </w:ins>
      <w:r w:rsidR="00DB1F00" w:rsidRPr="00E07277">
        <w:t xml:space="preserve"> </w:t>
      </w:r>
      <w:r w:rsidRPr="00E07277">
        <w:t>2010, Smith</w:t>
      </w:r>
      <w:del w:id="255" w:author="Wayne Liu" w:date="2016-05-18T14:56:00Z">
        <w:r w:rsidR="00DB1F00" w:rsidRPr="00E07277" w:rsidDel="004E5443">
          <w:delText xml:space="preserve"> et al,</w:delText>
        </w:r>
      </w:del>
      <w:ins w:id="256" w:author="Wayne Liu" w:date="2016-05-18T14:56:00Z">
        <w:r w:rsidR="004E5443">
          <w:t xml:space="preserve"> et al.,</w:t>
        </w:r>
      </w:ins>
      <w:r w:rsidR="00DB1F00" w:rsidRPr="00E07277">
        <w:t xml:space="preserve"> </w:t>
      </w:r>
      <w:r w:rsidRPr="00E07277">
        <w:t>2009, Smith 2011, Dores</w:t>
      </w:r>
      <w:del w:id="257" w:author="Wayne Liu" w:date="2016-05-18T14:56:00Z">
        <w:r w:rsidRPr="00E07277" w:rsidDel="004E5443">
          <w:delText xml:space="preserve"> </w:delText>
        </w:r>
        <w:r w:rsidR="00DB1F00" w:rsidRPr="00E07277" w:rsidDel="004E5443">
          <w:delText>et al,</w:delText>
        </w:r>
      </w:del>
      <w:ins w:id="258" w:author="Wayne Liu" w:date="2016-05-18T14:56:00Z">
        <w:r w:rsidR="004E5443">
          <w:t xml:space="preserve"> et al.,</w:t>
        </w:r>
      </w:ins>
      <w:r w:rsidR="00DB1F00" w:rsidRPr="00E07277">
        <w:t xml:space="preserve"> </w:t>
      </w:r>
      <w:r w:rsidRPr="00E07277">
        <w:t>2012), however</w:t>
      </w:r>
      <w:r w:rsidRPr="005B4C1E">
        <w:t xml:space="preserve">, longer follow-up will be needed to assess temporal trends subsequent to 2001. </w:t>
      </w:r>
    </w:p>
    <w:p w:rsidR="002C40F8"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DD0736" w:rsidRDefault="00DD073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ab/>
      </w:r>
      <w:r>
        <w:tab/>
      </w:r>
      <w:r>
        <w:tab/>
      </w:r>
      <w:r>
        <w:tab/>
      </w:r>
      <w:r>
        <w:tab/>
        <w:t>[</w:t>
      </w:r>
      <w:del w:id="259" w:author="Temp" w:date="2016-05-18T14:36:00Z">
        <w:r w:rsidDel="00B25147">
          <w:delText xml:space="preserve">Figure </w:delText>
        </w:r>
      </w:del>
      <w:ins w:id="260" w:author="Temp" w:date="2016-05-18T14:36:00Z">
        <w:r w:rsidR="00B25147">
          <w:t>Figure 38-</w:t>
        </w:r>
      </w:ins>
      <w:r>
        <w:t>2 here]</w:t>
      </w:r>
    </w:p>
    <w:p w:rsidR="00DD0736" w:rsidRDefault="00DD073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DD0736" w:rsidRPr="005B4C1E" w:rsidRDefault="00DD073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866F59"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00BD610F">
        <w:rPr>
          <w:b/>
          <w:color w:val="0070C0"/>
        </w:rPr>
        <w:t xml:space="preserve">DESCRIPTIVE PATTERNS OF </w:t>
      </w:r>
      <w:r>
        <w:rPr>
          <w:b/>
          <w:color w:val="0070C0"/>
        </w:rPr>
        <w:t xml:space="preserve">MYELOID NEOPLASMS BY WHO SUBTYPE </w:t>
      </w:r>
    </w:p>
    <w:p w:rsidR="00AA07D7" w:rsidRDefault="00DB1F00"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 xml:space="preserve">Some population-based cancer registries have implemented reporting of myeloid neoplasms using the WHO 2001 classification of hematopoietic and lymphoid neoplasms.  </w:t>
      </w:r>
      <w:r w:rsidR="00C86391">
        <w:t xml:space="preserve">The </w:t>
      </w:r>
      <w:r>
        <w:t xml:space="preserve">U.S. SEER population-based registries have trained registry staff to code these neoplasms using ICD-O-3 which has incorporated the WHO 2001 classification.  Described below are descriptive patterns for myeloid neoplasms diagnosed in </w:t>
      </w:r>
      <w:r w:rsidR="008A0201">
        <w:t xml:space="preserve">the U.S. among </w:t>
      </w:r>
      <w:r>
        <w:t xml:space="preserve">persons ages </w:t>
      </w:r>
      <w:r w:rsidR="00B21D19" w:rsidRPr="004A3BB0">
        <w:rPr>
          <w:u w:val="single"/>
        </w:rPr>
        <w:t>&gt;</w:t>
      </w:r>
      <w:r>
        <w:t xml:space="preserve">20 for the period 2001-2012.  </w:t>
      </w:r>
      <w:r w:rsidR="002C40F8" w:rsidRPr="005B4C1E">
        <w:t>Consistent with the clinical and molecular heterogeneity described among individuals with AML, incidence rates in the U.S. var</w:t>
      </w:r>
      <w:r>
        <w:t>ied</w:t>
      </w:r>
      <w:r w:rsidR="002C40F8" w:rsidRPr="005B4C1E">
        <w:t xml:space="preserve"> widely across AML subtypes (</w:t>
      </w:r>
      <w:del w:id="261" w:author="Temp" w:date="2016-05-18T14:34:00Z">
        <w:r w:rsidR="002C40F8" w:rsidRPr="005B4C1E" w:rsidDel="00B25147">
          <w:delText>Table</w:delText>
        </w:r>
        <w:r w:rsidR="00512202" w:rsidDel="00B25147">
          <w:delText xml:space="preserve"> </w:delText>
        </w:r>
      </w:del>
      <w:ins w:id="262" w:author="Temp" w:date="2016-05-18T14:34:00Z">
        <w:r w:rsidR="00B25147">
          <w:t>Table 38-</w:t>
        </w:r>
      </w:ins>
      <w:r w:rsidR="00512202">
        <w:t>1</w:t>
      </w:r>
      <w:r w:rsidR="002C40F8" w:rsidRPr="005B4C1E">
        <w:t xml:space="preserve">).  </w:t>
      </w:r>
      <w:r w:rsidR="00F11E01" w:rsidRPr="005B4C1E">
        <w:t>The highest incidence rates were for the least specific AML subtype - AML, NOS (</w:t>
      </w:r>
      <w:r w:rsidR="00B6433F">
        <w:t>incidence rate (</w:t>
      </w:r>
      <w:r w:rsidR="00F11E01" w:rsidRPr="005B4C1E">
        <w:t>IR</w:t>
      </w:r>
      <w:r w:rsidR="00B6433F">
        <w:t>)</w:t>
      </w:r>
      <w:r w:rsidR="00F11E01" w:rsidRPr="005B4C1E">
        <w:t xml:space="preserve"> for all races combined</w:t>
      </w:r>
      <w:r w:rsidR="00896D54">
        <w:t xml:space="preserve"> </w:t>
      </w:r>
      <w:r w:rsidR="00F11E01" w:rsidRPr="005B4C1E">
        <w:t>=</w:t>
      </w:r>
      <w:r w:rsidR="00896D54">
        <w:t xml:space="preserve"> </w:t>
      </w:r>
      <w:r w:rsidR="00F11E01" w:rsidRPr="005B4C1E">
        <w:t xml:space="preserve">2.74/100,000 person-years), and </w:t>
      </w:r>
      <w:r w:rsidR="00B6433F">
        <w:t>incidence rate</w:t>
      </w:r>
      <w:r w:rsidR="00B6433F" w:rsidRPr="005B4C1E">
        <w:t xml:space="preserve">s </w:t>
      </w:r>
      <w:r w:rsidR="00F11E01" w:rsidRPr="005B4C1E">
        <w:t>were intermediate for AML with myelodysplasia-related changes (IR</w:t>
      </w:r>
      <w:r w:rsidR="00896D54">
        <w:t xml:space="preserve"> </w:t>
      </w:r>
      <w:r w:rsidR="00F11E01" w:rsidRPr="005B4C1E">
        <w:t>=</w:t>
      </w:r>
      <w:r w:rsidR="00896D54">
        <w:t xml:space="preserve"> </w:t>
      </w:r>
      <w:r w:rsidR="00F11E01" w:rsidRPr="005B4C1E">
        <w:t>0.45), acute myelomonocytic leukemia (IR</w:t>
      </w:r>
      <w:r w:rsidR="00896D54">
        <w:t xml:space="preserve"> </w:t>
      </w:r>
      <w:r w:rsidR="00F11E01" w:rsidRPr="005B4C1E">
        <w:t>=</w:t>
      </w:r>
      <w:r w:rsidR="00896D54">
        <w:t xml:space="preserve"> </w:t>
      </w:r>
      <w:r w:rsidR="00F11E01" w:rsidRPr="005B4C1E">
        <w:t>0.43), AML with t(15;17) (IR</w:t>
      </w:r>
      <w:r w:rsidR="00896D54">
        <w:t xml:space="preserve"> </w:t>
      </w:r>
      <w:r w:rsidR="00F11E01" w:rsidRPr="005B4C1E">
        <w:t>=</w:t>
      </w:r>
      <w:r w:rsidR="00896D54">
        <w:t xml:space="preserve"> </w:t>
      </w:r>
      <w:r w:rsidR="00F11E01" w:rsidRPr="005B4C1E">
        <w:t>0.39), and acute mon</w:t>
      </w:r>
      <w:r w:rsidR="00F11E01">
        <w:t>o</w:t>
      </w:r>
      <w:r w:rsidR="00F11E01" w:rsidRPr="005B4C1E">
        <w:t>blastic and monocytic leukemia (IR</w:t>
      </w:r>
      <w:r w:rsidR="00896D54">
        <w:t xml:space="preserve"> </w:t>
      </w:r>
      <w:r w:rsidR="00F11E01" w:rsidRPr="005B4C1E">
        <w:t>=</w:t>
      </w:r>
      <w:r w:rsidR="00896D54">
        <w:t xml:space="preserve"> </w:t>
      </w:r>
      <w:r w:rsidR="00F11E01" w:rsidRPr="005B4C1E">
        <w:t xml:space="preserve">0.33).  </w:t>
      </w:r>
      <w:r w:rsidR="002C40F8" w:rsidRPr="005B4C1E">
        <w:t>AML incidence rates were higher among males than females for nearly all subtypes, with gender disparities least evident for AML with t(15;17), particularly among Hispanic whites, blacks, and Asians/Pacific Islanders; AML with t(9;11)</w:t>
      </w:r>
      <w:r w:rsidR="000D6F1E">
        <w:t>;</w:t>
      </w:r>
      <w:r w:rsidR="002C40F8" w:rsidRPr="005B4C1E">
        <w:t xml:space="preserve"> and therapy-related myeloid neoplasms.  </w:t>
      </w:r>
    </w:p>
    <w:p w:rsidR="00AA07D7" w:rsidRDefault="00AA07D7"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E07277" w:rsidRDefault="009B547E"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There have been relatively few published studies of population-based incidence of myeloid neoplasms worldwide</w:t>
      </w:r>
      <w:r w:rsidR="008A0201">
        <w:t>, with most assessing rates by gender</w:t>
      </w:r>
      <w:r w:rsidR="000D6F1E">
        <w:t xml:space="preserve"> but few including descriptions by race/ethnicity</w:t>
      </w:r>
      <w:r>
        <w:t xml:space="preserve">.  </w:t>
      </w:r>
      <w:r w:rsidR="004851B9">
        <w:t xml:space="preserve">Accounting for differences in disease classifications and distinct time periods of study, a male predominace is also generally described, with some exceptions.  </w:t>
      </w:r>
      <w:r w:rsidR="002C40F8" w:rsidRPr="005B4C1E">
        <w:t xml:space="preserve">Among cases in the Haematological Malignancy Research Network diagnosed during 2004-2008 in the </w:t>
      </w:r>
      <w:r w:rsidR="00803142">
        <w:t>U.K.</w:t>
      </w:r>
      <w:r w:rsidR="002C40F8" w:rsidRPr="005B4C1E">
        <w:t xml:space="preserve">, the </w:t>
      </w:r>
      <w:r w:rsidR="002C40F8" w:rsidRPr="005B4C1E">
        <w:lastRenderedPageBreak/>
        <w:t>overall male-to-female rate ratio of AML was 1.1, ranging from 1.9 for AML with core binding factor (e.g., AML with t(8;21) and AML with inv(16)) &lt;1.0 for AML with MLL (11q23), therapy-related AML, and AML with t(15;</w:t>
      </w:r>
      <w:r w:rsidR="002C40F8" w:rsidRPr="00E07277">
        <w:t>17) (Smith</w:t>
      </w:r>
      <w:del w:id="263" w:author="Wayne Liu" w:date="2016-05-18T14:56:00Z">
        <w:r w:rsidRPr="00E07277" w:rsidDel="004E5443">
          <w:delText xml:space="preserve"> et al,</w:delText>
        </w:r>
      </w:del>
      <w:ins w:id="264" w:author="Wayne Liu" w:date="2016-05-18T14:56:00Z">
        <w:r w:rsidR="004E5443">
          <w:t xml:space="preserve"> et al.,</w:t>
        </w:r>
      </w:ins>
      <w:r w:rsidR="002C40F8" w:rsidRPr="00E07277">
        <w:t xml:space="preserve"> 2009).  In the European HAEMACARE project, a male predominance </w:t>
      </w:r>
      <w:r w:rsidR="004851B9">
        <w:t xml:space="preserve">(based on crude rates) </w:t>
      </w:r>
      <w:r w:rsidR="002C40F8" w:rsidRPr="00E07277">
        <w:t xml:space="preserve">was most notable in the nonspecific AML group (not otherwise specified) and only </w:t>
      </w:r>
      <w:r w:rsidR="004A3BB0">
        <w:t xml:space="preserve">a </w:t>
      </w:r>
      <w:r w:rsidR="002C40F8" w:rsidRPr="00E07277">
        <w:t>slight</w:t>
      </w:r>
      <w:r w:rsidR="004A3BB0">
        <w:t xml:space="preserve"> male predominance was apparent</w:t>
      </w:r>
      <w:r w:rsidR="002C40F8" w:rsidRPr="00E07277">
        <w:t xml:space="preserve"> for AML with multilineage dysplasia and evolving from MDS, whereas incidence of AML with recurrent genetic abnormalities predominated slightly among females compared to males (Sant</w:t>
      </w:r>
      <w:del w:id="265" w:author="Wayne Liu" w:date="2016-05-18T14:56:00Z">
        <w:r w:rsidRPr="00E07277" w:rsidDel="004E5443">
          <w:delText xml:space="preserve"> et al,</w:delText>
        </w:r>
      </w:del>
      <w:ins w:id="266" w:author="Wayne Liu" w:date="2016-05-18T14:56:00Z">
        <w:r w:rsidR="004E5443">
          <w:t xml:space="preserve"> et al.,</w:t>
        </w:r>
      </w:ins>
      <w:r w:rsidR="002C40F8" w:rsidRPr="00E07277">
        <w:t xml:space="preserve"> 2010).</w:t>
      </w:r>
      <w:r w:rsidR="002C40F8" w:rsidRPr="005B4C1E">
        <w:t xml:space="preserve">  Similarly, in Burgundy, France, AML cases diagnosed during 1980-2004 and classified according to the WHO 2001</w:t>
      </w:r>
      <w:r w:rsidR="00324D3D">
        <w:t xml:space="preserve"> </w:t>
      </w:r>
      <w:r w:rsidR="002C40F8" w:rsidRPr="005B4C1E">
        <w:t xml:space="preserve">classification </w:t>
      </w:r>
      <w:r w:rsidR="00512202">
        <w:t xml:space="preserve">demonstrated </w:t>
      </w:r>
      <w:r w:rsidR="002C40F8" w:rsidRPr="005B4C1E">
        <w:t xml:space="preserve">a male predominance for most subtypes of AML, not otherwise specified, whereas AML with cytogenetic abnormalities predominated among females (male-to-female </w:t>
      </w:r>
      <w:r w:rsidR="00B6433F">
        <w:t>IR</w:t>
      </w:r>
      <w:r w:rsidR="002C40F8" w:rsidRPr="005B4C1E">
        <w:t xml:space="preserve"> ratio 0.95), largely attributed to AML with t(8;21) and AML with t(</w:t>
      </w:r>
      <w:r w:rsidR="002C40F8" w:rsidRPr="00E07277">
        <w:t>15;17) (Maynadie</w:t>
      </w:r>
      <w:del w:id="267" w:author="Wayne Liu" w:date="2016-05-18T14:56:00Z">
        <w:r w:rsidRPr="00E07277" w:rsidDel="004E5443">
          <w:delText xml:space="preserve"> et al,</w:delText>
        </w:r>
      </w:del>
      <w:ins w:id="268" w:author="Wayne Liu" w:date="2016-05-18T14:56:00Z">
        <w:r w:rsidR="004E5443">
          <w:t xml:space="preserve"> et al.,</w:t>
        </w:r>
      </w:ins>
      <w:r w:rsidR="002C40F8" w:rsidRPr="00E07277">
        <w:t xml:space="preserve"> 2011).</w:t>
      </w:r>
    </w:p>
    <w:p w:rsidR="002C40F8" w:rsidRPr="00E07277"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E07277"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E07277">
        <w:t>I</w:t>
      </w:r>
      <w:r w:rsidR="009E4434">
        <w:t>nternationally,</w:t>
      </w:r>
      <w:r w:rsidR="000D6F1E">
        <w:t xml:space="preserve"> population-based</w:t>
      </w:r>
      <w:r w:rsidR="009E4434">
        <w:t xml:space="preserve"> i</w:t>
      </w:r>
      <w:r w:rsidRPr="00E07277">
        <w:t xml:space="preserve">ncidence patterns for MDS by subtype should be interpreted with caution given changing classification schemes </w:t>
      </w:r>
      <w:r w:rsidR="009E4434">
        <w:t xml:space="preserve">over time, as </w:t>
      </w:r>
      <w:r w:rsidRPr="00E07277">
        <w:t>noted above</w:t>
      </w:r>
      <w:r w:rsidR="009E4434">
        <w:t>.  Among the SEER cancer registries, assessment of incidence rates by subtype of MDS is limited</w:t>
      </w:r>
      <w:r w:rsidRPr="00E07277">
        <w:t xml:space="preserve"> due to the majority of cases being categorized as MDS, unclassifiable or NOS </w:t>
      </w:r>
      <w:r w:rsidR="009B547E" w:rsidRPr="00E07277">
        <w:t>(</w:t>
      </w:r>
      <w:del w:id="269" w:author="Temp" w:date="2016-05-18T14:34:00Z">
        <w:r w:rsidR="009B547E" w:rsidRPr="00E07277" w:rsidDel="00B25147">
          <w:delText>Table</w:delText>
        </w:r>
        <w:r w:rsidR="00512202" w:rsidDel="00B25147">
          <w:delText xml:space="preserve"> </w:delText>
        </w:r>
      </w:del>
      <w:ins w:id="270" w:author="Temp" w:date="2016-05-18T14:34:00Z">
        <w:r w:rsidR="00B25147">
          <w:t>Table 38-</w:t>
        </w:r>
      </w:ins>
      <w:r w:rsidR="00512202">
        <w:t>1</w:t>
      </w:r>
      <w:r w:rsidR="009B547E" w:rsidRPr="00E07277">
        <w:t>)</w:t>
      </w:r>
      <w:r w:rsidRPr="00E07277">
        <w:t>.  As with other myeloid malignancies (Craig</w:t>
      </w:r>
      <w:del w:id="271" w:author="Wayne Liu" w:date="2016-05-18T14:56:00Z">
        <w:r w:rsidRPr="00E07277" w:rsidDel="004E5443">
          <w:delText xml:space="preserve"> </w:delText>
        </w:r>
        <w:r w:rsidR="009B547E" w:rsidRPr="00E07277" w:rsidDel="004E5443">
          <w:delText>et al,</w:delText>
        </w:r>
      </w:del>
      <w:ins w:id="272" w:author="Wayne Liu" w:date="2016-05-18T14:56:00Z">
        <w:r w:rsidR="004E5443">
          <w:t xml:space="preserve"> et al.,</w:t>
        </w:r>
      </w:ins>
      <w:r w:rsidR="009B547E" w:rsidRPr="00E07277">
        <w:t xml:space="preserve"> </w:t>
      </w:r>
      <w:r w:rsidRPr="00E07277">
        <w:t>2012), underreporting of MDS to cancer registries has been described (McQuilten</w:t>
      </w:r>
      <w:del w:id="273" w:author="Wayne Liu" w:date="2016-05-18T14:56:00Z">
        <w:r w:rsidR="009B547E" w:rsidRPr="00E07277" w:rsidDel="004E5443">
          <w:delText xml:space="preserve"> et al,</w:delText>
        </w:r>
      </w:del>
      <w:ins w:id="274" w:author="Wayne Liu" w:date="2016-05-18T14:56:00Z">
        <w:r w:rsidR="004E5443">
          <w:t xml:space="preserve"> et al.,</w:t>
        </w:r>
      </w:ins>
      <w:r w:rsidRPr="00E07277">
        <w:t xml:space="preserve"> 2014), but in addition underdiagnosis is suspected based on many cases of nonspecific anemia that may not undergo evaluation or may not receive a definitive diagnosis (Goldberg</w:t>
      </w:r>
      <w:del w:id="275" w:author="Wayne Liu" w:date="2016-05-18T14:56:00Z">
        <w:r w:rsidRPr="00E07277" w:rsidDel="004E5443">
          <w:delText xml:space="preserve"> </w:delText>
        </w:r>
        <w:r w:rsidR="009B547E" w:rsidRPr="00E07277" w:rsidDel="004E5443">
          <w:delText>et al,</w:delText>
        </w:r>
      </w:del>
      <w:ins w:id="276" w:author="Wayne Liu" w:date="2016-05-18T14:56:00Z">
        <w:r w:rsidR="004E5443">
          <w:t xml:space="preserve"> et al.,</w:t>
        </w:r>
      </w:ins>
      <w:r w:rsidR="009B547E" w:rsidRPr="00E07277">
        <w:t xml:space="preserve"> </w:t>
      </w:r>
      <w:r w:rsidRPr="00E07277">
        <w:t>2010, Cogle</w:t>
      </w:r>
      <w:r w:rsidR="009B547E" w:rsidRPr="00E07277">
        <w:t>,</w:t>
      </w:r>
      <w:r w:rsidRPr="00E07277">
        <w:t xml:space="preserve"> 2015).</w:t>
      </w:r>
      <w:r w:rsidRPr="005B4C1E">
        <w:t xml:space="preserve">  Considering these caveats, </w:t>
      </w:r>
      <w:r w:rsidR="006C31E4">
        <w:t xml:space="preserve">MDS </w:t>
      </w:r>
      <w:r w:rsidRPr="005B4C1E">
        <w:t xml:space="preserve">incidence rates </w:t>
      </w:r>
      <w:r w:rsidR="006C31E4" w:rsidRPr="005B4C1E">
        <w:t>in the U.S.</w:t>
      </w:r>
      <w:r w:rsidR="006C31E4">
        <w:t xml:space="preserve"> (</w:t>
      </w:r>
      <w:del w:id="277" w:author="Temp" w:date="2016-05-18T14:34:00Z">
        <w:r w:rsidR="006C31E4" w:rsidDel="00B25147">
          <w:delText>Table</w:delText>
        </w:r>
        <w:r w:rsidR="00512202" w:rsidDel="00B25147">
          <w:delText xml:space="preserve"> </w:delText>
        </w:r>
      </w:del>
      <w:ins w:id="278" w:author="Temp" w:date="2016-05-18T14:34:00Z">
        <w:r w:rsidR="00B25147">
          <w:t>Table 38-</w:t>
        </w:r>
      </w:ins>
      <w:r w:rsidR="00512202">
        <w:t>1</w:t>
      </w:r>
      <w:r w:rsidR="006C31E4">
        <w:t xml:space="preserve">) </w:t>
      </w:r>
      <w:r w:rsidRPr="005B4C1E">
        <w:t xml:space="preserve">were higher among males than females, overall and by race, </w:t>
      </w:r>
      <w:r w:rsidR="006C31E4">
        <w:t xml:space="preserve">and </w:t>
      </w:r>
      <w:r w:rsidRPr="005B4C1E">
        <w:t>across all subtypes</w:t>
      </w:r>
      <w:r w:rsidR="006C31E4">
        <w:t>,</w:t>
      </w:r>
      <w:r w:rsidRPr="005B4C1E">
        <w:t xml:space="preserve"> </w:t>
      </w:r>
      <w:r w:rsidR="006C31E4">
        <w:t xml:space="preserve">with the </w:t>
      </w:r>
      <w:r w:rsidRPr="005B4C1E">
        <w:t>except</w:t>
      </w:r>
      <w:r w:rsidR="006C31E4">
        <w:t>ion of</w:t>
      </w:r>
      <w:r w:rsidRPr="005B4C1E">
        <w:t xml:space="preserve"> MDS with associated 5q deletion.  For </w:t>
      </w:r>
      <w:r w:rsidRPr="005B4C1E">
        <w:lastRenderedPageBreak/>
        <w:t xml:space="preserve">MDS overall, a similar male predominance was observed in the </w:t>
      </w:r>
      <w:r w:rsidRPr="00E07277">
        <w:t>HAEMACARE (Sant</w:t>
      </w:r>
      <w:del w:id="279" w:author="Wayne Liu" w:date="2016-05-18T14:56:00Z">
        <w:r w:rsidR="009B547E" w:rsidRPr="00E07277" w:rsidDel="004E5443">
          <w:delText xml:space="preserve"> et al,</w:delText>
        </w:r>
      </w:del>
      <w:ins w:id="280" w:author="Wayne Liu" w:date="2016-05-18T14:56:00Z">
        <w:r w:rsidR="004E5443">
          <w:t xml:space="preserve"> et al.,</w:t>
        </w:r>
      </w:ins>
      <w:r w:rsidR="009B547E" w:rsidRPr="00E07277">
        <w:t xml:space="preserve"> </w:t>
      </w:r>
      <w:r w:rsidRPr="00E07277">
        <w:t>2010) database and in the Haematological Malignancy Research Network (Smith</w:t>
      </w:r>
      <w:del w:id="281" w:author="Wayne Liu" w:date="2016-05-18T14:56:00Z">
        <w:r w:rsidRPr="00E07277" w:rsidDel="004E5443">
          <w:delText xml:space="preserve"> </w:delText>
        </w:r>
        <w:r w:rsidR="009B547E" w:rsidRPr="00E07277" w:rsidDel="004E5443">
          <w:delText>et al,</w:delText>
        </w:r>
      </w:del>
      <w:ins w:id="282" w:author="Wayne Liu" w:date="2016-05-18T14:56:00Z">
        <w:r w:rsidR="004E5443">
          <w:t xml:space="preserve"> et al.,</w:t>
        </w:r>
      </w:ins>
      <w:r w:rsidR="009B547E" w:rsidRPr="00E07277">
        <w:t xml:space="preserve"> </w:t>
      </w:r>
      <w:r w:rsidRPr="00E07277">
        <w:t>2009, Smith</w:t>
      </w:r>
      <w:del w:id="283" w:author="Wayne Liu" w:date="2016-05-18T14:56:00Z">
        <w:r w:rsidR="009B547E" w:rsidRPr="00E07277" w:rsidDel="004E5443">
          <w:delText xml:space="preserve"> et al,</w:delText>
        </w:r>
      </w:del>
      <w:ins w:id="284" w:author="Wayne Liu" w:date="2016-05-18T14:56:00Z">
        <w:r w:rsidR="004E5443">
          <w:t xml:space="preserve"> et al.,</w:t>
        </w:r>
      </w:ins>
      <w:r w:rsidRPr="00E07277">
        <w:t xml:space="preserve"> 2011).  </w:t>
      </w:r>
    </w:p>
    <w:p w:rsidR="002C40F8" w:rsidRPr="00E07277"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6C31E4"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E07277">
        <w:t xml:space="preserve">In the U.S., </w:t>
      </w:r>
      <w:r w:rsidR="002C40F8" w:rsidRPr="00E07277">
        <w:t>MPN incidence rates were highest for total CML (IR</w:t>
      </w:r>
      <w:r w:rsidR="00B6433F">
        <w:t xml:space="preserve"> </w:t>
      </w:r>
      <w:r w:rsidR="002C40F8" w:rsidRPr="00E07277">
        <w:t>=</w:t>
      </w:r>
      <w:r w:rsidR="00B6433F">
        <w:t xml:space="preserve"> </w:t>
      </w:r>
      <w:r w:rsidR="002C40F8" w:rsidRPr="00E07277">
        <w:t>1.69), polycythemia vera (IR</w:t>
      </w:r>
      <w:r w:rsidR="00B6433F">
        <w:t xml:space="preserve"> </w:t>
      </w:r>
      <w:r w:rsidR="002C40F8" w:rsidRPr="00E07277">
        <w:t>=</w:t>
      </w:r>
      <w:r w:rsidR="00B6433F">
        <w:t xml:space="preserve"> </w:t>
      </w:r>
      <w:r w:rsidR="002C40F8" w:rsidRPr="00E07277">
        <w:t>1.51), and essential thrombocythemia (IR</w:t>
      </w:r>
      <w:r w:rsidR="00B6433F">
        <w:t xml:space="preserve"> </w:t>
      </w:r>
      <w:r w:rsidR="002C40F8" w:rsidRPr="00E07277">
        <w:t>=</w:t>
      </w:r>
      <w:r w:rsidR="00B6433F">
        <w:t xml:space="preserve"> </w:t>
      </w:r>
      <w:r w:rsidR="002C40F8" w:rsidRPr="00E07277">
        <w:t xml:space="preserve">1.33).  Across all races, </w:t>
      </w:r>
      <w:r w:rsidR="00F27946">
        <w:t xml:space="preserve">incidence of </w:t>
      </w:r>
      <w:r w:rsidR="002C40F8" w:rsidRPr="00E07277">
        <w:t>MPN and MDS/MPN subtypes was higher among males than females</w:t>
      </w:r>
      <w:r w:rsidR="00F27946">
        <w:t>,</w:t>
      </w:r>
      <w:r w:rsidR="002C40F8" w:rsidRPr="00E07277">
        <w:t xml:space="preserve"> with the notable exception of essential thrombocythemia</w:t>
      </w:r>
      <w:r w:rsidR="00F27946">
        <w:t>,</w:t>
      </w:r>
      <w:r w:rsidR="002C40F8" w:rsidRPr="00E07277">
        <w:t xml:space="preserve"> which was associated with significantly lower incidence among males than females.  </w:t>
      </w:r>
      <w:r w:rsidR="00F11E01" w:rsidRPr="00E07277">
        <w:t>In the HAEMACARE database</w:t>
      </w:r>
      <w:r w:rsidR="00F27946">
        <w:t>,</w:t>
      </w:r>
      <w:r w:rsidR="00F11E01" w:rsidRPr="00E07277">
        <w:t xml:space="preserve"> where MPN were grouped some</w:t>
      </w:r>
      <w:r w:rsidR="00F11E01">
        <w:t>w</w:t>
      </w:r>
      <w:r w:rsidR="00F11E01" w:rsidRPr="00E07277">
        <w:t>hat diffe</w:t>
      </w:r>
      <w:r w:rsidR="00F11E01">
        <w:t>r</w:t>
      </w:r>
      <w:r w:rsidR="00F11E01" w:rsidRPr="00E07277">
        <w:t xml:space="preserve">ently than in </w:t>
      </w:r>
      <w:del w:id="285" w:author="Temp" w:date="2016-05-18T14:34:00Z">
        <w:r w:rsidR="00F11E01" w:rsidRPr="00E07277" w:rsidDel="00B25147">
          <w:delText>Table</w:delText>
        </w:r>
        <w:r w:rsidR="00512202" w:rsidDel="00B25147">
          <w:delText xml:space="preserve"> </w:delText>
        </w:r>
      </w:del>
      <w:ins w:id="286" w:author="Temp" w:date="2016-05-18T14:34:00Z">
        <w:r w:rsidR="00B25147">
          <w:t>Table 38-</w:t>
        </w:r>
      </w:ins>
      <w:r w:rsidR="00512202">
        <w:t>1</w:t>
      </w:r>
      <w:r w:rsidR="00F11E01" w:rsidRPr="00E07277">
        <w:t>, as a group, MPN crude incidence rates were higher among males (IR</w:t>
      </w:r>
      <w:r w:rsidR="00B6433F">
        <w:t xml:space="preserve"> </w:t>
      </w:r>
      <w:r w:rsidR="00F11E01" w:rsidRPr="00E07277">
        <w:t>=</w:t>
      </w:r>
      <w:r w:rsidR="00B6433F">
        <w:t xml:space="preserve"> </w:t>
      </w:r>
      <w:r w:rsidR="00F11E01" w:rsidRPr="00E07277">
        <w:t>3.5) than females (IR</w:t>
      </w:r>
      <w:r w:rsidR="00B6433F">
        <w:t xml:space="preserve"> </w:t>
      </w:r>
      <w:r w:rsidR="00F11E01" w:rsidRPr="00E07277">
        <w:t>=</w:t>
      </w:r>
      <w:r w:rsidR="00B6433F">
        <w:t xml:space="preserve"> </w:t>
      </w:r>
      <w:r w:rsidR="00F11E01" w:rsidRPr="00E07277">
        <w:t>3.18), with the greatest gender disparity noted for CML, in contrast to other specified MPN subtypes considered as a group (Sant</w:t>
      </w:r>
      <w:del w:id="287" w:author="Wayne Liu" w:date="2016-05-18T14:56:00Z">
        <w:r w:rsidR="00F11E01" w:rsidRPr="00E07277" w:rsidDel="004E5443">
          <w:delText xml:space="preserve"> et al,</w:delText>
        </w:r>
      </w:del>
      <w:ins w:id="288" w:author="Wayne Liu" w:date="2016-05-18T14:56:00Z">
        <w:r w:rsidR="004E5443">
          <w:t xml:space="preserve"> et al.,</w:t>
        </w:r>
      </w:ins>
      <w:r w:rsidR="00F11E01" w:rsidRPr="00E07277">
        <w:t xml:space="preserve"> 2010).  </w:t>
      </w:r>
      <w:r w:rsidRPr="00E07277">
        <w:t xml:space="preserve">In the </w:t>
      </w:r>
      <w:r>
        <w:t xml:space="preserve">U.K., </w:t>
      </w:r>
      <w:r w:rsidR="002C40F8" w:rsidRPr="005B4C1E">
        <w:t xml:space="preserve">CML and </w:t>
      </w:r>
      <w:r w:rsidR="00C86391">
        <w:t>primary myelofibrosis</w:t>
      </w:r>
      <w:r w:rsidR="00C86391" w:rsidRPr="005B4C1E">
        <w:t xml:space="preserve"> </w:t>
      </w:r>
      <w:r w:rsidR="002C40F8" w:rsidRPr="005B4C1E">
        <w:t xml:space="preserve">were both associated with nearly 2-fold higher incidence rates among males than females in the Haematological Malignancy Research Network in contrast to chronic myeloproliferative neoplasm (ICD-O-3 code 9960) which was associated with a significantly lower incidence rate among males than </w:t>
      </w:r>
      <w:r w:rsidR="002C40F8" w:rsidRPr="001600D3">
        <w:t>females (Smith</w:t>
      </w:r>
      <w:del w:id="289" w:author="Wayne Liu" w:date="2016-05-18T14:56:00Z">
        <w:r w:rsidR="002C40F8" w:rsidRPr="001600D3" w:rsidDel="004E5443">
          <w:delText xml:space="preserve"> </w:delText>
        </w:r>
        <w:r w:rsidR="009B547E" w:rsidRPr="001600D3" w:rsidDel="004E5443">
          <w:delText>et al,</w:delText>
        </w:r>
      </w:del>
      <w:ins w:id="290" w:author="Wayne Liu" w:date="2016-05-18T14:56:00Z">
        <w:r w:rsidR="004E5443">
          <w:t xml:space="preserve"> et al.,</w:t>
        </w:r>
      </w:ins>
      <w:r w:rsidR="009B547E" w:rsidRPr="001600D3">
        <w:t xml:space="preserve"> </w:t>
      </w:r>
      <w:r w:rsidR="002C40F8" w:rsidRPr="001600D3">
        <w:t>2009).</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Age-specific incidence patterns differ between myeloid entities </w:t>
      </w:r>
      <w:r w:rsidR="004B2938" w:rsidRPr="005B4C1E">
        <w:t>(</w:t>
      </w:r>
      <w:del w:id="291" w:author="Temp" w:date="2016-05-18T14:36:00Z">
        <w:r w:rsidR="004B2938" w:rsidRPr="005B4C1E" w:rsidDel="00B25147">
          <w:delText xml:space="preserve">Figure </w:delText>
        </w:r>
      </w:del>
      <w:ins w:id="292" w:author="Temp" w:date="2016-05-18T14:36:00Z">
        <w:r w:rsidR="00B25147">
          <w:t>Figure 38-</w:t>
        </w:r>
      </w:ins>
      <w:r w:rsidR="004B2938" w:rsidRPr="005B4C1E">
        <w:t>3)</w:t>
      </w:r>
      <w:r w:rsidR="004B2938">
        <w:t xml:space="preserve"> </w:t>
      </w:r>
      <w:r w:rsidRPr="005B4C1E">
        <w:t>and within disease subtypes</w:t>
      </w:r>
      <w:r w:rsidR="004B2938">
        <w:t xml:space="preserve"> (</w:t>
      </w:r>
      <w:r w:rsidR="00B21D19" w:rsidRPr="004A3BB0">
        <w:rPr>
          <w:highlight w:val="yellow"/>
        </w:rPr>
        <w:t>Dores et al 2012, Srour et al 2016</w:t>
      </w:r>
      <w:r w:rsidR="004B2938">
        <w:t>)</w:t>
      </w:r>
      <w:r w:rsidRPr="005B4C1E">
        <w:t>.</w:t>
      </w:r>
      <w:r w:rsidR="003546A8">
        <w:t xml:space="preserve">  </w:t>
      </w:r>
      <w:r w:rsidRPr="005B4C1E">
        <w:t>AML associated with recurrent genetic abnormalities had a constant incidence throughout life, whereas incidence of AML</w:t>
      </w:r>
      <w:r w:rsidR="00473DDC">
        <w:t xml:space="preserve"> without without recurrent genetic abnormalities increased with advancing age, </w:t>
      </w:r>
      <w:r w:rsidRPr="005B4C1E">
        <w:t xml:space="preserve">likely reflecting an accumulation of genetic mutations over a lifetime.  Incidence of MDS increased exponentially with age, a pattern that supports accumulated genetic insults over a lifetime.  In contrast, CML, </w:t>
      </w:r>
      <w:r w:rsidRPr="005B4C1E">
        <w:lastRenderedPageBreak/>
        <w:t xml:space="preserve">the majority of cases likely to be associated with </w:t>
      </w:r>
      <w:r w:rsidR="00354B85" w:rsidRPr="00354B85">
        <w:rPr>
          <w:i/>
        </w:rPr>
        <w:t>BCR-ABL1</w:t>
      </w:r>
      <w:r w:rsidRPr="005B4C1E">
        <w:t xml:space="preserve">, has a pattern similar to that of AML with recurrent cytogenetic abnormalities, with </w:t>
      </w:r>
      <w:r w:rsidR="00512202">
        <w:t xml:space="preserve">a </w:t>
      </w:r>
      <w:r w:rsidRPr="005B4C1E">
        <w:t xml:space="preserve">less pronounced rise in incidence with increasing age.  </w:t>
      </w:r>
    </w:p>
    <w:p w:rsidR="002C40F8"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DD0736" w:rsidRPr="005B4C1E" w:rsidRDefault="00DD073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ab/>
      </w:r>
      <w:r>
        <w:tab/>
      </w:r>
      <w:r>
        <w:tab/>
      </w:r>
      <w:r>
        <w:tab/>
      </w:r>
      <w:r>
        <w:tab/>
        <w:t>[</w:t>
      </w:r>
      <w:del w:id="293" w:author="Temp" w:date="2016-05-18T14:36:00Z">
        <w:r w:rsidDel="00B25147">
          <w:delText xml:space="preserve">Figure </w:delText>
        </w:r>
      </w:del>
      <w:ins w:id="294" w:author="Temp" w:date="2016-05-18T14:36:00Z">
        <w:r w:rsidR="00B25147">
          <w:t>Figure 38-</w:t>
        </w:r>
      </w:ins>
      <w:r>
        <w:t>3 here]</w:t>
      </w:r>
    </w:p>
    <w:p w:rsidR="002C40F8" w:rsidRPr="005B4C1E" w:rsidRDefault="000B7C8E"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002C40F8" w:rsidRPr="005B4C1E">
        <w:rPr>
          <w:b/>
          <w:color w:val="0070C0"/>
        </w:rPr>
        <w:t>S</w:t>
      </w:r>
      <w:r>
        <w:rPr>
          <w:b/>
          <w:color w:val="0070C0"/>
        </w:rPr>
        <w:t>URVIVAL: MYELOID NEOPLASMS</w:t>
      </w:r>
      <w:r w:rsidR="00BD610F">
        <w:rPr>
          <w:b/>
          <w:color w:val="0070C0"/>
        </w:rPr>
        <w:t xml:space="preserve">  </w:t>
      </w:r>
    </w:p>
    <w:p w:rsidR="002C40F8"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Five-year relative survival differs markedly across myeloid neoplasms (</w:t>
      </w:r>
      <w:del w:id="295" w:author="Temp" w:date="2016-05-18T14:36:00Z">
        <w:r w:rsidRPr="005B4C1E" w:rsidDel="00B25147">
          <w:delText xml:space="preserve">Figure </w:delText>
        </w:r>
      </w:del>
      <w:ins w:id="296" w:author="Temp" w:date="2016-05-18T14:36:00Z">
        <w:r w:rsidR="00B25147">
          <w:t>Figure 38-</w:t>
        </w:r>
      </w:ins>
      <w:r w:rsidRPr="005B4C1E">
        <w:t>4)</w:t>
      </w:r>
      <w:r w:rsidR="004B2938">
        <w:t xml:space="preserve"> and disease subtypes (</w:t>
      </w:r>
      <w:r w:rsidR="00B21D19" w:rsidRPr="004A3BB0">
        <w:rPr>
          <w:highlight w:val="yellow"/>
        </w:rPr>
        <w:t>Dores et al 2012, Srour et al 2016</w:t>
      </w:r>
      <w:r w:rsidR="004B2938">
        <w:t>)</w:t>
      </w:r>
      <w:r w:rsidRPr="005B4C1E">
        <w:t>. AML</w:t>
      </w:r>
      <w:r w:rsidR="002F17CF">
        <w:t>,</w:t>
      </w:r>
      <w:r w:rsidRPr="005B4C1E">
        <w:t xml:space="preserve"> NOS is associated with the least favorable survival; </w:t>
      </w:r>
      <w:r w:rsidR="00256616">
        <w:t xml:space="preserve">CML and MPN are characterized by the most favorable survival; and </w:t>
      </w:r>
      <w:r w:rsidRPr="005B4C1E">
        <w:t xml:space="preserve">AML with recurrent genetic abnormalities, MDS, </w:t>
      </w:r>
      <w:r w:rsidR="00256616">
        <w:t xml:space="preserve">and MDS/MPN have </w:t>
      </w:r>
      <w:r w:rsidRPr="005B4C1E">
        <w:t xml:space="preserve">intermediate survival.  </w:t>
      </w:r>
      <w:r w:rsidR="00552CE3">
        <w:t>Among males and females, y</w:t>
      </w:r>
      <w:r w:rsidRPr="005B4C1E">
        <w:t>ounger (&lt;60 years) individuals fare better than older (</w:t>
      </w:r>
      <w:r w:rsidRPr="005B4C1E">
        <w:rPr>
          <w:u w:val="single"/>
        </w:rPr>
        <w:t>&gt;</w:t>
      </w:r>
      <w:r w:rsidRPr="005B4C1E">
        <w:t>60 years) individuals irrespective of myeloid entity considered</w:t>
      </w:r>
      <w:r w:rsidRPr="00E22D71">
        <w:t xml:space="preserve">.  Worldwide, the CONCORD-2 study reported age-standardized 5-year </w:t>
      </w:r>
      <w:commentRangeStart w:id="297"/>
      <w:r w:rsidRPr="00E22D71">
        <w:t xml:space="preserve">net </w:t>
      </w:r>
      <w:commentRangeEnd w:id="297"/>
      <w:r w:rsidR="00CC3412">
        <w:rPr>
          <w:rStyle w:val="CommentReference"/>
        </w:rPr>
        <w:commentReference w:id="297"/>
      </w:r>
      <w:r w:rsidRPr="00E22D71">
        <w:t xml:space="preserve">survival for adult leukemia of 50-60% in 21 countries in North America, west Asia, Europe, and Oceania, with lower survival in </w:t>
      </w:r>
      <w:r w:rsidR="00F11E01" w:rsidRPr="00E22D71">
        <w:t>East</w:t>
      </w:r>
      <w:r w:rsidRPr="00E22D71">
        <w:t xml:space="preserve"> Asia (19-23%) (Allemani</w:t>
      </w:r>
      <w:del w:id="298" w:author="Wayne Liu" w:date="2016-05-18T14:56:00Z">
        <w:r w:rsidR="000B7C8E" w:rsidRPr="00E22D71" w:rsidDel="004E5443">
          <w:delText xml:space="preserve"> et al,</w:delText>
        </w:r>
      </w:del>
      <w:ins w:id="299" w:author="Wayne Liu" w:date="2016-05-18T14:56:00Z">
        <w:r w:rsidR="004E5443">
          <w:t xml:space="preserve"> et al.,</w:t>
        </w:r>
      </w:ins>
      <w:r w:rsidRPr="00E22D71">
        <w:t xml:space="preserve"> 2015).  In Europe</w:t>
      </w:r>
      <w:r w:rsidRPr="005B4C1E">
        <w:t>, cases reported to the HAEMACARE and EUROCARE databases, from 1997-2008, had significant improvement in 5-year relative survival for AML (</w:t>
      </w:r>
      <w:r w:rsidR="003F160F">
        <w:t>excluding</w:t>
      </w:r>
      <w:r w:rsidR="003F160F" w:rsidRPr="005B4C1E">
        <w:t xml:space="preserve"> </w:t>
      </w:r>
      <w:r w:rsidRPr="005B4C1E">
        <w:t xml:space="preserve">AML with t(15;17)), AML with t(15;17), CML, and MPN between 1997-1999 and 2006-2008.  </w:t>
      </w:r>
      <w:r w:rsidR="00512202">
        <w:t>During</w:t>
      </w:r>
      <w:r w:rsidR="00512202" w:rsidRPr="005B4C1E">
        <w:t xml:space="preserve"> </w:t>
      </w:r>
      <w:r w:rsidRPr="005B4C1E">
        <w:t>2006-2008, MPN (</w:t>
      </w:r>
      <w:r w:rsidR="003F160F">
        <w:t>excluding</w:t>
      </w:r>
      <w:r w:rsidR="003F160F" w:rsidRPr="005B4C1E">
        <w:t xml:space="preserve"> </w:t>
      </w:r>
      <w:r w:rsidRPr="005B4C1E">
        <w:t xml:space="preserve">CML) (74.9%) and </w:t>
      </w:r>
      <w:r w:rsidR="00512202">
        <w:t>acute promyelocytic leukemia</w:t>
      </w:r>
      <w:r w:rsidR="00A73E42">
        <w:t xml:space="preserve"> (or </w:t>
      </w:r>
      <w:r w:rsidR="00A73E42" w:rsidRPr="00A73E42">
        <w:t>AML with t(15;17)(q22;q12)</w:t>
      </w:r>
      <w:r w:rsidR="00A73E42">
        <w:t>)</w:t>
      </w:r>
      <w:r w:rsidRPr="005B4C1E">
        <w:t xml:space="preserve"> (61.9%) were associated with the most favorable survival, CML (54.4%) and MDS (48.8%) with intermediate survival, and AML (</w:t>
      </w:r>
      <w:r w:rsidR="003F160F">
        <w:t>excluding</w:t>
      </w:r>
      <w:r w:rsidR="003F160F" w:rsidRPr="005B4C1E">
        <w:t xml:space="preserve"> </w:t>
      </w:r>
      <w:r w:rsidRPr="005B4C1E">
        <w:t>AML with t(15;17)) (14.8%) with the least favorable survival (Sant</w:t>
      </w:r>
      <w:del w:id="300" w:author="Wayne Liu" w:date="2016-05-18T14:56:00Z">
        <w:r w:rsidRPr="005B4C1E" w:rsidDel="004E5443">
          <w:delText xml:space="preserve"> </w:delText>
        </w:r>
        <w:r w:rsidR="00CB3FD1" w:rsidDel="004E5443">
          <w:delText>et al,</w:delText>
        </w:r>
      </w:del>
      <w:ins w:id="301" w:author="Wayne Liu" w:date="2016-05-18T14:56:00Z">
        <w:r w:rsidR="004E5443">
          <w:t xml:space="preserve"> et al.,</w:t>
        </w:r>
      </w:ins>
      <w:r w:rsidR="00CB3FD1">
        <w:t xml:space="preserve"> </w:t>
      </w:r>
      <w:r w:rsidRPr="005B4C1E">
        <w:t xml:space="preserve">2014).  Notably, while AML with </w:t>
      </w:r>
      <w:r w:rsidR="00F11E01" w:rsidRPr="005B4C1E">
        <w:t>t(</w:t>
      </w:r>
      <w:r w:rsidRPr="005B4C1E">
        <w:t>15;17) has a long</w:t>
      </w:r>
      <w:r w:rsidR="00A73E42">
        <w:t>-</w:t>
      </w:r>
      <w:r w:rsidRPr="005B4C1E">
        <w:t xml:space="preserve">term favorable survival, it continues to have an early death rate (within 1 month of diagnosis) related to hemorrhagic complications from disseminated intravascular coagulation </w:t>
      </w:r>
      <w:r w:rsidRPr="005B4C1E">
        <w:lastRenderedPageBreak/>
        <w:t>classically associated with this subtype of AML (Park 2011, Lehmann 2011, Dores 2012).  Age (</w:t>
      </w:r>
      <w:r w:rsidR="002F17CF">
        <w:t xml:space="preserve">with </w:t>
      </w:r>
      <w:r w:rsidRPr="005B4C1E">
        <w:t xml:space="preserve">older age </w:t>
      </w:r>
      <w:r w:rsidR="002F17CF">
        <w:t xml:space="preserve">having </w:t>
      </w:r>
      <w:r w:rsidRPr="005B4C1E">
        <w:t xml:space="preserve">worse </w:t>
      </w:r>
      <w:r w:rsidRPr="00E22D71">
        <w:t>prognosis) and cytogenetics are among the most important prognostic factors for AML (Grimwade</w:t>
      </w:r>
      <w:r w:rsidR="000B7C8E" w:rsidRPr="00E22D71">
        <w:t>, 2001;</w:t>
      </w:r>
      <w:r w:rsidRPr="00E22D71">
        <w:t xml:space="preserve"> Grimwade</w:t>
      </w:r>
      <w:del w:id="302" w:author="Wayne Liu" w:date="2016-05-18T14:56:00Z">
        <w:r w:rsidRPr="00E22D71" w:rsidDel="004E5443">
          <w:delText xml:space="preserve"> </w:delText>
        </w:r>
        <w:r w:rsidR="000B7C8E" w:rsidRPr="00E22D71" w:rsidDel="004E5443">
          <w:delText>et al,</w:delText>
        </w:r>
      </w:del>
      <w:ins w:id="303" w:author="Wayne Liu" w:date="2016-05-18T14:56:00Z">
        <w:r w:rsidR="004E5443">
          <w:t xml:space="preserve"> et al.,</w:t>
        </w:r>
      </w:ins>
      <w:r w:rsidR="000B7C8E" w:rsidRPr="00E22D71">
        <w:t xml:space="preserve"> </w:t>
      </w:r>
      <w:r w:rsidRPr="00E22D71">
        <w:t>2010</w:t>
      </w:r>
      <w:r w:rsidR="000B7C8E" w:rsidRPr="00E22D71">
        <w:t>;</w:t>
      </w:r>
      <w:r w:rsidRPr="00E22D71">
        <w:t xml:space="preserve"> Wheatley</w:t>
      </w:r>
      <w:del w:id="304" w:author="Wayne Liu" w:date="2016-05-18T14:56:00Z">
        <w:r w:rsidRPr="00E22D71" w:rsidDel="004E5443">
          <w:delText xml:space="preserve"> </w:delText>
        </w:r>
        <w:r w:rsidR="000B7C8E" w:rsidRPr="00E22D71" w:rsidDel="004E5443">
          <w:delText>et al,</w:delText>
        </w:r>
      </w:del>
      <w:ins w:id="305" w:author="Wayne Liu" w:date="2016-05-18T14:56:00Z">
        <w:r w:rsidR="004E5443">
          <w:t xml:space="preserve"> et al.,</w:t>
        </w:r>
      </w:ins>
      <w:r w:rsidR="000B7C8E" w:rsidRPr="00E22D71">
        <w:t xml:space="preserve"> </w:t>
      </w:r>
      <w:r w:rsidRPr="00E22D71">
        <w:t>2009</w:t>
      </w:r>
      <w:r w:rsidR="000B7C8E" w:rsidRPr="00E22D71">
        <w:t>;</w:t>
      </w:r>
      <w:r w:rsidRPr="00E22D71">
        <w:t xml:space="preserve"> Rollig</w:t>
      </w:r>
      <w:del w:id="306" w:author="Wayne Liu" w:date="2016-05-18T14:56:00Z">
        <w:r w:rsidRPr="00E22D71" w:rsidDel="004E5443">
          <w:delText xml:space="preserve"> </w:delText>
        </w:r>
        <w:r w:rsidR="000B7C8E" w:rsidRPr="00E22D71" w:rsidDel="004E5443">
          <w:delText>et al,</w:delText>
        </w:r>
      </w:del>
      <w:ins w:id="307" w:author="Wayne Liu" w:date="2016-05-18T14:56:00Z">
        <w:r w:rsidR="004E5443">
          <w:t xml:space="preserve"> et al.,</w:t>
        </w:r>
      </w:ins>
      <w:r w:rsidR="000B7C8E" w:rsidRPr="00E22D71">
        <w:t xml:space="preserve"> </w:t>
      </w:r>
      <w:r w:rsidRPr="00E22D71">
        <w:t>2011, Schlenk</w:t>
      </w:r>
      <w:del w:id="308" w:author="Wayne Liu" w:date="2016-05-18T14:56:00Z">
        <w:r w:rsidRPr="00E22D71" w:rsidDel="004E5443">
          <w:delText xml:space="preserve"> </w:delText>
        </w:r>
        <w:r w:rsidR="000B7C8E" w:rsidRPr="00E22D71" w:rsidDel="004E5443">
          <w:delText>et al,</w:delText>
        </w:r>
      </w:del>
      <w:ins w:id="309" w:author="Wayne Liu" w:date="2016-05-18T14:56:00Z">
        <w:r w:rsidR="004E5443">
          <w:t xml:space="preserve"> et al.,</w:t>
        </w:r>
      </w:ins>
      <w:r w:rsidR="000B7C8E" w:rsidRPr="00E22D71">
        <w:t xml:space="preserve"> </w:t>
      </w:r>
      <w:r w:rsidRPr="00E22D71">
        <w:t>2008, Patel</w:t>
      </w:r>
      <w:del w:id="310" w:author="Wayne Liu" w:date="2016-05-18T14:56:00Z">
        <w:r w:rsidRPr="00E22D71" w:rsidDel="004E5443">
          <w:delText xml:space="preserve"> </w:delText>
        </w:r>
        <w:r w:rsidR="000B7C8E" w:rsidRPr="00E22D71" w:rsidDel="004E5443">
          <w:delText>et al,</w:delText>
        </w:r>
      </w:del>
      <w:ins w:id="311" w:author="Wayne Liu" w:date="2016-05-18T14:56:00Z">
        <w:r w:rsidR="004E5443">
          <w:t xml:space="preserve"> et al.,</w:t>
        </w:r>
      </w:ins>
      <w:r w:rsidR="000B7C8E" w:rsidRPr="00E22D71">
        <w:t xml:space="preserve"> </w:t>
      </w:r>
      <w:r w:rsidRPr="00E22D71">
        <w:t>2012).  Prognostic</w:t>
      </w:r>
      <w:r w:rsidRPr="005B4C1E">
        <w:t xml:space="preserve"> features in MDS are often defined according to the original and revised International Prognostic Scoring Systems (IPSS, IPSS-R) which include bone marrow blast percentage, karyotype, and peripheral blood cytopenias (anemia, </w:t>
      </w:r>
      <w:r w:rsidRPr="00E22D71">
        <w:t>thrombocytopenia, neutropenia) (Greenberg</w:t>
      </w:r>
      <w:del w:id="312" w:author="Wayne Liu" w:date="2016-05-18T14:56:00Z">
        <w:r w:rsidRPr="00E22D71" w:rsidDel="004E5443">
          <w:delText xml:space="preserve"> </w:delText>
        </w:r>
        <w:r w:rsidR="000B7C8E" w:rsidRPr="00E22D71" w:rsidDel="004E5443">
          <w:delText>et al,</w:delText>
        </w:r>
      </w:del>
      <w:ins w:id="313" w:author="Wayne Liu" w:date="2016-05-18T14:56:00Z">
        <w:r w:rsidR="004E5443">
          <w:t xml:space="preserve"> et al.,</w:t>
        </w:r>
      </w:ins>
      <w:r w:rsidR="000B7C8E" w:rsidRPr="00E22D71">
        <w:t xml:space="preserve"> </w:t>
      </w:r>
      <w:r w:rsidRPr="00E22D71">
        <w:t>1997</w:t>
      </w:r>
      <w:r w:rsidR="000B7C8E" w:rsidRPr="00E22D71">
        <w:t>;</w:t>
      </w:r>
      <w:r w:rsidRPr="00E22D71">
        <w:t xml:space="preserve"> Greenberg</w:t>
      </w:r>
      <w:del w:id="314" w:author="Wayne Liu" w:date="2016-05-18T14:56:00Z">
        <w:r w:rsidRPr="00E22D71" w:rsidDel="004E5443">
          <w:delText xml:space="preserve"> </w:delText>
        </w:r>
        <w:r w:rsidR="000B7C8E" w:rsidRPr="00E22D71" w:rsidDel="004E5443">
          <w:delText>et al,</w:delText>
        </w:r>
      </w:del>
      <w:ins w:id="315" w:author="Wayne Liu" w:date="2016-05-18T14:56:00Z">
        <w:r w:rsidR="004E5443">
          <w:t xml:space="preserve"> et al.,</w:t>
        </w:r>
      </w:ins>
      <w:r w:rsidR="000B7C8E" w:rsidRPr="00E22D71">
        <w:t xml:space="preserve"> </w:t>
      </w:r>
      <w:r w:rsidRPr="00E22D71">
        <w:t>2012</w:t>
      </w:r>
      <w:r w:rsidR="000B7C8E" w:rsidRPr="00E22D71">
        <w:t xml:space="preserve">; </w:t>
      </w:r>
      <w:r w:rsidRPr="00E22D71">
        <w:t>Voso</w:t>
      </w:r>
      <w:del w:id="316" w:author="Wayne Liu" w:date="2016-05-18T14:56:00Z">
        <w:r w:rsidR="000B7C8E" w:rsidRPr="00E22D71" w:rsidDel="004E5443">
          <w:delText xml:space="preserve"> et al,</w:delText>
        </w:r>
      </w:del>
      <w:ins w:id="317" w:author="Wayne Liu" w:date="2016-05-18T14:56:00Z">
        <w:r w:rsidR="004E5443">
          <w:t xml:space="preserve"> et al.,</w:t>
        </w:r>
      </w:ins>
      <w:r w:rsidRPr="00E22D71">
        <w:t xml:space="preserve"> 2013</w:t>
      </w:r>
      <w:r w:rsidR="000B7C8E" w:rsidRPr="00E22D71">
        <w:t>;</w:t>
      </w:r>
      <w:r w:rsidRPr="00E22D71">
        <w:t xml:space="preserve"> Ades</w:t>
      </w:r>
      <w:del w:id="318" w:author="Wayne Liu" w:date="2016-05-18T14:56:00Z">
        <w:r w:rsidR="000B7C8E" w:rsidRPr="00E22D71" w:rsidDel="004E5443">
          <w:delText xml:space="preserve"> et al,</w:delText>
        </w:r>
      </w:del>
      <w:ins w:id="319" w:author="Wayne Liu" w:date="2016-05-18T14:56:00Z">
        <w:r w:rsidR="004E5443">
          <w:t xml:space="preserve"> et al.,</w:t>
        </w:r>
      </w:ins>
      <w:r w:rsidRPr="00E22D71">
        <w:t xml:space="preserve"> 2014).  Although</w:t>
      </w:r>
      <w:r w:rsidRPr="005B4C1E">
        <w:t xml:space="preserve"> several disease-specific prognostic algorithms exist for the MPN, older age remains a universally poor prognostic </w:t>
      </w:r>
      <w:r w:rsidRPr="004C692D">
        <w:t>feature (Sokal</w:t>
      </w:r>
      <w:del w:id="320" w:author="Wayne Liu" w:date="2016-05-18T14:56:00Z">
        <w:r w:rsidR="00AB4CF8" w:rsidRPr="004C692D" w:rsidDel="004E5443">
          <w:delText xml:space="preserve"> et al,</w:delText>
        </w:r>
      </w:del>
      <w:ins w:id="321" w:author="Wayne Liu" w:date="2016-05-18T14:56:00Z">
        <w:r w:rsidR="004E5443">
          <w:t xml:space="preserve"> et al.,</w:t>
        </w:r>
      </w:ins>
      <w:r w:rsidRPr="004C692D">
        <w:t xml:space="preserve"> 1984</w:t>
      </w:r>
      <w:r w:rsidR="00AB4CF8" w:rsidRPr="004C692D">
        <w:t>;</w:t>
      </w:r>
      <w:r w:rsidRPr="004C692D">
        <w:t xml:space="preserve"> Barbui</w:t>
      </w:r>
      <w:del w:id="322" w:author="Wayne Liu" w:date="2016-05-18T14:56:00Z">
        <w:r w:rsidRPr="004C692D" w:rsidDel="004E5443">
          <w:delText xml:space="preserve"> </w:delText>
        </w:r>
        <w:r w:rsidR="000B7C8E" w:rsidRPr="004C692D" w:rsidDel="004E5443">
          <w:delText>et al,</w:delText>
        </w:r>
      </w:del>
      <w:ins w:id="323" w:author="Wayne Liu" w:date="2016-05-18T14:56:00Z">
        <w:r w:rsidR="004E5443">
          <w:t xml:space="preserve"> et al.,</w:t>
        </w:r>
      </w:ins>
      <w:r w:rsidR="000B7C8E" w:rsidRPr="004C692D">
        <w:t xml:space="preserve"> </w:t>
      </w:r>
      <w:r w:rsidR="00AB4CF8" w:rsidRPr="004C692D">
        <w:t>2011;</w:t>
      </w:r>
      <w:r w:rsidRPr="004C692D">
        <w:t xml:space="preserve"> Passamonti</w:t>
      </w:r>
      <w:del w:id="324" w:author="Wayne Liu" w:date="2016-05-18T14:56:00Z">
        <w:r w:rsidRPr="004C692D" w:rsidDel="004E5443">
          <w:delText xml:space="preserve"> </w:delText>
        </w:r>
        <w:r w:rsidR="000B7C8E" w:rsidRPr="004C692D" w:rsidDel="004E5443">
          <w:delText>et al,</w:delText>
        </w:r>
      </w:del>
      <w:ins w:id="325" w:author="Wayne Liu" w:date="2016-05-18T14:56:00Z">
        <w:r w:rsidR="004E5443">
          <w:t xml:space="preserve"> et al.,</w:t>
        </w:r>
      </w:ins>
      <w:r w:rsidR="000B7C8E" w:rsidRPr="004C692D">
        <w:t xml:space="preserve"> </w:t>
      </w:r>
      <w:r w:rsidRPr="004C692D">
        <w:t>2004</w:t>
      </w:r>
      <w:r w:rsidR="000B7C8E" w:rsidRPr="004C692D">
        <w:t xml:space="preserve">, </w:t>
      </w:r>
      <w:r w:rsidRPr="004C692D">
        <w:t>2008</w:t>
      </w:r>
      <w:r w:rsidR="000B7C8E" w:rsidRPr="004C692D">
        <w:t>;</w:t>
      </w:r>
      <w:r w:rsidRPr="004C692D">
        <w:t xml:space="preserve"> Tefferi</w:t>
      </w:r>
      <w:r w:rsidR="000B7C8E" w:rsidRPr="004C692D">
        <w:t xml:space="preserve"> and Pardanani,</w:t>
      </w:r>
      <w:r w:rsidRPr="004C692D">
        <w:t xml:space="preserve"> 2015).</w:t>
      </w:r>
      <w:r w:rsidRPr="005B4C1E">
        <w:t xml:space="preserve">  </w:t>
      </w:r>
    </w:p>
    <w:p w:rsidR="00F42DDA" w:rsidRDefault="00F42DDA"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DD0736" w:rsidRDefault="00DD073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ab/>
      </w:r>
      <w:r>
        <w:tab/>
      </w:r>
      <w:r>
        <w:tab/>
      </w:r>
      <w:r>
        <w:tab/>
      </w:r>
      <w:r>
        <w:tab/>
      </w:r>
      <w:r>
        <w:tab/>
        <w:t>[</w:t>
      </w:r>
      <w:del w:id="326" w:author="Temp" w:date="2016-05-18T14:36:00Z">
        <w:r w:rsidDel="00B25147">
          <w:delText xml:space="preserve">Figure </w:delText>
        </w:r>
      </w:del>
      <w:ins w:id="327" w:author="Temp" w:date="2016-05-18T14:36:00Z">
        <w:r w:rsidR="00B25147">
          <w:t>Figure 38-</w:t>
        </w:r>
      </w:ins>
      <w:r>
        <w:t>4 here]</w:t>
      </w:r>
    </w:p>
    <w:p w:rsidR="00DD0736" w:rsidRDefault="00DD073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9F067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&lt;1&gt;</w:t>
      </w:r>
      <w:r w:rsidR="003C42E3">
        <w:rPr>
          <w:b/>
          <w:color w:val="0070C0"/>
        </w:rPr>
        <w:t xml:space="preserve"> </w:t>
      </w:r>
      <w:r w:rsidR="00A841DA" w:rsidRPr="003C42E3">
        <w:rPr>
          <w:b/>
          <w:color w:val="0070C0"/>
          <w:sz w:val="28"/>
          <w:szCs w:val="28"/>
        </w:rPr>
        <w:t>PHYSICAL AGENTS</w:t>
      </w:r>
      <w:r w:rsidR="00A841DA" w:rsidRPr="0007229F">
        <w:rPr>
          <w:b/>
          <w:color w:val="0070C0"/>
        </w:rPr>
        <w:t xml:space="preserve"> </w:t>
      </w:r>
    </w:p>
    <w:p w:rsidR="00A841DA" w:rsidRPr="0007229F" w:rsidRDefault="009F067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&lt;2&gt;</w:t>
      </w:r>
      <w:r w:rsidR="003C42E3">
        <w:rPr>
          <w:b/>
          <w:color w:val="0070C0"/>
        </w:rPr>
        <w:t xml:space="preserve"> </w:t>
      </w:r>
      <w:r w:rsidR="00A841DA" w:rsidRPr="0007229F">
        <w:rPr>
          <w:b/>
          <w:color w:val="0070C0"/>
        </w:rPr>
        <w:t>IONIZING RADIATION</w:t>
      </w:r>
    </w:p>
    <w:p w:rsidR="00A841DA" w:rsidRPr="0007229F" w:rsidRDefault="009F067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0000"/>
        </w:rPr>
      </w:pPr>
      <w:r>
        <w:rPr>
          <w:b/>
          <w:color w:val="0070C0"/>
        </w:rPr>
        <w:t>&lt;3&gt;</w:t>
      </w:r>
      <w:r w:rsidR="003C42E3">
        <w:rPr>
          <w:b/>
          <w:color w:val="0070C0"/>
        </w:rPr>
        <w:t xml:space="preserve"> </w:t>
      </w:r>
      <w:r w:rsidR="00A841DA" w:rsidRPr="0007229F">
        <w:rPr>
          <w:b/>
          <w:color w:val="0070C0"/>
        </w:rPr>
        <w:t>Mechanisms of leukemogenesis</w:t>
      </w:r>
      <w:r w:rsidR="00A841DA" w:rsidRPr="0007229F">
        <w:rPr>
          <w:b/>
        </w:rPr>
        <w:t xml:space="preserve"> </w:t>
      </w:r>
    </w:p>
    <w:p w:rsidR="00613A19"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pPr>
      <w:r w:rsidRPr="0007229F">
        <w:t xml:space="preserve">Exposure to ionizing radiation, a clastogen and </w:t>
      </w:r>
      <w:r w:rsidR="00F11E01" w:rsidRPr="0007229F">
        <w:t>well</w:t>
      </w:r>
      <w:r w:rsidRPr="0007229F">
        <w:t xml:space="preserve">-studied risk factor for myeloid neoplasms, causes acute and long-term effects in the hematopoietic </w:t>
      </w:r>
      <w:r w:rsidRPr="00215BF6">
        <w:t>compartment (Fleenor</w:t>
      </w:r>
      <w:del w:id="328" w:author="Wayne Liu" w:date="2016-05-18T14:56:00Z">
        <w:r w:rsidRPr="00215BF6" w:rsidDel="004E5443">
          <w:delText xml:space="preserve"> et al</w:delText>
        </w:r>
        <w:r w:rsidR="00B8499B" w:rsidRPr="00215BF6" w:rsidDel="004E5443">
          <w:delText>,</w:delText>
        </w:r>
      </w:del>
      <w:ins w:id="329" w:author="Wayne Liu" w:date="2016-05-18T14:56:00Z">
        <w:r w:rsidR="004E5443">
          <w:t xml:space="preserve"> et al.,</w:t>
        </w:r>
      </w:ins>
      <w:r w:rsidRPr="00215BF6">
        <w:t xml:space="preserve"> 2015).  Radiation-associated leukemogenesis has been attributed primarily to interaction of radiation with DNA, either directly via ionization or indirectly via free radicals, that result</w:t>
      </w:r>
      <w:r w:rsidR="00324D3D" w:rsidRPr="00215BF6">
        <w:t>s</w:t>
      </w:r>
      <w:r w:rsidRPr="00215BF6">
        <w:t xml:space="preserve"> in radiation-induced DNA double-strand breaks.</w:t>
      </w:r>
      <w:r w:rsidR="003546A8" w:rsidRPr="00215BF6">
        <w:t xml:space="preserve">  </w:t>
      </w:r>
      <w:r w:rsidR="00AE1019" w:rsidRPr="00215BF6">
        <w:t xml:space="preserve">Cells with DNA damage initiate a repair response that differs between cycling and quiescent HSCs.  Cycling HSCs preferentially initiate DNA repair </w:t>
      </w:r>
      <w:r w:rsidR="00AE1019" w:rsidRPr="00215BF6">
        <w:lastRenderedPageBreak/>
        <w:t xml:space="preserve">by </w:t>
      </w:r>
      <w:r w:rsidR="00810FA1">
        <w:t xml:space="preserve">the </w:t>
      </w:r>
      <w:r w:rsidR="00AE1019" w:rsidRPr="00215BF6">
        <w:t>homologous recombination pathway, and quiescent HSCs utilize the more error-prone non-homologous end-joining pathway.  Thus, after irradiation, some HSCs may be characterized by radiation-induced genomic aberrations (Fleenor</w:t>
      </w:r>
      <w:del w:id="330" w:author="Wayne Liu" w:date="2016-05-18T14:56:00Z">
        <w:r w:rsidR="00AE1019" w:rsidRPr="00215BF6" w:rsidDel="004E5443">
          <w:delText xml:space="preserve"> et al</w:delText>
        </w:r>
        <w:r w:rsidR="00B8499B" w:rsidRPr="00215BF6" w:rsidDel="004E5443">
          <w:delText>,</w:delText>
        </w:r>
      </w:del>
      <w:ins w:id="331" w:author="Wayne Liu" w:date="2016-05-18T14:56:00Z">
        <w:r w:rsidR="004E5443">
          <w:t xml:space="preserve"> et al.,</w:t>
        </w:r>
      </w:ins>
      <w:r w:rsidR="00AE1019" w:rsidRPr="00215BF6">
        <w:t xml:space="preserve"> 2015).  </w:t>
      </w:r>
      <w:r w:rsidRPr="00215BF6">
        <w:t>Although more than 90% of double-strand breaks are repaired within 24 hours, the small fraction of misrepaired breaks can lead to chromosomal translocations and deletions (Tucker</w:t>
      </w:r>
      <w:r w:rsidR="00B8499B" w:rsidRPr="00215BF6">
        <w:t>, 2</w:t>
      </w:r>
      <w:r w:rsidRPr="00215BF6">
        <w:t>010).</w:t>
      </w:r>
      <w:r w:rsidR="003546A8" w:rsidRPr="00215BF6">
        <w:t xml:space="preserve">  </w:t>
      </w:r>
      <w:r w:rsidRPr="00215BF6">
        <w:t>Radiation</w:t>
      </w:r>
      <w:r w:rsidRPr="0007229F">
        <w:t xml:space="preserve">-related translocations demonstrate the greatest persistence of all types of chromosomal exchange and damage, and may </w:t>
      </w:r>
      <w:r w:rsidR="00E44B00">
        <w:t>remain</w:t>
      </w:r>
      <w:r w:rsidR="00E44B00" w:rsidRPr="0007229F">
        <w:t xml:space="preserve"> </w:t>
      </w:r>
      <w:r w:rsidRPr="0007229F">
        <w:t>present for decades.</w:t>
      </w:r>
      <w:r w:rsidR="003546A8">
        <w:t xml:space="preserve">  </w:t>
      </w:r>
    </w:p>
    <w:p w:rsidR="00613A19" w:rsidRDefault="00613A19"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pP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pPr>
      <w:r w:rsidRPr="0007229F">
        <w:t xml:space="preserve">There is no gold-standard radiation signature or biological measure of radiation dose, but quantitative measurement of chromosome translocations in peripheral blood lymphocytes using </w:t>
      </w:r>
      <w:r w:rsidR="00B21D19" w:rsidRPr="00366E52">
        <w:t xml:space="preserve">fluorescence </w:t>
      </w:r>
      <w:r w:rsidRPr="0007229F">
        <w:rPr>
          <w:i/>
        </w:rPr>
        <w:t xml:space="preserve">in situ </w:t>
      </w:r>
      <w:r w:rsidR="00B21D19" w:rsidRPr="00366E52">
        <w:t>hybridization</w:t>
      </w:r>
      <w:r w:rsidRPr="0007229F">
        <w:t xml:space="preserve"> </w:t>
      </w:r>
      <w:r w:rsidRPr="00CA7DE3">
        <w:t>(</w:t>
      </w:r>
      <w:r w:rsidR="00B21D19" w:rsidRPr="00366E52">
        <w:t>FISH</w:t>
      </w:r>
      <w:r w:rsidRPr="00CA7DE3">
        <w:t>)</w:t>
      </w:r>
      <w:r w:rsidRPr="0007229F">
        <w:t xml:space="preserve"> may </w:t>
      </w:r>
      <w:r w:rsidR="00AE1019">
        <w:t>reflect radiation dose as well as</w:t>
      </w:r>
      <w:r w:rsidRPr="0007229F">
        <w:t xml:space="preserve"> initiating radiogenic </w:t>
      </w:r>
      <w:r w:rsidR="00AE1019">
        <w:t>events that</w:t>
      </w:r>
      <w:r w:rsidR="00AE1019" w:rsidRPr="0007229F">
        <w:t xml:space="preserve"> </w:t>
      </w:r>
      <w:r w:rsidRPr="0007229F">
        <w:t xml:space="preserve">lead </w:t>
      </w:r>
      <w:r w:rsidRPr="00135C59">
        <w:t>to radiation-induced leukemia (Tucker</w:t>
      </w:r>
      <w:r w:rsidR="00B8499B" w:rsidRPr="00135C59">
        <w:t xml:space="preserve">, </w:t>
      </w:r>
      <w:r w:rsidRPr="00135C59">
        <w:t>2010).</w:t>
      </w:r>
      <w:r w:rsidR="003546A8" w:rsidRPr="00135C59">
        <w:t xml:space="preserve">  </w:t>
      </w:r>
      <w:r w:rsidRPr="00135C59">
        <w:t>Translocations may also represent a biomarker of effect because they have been found in most types of neoplasms (Kaye</w:t>
      </w:r>
      <w:r w:rsidR="00F11E01" w:rsidRPr="00135C59">
        <w:t>, 2009</w:t>
      </w:r>
      <w:r w:rsidRPr="00135C59">
        <w:t>).</w:t>
      </w:r>
      <w:r w:rsidR="003546A8" w:rsidRPr="00135C59">
        <w:t xml:space="preserve">  </w:t>
      </w:r>
      <w:r w:rsidRPr="00135C59">
        <w:t>Chronic or highly fractionated radiation exposure may result in accumulation of translocations in HSCs unless selective pressure removes these cells via such mechanisms as apoptosis, senescence</w:t>
      </w:r>
      <w:r w:rsidR="00AE1019" w:rsidRPr="00135C59">
        <w:t>,</w:t>
      </w:r>
      <w:r w:rsidRPr="00135C59">
        <w:t xml:space="preserve"> or differentiation (Fleenor</w:t>
      </w:r>
      <w:del w:id="332" w:author="Wayne Liu" w:date="2016-05-18T14:56:00Z">
        <w:r w:rsidRPr="00135C59" w:rsidDel="004E5443">
          <w:delText xml:space="preserve"> </w:delText>
        </w:r>
        <w:r w:rsidR="00B8499B" w:rsidRPr="00135C59" w:rsidDel="004E5443">
          <w:delText>e</w:delText>
        </w:r>
        <w:r w:rsidRPr="00135C59" w:rsidDel="004E5443">
          <w:delText>t al</w:delText>
        </w:r>
        <w:r w:rsidR="00B8499B" w:rsidRPr="00135C59" w:rsidDel="004E5443">
          <w:delText>,</w:delText>
        </w:r>
      </w:del>
      <w:ins w:id="333" w:author="Wayne Liu" w:date="2016-05-18T14:56:00Z">
        <w:r w:rsidR="004E5443">
          <w:t xml:space="preserve"> et al.,</w:t>
        </w:r>
      </w:ins>
      <w:r w:rsidR="00B8499B" w:rsidRPr="00135C59">
        <w:t xml:space="preserve"> </w:t>
      </w:r>
      <w:r w:rsidRPr="00135C59">
        <w:t>2015).</w:t>
      </w:r>
      <w:r w:rsidR="003546A8" w:rsidRPr="00135C59">
        <w:t xml:space="preserve">  </w:t>
      </w:r>
      <w:r w:rsidRPr="00135C59">
        <w:t xml:space="preserve">It is hypothesized that HSCs with deleterious mutations </w:t>
      </w:r>
      <w:r w:rsidR="00E44B00" w:rsidRPr="00135C59">
        <w:t>are</w:t>
      </w:r>
      <w:r w:rsidRPr="00135C59">
        <w:t xml:space="preserve"> removed and cells with advantageous mutations </w:t>
      </w:r>
      <w:r w:rsidR="00E44B00" w:rsidRPr="00135C59">
        <w:t>are</w:t>
      </w:r>
      <w:r w:rsidRPr="00135C59">
        <w:t xml:space="preserve"> selected and preferentially expanded.</w:t>
      </w:r>
      <w:r w:rsidR="003546A8" w:rsidRPr="00135C59">
        <w:t xml:space="preserve">  </w:t>
      </w:r>
      <w:r w:rsidRPr="00135C59">
        <w:t xml:space="preserve">In recent years, mouse models have provided valuable data on </w:t>
      </w:r>
      <w:r w:rsidR="00E44B00" w:rsidRPr="00135C59">
        <w:t xml:space="preserve">genomic changes associated with </w:t>
      </w:r>
      <w:r w:rsidRPr="00135C59">
        <w:t>radiation</w:t>
      </w:r>
      <w:r w:rsidR="00E44B00" w:rsidRPr="00135C59">
        <w:t xml:space="preserve"> exposure</w:t>
      </w:r>
      <w:r w:rsidRPr="00135C59">
        <w:t xml:space="preserve">, including </w:t>
      </w:r>
      <w:r w:rsidR="00E44B00" w:rsidRPr="00135C59">
        <w:t>genomic</w:t>
      </w:r>
      <w:r w:rsidRPr="00135C59">
        <w:t xml:space="preserve"> rearrangements, deletions, and changes in methylation (Rivina et al</w:t>
      </w:r>
      <w:r w:rsidR="00B8499B" w:rsidRPr="00135C59">
        <w:t xml:space="preserve">. </w:t>
      </w:r>
      <w:r w:rsidRPr="00135C59">
        <w:t>2014).</w:t>
      </w:r>
      <w:r w:rsidRPr="0007229F">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p>
    <w:p w:rsidR="00A841DA" w:rsidRPr="0007229F" w:rsidRDefault="009F067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r>
        <w:rPr>
          <w:b/>
          <w:color w:val="0070C0"/>
        </w:rPr>
        <w:t>&lt;3&gt;</w:t>
      </w:r>
      <w:r w:rsidR="003C42E3">
        <w:rPr>
          <w:b/>
          <w:color w:val="0070C0"/>
        </w:rPr>
        <w:t xml:space="preserve"> </w:t>
      </w:r>
      <w:r w:rsidR="00A841DA" w:rsidRPr="0007229F">
        <w:rPr>
          <w:b/>
          <w:color w:val="0070C0"/>
        </w:rPr>
        <w:t xml:space="preserve">Individual and combined groupings of myeloid and other </w:t>
      </w:r>
      <w:r w:rsidR="00BD610F">
        <w:rPr>
          <w:b/>
          <w:color w:val="0070C0"/>
        </w:rPr>
        <w:t xml:space="preserve">hematopoietic </w:t>
      </w:r>
      <w:r w:rsidR="00A841DA" w:rsidRPr="0007229F">
        <w:rPr>
          <w:b/>
          <w:color w:val="0070C0"/>
        </w:rPr>
        <w:t xml:space="preserve">disorders and ionizing radiation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lastRenderedPageBreak/>
        <w:t xml:space="preserve">AML is the hematopoietic malignancy most commonly associated with many forms of moderate-to-high ionizing radiation </w:t>
      </w:r>
      <w:r w:rsidRPr="00135C59">
        <w:t>exposure (Boice</w:t>
      </w:r>
      <w:r w:rsidR="00B8499B" w:rsidRPr="00135C59">
        <w:t xml:space="preserve">, </w:t>
      </w:r>
      <w:r w:rsidRPr="00135C59">
        <w:t>2006).  Results from the follow-up study of atomic bomb survivors (Hsu</w:t>
      </w:r>
      <w:del w:id="334" w:author="Wayne Liu" w:date="2016-05-18T14:56:00Z">
        <w:r w:rsidRPr="00135C59" w:rsidDel="004E5443">
          <w:delText xml:space="preserve"> et al</w:delText>
        </w:r>
        <w:r w:rsidR="00B8499B" w:rsidRPr="00135C59" w:rsidDel="004E5443">
          <w:delText>,</w:delText>
        </w:r>
      </w:del>
      <w:ins w:id="335" w:author="Wayne Liu" w:date="2016-05-18T14:56:00Z">
        <w:r w:rsidR="004E5443">
          <w:t xml:space="preserve"> et al.,</w:t>
        </w:r>
      </w:ins>
      <w:r w:rsidR="00B8499B" w:rsidRPr="00135C59">
        <w:t xml:space="preserve"> </w:t>
      </w:r>
      <w:r w:rsidRPr="00135C59">
        <w:t>2013), and, to a lesser extent, epidemiological data from other radiation-exposed populations, also reveal increased risks of CML (Muirhead</w:t>
      </w:r>
      <w:del w:id="336" w:author="Wayne Liu" w:date="2016-05-18T14:56:00Z">
        <w:r w:rsidRPr="00135C59" w:rsidDel="004E5443">
          <w:delText xml:space="preserve"> et al</w:delText>
        </w:r>
        <w:r w:rsidR="00B8499B" w:rsidRPr="00135C59" w:rsidDel="004E5443">
          <w:delText>,</w:delText>
        </w:r>
      </w:del>
      <w:ins w:id="337" w:author="Wayne Liu" w:date="2016-05-18T14:56:00Z">
        <w:r w:rsidR="004E5443">
          <w:t xml:space="preserve"> et al.,</w:t>
        </w:r>
      </w:ins>
      <w:r w:rsidR="00B8499B" w:rsidRPr="00135C59">
        <w:t xml:space="preserve"> </w:t>
      </w:r>
      <w:r w:rsidRPr="00135C59">
        <w:t>2009; Leuraud</w:t>
      </w:r>
      <w:del w:id="338" w:author="Wayne Liu" w:date="2016-05-18T14:56:00Z">
        <w:r w:rsidR="00B8499B" w:rsidRPr="00135C59" w:rsidDel="004E5443">
          <w:delText xml:space="preserve"> </w:delText>
        </w:r>
        <w:r w:rsidRPr="00135C59" w:rsidDel="004E5443">
          <w:delText>et al</w:delText>
        </w:r>
        <w:r w:rsidR="00B8499B" w:rsidRPr="00135C59" w:rsidDel="004E5443">
          <w:delText>,</w:delText>
        </w:r>
      </w:del>
      <w:ins w:id="339" w:author="Wayne Liu" w:date="2016-05-18T14:56:00Z">
        <w:r w:rsidR="004E5443">
          <w:t xml:space="preserve"> et al.,</w:t>
        </w:r>
      </w:ins>
      <w:r w:rsidR="00B8499B" w:rsidRPr="00135C59">
        <w:t xml:space="preserve"> </w:t>
      </w:r>
      <w:r w:rsidRPr="00135C59">
        <w:t>2015) and ALL</w:t>
      </w:r>
      <w:r w:rsidR="00812876" w:rsidRPr="00135C59">
        <w:t xml:space="preserve"> </w:t>
      </w:r>
      <w:r w:rsidRPr="00135C59">
        <w:t>(Hsu</w:t>
      </w:r>
      <w:del w:id="340" w:author="Wayne Liu" w:date="2016-05-18T14:56:00Z">
        <w:r w:rsidRPr="00135C59" w:rsidDel="004E5443">
          <w:delText xml:space="preserve"> et al</w:delText>
        </w:r>
        <w:r w:rsidR="00B8499B" w:rsidRPr="00135C59" w:rsidDel="004E5443">
          <w:delText>,</w:delText>
        </w:r>
      </w:del>
      <w:ins w:id="341" w:author="Wayne Liu" w:date="2016-05-18T14:56:00Z">
        <w:r w:rsidR="004E5443">
          <w:t xml:space="preserve"> et al.,</w:t>
        </w:r>
      </w:ins>
      <w:r w:rsidR="00B8499B" w:rsidRPr="00135C59">
        <w:t xml:space="preserve"> </w:t>
      </w:r>
      <w:r w:rsidRPr="00135C59">
        <w:t>2013) associated</w:t>
      </w:r>
      <w:r w:rsidRPr="0007229F">
        <w:t xml:space="preserve"> with radiation exposure. </w:t>
      </w:r>
      <w:r w:rsidR="00810FA1">
        <w:t xml:space="preserve"> </w:t>
      </w:r>
      <w:r w:rsidRPr="0007229F">
        <w:t xml:space="preserve">The epidemiological findings for all leukemias other than </w:t>
      </w:r>
      <w:r w:rsidR="00812876">
        <w:t>CLL</w:t>
      </w:r>
      <w:r w:rsidRPr="0007229F">
        <w:t xml:space="preserve"> (hereafter designated non-CLL leukemias) are described in this </w:t>
      </w:r>
      <w:r w:rsidR="00E44B00">
        <w:t>section</w:t>
      </w:r>
      <w:r w:rsidR="00E44B00" w:rsidRPr="0007229F">
        <w:t xml:space="preserve"> </w:t>
      </w:r>
      <w:r w:rsidRPr="0007229F">
        <w:t xml:space="preserve">because AML, CML, and ALL are often considered as a combined entity </w:t>
      </w:r>
      <w:r w:rsidR="00E44B00">
        <w:t xml:space="preserve">in radiation studies, </w:t>
      </w:r>
      <w:r w:rsidRPr="0007229F">
        <w:t>and radiation-related risks are frequently not quantified for the individual leukemi</w:t>
      </w:r>
      <w:r w:rsidR="008662FB">
        <w:t>c</w:t>
      </w:r>
      <w:r w:rsidRPr="0007229F">
        <w:t xml:space="preserve"> entities.</w:t>
      </w:r>
      <w:r w:rsidR="003546A8">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p>
    <w:p w:rsidR="00A841DA" w:rsidRDefault="009F067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&lt;3&gt;</w:t>
      </w:r>
      <w:r w:rsidR="003C42E3">
        <w:rPr>
          <w:b/>
          <w:color w:val="0070C0"/>
        </w:rPr>
        <w:t xml:space="preserve"> </w:t>
      </w:r>
      <w:r w:rsidR="00A841DA" w:rsidRPr="0007229F">
        <w:rPr>
          <w:b/>
          <w:color w:val="0070C0"/>
        </w:rPr>
        <w:t xml:space="preserve">Medical radiation </w:t>
      </w:r>
    </w:p>
    <w:p w:rsidR="008E4E3C" w:rsidRPr="00F42DDA" w:rsidRDefault="008E4E3C"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i/>
        </w:rPr>
      </w:pPr>
      <w:r w:rsidRPr="00F42DDA">
        <w:rPr>
          <w:b/>
          <w:i/>
          <w:color w:val="0070C0"/>
        </w:rPr>
        <w:t xml:space="preserve">&lt;4&gt; Evolution of </w:t>
      </w:r>
      <w:r w:rsidR="00BD610F" w:rsidRPr="00F42DDA">
        <w:rPr>
          <w:b/>
          <w:i/>
          <w:color w:val="0070C0"/>
        </w:rPr>
        <w:t xml:space="preserve">medical radiation </w:t>
      </w:r>
      <w:r w:rsidRPr="00F42DDA">
        <w:rPr>
          <w:b/>
          <w:i/>
          <w:color w:val="0070C0"/>
        </w:rPr>
        <w:t xml:space="preserve">exposure and </w:t>
      </w:r>
      <w:r w:rsidR="00BD610F" w:rsidRPr="00F42DDA">
        <w:rPr>
          <w:b/>
          <w:i/>
          <w:color w:val="0070C0"/>
        </w:rPr>
        <w:t xml:space="preserve">changing </w:t>
      </w:r>
      <w:r w:rsidRPr="00F42DDA">
        <w:rPr>
          <w:b/>
          <w:i/>
          <w:color w:val="0070C0"/>
        </w:rPr>
        <w:t>technologies</w:t>
      </w:r>
    </w:p>
    <w:p w:rsidR="00366E52"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During the past few decades, there have been dramatic changes in medical sources of radiation exposure </w:t>
      </w:r>
      <w:r w:rsidRPr="001556B2">
        <w:t>(NCRP</w:t>
      </w:r>
      <w:r w:rsidR="00DA54A0" w:rsidRPr="001556B2">
        <w:t>,</w:t>
      </w:r>
      <w:r w:rsidRPr="001556B2">
        <w:t xml:space="preserve"> 2009)</w:t>
      </w:r>
      <w:r w:rsidR="00273A67" w:rsidRPr="001556B2">
        <w:t xml:space="preserve">, </w:t>
      </w:r>
      <w:r w:rsidRPr="001556B2">
        <w:t>mostly</w:t>
      </w:r>
      <w:r w:rsidRPr="0007229F">
        <w:t xml:space="preserve"> due to </w:t>
      </w:r>
      <w:r w:rsidR="00366E52">
        <w:t xml:space="preserve">higher dose </w:t>
      </w:r>
      <w:r w:rsidRPr="0007229F">
        <w:t>diagnostic</w:t>
      </w:r>
      <w:r w:rsidR="00366E52">
        <w:t xml:space="preserve"> procedures such as</w:t>
      </w:r>
      <w:r w:rsidRPr="0007229F">
        <w:t xml:space="preserve"> computed tomography (CT) scans</w:t>
      </w:r>
      <w:r w:rsidR="00366E52">
        <w:t xml:space="preserve"> as well as</w:t>
      </w:r>
      <w:r w:rsidRPr="0007229F">
        <w:t xml:space="preserve"> nuclear medicine </w:t>
      </w:r>
      <w:r w:rsidR="00273A67">
        <w:t>studies,</w:t>
      </w:r>
      <w:r w:rsidRPr="0007229F">
        <w:t xml:space="preserve"> </w:t>
      </w:r>
      <w:r w:rsidR="00781557">
        <w:t xml:space="preserve">and </w:t>
      </w:r>
      <w:r w:rsidRPr="0007229F">
        <w:t>fluoroscopically-guided interventional procedures</w:t>
      </w:r>
      <w:r w:rsidR="00273A67">
        <w:t xml:space="preserve">, in addition to standard </w:t>
      </w:r>
      <w:r w:rsidR="00A73E42">
        <w:t>radiographic (</w:t>
      </w:r>
      <w:r w:rsidR="00273A67">
        <w:t>x-ray</w:t>
      </w:r>
      <w:r w:rsidR="00A73E42">
        <w:t>)</w:t>
      </w:r>
      <w:r w:rsidR="00273A67">
        <w:t xml:space="preserve"> examinations.  The rapidly growing use of these and other diagnostic and treatment modalities has resulted in a 6-fold increase in medical sources of radiation</w:t>
      </w:r>
      <w:r w:rsidRPr="0007229F">
        <w:t xml:space="preserve">.  </w:t>
      </w:r>
      <w:r w:rsidR="00366E52">
        <w:t xml:space="preserve">Relatively few studies have evaluated cancer risks, including myeloid neoplasms, in patients undergoing these procedures or workers performing or assisting with these newer procedures.  Exposure data reported in most surveys are </w:t>
      </w:r>
      <w:r w:rsidR="00BB358C">
        <w:t xml:space="preserve">estimated </w:t>
      </w:r>
      <w:r w:rsidR="00366E52">
        <w:t xml:space="preserve">effective doses (defined as the sum of equivalent doses to organs and tissues exposed, each multiplied by the appropriate tissue weighting factor). </w:t>
      </w:r>
      <w:r w:rsidR="00BB358C">
        <w:t xml:space="preserve"> Although absorbed radiation dose is a preferred measure, the effective dose is an approximate measure that enables a rough comparison </w:t>
      </w:r>
      <w:r w:rsidR="00BB358C">
        <w:lastRenderedPageBreak/>
        <w:t xml:space="preserve">across different types of radiological procedures.  </w:t>
      </w:r>
      <w:r w:rsidR="00366E52">
        <w:t xml:space="preserve">Typical effective doses for </w:t>
      </w:r>
      <w:r w:rsidR="00BB358C">
        <w:t xml:space="preserve">standard </w:t>
      </w:r>
      <w:r w:rsidR="00366E52">
        <w:t xml:space="preserve">radiographic examinations range from 0.01 to </w:t>
      </w:r>
      <w:r w:rsidR="00F729BA">
        <w:t>1.5</w:t>
      </w:r>
      <w:r w:rsidR="00366E52">
        <w:t xml:space="preserve"> millisieverts (mSv); dental radiography </w:t>
      </w:r>
      <w:r w:rsidR="00BB358C">
        <w:t xml:space="preserve">0.005-0.2 </w:t>
      </w:r>
      <w:r w:rsidR="00366E52">
        <w:t xml:space="preserve">mSv; diagnostic fluoroscopy procedures </w:t>
      </w:r>
      <w:r w:rsidR="00BB358C">
        <w:t>0.7-18</w:t>
      </w:r>
      <w:r w:rsidR="00366E52">
        <w:t xml:space="preserve"> mSv; CT scans 2-</w:t>
      </w:r>
      <w:r w:rsidR="00BB358C">
        <w:t>20</w:t>
      </w:r>
      <w:r w:rsidR="00366E52">
        <w:t xml:space="preserve"> mSv</w:t>
      </w:r>
      <w:r w:rsidR="00BB358C">
        <w:t>; nuclear medicine procedures 0.3-20 mSv; and interventional procedures 5-70 mSv</w:t>
      </w:r>
      <w:r w:rsidR="00366E52">
        <w:t xml:space="preserve"> (</w:t>
      </w:r>
      <w:r w:rsidR="00BB358C" w:rsidRPr="00BB358C">
        <w:rPr>
          <w:highlight w:val="yellow"/>
        </w:rPr>
        <w:t>Mettler</w:t>
      </w:r>
      <w:del w:id="342" w:author="Wayne Liu" w:date="2016-05-18T14:56:00Z">
        <w:r w:rsidR="00BB358C" w:rsidRPr="00BB358C" w:rsidDel="004E5443">
          <w:rPr>
            <w:highlight w:val="yellow"/>
          </w:rPr>
          <w:delText xml:space="preserve"> et al,</w:delText>
        </w:r>
      </w:del>
      <w:ins w:id="343" w:author="Wayne Liu" w:date="2016-05-18T14:56:00Z">
        <w:r w:rsidR="004E5443">
          <w:rPr>
            <w:highlight w:val="yellow"/>
          </w:rPr>
          <w:t xml:space="preserve"> et al.,</w:t>
        </w:r>
      </w:ins>
      <w:r w:rsidR="00BB358C" w:rsidRPr="00BB358C">
        <w:rPr>
          <w:highlight w:val="yellow"/>
        </w:rPr>
        <w:t xml:space="preserve"> 2008</w:t>
      </w:r>
      <w:r w:rsidR="00366E52">
        <w:t xml:space="preserve">).  </w:t>
      </w:r>
    </w:p>
    <w:p w:rsidR="00366E52" w:rsidRDefault="00366E52"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The </w:t>
      </w:r>
      <w:r w:rsidR="00273A67">
        <w:t xml:space="preserve">clinical indications for and </w:t>
      </w:r>
      <w:r w:rsidR="008662FB">
        <w:t xml:space="preserve">the </w:t>
      </w:r>
      <w:r w:rsidRPr="0007229F">
        <w:t xml:space="preserve">practice of radiotherapy </w:t>
      </w:r>
      <w:r w:rsidR="00273A67" w:rsidRPr="0007229F">
        <w:t xml:space="preserve">also </w:t>
      </w:r>
      <w:r w:rsidRPr="0007229F">
        <w:t>ha</w:t>
      </w:r>
      <w:r w:rsidR="00273A67">
        <w:t>ve</w:t>
      </w:r>
      <w:r w:rsidRPr="0007229F">
        <w:t xml:space="preserve"> </w:t>
      </w:r>
      <w:r w:rsidR="00F5572A">
        <w:t>undergone</w:t>
      </w:r>
      <w:r w:rsidRPr="0007229F">
        <w:t xml:space="preserve"> notable changes</w:t>
      </w:r>
      <w:r w:rsidR="00A73E42">
        <w:t xml:space="preserve"> over the past decades</w:t>
      </w:r>
      <w:r w:rsidR="00273A67">
        <w:t>,</w:t>
      </w:r>
      <w:r w:rsidRPr="0007229F">
        <w:t xml:space="preserve"> including advanced imaging to produce more accurate determination of tumor volumes and spatial relationships with surrounding tissues, three-dimensional treatment planning systems</w:t>
      </w:r>
      <w:r w:rsidR="008662FB">
        <w:t>,</w:t>
      </w:r>
      <w:r w:rsidRPr="0007229F">
        <w:t xml:space="preserve"> and newer modalities of three-dimensional conformal radiation therapy.</w:t>
      </w:r>
      <w:r w:rsidR="003546A8">
        <w:t xml:space="preserve">  </w:t>
      </w:r>
      <w:r w:rsidR="00F11E01" w:rsidRPr="0007229F">
        <w:t>Implementat</w:t>
      </w:r>
      <w:r w:rsidR="00F11E01">
        <w:t>i</w:t>
      </w:r>
      <w:r w:rsidR="00F11E01" w:rsidRPr="0007229F">
        <w:t xml:space="preserve">on of newer forms of radiotherapy have led to an increase in </w:t>
      </w:r>
      <w:r w:rsidR="008662FB">
        <w:t xml:space="preserve">radiation </w:t>
      </w:r>
      <w:r w:rsidR="00F11E01" w:rsidRPr="0007229F">
        <w:t>dose to</w:t>
      </w:r>
      <w:r w:rsidR="00F11E01">
        <w:t xml:space="preserve"> the tumor target, while reducing/minimizing </w:t>
      </w:r>
      <w:r w:rsidR="00F11E01" w:rsidRPr="0007229F">
        <w:t xml:space="preserve">the volume </w:t>
      </w:r>
      <w:r w:rsidR="00F11E01">
        <w:t xml:space="preserve">and dose to surrounding </w:t>
      </w:r>
      <w:r w:rsidR="00F11E01" w:rsidRPr="0007229F">
        <w:t xml:space="preserve">normal </w:t>
      </w:r>
      <w:r w:rsidR="00F11E01">
        <w:t xml:space="preserve">tissue </w:t>
      </w:r>
      <w:r w:rsidR="00F11E01" w:rsidRPr="0007229F">
        <w:t>structures</w:t>
      </w:r>
      <w:r w:rsidR="00F11E01">
        <w:t xml:space="preserve">, although some newer technologies </w:t>
      </w:r>
      <w:r w:rsidR="00F11E01" w:rsidRPr="0007229F">
        <w:t xml:space="preserve">may </w:t>
      </w:r>
      <w:r w:rsidR="00F11E01" w:rsidRPr="001556B2">
        <w:t>include a larger volume of normal tissue within the irradiated field that receives low doses (Thariat</w:t>
      </w:r>
      <w:del w:id="344" w:author="Wayne Liu" w:date="2016-05-18T14:56:00Z">
        <w:r w:rsidR="00F11E01" w:rsidRPr="001556B2" w:rsidDel="004E5443">
          <w:delText xml:space="preserve"> et al,</w:delText>
        </w:r>
      </w:del>
      <w:ins w:id="345" w:author="Wayne Liu" w:date="2016-05-18T14:56:00Z">
        <w:r w:rsidR="004E5443">
          <w:t xml:space="preserve"> et al.,</w:t>
        </w:r>
      </w:ins>
      <w:r w:rsidR="00F11E01" w:rsidRPr="001556B2">
        <w:t xml:space="preserve"> 2012) (see</w:t>
      </w:r>
      <w:r w:rsidR="00F11E01" w:rsidRPr="009F0673">
        <w:t xml:space="preserve"> </w:t>
      </w:r>
      <w:r w:rsidR="008662FB">
        <w:t>C</w:t>
      </w:r>
      <w:r w:rsidR="00F11E01" w:rsidRPr="009F0673">
        <w:t>hapter 13</w:t>
      </w:r>
      <w:r w:rsidR="00F11E01" w:rsidRPr="0007229F">
        <w:t>).</w:t>
      </w:r>
      <w:r w:rsidR="00F11E01">
        <w:t xml:space="preserve">  </w:t>
      </w:r>
    </w:p>
    <w:p w:rsidR="00A841DA"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8E4E3C" w:rsidRPr="00F42DDA" w:rsidRDefault="008E4E3C" w:rsidP="008E4E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i/>
        </w:rPr>
      </w:pPr>
      <w:r w:rsidRPr="00F42DDA">
        <w:rPr>
          <w:b/>
          <w:i/>
          <w:color w:val="0070C0"/>
        </w:rPr>
        <w:t>&lt;4&gt; Diagnostic radiologic examinations</w:t>
      </w:r>
    </w:p>
    <w:p w:rsidR="008E4E3C" w:rsidRDefault="008E4E3C" w:rsidP="008E4E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Although most epidemiologic studies evaluating the association of diagnostic x-rays and risk of myeloid leukemia have relied on questionnaire data, a few have assessed the association using radiologic examinations or medical records.</w:t>
      </w:r>
      <w:r>
        <w:t xml:space="preserve">  </w:t>
      </w:r>
      <w:r w:rsidRPr="0007229F">
        <w:t xml:space="preserve">In a large case-control study in a health maintenance organization in which over 25,000 x-ray procedures were abstracted from medical records and each procedure was assigned a score based on estimated bone marrow dose, the investigators found a small, non-significant elevation in risk (but no dose-response) using a 2-year lag, but no increase using a 5-year </w:t>
      </w:r>
      <w:r w:rsidRPr="001556B2">
        <w:t>lag (Boice</w:t>
      </w:r>
      <w:del w:id="346" w:author="Wayne Liu" w:date="2016-05-18T14:56:00Z">
        <w:r w:rsidRPr="001556B2" w:rsidDel="004E5443">
          <w:delText xml:space="preserve"> et al,</w:delText>
        </w:r>
      </w:del>
      <w:ins w:id="347" w:author="Wayne Liu" w:date="2016-05-18T14:56:00Z">
        <w:r w:rsidR="004E5443">
          <w:t xml:space="preserve"> et al.,</w:t>
        </w:r>
      </w:ins>
      <w:r w:rsidRPr="001556B2">
        <w:t xml:space="preserve"> 1991).  </w:t>
      </w:r>
      <w:r w:rsidR="00E80D86">
        <w:t>A</w:t>
      </w:r>
      <w:r w:rsidR="00E80D86" w:rsidRPr="0007229F">
        <w:t xml:space="preserve">mong patients diagnosed </w:t>
      </w:r>
      <w:r w:rsidR="00E80D86">
        <w:t xml:space="preserve">with AML </w:t>
      </w:r>
      <w:r w:rsidR="00E80D86" w:rsidRPr="0007229F">
        <w:t>during 1987-1994 in Los Angeles</w:t>
      </w:r>
      <w:r w:rsidR="00E80D86">
        <w:t>,</w:t>
      </w:r>
      <w:r w:rsidR="00E80D86" w:rsidRPr="0007229F">
        <w:t xml:space="preserve"> </w:t>
      </w:r>
      <w:r w:rsidRPr="001556B2">
        <w:t>an interview</w:t>
      </w:r>
      <w:r w:rsidR="00E80D86">
        <w:t>-</w:t>
      </w:r>
      <w:r w:rsidRPr="0007229F">
        <w:t xml:space="preserve"> and medical record-based study that </w:t>
      </w:r>
      <w:r w:rsidRPr="0007229F">
        <w:lastRenderedPageBreak/>
        <w:t xml:space="preserve">utilized a unique database of estimated doses and dose ranges based on dosimetry literature and consultation with a </w:t>
      </w:r>
      <w:r w:rsidRPr="001556B2">
        <w:t xml:space="preserve">radiology expert (Preston-Martin and Pogoda, 2003), </w:t>
      </w:r>
      <w:r w:rsidR="00E80D86">
        <w:t xml:space="preserve">found </w:t>
      </w:r>
      <w:r w:rsidRPr="001556B2">
        <w:t>no association between diagnostic x-rays and risk of adult AML (Pogoda</w:t>
      </w:r>
      <w:del w:id="348" w:author="Wayne Liu" w:date="2016-05-18T14:56:00Z">
        <w:r w:rsidRPr="001556B2" w:rsidDel="004E5443">
          <w:delText xml:space="preserve"> et al,</w:delText>
        </w:r>
      </w:del>
      <w:ins w:id="349" w:author="Wayne Liu" w:date="2016-05-18T14:56:00Z">
        <w:r w:rsidR="004E5443">
          <w:t xml:space="preserve"> et al.,</w:t>
        </w:r>
      </w:ins>
      <w:r w:rsidRPr="001556B2">
        <w:t xml:space="preserve"> 2011).  However, radiographic procedures of the gastrointestinal tract and multiple spinal x-rays were linked with increased risk of CML in a case-control study in Los Angeles (Preston-Martin</w:t>
      </w:r>
      <w:del w:id="350" w:author="Wayne Liu" w:date="2016-05-18T14:56:00Z">
        <w:r w:rsidRPr="001556B2" w:rsidDel="004E5443">
          <w:delText xml:space="preserve"> et al,</w:delText>
        </w:r>
      </w:del>
      <w:ins w:id="351" w:author="Wayne Liu" w:date="2016-05-18T14:56:00Z">
        <w:r w:rsidR="004E5443">
          <w:t xml:space="preserve"> et al.,</w:t>
        </w:r>
      </w:ins>
      <w:r w:rsidRPr="001556B2">
        <w:t xml:space="preserve"> 1989).  Three of four earlier studies of CML and diagnostic radiographic procedures (two based on medical records) reported small increases in risk and one found a dose-response relationship with increasing numbers of x-rays in the 20 years prior to diagnosis.  Inconsistent findings in the limited numbers of epidemiologic studies and potential methodologic limitations, along with the relatively small numbers of substantially exposed non-CLL leukemia cases preclude drawing firm conclusions regarding the association between diagnostic x-rays and leukemia risk (Linet</w:t>
      </w:r>
      <w:del w:id="352" w:author="Wayne Liu" w:date="2016-05-18T14:56:00Z">
        <w:r w:rsidRPr="001556B2" w:rsidDel="004E5443">
          <w:delText xml:space="preserve"> et al,</w:delText>
        </w:r>
      </w:del>
      <w:ins w:id="353" w:author="Wayne Liu" w:date="2016-05-18T14:56:00Z">
        <w:r w:rsidR="004E5443">
          <w:t xml:space="preserve"> et al.,</w:t>
        </w:r>
      </w:ins>
      <w:r w:rsidRPr="001556B2">
        <w:t xml:space="preserve"> 2012).</w:t>
      </w:r>
      <w:r>
        <w:t xml:space="preserve">    </w:t>
      </w:r>
    </w:p>
    <w:p w:rsidR="008E4E3C" w:rsidRPr="0007229F" w:rsidRDefault="008E4E3C"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Risks of myeloid leukemias have been evaluated in relation to diagnostic examinations from </w:t>
      </w:r>
      <w:r w:rsidR="00602E08">
        <w:t xml:space="preserve">radiation </w:t>
      </w:r>
      <w:r w:rsidRPr="0007229F">
        <w:t>sources other than x-rays.  Chronic low-dose alpha-particle radiation from injections with the radiographic contrast medium</w:t>
      </w:r>
      <w:r w:rsidR="0075247D">
        <w:t>,</w:t>
      </w:r>
      <w:r w:rsidRPr="0007229F">
        <w:t xml:space="preserve"> Thorotrast, which was used in earlier decades for cerebral angiography and for radiologic visualization of other vascular structures, has been consistently associated with increased risk of MDS</w:t>
      </w:r>
      <w:r w:rsidR="002C6811">
        <w:t xml:space="preserve"> and </w:t>
      </w:r>
      <w:r w:rsidRPr="0007229F">
        <w:t>AML</w:t>
      </w:r>
      <w:r w:rsidR="002C6811">
        <w:t xml:space="preserve">, </w:t>
      </w:r>
      <w:r w:rsidR="00602E08">
        <w:t xml:space="preserve">considered jointly as </w:t>
      </w:r>
      <w:r w:rsidR="002C6811">
        <w:t xml:space="preserve"> (MDS/AML)</w:t>
      </w:r>
      <w:r w:rsidRPr="0007229F">
        <w:t xml:space="preserve"> (</w:t>
      </w:r>
      <w:r w:rsidRPr="001556B2">
        <w:t>IARC</w:t>
      </w:r>
      <w:r w:rsidR="00602E08" w:rsidRPr="001556B2">
        <w:t xml:space="preserve">, </w:t>
      </w:r>
      <w:r w:rsidRPr="001556B2">
        <w:t xml:space="preserve">2001; Travis </w:t>
      </w:r>
      <w:r w:rsidR="00BB6FC3" w:rsidRPr="001556B2">
        <w:t>e</w:t>
      </w:r>
      <w:r w:rsidRPr="001556B2">
        <w:t>t al</w:t>
      </w:r>
      <w:r w:rsidR="00BB6FC3" w:rsidRPr="001556B2">
        <w:t>.</w:t>
      </w:r>
      <w:r w:rsidRPr="001556B2">
        <w:t xml:space="preserve"> 2003).</w:t>
      </w:r>
      <w:r w:rsidR="003546A8">
        <w:t xml:space="preserve">  </w:t>
      </w:r>
      <w:r w:rsidRPr="0007229F">
        <w:t>During 1928-1954</w:t>
      </w:r>
      <w:r w:rsidR="00D31ACB">
        <w:t>,</w:t>
      </w:r>
      <w:r w:rsidRPr="0007229F">
        <w:t xml:space="preserve"> between 2.5 and 10 million patients worldwide were injected with Thorotrast.</w:t>
      </w:r>
      <w:r w:rsidR="003546A8">
        <w:t xml:space="preserve">  </w:t>
      </w:r>
      <w:r w:rsidRPr="0007229F">
        <w:t xml:space="preserve">The estimated </w:t>
      </w:r>
      <w:r w:rsidR="00E54457">
        <w:t xml:space="preserve">average </w:t>
      </w:r>
      <w:r w:rsidRPr="0007229F">
        <w:t>dose to bone marrow was 100 mGy from an injection of 25 ml.</w:t>
      </w:r>
      <w:r w:rsidR="003546A8">
        <w:t xml:space="preserve">  </w:t>
      </w:r>
      <w:r w:rsidRPr="0007229F">
        <w:t xml:space="preserve">Elevated risk of MDS/AML persisted </w:t>
      </w:r>
      <w:r w:rsidR="0075247D">
        <w:t>for</w:t>
      </w:r>
      <w:r w:rsidR="002C3C28">
        <w:t xml:space="preserve"> </w:t>
      </w:r>
      <w:r w:rsidRPr="0007229F">
        <w:t xml:space="preserve">8-50 </w:t>
      </w:r>
      <w:r w:rsidR="00F11E01" w:rsidRPr="0007229F">
        <w:t>year</w:t>
      </w:r>
      <w:r w:rsidR="00F11E01">
        <w:t>s</w:t>
      </w:r>
      <w:r w:rsidR="002C3C28">
        <w:t xml:space="preserve"> after </w:t>
      </w:r>
      <w:r w:rsidR="002C3C28" w:rsidRPr="00821C21">
        <w:t>exposure</w:t>
      </w:r>
      <w:r w:rsidRPr="00821C21">
        <w:t xml:space="preserve"> (Travis</w:t>
      </w:r>
      <w:del w:id="354" w:author="Wayne Liu" w:date="2016-05-18T14:56:00Z">
        <w:r w:rsidRPr="00821C21" w:rsidDel="004E5443">
          <w:delText xml:space="preserve"> et al</w:delText>
        </w:r>
        <w:r w:rsidR="00BB6FC3" w:rsidRPr="00821C21" w:rsidDel="004E5443">
          <w:delText>,</w:delText>
        </w:r>
      </w:del>
      <w:ins w:id="355" w:author="Wayne Liu" w:date="2016-05-18T14:56:00Z">
        <w:r w:rsidR="004E5443">
          <w:t xml:space="preserve"> et al.,</w:t>
        </w:r>
      </w:ins>
      <w:r w:rsidR="00BB6FC3" w:rsidRPr="00821C21">
        <w:t xml:space="preserve"> </w:t>
      </w:r>
      <w:r w:rsidRPr="00821C21">
        <w:t>2003), and cumulative risk ranged from 129-140 MDS/AML cases/10</w:t>
      </w:r>
      <w:r w:rsidRPr="00821C21">
        <w:rPr>
          <w:vertAlign w:val="superscript"/>
        </w:rPr>
        <w:t>4</w:t>
      </w:r>
      <w:r w:rsidRPr="00821C21">
        <w:t xml:space="preserve"> persons per Gy (IARC</w:t>
      </w:r>
      <w:r w:rsidR="00BB6FC3" w:rsidRPr="00821C21">
        <w:t xml:space="preserve">, </w:t>
      </w:r>
      <w:r w:rsidRPr="00821C21">
        <w:t>2001).</w:t>
      </w:r>
    </w:p>
    <w:p w:rsidR="00A841DA"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BB6FC3" w:rsidRPr="00F42DDA" w:rsidRDefault="00BB6FC3" w:rsidP="00BB6F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i/>
        </w:rPr>
      </w:pPr>
      <w:r w:rsidRPr="00F42DDA">
        <w:rPr>
          <w:b/>
          <w:i/>
          <w:color w:val="0070C0"/>
        </w:rPr>
        <w:t xml:space="preserve">&lt;4&gt; Therapeutic </w:t>
      </w:r>
      <w:r w:rsidR="00BB358C">
        <w:rPr>
          <w:b/>
          <w:i/>
          <w:color w:val="0070C0"/>
        </w:rPr>
        <w:t xml:space="preserve">radiation </w:t>
      </w:r>
      <w:r w:rsidRPr="00F42DDA">
        <w:rPr>
          <w:b/>
          <w:i/>
          <w:color w:val="0070C0"/>
        </w:rPr>
        <w:t>for benign conditions</w:t>
      </w:r>
    </w:p>
    <w:p w:rsidR="008E4E3C" w:rsidRPr="0007229F" w:rsidRDefault="00A841DA" w:rsidP="008E4E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Elevated risks of myeloid neoplasms have been reported in patients with benign conditions who underwent radiation treatment.</w:t>
      </w:r>
      <w:r w:rsidR="003546A8">
        <w:t xml:space="preserve">  </w:t>
      </w:r>
      <w:r w:rsidRPr="0007229F">
        <w:t xml:space="preserve">X-ray radiation treatment for ankylosing spondylitis was associated with a 7-fold increase in non-CLL leukemia during a period of 1-25 years after exposure to a uniform </w:t>
      </w:r>
      <w:r w:rsidR="00E54457">
        <w:t xml:space="preserve">bone marrow </w:t>
      </w:r>
      <w:r w:rsidRPr="0007229F">
        <w:t xml:space="preserve">dose of 1 Gy; leukemia risk peaked within 10 years of </w:t>
      </w:r>
      <w:r w:rsidRPr="00FD424B">
        <w:t>exposure (Weiss</w:t>
      </w:r>
      <w:del w:id="356" w:author="Wayne Liu" w:date="2016-05-18T14:56:00Z">
        <w:r w:rsidRPr="00FD424B" w:rsidDel="004E5443">
          <w:delText xml:space="preserve"> </w:delText>
        </w:r>
        <w:r w:rsidR="00BB6FC3" w:rsidRPr="00FD424B" w:rsidDel="004E5443">
          <w:delText>e</w:delText>
        </w:r>
        <w:r w:rsidRPr="00FD424B" w:rsidDel="004E5443">
          <w:delText>t al</w:delText>
        </w:r>
        <w:r w:rsidR="00BB6FC3" w:rsidRPr="00FD424B" w:rsidDel="004E5443">
          <w:delText>,</w:delText>
        </w:r>
      </w:del>
      <w:ins w:id="357" w:author="Wayne Liu" w:date="2016-05-18T14:56:00Z">
        <w:r w:rsidR="004E5443">
          <w:t xml:space="preserve"> et al.,</w:t>
        </w:r>
      </w:ins>
      <w:r w:rsidR="00BB6FC3" w:rsidRPr="00FD424B">
        <w:t xml:space="preserve"> </w:t>
      </w:r>
      <w:r w:rsidRPr="00FD424B">
        <w:t>1995).  Somewhat lower AML excesses (relative risks ranging from 1.2 to 3.2) have been associated with radiation therapy treatments for benign gynecologic disorders (Sakata</w:t>
      </w:r>
      <w:del w:id="358" w:author="Wayne Liu" w:date="2016-05-18T14:56:00Z">
        <w:r w:rsidRPr="00FD424B" w:rsidDel="004E5443">
          <w:delText xml:space="preserve"> </w:delText>
        </w:r>
        <w:r w:rsidR="00BB6FC3" w:rsidRPr="00FD424B" w:rsidDel="004E5443">
          <w:delText>e</w:delText>
        </w:r>
        <w:r w:rsidRPr="00FD424B" w:rsidDel="004E5443">
          <w:delText>t al</w:delText>
        </w:r>
        <w:r w:rsidR="00BB6FC3" w:rsidRPr="00FD424B" w:rsidDel="004E5443">
          <w:delText>,</w:delText>
        </w:r>
      </w:del>
      <w:ins w:id="359" w:author="Wayne Liu" w:date="2016-05-18T14:56:00Z">
        <w:r w:rsidR="004E5443">
          <w:t xml:space="preserve"> et al.,</w:t>
        </w:r>
      </w:ins>
      <w:r w:rsidR="00BB6FC3" w:rsidRPr="00FD424B">
        <w:t xml:space="preserve"> </w:t>
      </w:r>
      <w:r w:rsidRPr="00FD424B">
        <w:t>2012), peptic ulcer (Griem</w:t>
      </w:r>
      <w:del w:id="360" w:author="Wayne Liu" w:date="2016-05-18T14:56:00Z">
        <w:r w:rsidRPr="00FD424B" w:rsidDel="004E5443">
          <w:delText xml:space="preserve"> </w:delText>
        </w:r>
        <w:r w:rsidR="00BB6FC3" w:rsidRPr="00FD424B" w:rsidDel="004E5443">
          <w:delText>e</w:delText>
        </w:r>
        <w:r w:rsidRPr="00FD424B" w:rsidDel="004E5443">
          <w:delText>t al</w:delText>
        </w:r>
        <w:r w:rsidR="00BB6FC3" w:rsidRPr="00FD424B" w:rsidDel="004E5443">
          <w:delText>,</w:delText>
        </w:r>
      </w:del>
      <w:ins w:id="361" w:author="Wayne Liu" w:date="2016-05-18T14:56:00Z">
        <w:r w:rsidR="004E5443">
          <w:t xml:space="preserve"> et al.,</w:t>
        </w:r>
      </w:ins>
      <w:r w:rsidR="00BB6FC3" w:rsidRPr="00FD424B">
        <w:t xml:space="preserve"> </w:t>
      </w:r>
      <w:r w:rsidRPr="00FD424B">
        <w:t>1994), and tinea capitis (Shore</w:t>
      </w:r>
      <w:del w:id="362" w:author="Wayne Liu" w:date="2016-05-18T14:56:00Z">
        <w:r w:rsidR="00BB6FC3" w:rsidRPr="00FD424B" w:rsidDel="004E5443">
          <w:delText xml:space="preserve"> </w:delText>
        </w:r>
        <w:r w:rsidRPr="00FD424B" w:rsidDel="004E5443">
          <w:delText>et al</w:delText>
        </w:r>
        <w:r w:rsidR="00BB6FC3" w:rsidRPr="00FD424B" w:rsidDel="004E5443">
          <w:delText>,</w:delText>
        </w:r>
      </w:del>
      <w:ins w:id="363" w:author="Wayne Liu" w:date="2016-05-18T14:56:00Z">
        <w:r w:rsidR="004E5443">
          <w:t xml:space="preserve"> et al.,</w:t>
        </w:r>
      </w:ins>
      <w:r w:rsidR="00BB6FC3" w:rsidRPr="00FD424B">
        <w:t xml:space="preserve"> </w:t>
      </w:r>
      <w:r w:rsidRPr="00FD424B">
        <w:t>2003).  The ongoing use of radiotherapy to treat benign ocular conditions, musculoskeletal diseases, inflammatory and proliferative disorders, and benign vascular proliferations demonstrates the need to follow-up these patients, particularly if treated at younger ages (McKeown</w:t>
      </w:r>
      <w:del w:id="364" w:author="Wayne Liu" w:date="2016-05-18T14:56:00Z">
        <w:r w:rsidRPr="00FD424B" w:rsidDel="004E5443">
          <w:delText xml:space="preserve"> et al</w:delText>
        </w:r>
        <w:r w:rsidR="00BB6FC3" w:rsidRPr="00FD424B" w:rsidDel="004E5443">
          <w:delText>,</w:delText>
        </w:r>
      </w:del>
      <w:ins w:id="365" w:author="Wayne Liu" w:date="2016-05-18T14:56:00Z">
        <w:r w:rsidR="004E5443">
          <w:t xml:space="preserve"> et al.,</w:t>
        </w:r>
      </w:ins>
      <w:r w:rsidR="00BB6FC3" w:rsidRPr="00FD424B">
        <w:t xml:space="preserve"> </w:t>
      </w:r>
      <w:r w:rsidRPr="00FD424B">
        <w:t>2015</w:t>
      </w:r>
      <w:r w:rsidRPr="0007229F">
        <w:t>).</w:t>
      </w:r>
      <w:r w:rsidR="003546A8">
        <w:t xml:space="preserve">  </w:t>
      </w:r>
      <w:r w:rsidRPr="0007229F">
        <w:t xml:space="preserve">Higher risks and corresponding greater concern is associated with use of radiation therapy for benign tumors and other benign conditions in children and those with tumor predisposing </w:t>
      </w:r>
      <w:r w:rsidRPr="00FD424B">
        <w:t>syndromes (Evans</w:t>
      </w:r>
      <w:del w:id="366" w:author="Wayne Liu" w:date="2016-05-18T14:56:00Z">
        <w:r w:rsidRPr="00FD424B" w:rsidDel="004E5443">
          <w:delText xml:space="preserve"> et al</w:delText>
        </w:r>
        <w:r w:rsidR="00BB6FC3" w:rsidRPr="00FD424B" w:rsidDel="004E5443">
          <w:delText>,</w:delText>
        </w:r>
      </w:del>
      <w:ins w:id="367" w:author="Wayne Liu" w:date="2016-05-18T14:56:00Z">
        <w:r w:rsidR="004E5443">
          <w:t xml:space="preserve"> et al.,</w:t>
        </w:r>
      </w:ins>
      <w:r w:rsidR="00BB6FC3" w:rsidRPr="00FD424B">
        <w:t xml:space="preserve"> </w:t>
      </w:r>
      <w:r w:rsidRPr="00FD424B">
        <w:t xml:space="preserve">2006).  </w:t>
      </w:r>
      <w:r w:rsidR="008E4E3C" w:rsidRPr="00FD424B">
        <w:t xml:space="preserve">Myeloid leukemia and AML risks were also almost 4-fold increased among </w:t>
      </w:r>
      <w:r w:rsidR="0003125C">
        <w:t xml:space="preserve">patients with </w:t>
      </w:r>
      <w:r w:rsidR="008E4E3C" w:rsidRPr="00FD424B">
        <w:t>ankylosing spondylitis treated with radium-224, with a mean estimated dose to the skeleton of 0.67 Gy (Wick</w:t>
      </w:r>
      <w:del w:id="368" w:author="Wayne Liu" w:date="2016-05-18T14:56:00Z">
        <w:r w:rsidR="008E4E3C" w:rsidRPr="00FD424B" w:rsidDel="004E5443">
          <w:delText xml:space="preserve"> et al</w:delText>
        </w:r>
        <w:r w:rsidR="00BB6FC3" w:rsidRPr="00FD424B" w:rsidDel="004E5443">
          <w:delText>,</w:delText>
        </w:r>
      </w:del>
      <w:ins w:id="369" w:author="Wayne Liu" w:date="2016-05-18T14:56:00Z">
        <w:r w:rsidR="004E5443">
          <w:t xml:space="preserve"> et al.,</w:t>
        </w:r>
      </w:ins>
      <w:r w:rsidR="00BB6FC3" w:rsidRPr="00FD424B">
        <w:t xml:space="preserve"> </w:t>
      </w:r>
      <w:r w:rsidR="008E4E3C" w:rsidRPr="00FD424B">
        <w:t>2008</w:t>
      </w:r>
      <w:r w:rsidR="008E4E3C" w:rsidRPr="0007229F">
        <w:t xml:space="preserve">).  </w:t>
      </w:r>
      <w:r w:rsidR="008E4E3C">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BB6FC3" w:rsidRPr="00F42DDA" w:rsidRDefault="00A841DA" w:rsidP="00BB6F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i/>
        </w:rPr>
      </w:pPr>
      <w:r w:rsidRPr="0007229F">
        <w:t xml:space="preserve"> </w:t>
      </w:r>
      <w:r w:rsidR="00BB6FC3" w:rsidRPr="00F42DDA">
        <w:rPr>
          <w:b/>
          <w:i/>
          <w:color w:val="0070C0"/>
        </w:rPr>
        <w:t>&lt;4&gt; Therapeutic</w:t>
      </w:r>
      <w:r w:rsidR="00F729BA">
        <w:rPr>
          <w:b/>
          <w:i/>
          <w:color w:val="0070C0"/>
        </w:rPr>
        <w:t xml:space="preserve"> radiation</w:t>
      </w:r>
      <w:r w:rsidR="00BB6FC3" w:rsidRPr="00F42DDA">
        <w:rPr>
          <w:b/>
          <w:i/>
          <w:color w:val="0070C0"/>
        </w:rPr>
        <w:t xml:space="preserve"> for malignant conditions</w:t>
      </w:r>
    </w:p>
    <w:p w:rsidR="00A841DA" w:rsidRPr="0007229F" w:rsidRDefault="00F11E01" w:rsidP="004527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 xml:space="preserve">Two-fold increased risks of t-MDS/AML </w:t>
      </w:r>
      <w:r w:rsidRPr="0007229F">
        <w:t xml:space="preserve">have been described in patients treated </w:t>
      </w:r>
      <w:r>
        <w:t xml:space="preserve">with </w:t>
      </w:r>
      <w:r w:rsidR="0003125C" w:rsidRPr="000934C8">
        <w:t xml:space="preserve">total body irradiation </w:t>
      </w:r>
      <w:r w:rsidR="0003125C">
        <w:t>as part of a preparative regimen for</w:t>
      </w:r>
      <w:r w:rsidR="0003125C" w:rsidRPr="000934C8">
        <w:t xml:space="preserve"> transplantation</w:t>
      </w:r>
      <w:r w:rsidR="0003125C">
        <w:t xml:space="preserve"> and in those receiving</w:t>
      </w:r>
      <w:r w:rsidR="0003125C" w:rsidRPr="000934C8">
        <w:t xml:space="preserve"> </w:t>
      </w:r>
      <w:r>
        <w:t xml:space="preserve">radiotherapy </w:t>
      </w:r>
      <w:r w:rsidRPr="0007229F">
        <w:t>for non-Hodgkin lymphoma, testicular cancer, uterine cervix cancer,</w:t>
      </w:r>
      <w:r>
        <w:t xml:space="preserve"> uterine corpus cancer, </w:t>
      </w:r>
      <w:r w:rsidR="0003125C">
        <w:t xml:space="preserve">and </w:t>
      </w:r>
      <w:r w:rsidRPr="000934C8">
        <w:t>Ewing’s</w:t>
      </w:r>
      <w:r>
        <w:t xml:space="preserve"> </w:t>
      </w:r>
      <w:r w:rsidRPr="000934C8">
        <w:t>sarcoma (Wright</w:t>
      </w:r>
      <w:del w:id="370" w:author="Wayne Liu" w:date="2016-05-18T14:56:00Z">
        <w:r w:rsidRPr="000934C8" w:rsidDel="004E5443">
          <w:delText xml:space="preserve"> et al,</w:delText>
        </w:r>
      </w:del>
      <w:ins w:id="371" w:author="Wayne Liu" w:date="2016-05-18T14:56:00Z">
        <w:r w:rsidR="004E5443">
          <w:t xml:space="preserve"> et al.,</w:t>
        </w:r>
      </w:ins>
      <w:r w:rsidRPr="000934C8">
        <w:t xml:space="preserve"> 2010; NCRP, 2011).  </w:t>
      </w:r>
      <w:r w:rsidR="003F1E65" w:rsidRPr="000934C8">
        <w:t>t-MDS/</w:t>
      </w:r>
      <w:r w:rsidR="00A841DA" w:rsidRPr="000934C8">
        <w:t xml:space="preserve">AML following </w:t>
      </w:r>
      <w:r w:rsidR="00A841DA" w:rsidRPr="000934C8">
        <w:lastRenderedPageBreak/>
        <w:t>treatment of testicular cancer has been linked with both radiotherapy and p</w:t>
      </w:r>
      <w:r w:rsidR="00BB6FC3" w:rsidRPr="000934C8">
        <w:t>latinum chemotherapy (</w:t>
      </w:r>
      <w:r w:rsidR="00BB6FC3" w:rsidRPr="000934C8">
        <w:rPr>
          <w:color w:val="000000" w:themeColor="text1"/>
        </w:rPr>
        <w:t>Howard</w:t>
      </w:r>
      <w:del w:id="372" w:author="Wayne Liu" w:date="2016-05-18T14:56:00Z">
        <w:r w:rsidR="00A841DA" w:rsidRPr="000934C8" w:rsidDel="004E5443">
          <w:delText xml:space="preserve"> et al</w:delText>
        </w:r>
        <w:r w:rsidR="00F42DDA" w:rsidRPr="000934C8" w:rsidDel="004E5443">
          <w:delText>,</w:delText>
        </w:r>
      </w:del>
      <w:ins w:id="373" w:author="Wayne Liu" w:date="2016-05-18T14:56:00Z">
        <w:r w:rsidR="004E5443">
          <w:t xml:space="preserve"> et al.,</w:t>
        </w:r>
      </w:ins>
      <w:r w:rsidR="00F42DDA" w:rsidRPr="000934C8">
        <w:t xml:space="preserve"> </w:t>
      </w:r>
      <w:r w:rsidR="00A841DA" w:rsidRPr="000934C8">
        <w:t xml:space="preserve">2008).  </w:t>
      </w:r>
      <w:r w:rsidR="00A841DA" w:rsidRPr="0007229F">
        <w:t xml:space="preserve"> </w:t>
      </w:r>
      <w:r w:rsidR="003F1E65">
        <w:t>t-MDS/</w:t>
      </w:r>
      <w:r w:rsidR="00A841DA" w:rsidRPr="0007229F">
        <w:t xml:space="preserve">AML following radiotherapy </w:t>
      </w:r>
      <w:r w:rsidR="0003125C">
        <w:t xml:space="preserve">is </w:t>
      </w:r>
      <w:r w:rsidR="00A841DA" w:rsidRPr="0007229F">
        <w:t xml:space="preserve">often </w:t>
      </w:r>
      <w:r w:rsidR="0003125C">
        <w:t>diagnosed</w:t>
      </w:r>
      <w:r w:rsidR="0003125C" w:rsidRPr="0007229F">
        <w:t xml:space="preserve"> </w:t>
      </w:r>
      <w:r w:rsidR="00A841DA" w:rsidRPr="0007229F">
        <w:t xml:space="preserve">within five years </w:t>
      </w:r>
      <w:r w:rsidR="0003125C">
        <w:t>of exposure, with</w:t>
      </w:r>
      <w:r w:rsidR="00A841DA" w:rsidRPr="0007229F">
        <w:t xml:space="preserve"> most </w:t>
      </w:r>
      <w:r w:rsidR="0003125C">
        <w:t xml:space="preserve">cases </w:t>
      </w:r>
      <w:r w:rsidR="00FD366D">
        <w:t>occurr</w:t>
      </w:r>
      <w:r w:rsidR="0003125C">
        <w:t>ing</w:t>
      </w:r>
      <w:r w:rsidR="00A841DA" w:rsidRPr="0007229F">
        <w:t xml:space="preserve"> within 10-15 years </w:t>
      </w:r>
      <w:r w:rsidR="00A841DA" w:rsidRPr="000934C8">
        <w:t>(NCRP</w:t>
      </w:r>
      <w:r w:rsidR="004527D0" w:rsidRPr="000934C8">
        <w:t xml:space="preserve">, </w:t>
      </w:r>
      <w:r w:rsidR="00A841DA" w:rsidRPr="000934C8">
        <w:t>2011).</w:t>
      </w:r>
      <w:r w:rsidR="001B4E18">
        <w:t xml:space="preserve">  </w:t>
      </w:r>
      <w:r w:rsidR="00A841DA" w:rsidRPr="000934C8">
        <w:t xml:space="preserve">Excess risks of </w:t>
      </w:r>
      <w:r w:rsidR="003F1E65" w:rsidRPr="000934C8">
        <w:t>t-MDS/</w:t>
      </w:r>
      <w:r w:rsidR="00A841DA" w:rsidRPr="000934C8">
        <w:t xml:space="preserve">AML following radiotherapy have been associated with estimated bone marrow doses ranging from 1 to 15 Gy for adults (and often higher </w:t>
      </w:r>
      <w:r w:rsidR="00366E52">
        <w:t xml:space="preserve">doses </w:t>
      </w:r>
      <w:r w:rsidR="00A841DA" w:rsidRPr="000934C8">
        <w:t>for children)</w:t>
      </w:r>
      <w:r w:rsidR="001B4E18">
        <w:t>, and risks do not continue to increase further at very high doses, perhaps due to cell killing. (Boice</w:t>
      </w:r>
      <w:del w:id="374" w:author="Wayne Liu" w:date="2016-05-18T14:56:00Z">
        <w:r w:rsidR="001B4E18" w:rsidDel="004E5443">
          <w:delText xml:space="preserve"> et al,</w:delText>
        </w:r>
      </w:del>
      <w:ins w:id="375" w:author="Wayne Liu" w:date="2016-05-18T14:56:00Z">
        <w:r w:rsidR="004E5443">
          <w:t xml:space="preserve"> et al.,</w:t>
        </w:r>
      </w:ins>
      <w:r w:rsidR="001B4E18">
        <w:t xml:space="preserve"> 1987). Risks appear to be </w:t>
      </w:r>
      <w:r w:rsidR="00A841DA" w:rsidRPr="000934C8">
        <w:t>greater when large volumes of bone marrow are treated with lower doses or dose fractions</w:t>
      </w:r>
      <w:r w:rsidR="001B4E18">
        <w:t xml:space="preserve">.  More evidence is needed on risks at higher doses </w:t>
      </w:r>
      <w:r w:rsidR="00DC7DAB">
        <w:t>(s</w:t>
      </w:r>
      <w:r w:rsidR="00A841DA" w:rsidRPr="000934C8">
        <w:t xml:space="preserve">ee </w:t>
      </w:r>
      <w:r w:rsidR="00DC7DAB">
        <w:t>C</w:t>
      </w:r>
      <w:r w:rsidR="00A841DA" w:rsidRPr="000934C8">
        <w:t>hapter</w:t>
      </w:r>
      <w:r w:rsidR="00A841DA" w:rsidRPr="0007229F">
        <w:t xml:space="preserve"> 60</w:t>
      </w:r>
      <w:r w:rsidR="00DC7DAB">
        <w:t>)</w:t>
      </w:r>
      <w:r w:rsidR="00A841DA" w:rsidRPr="0007229F">
        <w:t>.</w:t>
      </w:r>
      <w:r w:rsidR="003546A8">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r>
        <w:rPr>
          <w:b/>
          <w:color w:val="0070C0"/>
        </w:rPr>
        <w:t xml:space="preserve">&lt;3&gt; </w:t>
      </w:r>
      <w:r w:rsidR="00A841DA" w:rsidRPr="0007229F">
        <w:rPr>
          <w:b/>
          <w:color w:val="0070C0"/>
        </w:rPr>
        <w:t xml:space="preserve">Atomic bomb survivors </w:t>
      </w:r>
    </w:p>
    <w:p w:rsidR="00EB75C4" w:rsidRDefault="00A841DA" w:rsidP="009F0673">
      <w:pPr>
        <w:autoSpaceDE w:val="0"/>
        <w:autoSpaceDN w:val="0"/>
        <w:adjustRightInd w:val="0"/>
        <w:spacing w:line="480" w:lineRule="auto"/>
      </w:pPr>
      <w:r w:rsidRPr="0007229F">
        <w:t xml:space="preserve">Long-term studies of Japanese atomic bomb survivors have provided </w:t>
      </w:r>
      <w:r w:rsidR="007A1E1C">
        <w:t xml:space="preserve">the </w:t>
      </w:r>
      <w:r w:rsidRPr="0007229F">
        <w:t xml:space="preserve">most important population-based quantitative risk assessment for the </w:t>
      </w:r>
      <w:r w:rsidR="007A1E1C">
        <w:t xml:space="preserve">risk of </w:t>
      </w:r>
      <w:r w:rsidRPr="0007229F">
        <w:t>leukemia and other cancers</w:t>
      </w:r>
      <w:r w:rsidR="007A1E1C">
        <w:t xml:space="preserve"> associated with ionizing radiation</w:t>
      </w:r>
      <w:r w:rsidRPr="0007229F">
        <w:t>.</w:t>
      </w:r>
      <w:r w:rsidR="003546A8">
        <w:t xml:space="preserve">  </w:t>
      </w:r>
      <w:r w:rsidRPr="0007229F">
        <w:t xml:space="preserve">Studies of this population are the primary basis </w:t>
      </w:r>
      <w:r w:rsidR="006D0764">
        <w:t xml:space="preserve">for </w:t>
      </w:r>
      <w:r w:rsidRPr="0007229F">
        <w:t xml:space="preserve">international radiation risk </w:t>
      </w:r>
      <w:r w:rsidRPr="000934C8">
        <w:t>protection measures (NRC BEIR VII</w:t>
      </w:r>
      <w:r w:rsidR="004527D0" w:rsidRPr="000934C8">
        <w:t>,</w:t>
      </w:r>
      <w:r w:rsidRPr="000934C8">
        <w:t xml:space="preserve"> 2006) (see </w:t>
      </w:r>
      <w:r w:rsidR="00B06AB7">
        <w:t>C</w:t>
      </w:r>
      <w:r w:rsidRPr="000934C8">
        <w:t>hapter</w:t>
      </w:r>
      <w:r w:rsidR="001668BF">
        <w:t xml:space="preserve"> </w:t>
      </w:r>
      <w:r w:rsidRPr="000934C8">
        <w:t>13).</w:t>
      </w:r>
      <w:r w:rsidR="003546A8" w:rsidRPr="000934C8">
        <w:t xml:space="preserve">  </w:t>
      </w:r>
      <w:r w:rsidRPr="000934C8">
        <w:t>Atomic bombs detonated over Hiroshima and Nagasaki in August 1945 resulted in many thousands of immediate and short-term deaths.</w:t>
      </w:r>
      <w:r w:rsidR="003546A8" w:rsidRPr="000934C8">
        <w:t xml:space="preserve">  </w:t>
      </w:r>
      <w:r w:rsidRPr="000934C8">
        <w:t>At the end of the 1940s an excess of leukemia was apparent among the Japanese atomic bomb survivors.</w:t>
      </w:r>
      <w:r w:rsidR="003546A8" w:rsidRPr="000934C8">
        <w:t xml:space="preserve">  </w:t>
      </w:r>
      <w:r w:rsidRPr="000934C8">
        <w:t>A long</w:t>
      </w:r>
      <w:r w:rsidR="00A73E42">
        <w:t>-</w:t>
      </w:r>
      <w:r w:rsidRPr="000934C8">
        <w:t>term mortality follow-up of a population-based cohort of survivors, designated the Life Span Study, was launched with ascertainment of deaths since 1950.</w:t>
      </w:r>
      <w:r w:rsidR="003546A8" w:rsidRPr="000934C8">
        <w:t xml:space="preserve">  </w:t>
      </w:r>
      <w:r w:rsidRPr="000934C8">
        <w:t>Follow-up of the Life Span Study cohort for cancer incidence was undertaken beginning in 1958 when population-based cancer registries were established in Hiroshima and Nagasaki (Mabuchi</w:t>
      </w:r>
      <w:del w:id="376" w:author="Wayne Liu" w:date="2016-05-18T14:56:00Z">
        <w:r w:rsidRPr="000934C8" w:rsidDel="004E5443">
          <w:delText xml:space="preserve"> et al</w:delText>
        </w:r>
        <w:r w:rsidR="004527D0" w:rsidRPr="000934C8" w:rsidDel="004E5443">
          <w:delText>,</w:delText>
        </w:r>
      </w:del>
      <w:ins w:id="377" w:author="Wayne Liu" w:date="2016-05-18T14:56:00Z">
        <w:r w:rsidR="004E5443">
          <w:t xml:space="preserve"> et al.,</w:t>
        </w:r>
      </w:ins>
      <w:r w:rsidRPr="000934C8">
        <w:t xml:space="preserve"> 2011).</w:t>
      </w:r>
      <w:r w:rsidRPr="0007229F">
        <w:t xml:space="preserve">  </w:t>
      </w:r>
    </w:p>
    <w:p w:rsidR="00DC7DAB" w:rsidRDefault="00DC7DAB" w:rsidP="009F0673">
      <w:pPr>
        <w:autoSpaceDE w:val="0"/>
        <w:autoSpaceDN w:val="0"/>
        <w:adjustRightInd w:val="0"/>
        <w:spacing w:line="480" w:lineRule="auto"/>
      </w:pPr>
    </w:p>
    <w:p w:rsidR="00A841DA" w:rsidRPr="0007229F" w:rsidRDefault="00A841DA" w:rsidP="009F0673">
      <w:pPr>
        <w:autoSpaceDE w:val="0"/>
        <w:autoSpaceDN w:val="0"/>
        <w:adjustRightInd w:val="0"/>
        <w:spacing w:line="480" w:lineRule="auto"/>
      </w:pPr>
      <w:r w:rsidRPr="0007229F">
        <w:lastRenderedPageBreak/>
        <w:t xml:space="preserve">Results of dose-response for leukemia mortality </w:t>
      </w:r>
      <w:r w:rsidR="00DC7DAB">
        <w:t xml:space="preserve">from 1950 </w:t>
      </w:r>
      <w:r w:rsidRPr="0007229F">
        <w:t xml:space="preserve">through 1982 and leukemia incidence </w:t>
      </w:r>
      <w:r w:rsidR="00DC7DAB">
        <w:t xml:space="preserve">from 1958 </w:t>
      </w:r>
      <w:r w:rsidRPr="0007229F">
        <w:t xml:space="preserve">through 1987 have been previously </w:t>
      </w:r>
      <w:r w:rsidRPr="000934C8">
        <w:t>summarized (Boice</w:t>
      </w:r>
      <w:r w:rsidR="004527D0" w:rsidRPr="000934C8">
        <w:t xml:space="preserve">, </w:t>
      </w:r>
      <w:r w:rsidRPr="000934C8">
        <w:t>2006; Linet</w:t>
      </w:r>
      <w:del w:id="378" w:author="Wayne Liu" w:date="2016-05-18T14:56:00Z">
        <w:r w:rsidRPr="000934C8" w:rsidDel="004E5443">
          <w:delText xml:space="preserve"> et al</w:delText>
        </w:r>
        <w:r w:rsidR="004527D0" w:rsidRPr="000934C8" w:rsidDel="004E5443">
          <w:delText>,</w:delText>
        </w:r>
      </w:del>
      <w:ins w:id="379" w:author="Wayne Liu" w:date="2016-05-18T14:56:00Z">
        <w:r w:rsidR="004E5443">
          <w:t xml:space="preserve"> et al.,</w:t>
        </w:r>
      </w:ins>
      <w:r w:rsidRPr="000934C8">
        <w:t xml:space="preserve"> 2006; Mabuchi</w:t>
      </w:r>
      <w:del w:id="380" w:author="Wayne Liu" w:date="2016-05-18T14:56:00Z">
        <w:r w:rsidRPr="000934C8" w:rsidDel="004E5443">
          <w:delText xml:space="preserve"> et al</w:delText>
        </w:r>
        <w:r w:rsidR="004527D0" w:rsidRPr="000934C8" w:rsidDel="004E5443">
          <w:delText>,</w:delText>
        </w:r>
      </w:del>
      <w:ins w:id="381" w:author="Wayne Liu" w:date="2016-05-18T14:56:00Z">
        <w:r w:rsidR="004E5443">
          <w:t xml:space="preserve"> et al.,</w:t>
        </w:r>
      </w:ins>
      <w:r w:rsidRPr="000934C8">
        <w:t xml:space="preserve"> 2011).</w:t>
      </w:r>
      <w:r w:rsidR="004527D0" w:rsidRPr="000934C8">
        <w:t xml:space="preserve"> </w:t>
      </w:r>
      <w:r w:rsidR="00810FA1">
        <w:t xml:space="preserve"> </w:t>
      </w:r>
      <w:r w:rsidR="00DC7DAB">
        <w:t>A</w:t>
      </w:r>
      <w:r w:rsidRPr="000934C8">
        <w:t xml:space="preserve">mong 113,011 Life Span Study cohort members </w:t>
      </w:r>
      <w:r w:rsidR="00DC7DAB">
        <w:t xml:space="preserve">followed </w:t>
      </w:r>
      <w:r w:rsidR="00EB75C4" w:rsidRPr="000934C8">
        <w:t>through 2001</w:t>
      </w:r>
      <w:r w:rsidR="00DC7DAB">
        <w:t>,</w:t>
      </w:r>
      <w:r w:rsidR="00EB75C4" w:rsidRPr="000934C8">
        <w:t xml:space="preserve"> </w:t>
      </w:r>
      <w:r w:rsidRPr="000934C8">
        <w:t>371 incident non-CLL leukemias</w:t>
      </w:r>
      <w:r w:rsidR="00DC7DAB">
        <w:t xml:space="preserve"> were ascertained</w:t>
      </w:r>
      <w:r w:rsidRPr="000934C8">
        <w:t>, including 176 AML, 75 CML, and 43 ALL (Hsu</w:t>
      </w:r>
      <w:del w:id="382" w:author="Wayne Liu" w:date="2016-05-18T14:56:00Z">
        <w:r w:rsidRPr="000934C8" w:rsidDel="004E5443">
          <w:delText xml:space="preserve"> et al,</w:delText>
        </w:r>
      </w:del>
      <w:ins w:id="383" w:author="Wayne Liu" w:date="2016-05-18T14:56:00Z">
        <w:r w:rsidR="004E5443">
          <w:t xml:space="preserve"> et al.,</w:t>
        </w:r>
      </w:ins>
      <w:r w:rsidRPr="000934C8">
        <w:t xml:space="preserve"> 2013).</w:t>
      </w:r>
      <w:r w:rsidR="003546A8" w:rsidRPr="000934C8">
        <w:t xml:space="preserve">  </w:t>
      </w:r>
      <w:r w:rsidRPr="000934C8">
        <w:t>A</w:t>
      </w:r>
      <w:r w:rsidRPr="0007229F">
        <w:t xml:space="preserve"> nonlinear</w:t>
      </w:r>
      <w:r w:rsidR="00EB75C4">
        <w:t xml:space="preserve">, </w:t>
      </w:r>
      <w:r w:rsidR="00EB75C4" w:rsidRPr="0007229F">
        <w:t>upward curving</w:t>
      </w:r>
      <w:r w:rsidRPr="0007229F">
        <w:t xml:space="preserve"> dose-response pattern observed for non-CLL leukemias derived primarily from results for AML</w:t>
      </w:r>
      <w:r w:rsidR="00EB75C4">
        <w:t xml:space="preserve">. </w:t>
      </w:r>
      <w:r w:rsidR="00842684">
        <w:t xml:space="preserve"> Overall, the excess relative risk per Gray (ERR per Gy) </w:t>
      </w:r>
      <w:r w:rsidR="00120C82">
        <w:t xml:space="preserve">for AML </w:t>
      </w:r>
      <w:r w:rsidR="00842684">
        <w:t>using the preferred quadratic model was 1.11</w:t>
      </w:r>
      <w:r w:rsidR="00120C82">
        <w:t>,</w:t>
      </w:r>
      <w:r w:rsidR="00842684">
        <w:t xml:space="preserve"> 9</w:t>
      </w:r>
      <w:r w:rsidR="001574F6">
        <w:t>5</w:t>
      </w:r>
      <w:r w:rsidR="00842684">
        <w:t xml:space="preserve">% </w:t>
      </w:r>
      <w:r w:rsidR="001668BF" w:rsidRPr="002C4313">
        <w:t xml:space="preserve">confidence interval </w:t>
      </w:r>
      <w:r w:rsidR="001668BF">
        <w:t>(</w:t>
      </w:r>
      <w:r w:rsidR="00842684">
        <w:t>CI</w:t>
      </w:r>
      <w:r w:rsidR="001668BF">
        <w:t>)</w:t>
      </w:r>
      <w:r w:rsidR="00842684">
        <w:t xml:space="preserve"> = 0.53-2.08</w:t>
      </w:r>
      <w:r w:rsidR="00120C82">
        <w:t xml:space="preserve">, </w:t>
      </w:r>
      <w:r w:rsidR="00842684">
        <w:t xml:space="preserve">and risks </w:t>
      </w:r>
      <w:r w:rsidRPr="0007229F">
        <w:t xml:space="preserve">according to age at exposure were U-shaped. </w:t>
      </w:r>
      <w:r w:rsidR="00842684">
        <w:t xml:space="preserve"> </w:t>
      </w:r>
      <w:r w:rsidRPr="0007229F">
        <w:t>The high excess rates for those who were children or adolescents at the time of the bombings initially declined over time</w:t>
      </w:r>
      <w:r w:rsidR="00EB75C4">
        <w:t>;</w:t>
      </w:r>
      <w:r w:rsidR="003546A8">
        <w:t xml:space="preserve"> </w:t>
      </w:r>
      <w:r w:rsidR="00DC7DAB">
        <w:t>h</w:t>
      </w:r>
      <w:r w:rsidR="00EB75C4">
        <w:t>owever,</w:t>
      </w:r>
      <w:r w:rsidR="003546A8">
        <w:t xml:space="preserve"> </w:t>
      </w:r>
      <w:r w:rsidR="00EB75C4">
        <w:t>t</w:t>
      </w:r>
      <w:r w:rsidRPr="0007229F">
        <w:t>he excess rates increased with attained age regardless of age at exposure.</w:t>
      </w:r>
      <w:r w:rsidR="003546A8">
        <w:t xml:space="preserve"> </w:t>
      </w:r>
      <w:r w:rsidR="00120C82">
        <w:t xml:space="preserve"> The overall ERR per Gy for CML using the preferred linear model was 5.24, 9</w:t>
      </w:r>
      <w:r w:rsidR="001574F6">
        <w:t>5</w:t>
      </w:r>
      <w:r w:rsidR="00120C82">
        <w:t xml:space="preserve">% CI = 1.92-11.8.  </w:t>
      </w:r>
      <w:r w:rsidRPr="0007229F">
        <w:t xml:space="preserve">The temporal patterns for CML and ALL differed from AML.  In the period 5-10 years after the bombings, </w:t>
      </w:r>
      <w:r w:rsidR="00FB3D4E">
        <w:t xml:space="preserve">the fraction of </w:t>
      </w:r>
      <w:r w:rsidRPr="0007229F">
        <w:t xml:space="preserve">ALL and CML </w:t>
      </w:r>
      <w:r w:rsidR="00FB3D4E">
        <w:t>attribu</w:t>
      </w:r>
      <w:del w:id="384" w:author="Temp" w:date="2016-05-18T14:34:00Z">
        <w:r w:rsidR="00FB3D4E" w:rsidDel="00B25147">
          <w:delText xml:space="preserve">table </w:delText>
        </w:r>
      </w:del>
      <w:ins w:id="385" w:author="Temp" w:date="2016-05-18T14:34:00Z">
        <w:r w:rsidR="00B25147">
          <w:t>Table 38-</w:t>
        </w:r>
      </w:ins>
      <w:r w:rsidR="00FB3D4E">
        <w:t xml:space="preserve">to radiation from the bombings among cohort members with &gt;0.0005 Gy was 59% for the entire period (23% for ALL and 36% for CML).  However, these two subtypes accounted for </w:t>
      </w:r>
      <w:r w:rsidR="007B1742">
        <w:t>80</w:t>
      </w:r>
      <w:r w:rsidRPr="0007229F">
        <w:t>%</w:t>
      </w:r>
      <w:r w:rsidR="00FB3D4E">
        <w:t xml:space="preserve"> </w:t>
      </w:r>
      <w:r w:rsidR="007B1742">
        <w:t xml:space="preserve">(27% for ALL and 53% for CML) </w:t>
      </w:r>
      <w:r w:rsidRPr="0007229F">
        <w:t>of the excess leukemias</w:t>
      </w:r>
      <w:r w:rsidR="00FB3D4E">
        <w:t xml:space="preserve"> during 1950-1955, </w:t>
      </w:r>
      <w:r w:rsidRPr="0007229F">
        <w:t xml:space="preserve">but </w:t>
      </w:r>
      <w:r w:rsidR="00FB3D4E">
        <w:t>only 22% (10% for ALL and 12% for CML) during 1991-</w:t>
      </w:r>
      <w:r w:rsidR="00FB3D4E" w:rsidRPr="0048610A">
        <w:t xml:space="preserve">2001. </w:t>
      </w:r>
      <w:r w:rsidR="003546A8" w:rsidRPr="0048610A">
        <w:t xml:space="preserve"> </w:t>
      </w:r>
      <w:r w:rsidRPr="0048610A">
        <w:t>Hsu et al (2013) speculated</w:t>
      </w:r>
      <w:r w:rsidRPr="0007229F">
        <w:t xml:space="preserve"> that CML and ALL rates may have been even higher</w:t>
      </w:r>
      <w:r w:rsidR="00FB3D4E">
        <w:t xml:space="preserve"> than 80% </w:t>
      </w:r>
      <w:r w:rsidRPr="0007229F">
        <w:t xml:space="preserve">within the first five years after the bombings (1945-1949), prior to availability of systematically ascertained data.  </w:t>
      </w:r>
      <w:r w:rsidR="00C64B43">
        <w:t>In contrast, t</w:t>
      </w:r>
      <w:r w:rsidRPr="0007229F">
        <w:t>he fraction of AML attribu</w:t>
      </w:r>
      <w:del w:id="386" w:author="Temp" w:date="2016-05-18T14:34:00Z">
        <w:r w:rsidRPr="0007229F" w:rsidDel="00B25147">
          <w:delText xml:space="preserve">table </w:delText>
        </w:r>
      </w:del>
      <w:ins w:id="387" w:author="Temp" w:date="2016-05-18T14:34:00Z">
        <w:r w:rsidR="00B25147">
          <w:t>Table 38-</w:t>
        </w:r>
      </w:ins>
      <w:r w:rsidRPr="0007229F">
        <w:t>to radiation among cohort members with &gt;0.005 Gy was 38% for the entire period studied</w:t>
      </w:r>
      <w:r w:rsidR="00FB3D4E">
        <w:t xml:space="preserve">.  </w:t>
      </w:r>
      <w:r w:rsidR="007B1742">
        <w:t xml:space="preserve">AML accounted for only 20% of the excess leukemias during 1950-55 </w:t>
      </w:r>
      <w:r w:rsidR="00FB3D4E">
        <w:t>but</w:t>
      </w:r>
      <w:r w:rsidRPr="0007229F">
        <w:t xml:space="preserve"> for 80% of the excess leukemias during 199</w:t>
      </w:r>
      <w:r w:rsidR="00FB3D4E">
        <w:t>1</w:t>
      </w:r>
      <w:r w:rsidRPr="0007229F">
        <w:t>-2001.</w:t>
      </w:r>
      <w:r w:rsidR="007B1742">
        <w:t xml:space="preserve">  This </w:t>
      </w:r>
      <w:r w:rsidR="00FB3D4E">
        <w:t xml:space="preserve">temporal </w:t>
      </w:r>
      <w:r w:rsidR="007B1742">
        <w:t>pattern</w:t>
      </w:r>
      <w:r w:rsidR="00FB3D4E">
        <w:t xml:space="preserve"> for AML</w:t>
      </w:r>
      <w:r w:rsidR="007B1742">
        <w:t xml:space="preserve"> is markedly </w:t>
      </w:r>
      <w:r w:rsidR="00B213E2">
        <w:t xml:space="preserve">different </w:t>
      </w:r>
      <w:r w:rsidR="007B1742">
        <w:lastRenderedPageBreak/>
        <w:t>from th</w:t>
      </w:r>
      <w:r w:rsidR="00FB3D4E">
        <w:t xml:space="preserve">at </w:t>
      </w:r>
      <w:r w:rsidR="00B213E2">
        <w:t xml:space="preserve">observed </w:t>
      </w:r>
      <w:r w:rsidR="007B1742">
        <w:t xml:space="preserve">subsequent to cytotoxic chemotherapy, </w:t>
      </w:r>
      <w:r w:rsidR="00B213E2">
        <w:t xml:space="preserve">where </w:t>
      </w:r>
      <w:r w:rsidR="007B1742">
        <w:t xml:space="preserve">most of the excess </w:t>
      </w:r>
      <w:r w:rsidR="00B213E2">
        <w:t>t-</w:t>
      </w:r>
      <w:r w:rsidR="007B1742">
        <w:t>AML o</w:t>
      </w:r>
      <w:r w:rsidR="00FB3D4E">
        <w:t>ccur</w:t>
      </w:r>
      <w:r w:rsidR="00B213E2">
        <w:t>s</w:t>
      </w:r>
      <w:r w:rsidR="00FB3D4E">
        <w:t xml:space="preserve"> w</w:t>
      </w:r>
      <w:r w:rsidR="007B1742">
        <w:t xml:space="preserve">ithin 10 years </w:t>
      </w:r>
      <w:r w:rsidR="00B213E2">
        <w:t xml:space="preserve">of </w:t>
      </w:r>
      <w:r w:rsidR="007B1742">
        <w:t>treatment (see below).</w:t>
      </w:r>
      <w:r w:rsidRPr="0007229F">
        <w:t xml:space="preserve"> </w:t>
      </w:r>
    </w:p>
    <w:p w:rsidR="00A841DA" w:rsidRPr="0007229F" w:rsidRDefault="00A841DA" w:rsidP="009F0673">
      <w:pPr>
        <w:autoSpaceDE w:val="0"/>
        <w:autoSpaceDN w:val="0"/>
        <w:adjustRightInd w:val="0"/>
        <w:spacing w:line="480" w:lineRule="auto"/>
      </w:pPr>
    </w:p>
    <w:p w:rsidR="00A841DA" w:rsidRPr="0007229F" w:rsidRDefault="00EB75C4" w:rsidP="009F0673">
      <w:pPr>
        <w:autoSpaceDE w:val="0"/>
        <w:autoSpaceDN w:val="0"/>
        <w:adjustRightInd w:val="0"/>
        <w:spacing w:line="480" w:lineRule="auto"/>
      </w:pPr>
      <w:r w:rsidRPr="0007229F">
        <w:t>Richardson and colleagues</w:t>
      </w:r>
      <w:r>
        <w:t xml:space="preserve"> were the first to evaluate</w:t>
      </w:r>
      <w:r w:rsidR="00A841DA" w:rsidRPr="0007229F">
        <w:t xml:space="preserve"> </w:t>
      </w:r>
      <w:r>
        <w:t>l</w:t>
      </w:r>
      <w:r w:rsidR="00A841DA" w:rsidRPr="0007229F">
        <w:t xml:space="preserve">eukemia mortality risks in atomic bomb survivors by </w:t>
      </w:r>
      <w:r w:rsidR="00F11E01" w:rsidRPr="0048610A">
        <w:t>subtype (</w:t>
      </w:r>
      <w:r w:rsidRPr="0048610A">
        <w:t>Richardson</w:t>
      </w:r>
      <w:del w:id="388" w:author="Wayne Liu" w:date="2016-05-18T14:56:00Z">
        <w:r w:rsidRPr="0048610A" w:rsidDel="004E5443">
          <w:delText xml:space="preserve"> et al</w:delText>
        </w:r>
        <w:r w:rsidR="00263A08" w:rsidRPr="0048610A" w:rsidDel="004E5443">
          <w:delText>,</w:delText>
        </w:r>
      </w:del>
      <w:ins w:id="389" w:author="Wayne Liu" w:date="2016-05-18T14:56:00Z">
        <w:r w:rsidR="004E5443">
          <w:t xml:space="preserve"> et al.,</w:t>
        </w:r>
      </w:ins>
      <w:r w:rsidR="00263A08" w:rsidRPr="0048610A">
        <w:t xml:space="preserve"> </w:t>
      </w:r>
      <w:r w:rsidRPr="0048610A">
        <w:t>2009)</w:t>
      </w:r>
      <w:r w:rsidR="00A841DA" w:rsidRPr="0048610A">
        <w:t>.</w:t>
      </w:r>
      <w:r w:rsidR="003546A8" w:rsidRPr="0048610A">
        <w:t xml:space="preserve">  </w:t>
      </w:r>
      <w:r w:rsidR="00A841DA" w:rsidRPr="0048610A">
        <w:t>The</w:t>
      </w:r>
      <w:r w:rsidR="00A841DA" w:rsidRPr="0007229F">
        <w:t xml:space="preserve"> investigators followed up mortality among 86,611 survivors during 1950-2000 and identified 310 deaths from all forms of leukemia</w:t>
      </w:r>
      <w:r w:rsidR="00263A08">
        <w:t>.</w:t>
      </w:r>
      <w:r w:rsidR="00A841DA" w:rsidRPr="0007229F">
        <w:t xml:space="preserve"> </w:t>
      </w:r>
      <w:r w:rsidR="00263A08">
        <w:t xml:space="preserve"> </w:t>
      </w:r>
      <w:r w:rsidR="00A841DA" w:rsidRPr="0007229F">
        <w:t>For AML mortality, the dose response pattern was best described by a quadratic dose-response function that peaked approximately 10 years after exposure, while CML and ALL demonstrated a linear dose-response that did not vary with time since exposure.</w:t>
      </w:r>
      <w:r w:rsidR="003546A8">
        <w:t xml:space="preserve">  </w:t>
      </w:r>
      <w:r w:rsidR="00A841DA" w:rsidRPr="0007229F">
        <w:t>Excess leukemia mortality risk persisted for more than five decades.</w:t>
      </w:r>
      <w:r w:rsidR="003546A8">
        <w:t xml:space="preserve">  </w:t>
      </w:r>
      <w:r w:rsidR="00A841DA" w:rsidRPr="0007229F">
        <w:t>In the most recent decade evaluated (1991-2000), 34% of leukemia deaths among those with radiation dose &gt;0.005 Gy were estimated to be attribu</w:t>
      </w:r>
      <w:del w:id="390" w:author="Temp" w:date="2016-05-18T14:34:00Z">
        <w:r w:rsidR="00A841DA" w:rsidRPr="0007229F" w:rsidDel="00B25147">
          <w:delText xml:space="preserve">table </w:delText>
        </w:r>
      </w:del>
      <w:ins w:id="391" w:author="Temp" w:date="2016-05-18T14:34:00Z">
        <w:r w:rsidR="00B25147">
          <w:t>Table 38-</w:t>
        </w:r>
      </w:ins>
      <w:r w:rsidR="00A841DA" w:rsidRPr="0007229F">
        <w:t xml:space="preserve">to radiation from the bombings.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F11E01"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MDS was first linked with radiation exposure in the late 1980s following a detailed histopathological review of myeloid malignancies </w:t>
      </w:r>
      <w:r>
        <w:t xml:space="preserve">among atomic bomb survivors </w:t>
      </w:r>
      <w:r w:rsidRPr="002C4313">
        <w:t>(Matsuo</w:t>
      </w:r>
      <w:del w:id="392" w:author="Wayne Liu" w:date="2016-05-18T14:56:00Z">
        <w:r w:rsidRPr="002C4313" w:rsidDel="004E5443">
          <w:delText xml:space="preserve"> et al,</w:delText>
        </w:r>
      </w:del>
      <w:ins w:id="393" w:author="Wayne Liu" w:date="2016-05-18T14:56:00Z">
        <w:r w:rsidR="004E5443">
          <w:t xml:space="preserve"> et al.,</w:t>
        </w:r>
      </w:ins>
      <w:r w:rsidRPr="002C4313">
        <w:t xml:space="preserve"> 1988).  </w:t>
      </w:r>
      <w:r w:rsidR="00A841DA" w:rsidRPr="002C4313">
        <w:t>The first analysis, which was based on only 13 MDS cases, revealed a significant dose-response for MDS mortality; the excess relative risk was several times greater than that seen for all solid cancers combined (Shimizu</w:t>
      </w:r>
      <w:del w:id="394" w:author="Wayne Liu" w:date="2016-05-18T14:56:00Z">
        <w:r w:rsidR="00A841DA" w:rsidRPr="002C4313" w:rsidDel="004E5443">
          <w:delText xml:space="preserve"> et al</w:delText>
        </w:r>
        <w:r w:rsidRPr="002C4313" w:rsidDel="004E5443">
          <w:delText>,</w:delText>
        </w:r>
      </w:del>
      <w:ins w:id="395" w:author="Wayne Liu" w:date="2016-05-18T14:56:00Z">
        <w:r w:rsidR="004E5443">
          <w:t xml:space="preserve"> et al.,</w:t>
        </w:r>
      </w:ins>
      <w:r w:rsidRPr="002C4313">
        <w:t xml:space="preserve"> 1999</w:t>
      </w:r>
      <w:r w:rsidR="00A841DA" w:rsidRPr="002C4313">
        <w:t>).</w:t>
      </w:r>
      <w:r w:rsidR="003546A8" w:rsidRPr="002C4313">
        <w:t xml:space="preserve">  </w:t>
      </w:r>
      <w:r w:rsidR="00A841DA" w:rsidRPr="002C4313">
        <w:t xml:space="preserve">An assessment of MDS diagnosed during 1984-2004 in two populations of survivors in Nagasaki found a notably increased </w:t>
      </w:r>
      <w:r w:rsidR="001574F6">
        <w:t xml:space="preserve">ERR </w:t>
      </w:r>
      <w:r w:rsidR="00A841DA" w:rsidRPr="002C4313">
        <w:t>per Gy of 4.3 (95% CI</w:t>
      </w:r>
      <w:r w:rsidR="001668BF">
        <w:t xml:space="preserve"> =</w:t>
      </w:r>
      <w:r w:rsidR="00A841DA" w:rsidRPr="002C4313">
        <w:t xml:space="preserve"> 1.6</w:t>
      </w:r>
      <w:r w:rsidR="00BF2A42" w:rsidRPr="002C4313">
        <w:t>-</w:t>
      </w:r>
      <w:r w:rsidR="00A841DA" w:rsidRPr="002C4313">
        <w:t xml:space="preserve">9.5) </w:t>
      </w:r>
      <w:r w:rsidR="001668BF">
        <w:t xml:space="preserve">using a linear model </w:t>
      </w:r>
      <w:r w:rsidR="00A841DA" w:rsidRPr="002C4313">
        <w:t>based on 47 cases in the 22,245 survivors in the Life Span Study</w:t>
      </w:r>
      <w:r w:rsidR="001574F6">
        <w:t xml:space="preserve"> (compared with ERR per Gy = 1.11 95% CI = 0.53-2.08 for AML using the preferred quadratic model) </w:t>
      </w:r>
      <w:r w:rsidR="00A841DA" w:rsidRPr="002C4313">
        <w:t>and a significant excess based on 151 MDS cases in 64,026 survivors with known distance from the bomb hypocenter (Iwanaga</w:t>
      </w:r>
      <w:del w:id="396" w:author="Wayne Liu" w:date="2016-05-18T14:56:00Z">
        <w:r w:rsidR="00A841DA" w:rsidRPr="002C4313" w:rsidDel="004E5443">
          <w:delText xml:space="preserve"> </w:delText>
        </w:r>
        <w:r w:rsidR="00263A08" w:rsidRPr="002C4313" w:rsidDel="004E5443">
          <w:delText>e</w:delText>
        </w:r>
        <w:r w:rsidR="00A841DA" w:rsidRPr="002C4313" w:rsidDel="004E5443">
          <w:delText>t al</w:delText>
        </w:r>
        <w:r w:rsidR="00263A08" w:rsidRPr="002C4313" w:rsidDel="004E5443">
          <w:delText>,</w:delText>
        </w:r>
      </w:del>
      <w:ins w:id="397" w:author="Wayne Liu" w:date="2016-05-18T14:56:00Z">
        <w:r w:rsidR="004E5443">
          <w:t xml:space="preserve"> et al.,</w:t>
        </w:r>
      </w:ins>
      <w:r w:rsidR="00263A08" w:rsidRPr="002C4313">
        <w:t xml:space="preserve"> </w:t>
      </w:r>
      <w:r w:rsidR="00A841DA" w:rsidRPr="002C4313">
        <w:t>2011).</w:t>
      </w:r>
      <w:r w:rsidR="003546A8" w:rsidRPr="002C4313">
        <w:t xml:space="preserve">  </w:t>
      </w:r>
      <w:r w:rsidR="00BF2A42" w:rsidRPr="002C4313">
        <w:lastRenderedPageBreak/>
        <w:t>Wh</w:t>
      </w:r>
      <w:r w:rsidR="00BF2A42">
        <w:t>ile the l</w:t>
      </w:r>
      <w:r w:rsidR="00A841DA" w:rsidRPr="0007229F">
        <w:t xml:space="preserve">atency </w:t>
      </w:r>
      <w:r w:rsidR="00BF2A42">
        <w:t xml:space="preserve">period to development of MDS </w:t>
      </w:r>
      <w:r w:rsidR="00A841DA" w:rsidRPr="0007229F">
        <w:t xml:space="preserve">cannot be accurately determined </w:t>
      </w:r>
      <w:r w:rsidR="00263A08">
        <w:t xml:space="preserve">prior to </w:t>
      </w:r>
      <w:r w:rsidR="00A841DA" w:rsidRPr="0007229F">
        <w:t>the mid-1980s</w:t>
      </w:r>
      <w:r w:rsidR="00263A08">
        <w:t xml:space="preserve">, a </w:t>
      </w:r>
      <w:r w:rsidR="00A841DA" w:rsidRPr="0007229F">
        <w:t xml:space="preserve">40-year latency </w:t>
      </w:r>
      <w:r w:rsidR="00BF2A42">
        <w:t>period was observed among</w:t>
      </w:r>
      <w:r w:rsidR="00A841DA" w:rsidRPr="0007229F">
        <w:t xml:space="preserve"> survivors after the mid-1980s</w:t>
      </w:r>
      <w:r w:rsidR="00BF2A42">
        <w:t>.  This timeframe</w:t>
      </w:r>
      <w:r w:rsidR="00A841DA" w:rsidRPr="0007229F">
        <w:t xml:space="preserve"> is similar to that of </w:t>
      </w:r>
      <w:r w:rsidR="00A841DA" w:rsidRPr="0007229F">
        <w:rPr>
          <w:i/>
        </w:rPr>
        <w:t>de novo</w:t>
      </w:r>
      <w:r w:rsidR="00A841DA" w:rsidRPr="0007229F">
        <w:t xml:space="preserve"> MDS, but differs from the median peak latency of 4-6 years observed for </w:t>
      </w:r>
      <w:r w:rsidR="00A24F3D">
        <w:t>t-</w:t>
      </w:r>
      <w:r w:rsidR="00A841DA" w:rsidRPr="0007229F">
        <w:t>MDS</w:t>
      </w:r>
      <w:r w:rsidR="00BF2A42">
        <w:t>/AML</w:t>
      </w:r>
      <w:r w:rsidR="00A841DA" w:rsidRPr="0007229F">
        <w:t xml:space="preserve"> </w:t>
      </w:r>
      <w:r w:rsidR="00A841DA" w:rsidRPr="002C4313">
        <w:t>(Bhatia</w:t>
      </w:r>
      <w:r w:rsidR="00263A08" w:rsidRPr="002C4313">
        <w:t xml:space="preserve">, </w:t>
      </w:r>
      <w:r w:rsidR="00A841DA" w:rsidRPr="002C4313">
        <w:t>2013).</w:t>
      </w:r>
      <w:r w:rsidR="003546A8" w:rsidRPr="002C4313">
        <w:t xml:space="preserve">  </w:t>
      </w:r>
      <w:r w:rsidR="00A841DA" w:rsidRPr="002C4313">
        <w:t xml:space="preserve">However, molecular characteristics of MDS in the atomic bomb survivors </w:t>
      </w:r>
      <w:r w:rsidR="00BF2A42" w:rsidRPr="002C4313">
        <w:t xml:space="preserve">more closely </w:t>
      </w:r>
      <w:r w:rsidR="00A841DA" w:rsidRPr="002C4313">
        <w:t>resemble those of patients treated with alkylating agents</w:t>
      </w:r>
      <w:r w:rsidR="00C5557B" w:rsidRPr="002C4313">
        <w:t xml:space="preserve">, with </w:t>
      </w:r>
      <w:r w:rsidR="00A841DA" w:rsidRPr="002C4313">
        <w:t xml:space="preserve">6 of 13 atomic bomb survivors </w:t>
      </w:r>
      <w:r w:rsidR="00C5557B" w:rsidRPr="002C4313">
        <w:t xml:space="preserve">with MDS </w:t>
      </w:r>
      <w:r w:rsidR="00A841DA" w:rsidRPr="002C4313">
        <w:t>ha</w:t>
      </w:r>
      <w:r w:rsidR="00C5557B" w:rsidRPr="002C4313">
        <w:t>ving</w:t>
      </w:r>
      <w:r w:rsidR="00A841DA" w:rsidRPr="002C4313">
        <w:t xml:space="preserve"> </w:t>
      </w:r>
      <w:r w:rsidR="00A841DA" w:rsidRPr="002C4313">
        <w:rPr>
          <w:i/>
        </w:rPr>
        <w:t>AML1</w:t>
      </w:r>
      <w:r w:rsidR="00A841DA" w:rsidRPr="002C4313">
        <w:t xml:space="preserve"> gene mutations (Harada</w:t>
      </w:r>
      <w:del w:id="398" w:author="Wayne Liu" w:date="2016-05-18T14:56:00Z">
        <w:r w:rsidR="00A841DA" w:rsidRPr="002C4313" w:rsidDel="004E5443">
          <w:delText xml:space="preserve"> </w:delText>
        </w:r>
        <w:r w:rsidR="00263A08" w:rsidRPr="002C4313" w:rsidDel="004E5443">
          <w:delText>e</w:delText>
        </w:r>
        <w:r w:rsidR="00A841DA" w:rsidRPr="002C4313" w:rsidDel="004E5443">
          <w:delText>t al</w:delText>
        </w:r>
        <w:r w:rsidR="00263A08" w:rsidRPr="002C4313" w:rsidDel="004E5443">
          <w:delText>,</w:delText>
        </w:r>
      </w:del>
      <w:ins w:id="399" w:author="Wayne Liu" w:date="2016-05-18T14:56:00Z">
        <w:r w:rsidR="004E5443">
          <w:t xml:space="preserve"> et al.,</w:t>
        </w:r>
      </w:ins>
      <w:r w:rsidR="00263A08" w:rsidRPr="002C4313">
        <w:t xml:space="preserve"> </w:t>
      </w:r>
      <w:r w:rsidR="00A841DA" w:rsidRPr="002C4313">
        <w:t>2003).  Further</w:t>
      </w:r>
      <w:r w:rsidR="00A841DA" w:rsidRPr="0007229F">
        <w:t xml:space="preserve"> study is needed to clarify the molecular features of MDS associated with different exposures.</w:t>
      </w:r>
      <w:r w:rsidR="003546A8">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r>
        <w:rPr>
          <w:b/>
          <w:color w:val="0070C0"/>
        </w:rPr>
        <w:t xml:space="preserve">&lt;3&gt; </w:t>
      </w:r>
      <w:r w:rsidR="00A841DA" w:rsidRPr="0007229F">
        <w:rPr>
          <w:b/>
          <w:color w:val="0070C0"/>
        </w:rPr>
        <w:t xml:space="preserve">Radiation workers </w:t>
      </w:r>
    </w:p>
    <w:p w:rsidR="00A841DA" w:rsidRPr="0007229F" w:rsidRDefault="00A841DA" w:rsidP="009F0673">
      <w:pPr>
        <w:autoSpaceDE w:val="0"/>
        <w:autoSpaceDN w:val="0"/>
        <w:adjustRightInd w:val="0"/>
        <w:spacing w:line="480" w:lineRule="auto"/>
      </w:pPr>
      <w:r w:rsidRPr="0007229F">
        <w:t xml:space="preserve">Historically, </w:t>
      </w:r>
      <w:r w:rsidR="00951092" w:rsidRPr="0007229F">
        <w:t xml:space="preserve">the major categories of workers exposed to ionizing radiation </w:t>
      </w:r>
      <w:r w:rsidR="00951092">
        <w:t xml:space="preserve">include </w:t>
      </w:r>
      <w:r w:rsidRPr="0007229F">
        <w:t xml:space="preserve">medical radiation workers (radiologists and radiologic technologists), nuclear industry workers, radium dial workers, miners (uranium and tin), flight crew, and military servicemen exposed to above-ground nuclear </w:t>
      </w:r>
      <w:r w:rsidRPr="00CE04C0">
        <w:t>tests (Wakeford</w:t>
      </w:r>
      <w:r w:rsidR="00283BA7" w:rsidRPr="00CE04C0">
        <w:t xml:space="preserve">, </w:t>
      </w:r>
      <w:r w:rsidRPr="00CE04C0">
        <w:t>2009).</w:t>
      </w:r>
      <w:r w:rsidR="003546A8">
        <w:t xml:space="preserve">  </w:t>
      </w:r>
      <w:r w:rsidR="00F11E01">
        <w:t>Studies quantifying leukemia and other cancer risks in workers are important because the radiation exposures in these populations are protracted over decades</w:t>
      </w:r>
      <w:r w:rsidR="00B213E2">
        <w:t>,</w:t>
      </w:r>
      <w:r w:rsidR="00F11E01">
        <w:t xml:space="preserve"> and these populations are monitored.  </w:t>
      </w:r>
      <w:r w:rsidR="00943070">
        <w:t xml:space="preserve">Small radiation exposures are cumulative and, if associated with leukemia, could translate into meaningful numbers of patients with leukemia since there are millions of radiation workers.  </w:t>
      </w:r>
      <w:r w:rsidR="00B213E2">
        <w:t>R</w:t>
      </w:r>
      <w:r w:rsidR="00943070">
        <w:t>esults</w:t>
      </w:r>
      <w:r w:rsidR="00943070" w:rsidRPr="0007229F">
        <w:t xml:space="preserve"> from radiation worker studies </w:t>
      </w:r>
      <w:r w:rsidR="00B213E2">
        <w:t xml:space="preserve">also </w:t>
      </w:r>
      <w:r w:rsidR="00943070" w:rsidRPr="0007229F">
        <w:t xml:space="preserve">contribute important information </w:t>
      </w:r>
      <w:r w:rsidR="00943070">
        <w:t>towards defining</w:t>
      </w:r>
      <w:r w:rsidR="00943070" w:rsidRPr="0007229F">
        <w:t xml:space="preserve"> radiation protection measures (</w:t>
      </w:r>
      <w:r w:rsidR="00943070" w:rsidRPr="009F0673">
        <w:t xml:space="preserve">see </w:t>
      </w:r>
      <w:r w:rsidR="00B06AB7">
        <w:t>C</w:t>
      </w:r>
      <w:r w:rsidR="00943070" w:rsidRPr="009F0673">
        <w:t>hapters 13 and 16</w:t>
      </w:r>
      <w:r w:rsidR="00943070" w:rsidRPr="0007229F">
        <w:t>).</w:t>
      </w:r>
      <w:r w:rsidR="00943070">
        <w:t xml:space="preserve">  </w:t>
      </w:r>
      <w:r w:rsidR="00B213E2">
        <w:t>Furthermore, t</w:t>
      </w:r>
      <w:r w:rsidR="00943070">
        <w:t xml:space="preserve">hese studies are useful because </w:t>
      </w:r>
      <w:r w:rsidR="00F11E01">
        <w:t>findings</w:t>
      </w:r>
      <w:r w:rsidR="00943070">
        <w:t xml:space="preserve"> </w:t>
      </w:r>
      <w:r w:rsidR="00B213E2">
        <w:t xml:space="preserve">can </w:t>
      </w:r>
      <w:r w:rsidR="00943070">
        <w:t xml:space="preserve">be extrapolated to the general population experiencing low-level protracted exposures to natural background radiation and repeated radiation exposures from diagnostic radiologic examinations.  </w:t>
      </w:r>
      <w:r w:rsidR="00B213E2">
        <w:t>However, o</w:t>
      </w:r>
      <w:r w:rsidRPr="0007229F">
        <w:t xml:space="preserve">verall, interpretation of </w:t>
      </w:r>
      <w:r w:rsidR="00951092">
        <w:t xml:space="preserve">risks for </w:t>
      </w:r>
      <w:r w:rsidRPr="0007229F">
        <w:t>cancer and other serious disease</w:t>
      </w:r>
      <w:r w:rsidR="00951092">
        <w:t>s</w:t>
      </w:r>
      <w:r w:rsidRPr="0007229F">
        <w:t xml:space="preserve"> </w:t>
      </w:r>
      <w:r w:rsidR="00951092">
        <w:t>in</w:t>
      </w:r>
      <w:r w:rsidRPr="0007229F">
        <w:t xml:space="preserve"> long-term studies of medical </w:t>
      </w:r>
      <w:r w:rsidRPr="0007229F">
        <w:lastRenderedPageBreak/>
        <w:t xml:space="preserve">radiation workers is complicated </w:t>
      </w:r>
      <w:r w:rsidR="00AF4F29">
        <w:t>by the</w:t>
      </w:r>
      <w:r w:rsidRPr="0007229F">
        <w:t xml:space="preserve"> </w:t>
      </w:r>
      <w:r w:rsidRPr="002C4313">
        <w:t>dramatically declining radiation doses to workers over time (Linet</w:t>
      </w:r>
      <w:del w:id="400" w:author="Wayne Liu" w:date="2016-05-18T14:56:00Z">
        <w:r w:rsidR="00283BA7" w:rsidRPr="002C4313" w:rsidDel="004E5443">
          <w:delText xml:space="preserve"> </w:delText>
        </w:r>
        <w:r w:rsidRPr="002C4313" w:rsidDel="004E5443">
          <w:delText>et al</w:delText>
        </w:r>
        <w:r w:rsidR="00283BA7" w:rsidRPr="002C4313" w:rsidDel="004E5443">
          <w:delText>,</w:delText>
        </w:r>
      </w:del>
      <w:ins w:id="401" w:author="Wayne Liu" w:date="2016-05-18T14:56:00Z">
        <w:r w:rsidR="004E5443">
          <w:t xml:space="preserve"> et al.,</w:t>
        </w:r>
      </w:ins>
      <w:r w:rsidR="00283BA7" w:rsidRPr="002C4313">
        <w:t xml:space="preserve"> </w:t>
      </w:r>
      <w:r w:rsidRPr="002C4313">
        <w:t>2010).</w:t>
      </w:r>
      <w:r w:rsidR="003546A8" w:rsidRPr="002C4313">
        <w:t xml:space="preserve">  </w:t>
      </w:r>
      <w:r w:rsidRPr="002C4313">
        <w:t>As with most</w:t>
      </w:r>
      <w:r w:rsidRPr="0007229F">
        <w:t xml:space="preserve"> occupational epidemiologic studies</w:t>
      </w:r>
      <w:r w:rsidR="004E2662">
        <w:t xml:space="preserve">, </w:t>
      </w:r>
      <w:r w:rsidRPr="0007229F">
        <w:t xml:space="preserve">information on potential confounders </w:t>
      </w:r>
      <w:r w:rsidRPr="004E2662">
        <w:rPr>
          <w:i/>
        </w:rPr>
        <w:t>(</w:t>
      </w:r>
      <w:r w:rsidR="009276CC" w:rsidRPr="004E2662">
        <w:rPr>
          <w:i/>
        </w:rPr>
        <w:t>e.g.,</w:t>
      </w:r>
      <w:r w:rsidR="009276CC">
        <w:t xml:space="preserve"> </w:t>
      </w:r>
      <w:r w:rsidRPr="0007229F">
        <w:t>workers</w:t>
      </w:r>
      <w:r w:rsidR="00951092">
        <w:t>’</w:t>
      </w:r>
      <w:r w:rsidRPr="0007229F">
        <w:t xml:space="preserve"> personal diagnostic radiological imaging tests, radiotherapy, smoking</w:t>
      </w:r>
      <w:r w:rsidR="00816166">
        <w:t>,</w:t>
      </w:r>
      <w:r w:rsidRPr="0007229F">
        <w:t xml:space="preserve"> and genetic characteristics) is lacking</w:t>
      </w:r>
      <w:r w:rsidR="00951092">
        <w:t>,</w:t>
      </w:r>
      <w:r w:rsidRPr="0007229F">
        <w:t xml:space="preserve"> and few studies of medical radiation workers include women (</w:t>
      </w:r>
      <w:r w:rsidRPr="009F0673">
        <w:t xml:space="preserve">see </w:t>
      </w:r>
      <w:r w:rsidR="00B06AB7">
        <w:t>C</w:t>
      </w:r>
      <w:r w:rsidRPr="009F0673">
        <w:t>hapter 16</w:t>
      </w:r>
      <w:r w:rsidRPr="0007229F">
        <w:t>).</w:t>
      </w:r>
      <w:r w:rsidR="003546A8">
        <w:t xml:space="preserve">  </w:t>
      </w:r>
    </w:p>
    <w:p w:rsidR="00A841DA" w:rsidRPr="0007229F" w:rsidRDefault="00A841DA" w:rsidP="009F0673">
      <w:pPr>
        <w:autoSpaceDE w:val="0"/>
        <w:autoSpaceDN w:val="0"/>
        <w:adjustRightInd w:val="0"/>
        <w:spacing w:line="480" w:lineRule="auto"/>
      </w:pPr>
    </w:p>
    <w:p w:rsidR="00A841DA" w:rsidRPr="0007229F" w:rsidRDefault="00A841DA" w:rsidP="009F0673">
      <w:pPr>
        <w:autoSpaceDE w:val="0"/>
        <w:autoSpaceDN w:val="0"/>
        <w:adjustRightInd w:val="0"/>
        <w:spacing w:line="480" w:lineRule="auto"/>
      </w:pPr>
      <w:r w:rsidRPr="0007229F">
        <w:t xml:space="preserve">A large excess mortality risk (approximately 10-fold) of leukemia was initially reported among U.S. </w:t>
      </w:r>
      <w:r w:rsidRPr="004A17E3">
        <w:t>radiologists in 1944 (March</w:t>
      </w:r>
      <w:del w:id="402" w:author="Wayne Liu" w:date="2016-05-18T14:56:00Z">
        <w:r w:rsidRPr="004A17E3" w:rsidDel="004E5443">
          <w:delText xml:space="preserve"> et al</w:delText>
        </w:r>
        <w:r w:rsidR="00F11E01" w:rsidRPr="004A17E3" w:rsidDel="004E5443">
          <w:delText>,</w:delText>
        </w:r>
      </w:del>
      <w:ins w:id="403" w:author="Wayne Liu" w:date="2016-05-18T14:56:00Z">
        <w:r w:rsidR="004E5443">
          <w:t xml:space="preserve"> et al.,</w:t>
        </w:r>
      </w:ins>
      <w:r w:rsidR="00F11E01" w:rsidRPr="004A17E3">
        <w:t xml:space="preserve"> 1950</w:t>
      </w:r>
      <w:r w:rsidRPr="004A17E3">
        <w:t xml:space="preserve">).  </w:t>
      </w:r>
      <w:r w:rsidRPr="004A17E3">
        <w:rPr>
          <w:rFonts w:eastAsiaTheme="minorHAnsi"/>
        </w:rPr>
        <w:t xml:space="preserve">Eight major cohorts </w:t>
      </w:r>
      <w:r w:rsidR="00496042">
        <w:rPr>
          <w:rFonts w:eastAsiaTheme="minorHAnsi"/>
        </w:rPr>
        <w:t xml:space="preserve">of radiologists and radation technologists </w:t>
      </w:r>
      <w:r w:rsidRPr="004A17E3">
        <w:rPr>
          <w:rFonts w:eastAsiaTheme="minorHAnsi"/>
        </w:rPr>
        <w:t>have been actively followed up for leukemia, other cancers, and chronic diseases (reviewed in Yoshinaga</w:t>
      </w:r>
      <w:del w:id="404" w:author="Wayne Liu" w:date="2016-05-18T14:56:00Z">
        <w:r w:rsidRPr="004A17E3" w:rsidDel="004E5443">
          <w:rPr>
            <w:rFonts w:eastAsiaTheme="minorHAnsi"/>
          </w:rPr>
          <w:delText xml:space="preserve"> et al</w:delText>
        </w:r>
        <w:r w:rsidR="00283BA7" w:rsidRPr="004A17E3" w:rsidDel="004E5443">
          <w:rPr>
            <w:rFonts w:eastAsiaTheme="minorHAnsi"/>
          </w:rPr>
          <w:delText>,</w:delText>
        </w:r>
      </w:del>
      <w:ins w:id="405" w:author="Wayne Liu" w:date="2016-05-18T14:56:00Z">
        <w:r w:rsidR="004E5443">
          <w:rPr>
            <w:rFonts w:eastAsiaTheme="minorHAnsi"/>
          </w:rPr>
          <w:t xml:space="preserve"> et al.,</w:t>
        </w:r>
      </w:ins>
      <w:r w:rsidR="00283BA7" w:rsidRPr="004A17E3">
        <w:rPr>
          <w:rFonts w:eastAsiaTheme="minorHAnsi"/>
        </w:rPr>
        <w:t xml:space="preserve"> </w:t>
      </w:r>
      <w:r w:rsidRPr="004A17E3">
        <w:rPr>
          <w:rFonts w:eastAsiaTheme="minorHAnsi"/>
        </w:rPr>
        <w:t>2004; Linet</w:t>
      </w:r>
      <w:del w:id="406" w:author="Wayne Liu" w:date="2016-05-18T14:56:00Z">
        <w:r w:rsidRPr="004A17E3" w:rsidDel="004E5443">
          <w:rPr>
            <w:rFonts w:eastAsiaTheme="minorHAnsi"/>
          </w:rPr>
          <w:delText xml:space="preserve"> et al</w:delText>
        </w:r>
        <w:r w:rsidR="00283BA7" w:rsidRPr="004A17E3" w:rsidDel="004E5443">
          <w:rPr>
            <w:rFonts w:eastAsiaTheme="minorHAnsi"/>
          </w:rPr>
          <w:delText>,</w:delText>
        </w:r>
      </w:del>
      <w:ins w:id="407" w:author="Wayne Liu" w:date="2016-05-18T14:56:00Z">
        <w:r w:rsidR="004E5443">
          <w:rPr>
            <w:rFonts w:eastAsiaTheme="minorHAnsi"/>
          </w:rPr>
          <w:t xml:space="preserve"> et al.,</w:t>
        </w:r>
      </w:ins>
      <w:r w:rsidR="00283BA7" w:rsidRPr="004A17E3">
        <w:rPr>
          <w:rFonts w:eastAsiaTheme="minorHAnsi"/>
        </w:rPr>
        <w:t xml:space="preserve"> </w:t>
      </w:r>
      <w:r w:rsidRPr="004A17E3">
        <w:rPr>
          <w:rFonts w:eastAsiaTheme="minorHAnsi"/>
        </w:rPr>
        <w:t>2010).  Collectively</w:t>
      </w:r>
      <w:r w:rsidRPr="0007229F">
        <w:rPr>
          <w:rFonts w:eastAsiaTheme="minorHAnsi"/>
        </w:rPr>
        <w:t xml:space="preserve">, the eight retrospective cohort investigations have studied radiologists or radiologic technologists who first began working over a period spanning more than 80 years, including small numbers who first began working in the earliest years of the professions (e.g., between 1897 and 1926).  </w:t>
      </w:r>
      <w:r w:rsidRPr="0007229F">
        <w:t>Radiologists and x-ray technicians employed in the first half of the twentieth century experienced notably elevated leukemia mortality (no subtype information provided)</w:t>
      </w:r>
      <w:r w:rsidR="0055261B">
        <w:t>, with increased</w:t>
      </w:r>
      <w:r w:rsidRPr="0007229F">
        <w:t xml:space="preserve"> risks ranging from 6- to 8.8-fold among those first joining professional societies (a proxy for first working) before 1940.  S</w:t>
      </w:r>
      <w:r w:rsidRPr="0007229F">
        <w:rPr>
          <w:rFonts w:eastAsiaTheme="minorHAnsi"/>
        </w:rPr>
        <w:t xml:space="preserve">ignificantly elevated risks of </w:t>
      </w:r>
      <w:r w:rsidR="0055261B">
        <w:rPr>
          <w:rFonts w:eastAsiaTheme="minorHAnsi"/>
        </w:rPr>
        <w:t xml:space="preserve">incident </w:t>
      </w:r>
      <w:r w:rsidRPr="0007229F">
        <w:rPr>
          <w:rFonts w:eastAsiaTheme="minorHAnsi"/>
        </w:rPr>
        <w:t>non-CLL leukemias were seen in U.S. radiologic technologists who worked 5 or more years before 1950</w:t>
      </w:r>
      <w:r w:rsidR="0055261B">
        <w:rPr>
          <w:rFonts w:eastAsiaTheme="minorHAnsi"/>
        </w:rPr>
        <w:t xml:space="preserve">. </w:t>
      </w:r>
      <w:r w:rsidRPr="0007229F">
        <w:rPr>
          <w:rFonts w:eastAsiaTheme="minorHAnsi"/>
        </w:rPr>
        <w:t xml:space="preserve"> </w:t>
      </w:r>
      <w:r w:rsidRPr="0007229F">
        <w:t>I</w:t>
      </w:r>
      <w:r w:rsidRPr="0007229F">
        <w:rPr>
          <w:rFonts w:eastAsiaTheme="minorHAnsi"/>
        </w:rPr>
        <w:t xml:space="preserve">ncidence of total leukemia was significantly elevated in Chinese </w:t>
      </w:r>
      <w:r w:rsidR="0055261B">
        <w:rPr>
          <w:rFonts w:eastAsiaTheme="minorHAnsi"/>
        </w:rPr>
        <w:t>x</w:t>
      </w:r>
      <w:r w:rsidRPr="0007229F">
        <w:rPr>
          <w:rFonts w:eastAsiaTheme="minorHAnsi"/>
        </w:rPr>
        <w:t xml:space="preserve">-ray workers </w:t>
      </w:r>
      <w:r w:rsidR="0055261B">
        <w:rPr>
          <w:rFonts w:eastAsiaTheme="minorHAnsi"/>
        </w:rPr>
        <w:t>employed</w:t>
      </w:r>
      <w:r w:rsidRPr="0007229F">
        <w:rPr>
          <w:rFonts w:eastAsiaTheme="minorHAnsi"/>
        </w:rPr>
        <w:t xml:space="preserve"> during 1950-1980.  </w:t>
      </w:r>
      <w:r w:rsidR="0055261B">
        <w:t>Among</w:t>
      </w:r>
      <w:r w:rsidRPr="0007229F">
        <w:t xml:space="preserve"> British radiologists ent</w:t>
      </w:r>
      <w:r w:rsidR="004E2662">
        <w:t>ering the profession after 1921 and</w:t>
      </w:r>
      <w:r w:rsidRPr="0007229F">
        <w:t xml:space="preserve"> U.S. radiologists entering </w:t>
      </w:r>
      <w:r w:rsidR="0055261B">
        <w:t xml:space="preserve">the workforce </w:t>
      </w:r>
      <w:r w:rsidRPr="0007229F">
        <w:t>in 1940</w:t>
      </w:r>
      <w:r w:rsidR="00BD610F">
        <w:t xml:space="preserve"> or later</w:t>
      </w:r>
      <w:r w:rsidRPr="0007229F">
        <w:t xml:space="preserve">, </w:t>
      </w:r>
      <w:r w:rsidR="0055261B">
        <w:rPr>
          <w:rFonts w:eastAsiaTheme="minorHAnsi"/>
        </w:rPr>
        <w:t>l</w:t>
      </w:r>
      <w:r w:rsidR="0055261B" w:rsidRPr="0007229F">
        <w:rPr>
          <w:rFonts w:eastAsiaTheme="minorHAnsi"/>
        </w:rPr>
        <w:t>eukemia r</w:t>
      </w:r>
      <w:r w:rsidR="0055261B" w:rsidRPr="0007229F">
        <w:t>isks declined notably over time</w:t>
      </w:r>
      <w:r w:rsidR="004E2662">
        <w:t>.  There were</w:t>
      </w:r>
      <w:r w:rsidR="0055261B" w:rsidRPr="0007229F">
        <w:t xml:space="preserve"> no significant excesses</w:t>
      </w:r>
      <w:r w:rsidR="004E2662">
        <w:t xml:space="preserve"> in U.S. radiologic technologists who first worked after 1950</w:t>
      </w:r>
      <w:r w:rsidR="0055261B" w:rsidRPr="0007229F">
        <w:t xml:space="preserve"> </w:t>
      </w:r>
      <w:r w:rsidRPr="008A6817">
        <w:t xml:space="preserve"> (Yoshinaga</w:t>
      </w:r>
      <w:del w:id="408" w:author="Wayne Liu" w:date="2016-05-18T14:56:00Z">
        <w:r w:rsidRPr="008A6817" w:rsidDel="004E5443">
          <w:delText xml:space="preserve"> et al</w:delText>
        </w:r>
        <w:r w:rsidR="00283BA7" w:rsidRPr="008A6817" w:rsidDel="004E5443">
          <w:delText>,</w:delText>
        </w:r>
      </w:del>
      <w:ins w:id="409" w:author="Wayne Liu" w:date="2016-05-18T14:56:00Z">
        <w:r w:rsidR="004E5443">
          <w:t xml:space="preserve"> et al.,</w:t>
        </w:r>
      </w:ins>
      <w:r w:rsidR="00283BA7" w:rsidRPr="008A6817">
        <w:t xml:space="preserve"> </w:t>
      </w:r>
      <w:r w:rsidRPr="008A6817">
        <w:t>2004; Linet</w:t>
      </w:r>
      <w:del w:id="410" w:author="Wayne Liu" w:date="2016-05-18T14:56:00Z">
        <w:r w:rsidR="00283BA7" w:rsidRPr="008A6817" w:rsidDel="004E5443">
          <w:delText xml:space="preserve"> </w:delText>
        </w:r>
        <w:r w:rsidRPr="008A6817" w:rsidDel="004E5443">
          <w:delText>et al</w:delText>
        </w:r>
        <w:r w:rsidR="00283BA7" w:rsidRPr="008A6817" w:rsidDel="004E5443">
          <w:delText>,</w:delText>
        </w:r>
      </w:del>
      <w:ins w:id="411" w:author="Wayne Liu" w:date="2016-05-18T14:56:00Z">
        <w:r w:rsidR="004E5443">
          <w:t xml:space="preserve"> et al.,</w:t>
        </w:r>
      </w:ins>
      <w:r w:rsidR="00283BA7" w:rsidRPr="008A6817">
        <w:t xml:space="preserve"> </w:t>
      </w:r>
      <w:r w:rsidRPr="008A6817">
        <w:t>2010).  Accurate estimation</w:t>
      </w:r>
      <w:r w:rsidRPr="0007229F">
        <w:t xml:space="preserve"> of risk per unit of radiation has </w:t>
      </w:r>
      <w:r w:rsidRPr="0007229F">
        <w:lastRenderedPageBreak/>
        <w:t>been limited due to absence of comprehensive historical dose reconstruction and</w:t>
      </w:r>
      <w:r w:rsidR="003070C4">
        <w:t>,</w:t>
      </w:r>
      <w:r w:rsidRPr="0007229F">
        <w:t xml:space="preserve"> particularly</w:t>
      </w:r>
      <w:r w:rsidR="003070C4">
        <w:t>,</w:t>
      </w:r>
      <w:r w:rsidRPr="0007229F">
        <w:t xml:space="preserve"> absence of recorded individual badge doses in the earliest years when exposures would have been greatest.</w:t>
      </w:r>
      <w:r w:rsidR="003546A8">
        <w:t xml:space="preserve">  </w:t>
      </w:r>
      <w:r w:rsidRPr="0007229F">
        <w:t xml:space="preserve">A recent comprehensive historical reconstruction of individual occupational radiation doses for the U.S. radiologic </w:t>
      </w:r>
      <w:r w:rsidRPr="00CB7C6E">
        <w:t>technologists cohort (Simon</w:t>
      </w:r>
      <w:del w:id="412" w:author="Wayne Liu" w:date="2016-05-18T14:56:00Z">
        <w:r w:rsidRPr="00CB7C6E" w:rsidDel="004E5443">
          <w:delText xml:space="preserve"> et al</w:delText>
        </w:r>
        <w:r w:rsidR="00283BA7" w:rsidRPr="00CB7C6E" w:rsidDel="004E5443">
          <w:delText>,</w:delText>
        </w:r>
      </w:del>
      <w:ins w:id="413" w:author="Wayne Liu" w:date="2016-05-18T14:56:00Z">
        <w:r w:rsidR="004E5443">
          <w:t xml:space="preserve"> et al.,</w:t>
        </w:r>
      </w:ins>
      <w:r w:rsidR="00283BA7" w:rsidRPr="00CB7C6E">
        <w:t xml:space="preserve"> </w:t>
      </w:r>
      <w:r w:rsidRPr="00CB7C6E">
        <w:t>2014)</w:t>
      </w:r>
      <w:r w:rsidRPr="0007229F">
        <w:t xml:space="preserve"> provide</w:t>
      </w:r>
      <w:r w:rsidR="00473DDC">
        <w:t>s</w:t>
      </w:r>
      <w:r w:rsidRPr="0007229F">
        <w:t xml:space="preserve"> a useful basis for estimating risks per unit dose for hematologic malignancies</w:t>
      </w:r>
      <w:r w:rsidR="00BA6E04">
        <w:t xml:space="preserve"> and</w:t>
      </w:r>
      <w:r w:rsidRPr="0007229F">
        <w:t xml:space="preserve"> other cancers, circulatory diseases, and cataracts.  </w:t>
      </w:r>
    </w:p>
    <w:p w:rsidR="00A841DA" w:rsidRPr="0007229F" w:rsidRDefault="00A841DA" w:rsidP="009F0673">
      <w:pPr>
        <w:autoSpaceDE w:val="0"/>
        <w:autoSpaceDN w:val="0"/>
        <w:adjustRightInd w:val="0"/>
        <w:spacing w:line="480" w:lineRule="auto"/>
      </w:pPr>
    </w:p>
    <w:p w:rsidR="00A841DA" w:rsidRDefault="00BD610F"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Results from </w:t>
      </w:r>
      <w:r w:rsidRPr="002B444C">
        <w:t xml:space="preserve">earlier studies </w:t>
      </w:r>
      <w:r w:rsidR="004E2662">
        <w:t xml:space="preserve">of nuclear workers </w:t>
      </w:r>
      <w:r w:rsidRPr="002B444C">
        <w:t>can be found elsewhere (Boice</w:t>
      </w:r>
      <w:r w:rsidR="00283BA7" w:rsidRPr="002B444C">
        <w:t xml:space="preserve">, </w:t>
      </w:r>
      <w:r w:rsidRPr="002B444C">
        <w:t>2006; Polychronakis</w:t>
      </w:r>
      <w:del w:id="414" w:author="Wayne Liu" w:date="2016-05-18T14:56:00Z">
        <w:r w:rsidRPr="002B444C" w:rsidDel="004E5443">
          <w:delText xml:space="preserve"> et al</w:delText>
        </w:r>
        <w:r w:rsidR="00283BA7" w:rsidRPr="002B444C" w:rsidDel="004E5443">
          <w:delText>,</w:delText>
        </w:r>
      </w:del>
      <w:ins w:id="415" w:author="Wayne Liu" w:date="2016-05-18T14:56:00Z">
        <w:r w:rsidR="004E5443">
          <w:t xml:space="preserve"> et al.,</w:t>
        </w:r>
      </w:ins>
      <w:r w:rsidR="00283BA7" w:rsidRPr="002B444C">
        <w:t xml:space="preserve"> </w:t>
      </w:r>
      <w:r w:rsidRPr="002B444C">
        <w:t xml:space="preserve">2013).  </w:t>
      </w:r>
      <w:r w:rsidR="00A841DA" w:rsidRPr="002B444C">
        <w:t>Because</w:t>
      </w:r>
      <w:r w:rsidR="00A841DA" w:rsidRPr="0007229F">
        <w:t xml:space="preserve"> radiation exposures of nuclear workers are mostly quite low and myeloid neoplasms are rare, pooled studies including large numbers of workers have been the most informative.</w:t>
      </w:r>
      <w:r w:rsidR="003546A8">
        <w:t xml:space="preserve">  </w:t>
      </w:r>
      <w:r w:rsidR="00A841DA" w:rsidRPr="0007229F">
        <w:t xml:space="preserve">A 15-country study examining the relation between estimated cumulative occupational radiation dose and mortality risk of </w:t>
      </w:r>
      <w:r w:rsidR="00BA6E04">
        <w:t xml:space="preserve">non-CLL </w:t>
      </w:r>
      <w:r w:rsidR="00A841DA" w:rsidRPr="0007229F">
        <w:t>leukemia in a population of 407,391 nuclear workers using a 2-year lag found an excess risk per Sievert (Sv) of 1.93 (90% CI</w:t>
      </w:r>
      <w:r w:rsidR="00BA6E04">
        <w:t xml:space="preserve"> </w:t>
      </w:r>
      <w:r w:rsidR="00A841DA" w:rsidRPr="0007229F">
        <w:t>=</w:t>
      </w:r>
      <w:r w:rsidR="00BA6E04">
        <w:t xml:space="preserve"> </w:t>
      </w:r>
      <w:r w:rsidR="00A841DA" w:rsidRPr="0007229F">
        <w:t xml:space="preserve">&lt;0-7.14) based on 196 </w:t>
      </w:r>
      <w:r w:rsidR="00A841DA" w:rsidRPr="0024632D">
        <w:t>leukemia cases (Cardis</w:t>
      </w:r>
      <w:del w:id="416" w:author="Wayne Liu" w:date="2016-05-18T14:56:00Z">
        <w:r w:rsidR="00A841DA" w:rsidRPr="0024632D" w:rsidDel="004E5443">
          <w:delText xml:space="preserve"> </w:delText>
        </w:r>
        <w:r w:rsidR="00283BA7" w:rsidRPr="0024632D" w:rsidDel="004E5443">
          <w:delText>e</w:delText>
        </w:r>
        <w:r w:rsidR="00A841DA" w:rsidRPr="0024632D" w:rsidDel="004E5443">
          <w:delText>t al,</w:delText>
        </w:r>
      </w:del>
      <w:ins w:id="417" w:author="Wayne Liu" w:date="2016-05-18T14:56:00Z">
        <w:r w:rsidR="004E5443">
          <w:t xml:space="preserve"> et al.,</w:t>
        </w:r>
      </w:ins>
      <w:r w:rsidR="00A841DA" w:rsidRPr="0024632D">
        <w:t xml:space="preserve"> 2005).  The mean cumulative dose was estimated to be 19.4 mSv.</w:t>
      </w:r>
      <w:r w:rsidR="003546A8" w:rsidRPr="0024632D">
        <w:t xml:space="preserve">  </w:t>
      </w:r>
      <w:r w:rsidR="00A841DA" w:rsidRPr="0024632D">
        <w:t xml:space="preserve">In a subsequent study of 308,297 monitored nuclear workers from three countries employed for at least one year and followed up during the period 1944-2005, risk of all </w:t>
      </w:r>
      <w:r w:rsidR="00BA6E04" w:rsidRPr="0024632D">
        <w:t xml:space="preserve">non-CLL </w:t>
      </w:r>
      <w:r w:rsidR="00A841DA" w:rsidRPr="0024632D">
        <w:t xml:space="preserve">leukemias was significantly elevated </w:t>
      </w:r>
      <w:r w:rsidR="00A97B57">
        <w:t xml:space="preserve">using a 2-year lag </w:t>
      </w:r>
      <w:r w:rsidR="00A841DA" w:rsidRPr="0024632D">
        <w:t>(ERR per Gy = 2.96, 90% CI</w:t>
      </w:r>
      <w:r w:rsidR="00BA6E04" w:rsidRPr="0024632D">
        <w:t xml:space="preserve"> </w:t>
      </w:r>
      <w:r w:rsidR="00A841DA" w:rsidRPr="0024632D">
        <w:t>=</w:t>
      </w:r>
      <w:r w:rsidR="00BA6E04" w:rsidRPr="0024632D">
        <w:t xml:space="preserve"> </w:t>
      </w:r>
      <w:r w:rsidR="00A841DA" w:rsidRPr="0024632D">
        <w:t>1.17-5.21) based on 531 leukemia cases (Leuraud</w:t>
      </w:r>
      <w:del w:id="418" w:author="Wayne Liu" w:date="2016-05-18T14:56:00Z">
        <w:r w:rsidR="00A841DA" w:rsidRPr="0024632D" w:rsidDel="004E5443">
          <w:delText xml:space="preserve"> et al</w:delText>
        </w:r>
        <w:r w:rsidR="00283BA7" w:rsidRPr="0024632D" w:rsidDel="004E5443">
          <w:delText>,</w:delText>
        </w:r>
      </w:del>
      <w:ins w:id="419" w:author="Wayne Liu" w:date="2016-05-18T14:56:00Z">
        <w:r w:rsidR="004E5443">
          <w:t xml:space="preserve"> et al.,</w:t>
        </w:r>
      </w:ins>
      <w:r w:rsidR="00283BA7" w:rsidRPr="0024632D">
        <w:t xml:space="preserve"> </w:t>
      </w:r>
      <w:r w:rsidR="00A841DA" w:rsidRPr="0024632D">
        <w:t>2015).  The</w:t>
      </w:r>
      <w:r w:rsidR="00A841DA" w:rsidRPr="0007229F">
        <w:t xml:space="preserve"> mean cumulative occupational radiation dose across the three cohorts was estimated to be 15.9 </w:t>
      </w:r>
      <w:r w:rsidR="00BA6E04" w:rsidRPr="0007229F">
        <w:t xml:space="preserve">mGy </w:t>
      </w:r>
      <w:r w:rsidR="00A841DA" w:rsidRPr="0007229F">
        <w:t>(range 0.0-1</w:t>
      </w:r>
      <w:r w:rsidR="003070C4">
        <w:t>,</w:t>
      </w:r>
      <w:r w:rsidR="00A841DA" w:rsidRPr="0007229F">
        <w:t>217.5</w:t>
      </w:r>
      <w:r w:rsidR="00BA6E04">
        <w:t xml:space="preserve"> </w:t>
      </w:r>
      <w:r w:rsidR="00BA6E04" w:rsidRPr="0007229F">
        <w:t>mGy</w:t>
      </w:r>
      <w:r w:rsidR="00A841DA" w:rsidRPr="0007229F">
        <w:t>).</w:t>
      </w:r>
      <w:r w:rsidR="003546A8">
        <w:t xml:space="preserve">  </w:t>
      </w:r>
      <w:r w:rsidR="00A841DA" w:rsidRPr="0007229F">
        <w:t xml:space="preserve">The excess risk was primarily due to a significant increase of </w:t>
      </w:r>
      <w:r w:rsidR="00BA6E04">
        <w:t>CML</w:t>
      </w:r>
      <w:r w:rsidR="00A841DA" w:rsidRPr="0007229F">
        <w:t xml:space="preserve"> (ERR per Gy = 10.45, 90% CI</w:t>
      </w:r>
      <w:r w:rsidR="00BA6E04">
        <w:t xml:space="preserve"> </w:t>
      </w:r>
      <w:r w:rsidR="00A841DA" w:rsidRPr="0007229F">
        <w:t>=</w:t>
      </w:r>
      <w:r w:rsidR="00BA6E04">
        <w:t xml:space="preserve"> </w:t>
      </w:r>
      <w:r w:rsidR="00A841DA" w:rsidRPr="0007229F">
        <w:t>4.48-19.65 based on 100 cases</w:t>
      </w:r>
      <w:r w:rsidR="003070C4">
        <w:t>)</w:t>
      </w:r>
      <w:r w:rsidR="00A841DA" w:rsidRPr="0007229F">
        <w:t>, whereas positive risk estimates for AML (ERR per Gy = 1.29, 90% CI</w:t>
      </w:r>
      <w:r w:rsidR="00BA6E04">
        <w:t xml:space="preserve"> </w:t>
      </w:r>
      <w:r w:rsidR="00A841DA" w:rsidRPr="0007229F">
        <w:t>=</w:t>
      </w:r>
      <w:r w:rsidR="00BA6E04">
        <w:t xml:space="preserve"> </w:t>
      </w:r>
      <w:r w:rsidR="00A841DA" w:rsidRPr="0007229F">
        <w:t>-0.82-4.28 based on 254 cases) and for ALL (ERR per Gy = 5.80, 90% CI = not evaluable lower bound-31.57</w:t>
      </w:r>
      <w:r w:rsidR="00BA6E04">
        <w:t>,</w:t>
      </w:r>
      <w:r w:rsidR="00A841DA" w:rsidRPr="0007229F">
        <w:t xml:space="preserve"> based on 30 cases) did not </w:t>
      </w:r>
      <w:r w:rsidR="00A841DA" w:rsidRPr="0007229F">
        <w:lastRenderedPageBreak/>
        <w:t>contribute notably to the overall risk.</w:t>
      </w:r>
      <w:r w:rsidR="003546A8">
        <w:t xml:space="preserve">  </w:t>
      </w:r>
      <w:r w:rsidR="00A841DA" w:rsidRPr="0007229F">
        <w:t>In contrast to the low-level radiation exposures of most nuclear workers, external radiation exposures were high (mean cumulative dose of 800 mGy) for workers at the Mayak plutonium production</w:t>
      </w:r>
      <w:r w:rsidR="00943070">
        <w:t xml:space="preserve"> facility</w:t>
      </w:r>
      <w:r w:rsidR="00A841DA" w:rsidRPr="0007229F">
        <w:t xml:space="preserve"> in the Russian Federation during the early years of operation</w:t>
      </w:r>
      <w:r w:rsidR="003070C4">
        <w:t xml:space="preserve"> </w:t>
      </w:r>
      <w:r w:rsidR="003070C4" w:rsidRPr="0007229F">
        <w:t>(1948-1958)</w:t>
      </w:r>
      <w:r w:rsidR="00A841DA" w:rsidRPr="0007229F">
        <w:t>.</w:t>
      </w:r>
      <w:r w:rsidR="003546A8">
        <w:t xml:space="preserve">  </w:t>
      </w:r>
      <w:r w:rsidR="00A841DA" w:rsidRPr="0007229F">
        <w:t>An elevated risk of non-CLL leukemias (ERR per Gy = 0.99, 95% CI</w:t>
      </w:r>
      <w:r w:rsidR="00BA6E04">
        <w:t xml:space="preserve"> </w:t>
      </w:r>
      <w:r w:rsidR="00A841DA" w:rsidRPr="0007229F">
        <w:t>=</w:t>
      </w:r>
      <w:r w:rsidR="00BA6E04">
        <w:t xml:space="preserve"> </w:t>
      </w:r>
      <w:r w:rsidR="00A841DA" w:rsidRPr="0007229F">
        <w:t>0.45-2.12) was associated with external radiation exposures using a 2-year lag.</w:t>
      </w:r>
      <w:r w:rsidR="003546A8">
        <w:t xml:space="preserve">  </w:t>
      </w:r>
      <w:r w:rsidR="00A841DA" w:rsidRPr="0007229F">
        <w:t xml:space="preserve">Risk from doses received 3-5 years prior to diagnosis of non-CLL leukemia was more than 10 times higher than the </w:t>
      </w:r>
      <w:r w:rsidR="00A841DA" w:rsidRPr="00E77C74">
        <w:t>risk from doses received more than five years before diagnosis (Shilnikova</w:t>
      </w:r>
      <w:del w:id="420" w:author="Wayne Liu" w:date="2016-05-18T14:56:00Z">
        <w:r w:rsidR="00A841DA" w:rsidRPr="00E77C74" w:rsidDel="004E5443">
          <w:delText xml:space="preserve"> et al</w:delText>
        </w:r>
        <w:r w:rsidR="00283BA7" w:rsidRPr="00E77C74" w:rsidDel="004E5443">
          <w:delText>,</w:delText>
        </w:r>
      </w:del>
      <w:ins w:id="421" w:author="Wayne Liu" w:date="2016-05-18T14:56:00Z">
        <w:r w:rsidR="004E5443">
          <w:t xml:space="preserve"> et al.,</w:t>
        </w:r>
      </w:ins>
      <w:r w:rsidR="00283BA7" w:rsidRPr="00E77C74">
        <w:t xml:space="preserve"> </w:t>
      </w:r>
      <w:r w:rsidR="00A841DA" w:rsidRPr="00E77C74">
        <w:t>2003).  There was no evidence of an association of plutonium exposure with non-CLL leukemia in this population.</w:t>
      </w:r>
      <w:r w:rsidR="003546A8" w:rsidRPr="00E77C74">
        <w:t xml:space="preserve">  </w:t>
      </w:r>
      <w:r w:rsidR="00A841DA" w:rsidRPr="00E77C74">
        <w:t>Following the Chernobyl nuclear accident in 1986, clean</w:t>
      </w:r>
      <w:r w:rsidR="00A97B57">
        <w:t>-</w:t>
      </w:r>
      <w:r w:rsidR="00A841DA" w:rsidRPr="00E77C74">
        <w:t>up operations were carried out for years</w:t>
      </w:r>
      <w:r w:rsidR="00A841DA" w:rsidRPr="0007229F">
        <w:t xml:space="preserve"> after the accident.  The early clean-up workers (also known as liquidators) experienced higher doses </w:t>
      </w:r>
      <w:r>
        <w:t>(</w:t>
      </w:r>
      <w:r w:rsidRPr="0007229F">
        <w:t>mean cumulative radiation dose of 92 mGy</w:t>
      </w:r>
      <w:r>
        <w:t xml:space="preserve">) </w:t>
      </w:r>
      <w:r w:rsidR="00A841DA" w:rsidRPr="0007229F">
        <w:t xml:space="preserve">than most </w:t>
      </w:r>
      <w:r w:rsidR="00BA6E04">
        <w:t xml:space="preserve">other </w:t>
      </w:r>
      <w:r w:rsidR="00A841DA" w:rsidRPr="0007229F">
        <w:t>nuclear workers (</w:t>
      </w:r>
      <w:r>
        <w:t>mean cumulative dose of 20 mGy</w:t>
      </w:r>
      <w:r w:rsidR="00A841DA" w:rsidRPr="0007229F">
        <w:t>).</w:t>
      </w:r>
      <w:r w:rsidR="003546A8">
        <w:t xml:space="preserve">  </w:t>
      </w:r>
      <w:r w:rsidR="00A841DA" w:rsidRPr="0007229F">
        <w:t>In a nested case-control study of leukemia in a cohort of 110,645 Chernobyl clean-up workers from Ukraine, a significant linear dose</w:t>
      </w:r>
      <w:r w:rsidR="004A2591">
        <w:t>-</w:t>
      </w:r>
      <w:r w:rsidR="00A841DA" w:rsidRPr="0007229F">
        <w:t xml:space="preserve">response was </w:t>
      </w:r>
      <w:r w:rsidR="00A841DA" w:rsidRPr="00E77C74">
        <w:t>observed for all leukemias based on 117 cases (ERR per Gy = 2.38, 95%</w:t>
      </w:r>
      <w:r w:rsidR="004A2591" w:rsidRPr="00E77C74">
        <w:t xml:space="preserve"> </w:t>
      </w:r>
      <w:r w:rsidR="00A841DA" w:rsidRPr="00E77C74">
        <w:t>CI = 0.49-5.87)  (Zablotska</w:t>
      </w:r>
      <w:del w:id="422" w:author="Wayne Liu" w:date="2016-05-18T14:56:00Z">
        <w:r w:rsidR="00A841DA" w:rsidRPr="00E77C74" w:rsidDel="004E5443">
          <w:delText xml:space="preserve"> et al,</w:delText>
        </w:r>
      </w:del>
      <w:ins w:id="423" w:author="Wayne Liu" w:date="2016-05-18T14:56:00Z">
        <w:r w:rsidR="004E5443">
          <w:t xml:space="preserve"> et al.,</w:t>
        </w:r>
      </w:ins>
      <w:r w:rsidR="00A841DA" w:rsidRPr="00E77C74">
        <w:t xml:space="preserve"> 2013).</w:t>
      </w:r>
      <w:r w:rsidR="003546A8" w:rsidRPr="00E77C74">
        <w:t xml:space="preserve">  </w:t>
      </w:r>
      <w:r w:rsidR="00A841DA" w:rsidRPr="00E77C74">
        <w:t>Unexpectedly, in this study risks were significantly elevated for CLL (ERR per Gy = 2.58, 95%</w:t>
      </w:r>
      <w:r w:rsidR="004A2591" w:rsidRPr="00E77C74">
        <w:t xml:space="preserve"> </w:t>
      </w:r>
      <w:r w:rsidR="00A841DA" w:rsidRPr="00E77C74">
        <w:t>CI</w:t>
      </w:r>
      <w:r w:rsidR="004A2591" w:rsidRPr="00E77C74">
        <w:t xml:space="preserve"> </w:t>
      </w:r>
      <w:r w:rsidR="00A841DA" w:rsidRPr="00E77C74">
        <w:t>=</w:t>
      </w:r>
      <w:r w:rsidR="004A2591" w:rsidRPr="00E77C74">
        <w:t xml:space="preserve"> </w:t>
      </w:r>
      <w:r w:rsidR="00A841DA" w:rsidRPr="00E77C74">
        <w:t>0.02-8.43) as well as for non-CLL leukemias (ERR per Gy = 2.21, 95%</w:t>
      </w:r>
      <w:r w:rsidR="004A2591" w:rsidRPr="00E77C74">
        <w:t xml:space="preserve"> </w:t>
      </w:r>
      <w:r w:rsidR="00A841DA" w:rsidRPr="00E77C74">
        <w:t>CI</w:t>
      </w:r>
      <w:r w:rsidR="004A2591" w:rsidRPr="00E77C74">
        <w:t xml:space="preserve"> </w:t>
      </w:r>
      <w:r w:rsidR="00A841DA" w:rsidRPr="00E77C74">
        <w:t>=</w:t>
      </w:r>
      <w:r w:rsidR="004A2591" w:rsidRPr="00E77C74">
        <w:t xml:space="preserve"> </w:t>
      </w:r>
      <w:r w:rsidR="00A841DA" w:rsidRPr="00E77C74">
        <w:t>0.05-7.61); 16% of the leukemias diagnosed in this population (18% of CLL and 15% of non-CLL leukemias) were attributed to radiation exposure.</w:t>
      </w:r>
      <w:r w:rsidR="004E2662">
        <w:t xml:space="preserve">  The CLL cases in this study did not have unique features.</w:t>
      </w:r>
      <w:r w:rsidR="003546A8" w:rsidRPr="00E77C74">
        <w:t xml:space="preserve">  </w:t>
      </w:r>
      <w:r w:rsidR="00A841DA" w:rsidRPr="00E77C74">
        <w:t>MDS cases have been described in Chernobyl clean-up workers, but radiation-related risks have not been reported (Gluzman</w:t>
      </w:r>
      <w:del w:id="424" w:author="Wayne Liu" w:date="2016-05-18T14:56:00Z">
        <w:r w:rsidR="00A841DA" w:rsidRPr="00E77C74" w:rsidDel="004E5443">
          <w:delText xml:space="preserve"> et al</w:delText>
        </w:r>
        <w:r w:rsidR="00283BA7" w:rsidRPr="00E77C74" w:rsidDel="004E5443">
          <w:delText>,</w:delText>
        </w:r>
      </w:del>
      <w:ins w:id="425" w:author="Wayne Liu" w:date="2016-05-18T14:56:00Z">
        <w:r w:rsidR="004E5443">
          <w:t xml:space="preserve"> et al.,</w:t>
        </w:r>
      </w:ins>
      <w:r w:rsidR="00283BA7" w:rsidRPr="00E77C74">
        <w:t xml:space="preserve"> </w:t>
      </w:r>
      <w:r w:rsidR="00A841DA" w:rsidRPr="00E77C74">
        <w:t>2015).</w:t>
      </w:r>
    </w:p>
    <w:p w:rsidR="00F42DDA" w:rsidRPr="0007229F" w:rsidRDefault="00F42D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943070" w:rsidRPr="00FF4145" w:rsidRDefault="00A841DA" w:rsidP="009F0673">
      <w:pPr>
        <w:spacing w:line="480" w:lineRule="auto"/>
      </w:pPr>
      <w:r w:rsidRPr="0007229F">
        <w:t xml:space="preserve">Epidemiologic studies of uranium </w:t>
      </w:r>
      <w:r w:rsidRPr="00697466">
        <w:t>miners (Tomasek</w:t>
      </w:r>
      <w:del w:id="426" w:author="Wayne Liu" w:date="2016-05-18T14:56:00Z">
        <w:r w:rsidRPr="00697466" w:rsidDel="004E5443">
          <w:delText xml:space="preserve"> et al</w:delText>
        </w:r>
        <w:r w:rsidR="00283BA7" w:rsidRPr="00697466" w:rsidDel="004E5443">
          <w:delText>,</w:delText>
        </w:r>
      </w:del>
      <w:ins w:id="427" w:author="Wayne Liu" w:date="2016-05-18T14:56:00Z">
        <w:r w:rsidR="004E5443">
          <w:t xml:space="preserve"> et al.,</w:t>
        </w:r>
      </w:ins>
      <w:r w:rsidR="00283BA7" w:rsidRPr="00697466">
        <w:t xml:space="preserve"> 1</w:t>
      </w:r>
      <w:r w:rsidRPr="00697466">
        <w:t>993; Darby</w:t>
      </w:r>
      <w:del w:id="428" w:author="Wayne Liu" w:date="2016-05-18T14:56:00Z">
        <w:r w:rsidRPr="00697466" w:rsidDel="004E5443">
          <w:delText xml:space="preserve"> et al</w:delText>
        </w:r>
        <w:r w:rsidR="00283BA7" w:rsidRPr="00697466" w:rsidDel="004E5443">
          <w:delText>,</w:delText>
        </w:r>
      </w:del>
      <w:ins w:id="429" w:author="Wayne Liu" w:date="2016-05-18T14:56:00Z">
        <w:r w:rsidR="004E5443">
          <w:t xml:space="preserve"> et al.,</w:t>
        </w:r>
      </w:ins>
      <w:r w:rsidR="00283BA7" w:rsidRPr="00697466">
        <w:t xml:space="preserve"> 1</w:t>
      </w:r>
      <w:r w:rsidRPr="00697466">
        <w:t>995; Mc</w:t>
      </w:r>
      <w:r w:rsidR="00EC6DF4" w:rsidRPr="00697466">
        <w:t xml:space="preserve"> </w:t>
      </w:r>
      <w:r w:rsidRPr="00697466">
        <w:t>Laughlin</w:t>
      </w:r>
      <w:r w:rsidR="00283BA7" w:rsidRPr="00697466">
        <w:t>,</w:t>
      </w:r>
      <w:r w:rsidRPr="00697466">
        <w:t xml:space="preserve"> 2012; Zablotska</w:t>
      </w:r>
      <w:del w:id="430" w:author="Wayne Liu" w:date="2016-05-18T14:56:00Z">
        <w:r w:rsidRPr="00697466" w:rsidDel="004E5443">
          <w:delText xml:space="preserve"> et al</w:delText>
        </w:r>
        <w:r w:rsidR="00283BA7" w:rsidRPr="00697466" w:rsidDel="004E5443">
          <w:delText>,</w:delText>
        </w:r>
      </w:del>
      <w:ins w:id="431" w:author="Wayne Liu" w:date="2016-05-18T14:56:00Z">
        <w:r w:rsidR="004E5443">
          <w:t xml:space="preserve"> et al.,</w:t>
        </w:r>
      </w:ins>
      <w:r w:rsidR="00283BA7" w:rsidRPr="00697466">
        <w:t xml:space="preserve"> </w:t>
      </w:r>
      <w:r w:rsidRPr="00697466">
        <w:t xml:space="preserve">2014) have shown no overall association of </w:t>
      </w:r>
      <w:r w:rsidRPr="00697466">
        <w:lastRenderedPageBreak/>
        <w:t>cumulative radiation dose with leukemia mortality, although leukemia mortality risk was increased within 10 years of first exposure (Darby</w:t>
      </w:r>
      <w:del w:id="432" w:author="Wayne Liu" w:date="2016-05-18T14:56:00Z">
        <w:r w:rsidRPr="00697466" w:rsidDel="004E5443">
          <w:delText xml:space="preserve"> et al</w:delText>
        </w:r>
        <w:r w:rsidR="00283BA7" w:rsidRPr="00697466" w:rsidDel="004E5443">
          <w:delText>,</w:delText>
        </w:r>
      </w:del>
      <w:ins w:id="433" w:author="Wayne Liu" w:date="2016-05-18T14:56:00Z">
        <w:r w:rsidR="004E5443">
          <w:t xml:space="preserve"> et al.,</w:t>
        </w:r>
      </w:ins>
      <w:r w:rsidR="00283BA7" w:rsidRPr="00697466">
        <w:t xml:space="preserve"> </w:t>
      </w:r>
      <w:r w:rsidRPr="00697466">
        <w:t>1995).  Studies of radium</w:t>
      </w:r>
      <w:r w:rsidRPr="0007229F">
        <w:t xml:space="preserve"> dial </w:t>
      </w:r>
      <w:r w:rsidR="004A2591">
        <w:t xml:space="preserve">painters </w:t>
      </w:r>
      <w:r w:rsidR="004A2591" w:rsidRPr="0007229F">
        <w:t>who experienced excess risks of osteosarcomas and cancers of the nasal sinuses,</w:t>
      </w:r>
      <w:r w:rsidRPr="0007229F">
        <w:t xml:space="preserve"> have found no clear evidence of excess risk of myeloid </w:t>
      </w:r>
      <w:r w:rsidRPr="00FF4145">
        <w:t>neoplasms</w:t>
      </w:r>
      <w:r w:rsidR="004A2591" w:rsidRPr="00FF4145">
        <w:t xml:space="preserve"> (Boice</w:t>
      </w:r>
      <w:r w:rsidR="00283BA7" w:rsidRPr="00FF4145">
        <w:t xml:space="preserve">, </w:t>
      </w:r>
      <w:r w:rsidR="004A2591" w:rsidRPr="00FF4145">
        <w:t>2006)</w:t>
      </w:r>
      <w:r w:rsidRPr="00FF4145">
        <w:t>, although in males occupationally exposed to radium</w:t>
      </w:r>
      <w:r w:rsidR="004A2591" w:rsidRPr="00FF4145">
        <w:t>,</w:t>
      </w:r>
      <w:r w:rsidRPr="00FF4145">
        <w:t xml:space="preserve"> there is some evidence of an excess of leukemia, particularly </w:t>
      </w:r>
      <w:r w:rsidR="004A2591" w:rsidRPr="00FF4145">
        <w:t xml:space="preserve">of </w:t>
      </w:r>
      <w:r w:rsidRPr="00FF4145">
        <w:t>the same</w:t>
      </w:r>
      <w:r w:rsidR="00283BA7" w:rsidRPr="00FF4145">
        <w:t xml:space="preserve"> </w:t>
      </w:r>
      <w:r w:rsidR="003070C4">
        <w:t>subtype(s)</w:t>
      </w:r>
      <w:r w:rsidR="003070C4" w:rsidRPr="00FF4145">
        <w:t xml:space="preserve"> </w:t>
      </w:r>
      <w:r w:rsidR="00283BA7" w:rsidRPr="00FF4145">
        <w:t>as</w:t>
      </w:r>
      <w:r w:rsidRPr="00FF4145">
        <w:t xml:space="preserve"> seen in patients who received Thorotrast (Stebbings</w:t>
      </w:r>
      <w:r w:rsidR="00283BA7" w:rsidRPr="00FF4145">
        <w:t>, 1</w:t>
      </w:r>
      <w:r w:rsidRPr="00FF4145">
        <w:t xml:space="preserve">998).  </w:t>
      </w:r>
      <w:r w:rsidR="00943070" w:rsidRPr="00FF4145">
        <w:t xml:space="preserve"> </w:t>
      </w:r>
    </w:p>
    <w:p w:rsidR="00943070" w:rsidRPr="00FF4145" w:rsidRDefault="00943070" w:rsidP="009F0673">
      <w:pPr>
        <w:spacing w:line="480" w:lineRule="auto"/>
      </w:pPr>
    </w:p>
    <w:p w:rsidR="00A841DA" w:rsidRPr="0007229F" w:rsidRDefault="004E2662" w:rsidP="009F0673">
      <w:pPr>
        <w:spacing w:line="480" w:lineRule="auto"/>
      </w:pPr>
      <w:r>
        <w:t xml:space="preserve">Cancer risks have been evaluated in flight personnel.  </w:t>
      </w:r>
      <w:r w:rsidR="00A841DA" w:rsidRPr="00FF4145">
        <w:t xml:space="preserve">Excess risks of </w:t>
      </w:r>
      <w:r w:rsidR="004A2591" w:rsidRPr="00FF4145">
        <w:t>AML</w:t>
      </w:r>
      <w:r w:rsidR="00A841DA" w:rsidRPr="00FF4145">
        <w:t xml:space="preserve"> were described in Canadian airline pilots (Band</w:t>
      </w:r>
      <w:del w:id="434" w:author="Wayne Liu" w:date="2016-05-18T14:56:00Z">
        <w:r w:rsidR="00A841DA" w:rsidRPr="00FF4145" w:rsidDel="004E5443">
          <w:delText xml:space="preserve"> et al,</w:delText>
        </w:r>
      </w:del>
      <w:ins w:id="435" w:author="Wayne Liu" w:date="2016-05-18T14:56:00Z">
        <w:r w:rsidR="004E5443">
          <w:t xml:space="preserve"> et al.,</w:t>
        </w:r>
      </w:ins>
      <w:r w:rsidR="00A841DA" w:rsidRPr="00FF4145">
        <w:t xml:space="preserve"> 1996) and in Danish cockpit crew flying more than 5,000 hours (Gundestrup and Storm</w:t>
      </w:r>
      <w:r w:rsidR="00943070" w:rsidRPr="00FF4145">
        <w:t>, 1</w:t>
      </w:r>
      <w:r w:rsidR="00A841DA" w:rsidRPr="00FF4145">
        <w:t>999), but pooled analysis of airline crew cohorts from 10 countries found no evidence of elevated myeloid leukemia risk (Hammer</w:t>
      </w:r>
      <w:del w:id="436" w:author="Wayne Liu" w:date="2016-05-18T14:56:00Z">
        <w:r w:rsidR="00A841DA" w:rsidRPr="00FF4145" w:rsidDel="004E5443">
          <w:delText xml:space="preserve"> et al</w:delText>
        </w:r>
        <w:r w:rsidR="00943070" w:rsidRPr="00FF4145" w:rsidDel="004E5443">
          <w:delText>,</w:delText>
        </w:r>
      </w:del>
      <w:ins w:id="437" w:author="Wayne Liu" w:date="2016-05-18T14:56:00Z">
        <w:r w:rsidR="004E5443">
          <w:t xml:space="preserve"> et al.,</w:t>
        </w:r>
      </w:ins>
      <w:r w:rsidR="00943070" w:rsidRPr="00FF4145">
        <w:t xml:space="preserve"> </w:t>
      </w:r>
      <w:r w:rsidR="00A841DA" w:rsidRPr="00FF4145">
        <w:t>2014).</w:t>
      </w:r>
      <w:r w:rsidR="003546A8">
        <w:t xml:space="preserve">  </w:t>
      </w:r>
    </w:p>
    <w:p w:rsidR="00A841DA" w:rsidRPr="0007229F" w:rsidRDefault="00A841DA" w:rsidP="009F0673">
      <w:pPr>
        <w:spacing w:line="480" w:lineRule="auto"/>
      </w:pPr>
    </w:p>
    <w:p w:rsidR="00A841DA" w:rsidRPr="0007229F" w:rsidRDefault="00A841DA" w:rsidP="009F0673">
      <w:pPr>
        <w:autoSpaceDE w:val="0"/>
        <w:autoSpaceDN w:val="0"/>
        <w:adjustRightInd w:val="0"/>
        <w:spacing w:line="480" w:lineRule="auto"/>
        <w:rPr>
          <w:rFonts w:eastAsiaTheme="minorHAnsi"/>
        </w:rPr>
      </w:pPr>
      <w:r w:rsidRPr="0007229F">
        <w:t xml:space="preserve">A critical question that is difficult to address in a single epidemiological study is </w:t>
      </w:r>
      <w:r w:rsidR="0070460A">
        <w:t xml:space="preserve">the </w:t>
      </w:r>
      <w:r w:rsidRPr="0007229F">
        <w:t>risk of non-CLL leukemia following</w:t>
      </w:r>
      <w:r w:rsidRPr="0007229F">
        <w:rPr>
          <w:rFonts w:eastAsiaTheme="minorHAnsi"/>
        </w:rPr>
        <w:t xml:space="preserve"> low-dose</w:t>
      </w:r>
      <w:r w:rsidR="004A2591">
        <w:rPr>
          <w:rFonts w:eastAsiaTheme="minorHAnsi"/>
        </w:rPr>
        <w:t>,</w:t>
      </w:r>
      <w:r w:rsidRPr="0007229F">
        <w:rPr>
          <w:rFonts w:eastAsiaTheme="minorHAnsi"/>
        </w:rPr>
        <w:t xml:space="preserve"> protracted radiation exposure.  In a meta-analysis addressing this question, Daniels and Schubauer-Berigan modeled results from 10 studies that were cohort or nested case-control in de</w:t>
      </w:r>
      <w:r w:rsidR="00951092">
        <w:rPr>
          <w:rFonts w:eastAsiaTheme="minorHAnsi"/>
        </w:rPr>
        <w:t>s</w:t>
      </w:r>
      <w:r w:rsidRPr="0007229F">
        <w:rPr>
          <w:rFonts w:eastAsiaTheme="minorHAnsi"/>
        </w:rPr>
        <w:t xml:space="preserve">ign, reported quantitative estimates of exposure, were screened to reduce information overlap, and analyzed data using relative or excess relative risk per unit of </w:t>
      </w:r>
      <w:r w:rsidRPr="009842F3">
        <w:rPr>
          <w:rFonts w:eastAsiaTheme="minorHAnsi"/>
        </w:rPr>
        <w:t>radiation exposure (Daniels and Schubauer-Berigan</w:t>
      </w:r>
      <w:r w:rsidR="00943070" w:rsidRPr="009842F3">
        <w:rPr>
          <w:rFonts w:eastAsiaTheme="minorHAnsi"/>
        </w:rPr>
        <w:t xml:space="preserve">, </w:t>
      </w:r>
      <w:r w:rsidRPr="009842F3">
        <w:rPr>
          <w:rFonts w:eastAsiaTheme="minorHAnsi"/>
        </w:rPr>
        <w:t>2011).</w:t>
      </w:r>
      <w:r w:rsidRPr="0007229F">
        <w:rPr>
          <w:rFonts w:eastAsiaTheme="minorHAnsi"/>
        </w:rPr>
        <w:t xml:space="preserve">  These investigators estimated an excess relative risk at 100 mGy of 0.19 (95%</w:t>
      </w:r>
      <w:r w:rsidR="004A2591">
        <w:rPr>
          <w:rFonts w:eastAsiaTheme="minorHAnsi"/>
        </w:rPr>
        <w:t xml:space="preserve"> </w:t>
      </w:r>
      <w:r w:rsidRPr="0007229F">
        <w:rPr>
          <w:rFonts w:eastAsiaTheme="minorHAnsi"/>
        </w:rPr>
        <w:t>CI</w:t>
      </w:r>
      <w:r w:rsidR="004A2591">
        <w:rPr>
          <w:rFonts w:eastAsiaTheme="minorHAnsi"/>
        </w:rPr>
        <w:t xml:space="preserve"> </w:t>
      </w:r>
      <w:r w:rsidRPr="0007229F">
        <w:rPr>
          <w:rFonts w:eastAsiaTheme="minorHAnsi"/>
        </w:rPr>
        <w:t>=</w:t>
      </w:r>
      <w:r w:rsidR="004A2591">
        <w:rPr>
          <w:rFonts w:eastAsiaTheme="minorHAnsi"/>
        </w:rPr>
        <w:t xml:space="preserve"> </w:t>
      </w:r>
      <w:r w:rsidRPr="0007229F">
        <w:rPr>
          <w:rFonts w:eastAsiaTheme="minorHAnsi"/>
        </w:rPr>
        <w:t xml:space="preserve">0.07-0.32) after adjusting for publication bias.  They found no evidence of between-study variance.  The excess relative risk estimate was in agreement with the non-CLL leukemia risk from the Life Span Study of the atomic bomb survivors. </w:t>
      </w:r>
    </w:p>
    <w:p w:rsidR="00A841DA"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83BA7" w:rsidRPr="0007229F" w:rsidRDefault="00283BA7" w:rsidP="00283BA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lastRenderedPageBreak/>
        <w:t xml:space="preserve">&lt;3&gt; </w:t>
      </w:r>
      <w:r w:rsidRPr="0007229F">
        <w:rPr>
          <w:b/>
          <w:color w:val="0070C0"/>
        </w:rPr>
        <w:t xml:space="preserve">Military </w:t>
      </w:r>
      <w:r w:rsidR="00943070">
        <w:rPr>
          <w:b/>
          <w:color w:val="0070C0"/>
        </w:rPr>
        <w:t xml:space="preserve">workers </w:t>
      </w:r>
      <w:r w:rsidRPr="0007229F">
        <w:rPr>
          <w:b/>
          <w:color w:val="0070C0"/>
        </w:rPr>
        <w:t>exposed to nuclear weapons tests and to depleted uranium</w:t>
      </w:r>
    </w:p>
    <w:p w:rsidR="00283BA7" w:rsidRPr="0007229F" w:rsidRDefault="00283BA7" w:rsidP="00283BA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Military participating in maneuvers during nuclear weapons testing have been evaluated in a series of epidemiologic studies (</w:t>
      </w:r>
      <w:r w:rsidRPr="009842F3">
        <w:t>reviewed in Boice, 2006</w:t>
      </w:r>
      <w:r w:rsidRPr="0007229F">
        <w:t>).</w:t>
      </w:r>
      <w:r>
        <w:t xml:space="preserve">  </w:t>
      </w:r>
      <w:r w:rsidRPr="0007229F">
        <w:t xml:space="preserve">An excess of leukemia </w:t>
      </w:r>
      <w:r>
        <w:t xml:space="preserve">mortality </w:t>
      </w:r>
      <w:r w:rsidRPr="0007229F">
        <w:t>(based on 10 cases)</w:t>
      </w:r>
      <w:r>
        <w:t>,</w:t>
      </w:r>
      <w:r w:rsidRPr="0007229F">
        <w:t xml:space="preserve"> but not </w:t>
      </w:r>
      <w:r w:rsidRPr="009842F3">
        <w:t>total cancer mortality, was reported among approximately 3,000 military participants during a 1957 nuclear test in the U.S. (Caldwell</w:t>
      </w:r>
      <w:del w:id="438" w:author="Wayne Liu" w:date="2016-05-18T14:56:00Z">
        <w:r w:rsidRPr="009842F3" w:rsidDel="004E5443">
          <w:delText xml:space="preserve"> et al</w:delText>
        </w:r>
        <w:r w:rsidR="00F11E01" w:rsidRPr="009842F3" w:rsidDel="004E5443">
          <w:delText>,</w:delText>
        </w:r>
      </w:del>
      <w:ins w:id="439" w:author="Wayne Liu" w:date="2016-05-18T14:56:00Z">
        <w:r w:rsidR="004E5443">
          <w:t xml:space="preserve"> et al.,</w:t>
        </w:r>
      </w:ins>
      <w:r w:rsidR="00F11E01" w:rsidRPr="009842F3">
        <w:t xml:space="preserve"> 1980</w:t>
      </w:r>
      <w:r w:rsidRPr="009842F3">
        <w:t>).  Among approximately 70,000 U.S. military personnel who participated in one of five nuclear tests during the 1950s, a non-significant increase in risk for leukemia mortality was observed (IOM, 2000).  A study of 21,357 U</w:t>
      </w:r>
      <w:r w:rsidR="00242A22">
        <w:t>.</w:t>
      </w:r>
      <w:r w:rsidRPr="009842F3">
        <w:t>K</w:t>
      </w:r>
      <w:r w:rsidR="00242A22">
        <w:t>.</w:t>
      </w:r>
      <w:r w:rsidRPr="009842F3">
        <w:t xml:space="preserve"> military participants reported an increased relative risk of non-CLL leukemia mortality but noted that this may have reflected a reduced risk in controls (Muirhead</w:t>
      </w:r>
      <w:del w:id="440" w:author="Wayne Liu" w:date="2016-05-18T14:56:00Z">
        <w:r w:rsidRPr="009842F3" w:rsidDel="004E5443">
          <w:delText xml:space="preserve"> et al,</w:delText>
        </w:r>
      </w:del>
      <w:ins w:id="441" w:author="Wayne Liu" w:date="2016-05-18T14:56:00Z">
        <w:r w:rsidR="004E5443">
          <w:t xml:space="preserve"> et al.,</w:t>
        </w:r>
      </w:ins>
      <w:r w:rsidRPr="009842F3">
        <w:t xml:space="preserve"> 2003).  None of these studies, or others, included estimated radiation doses.  Using recently available digital records, Till and colleagues have</w:t>
      </w:r>
      <w:r w:rsidRPr="0007229F">
        <w:t xml:space="preserve"> </w:t>
      </w:r>
      <w:r w:rsidR="008937B9">
        <w:t>undertaken</w:t>
      </w:r>
      <w:r w:rsidRPr="0007229F">
        <w:t xml:space="preserve"> dose reconstruction for a planned case-cohort study of leukemia and male breast cancer in a cohort of 115,000 U.S. military participating in eight nuclear test series.</w:t>
      </w:r>
      <w:r>
        <w:t xml:space="preserve">  </w:t>
      </w:r>
      <w:r w:rsidR="008937B9">
        <w:t>T</w:t>
      </w:r>
      <w:r w:rsidRPr="0007229F">
        <w:t xml:space="preserve">he investigators have reported estimated median </w:t>
      </w:r>
      <w:r>
        <w:t xml:space="preserve">radiation </w:t>
      </w:r>
      <w:r w:rsidRPr="0007229F">
        <w:t>doses rang</w:t>
      </w:r>
      <w:r>
        <w:t>ing</w:t>
      </w:r>
      <w:r w:rsidRPr="0007229F">
        <w:t xml:space="preserve"> from 9.5 to </w:t>
      </w:r>
      <w:r w:rsidRPr="0085635E">
        <w:t>24 mGy</w:t>
      </w:r>
      <w:r w:rsidR="008937B9">
        <w:t>, and further study is underway</w:t>
      </w:r>
      <w:r w:rsidRPr="0085635E">
        <w:t xml:space="preserve"> (Till</w:t>
      </w:r>
      <w:del w:id="442" w:author="Wayne Liu" w:date="2016-05-18T14:56:00Z">
        <w:r w:rsidRPr="0085635E" w:rsidDel="004E5443">
          <w:delText xml:space="preserve"> et al,</w:delText>
        </w:r>
      </w:del>
      <w:ins w:id="443" w:author="Wayne Liu" w:date="2016-05-18T14:56:00Z">
        <w:r w:rsidR="004E5443">
          <w:t xml:space="preserve"> et al.,</w:t>
        </w:r>
      </w:ins>
      <w:r w:rsidRPr="0085635E">
        <w:t xml:space="preserve"> 2014</w:t>
      </w:r>
      <w:r w:rsidRPr="0007229F">
        <w:t>).</w:t>
      </w:r>
    </w:p>
    <w:p w:rsidR="00283BA7" w:rsidRPr="0007229F" w:rsidRDefault="00283BA7" w:rsidP="00283BA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83BA7" w:rsidRPr="0085635E" w:rsidRDefault="00283BA7" w:rsidP="00283BA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Based on concerns raised about a possible association of leukemia among military exposed to ammunition reinforced by depleted uranium, Storm and colleagues </w:t>
      </w:r>
      <w:r>
        <w:t>studied</w:t>
      </w:r>
      <w:r w:rsidRPr="0007229F">
        <w:t xml:space="preserve"> 13,552 men and 460 women deployed to the Balkans during 1992-2001 and </w:t>
      </w:r>
      <w:r w:rsidRPr="00283BA7">
        <w:t>followed up</w:t>
      </w:r>
      <w:r w:rsidRPr="0007229F">
        <w:t xml:space="preserve"> through 2002.  These investigators found no excess of </w:t>
      </w:r>
      <w:r w:rsidRPr="0085635E">
        <w:t>leukemia (Storm</w:t>
      </w:r>
      <w:del w:id="444" w:author="Wayne Liu" w:date="2016-05-18T14:56:00Z">
        <w:r w:rsidRPr="0085635E" w:rsidDel="004E5443">
          <w:delText xml:space="preserve"> et al,</w:delText>
        </w:r>
      </w:del>
      <w:ins w:id="445" w:author="Wayne Liu" w:date="2016-05-18T14:56:00Z">
        <w:r w:rsidR="004E5443">
          <w:t xml:space="preserve"> et al.,</w:t>
        </w:r>
      </w:ins>
      <w:r w:rsidRPr="0085635E">
        <w:t xml:space="preserve"> 2006)</w:t>
      </w:r>
      <w:r w:rsidR="004E2662">
        <w:t>, but the size of the population may have been too small to detect modest to moderately elevated risks</w:t>
      </w:r>
      <w:r w:rsidRPr="0085635E">
        <w:t xml:space="preserve">. </w:t>
      </w:r>
    </w:p>
    <w:p w:rsidR="00943070" w:rsidRPr="0085635E" w:rsidRDefault="00943070" w:rsidP="00283BA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85635E" w:rsidRDefault="00943070"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85635E">
        <w:rPr>
          <w:b/>
          <w:color w:val="0070C0"/>
        </w:rPr>
        <w:t>&lt;</w:t>
      </w:r>
      <w:r w:rsidR="003C42E3" w:rsidRPr="0085635E">
        <w:rPr>
          <w:b/>
          <w:color w:val="0070C0"/>
        </w:rPr>
        <w:t xml:space="preserve">3&gt; </w:t>
      </w:r>
      <w:r w:rsidR="00A841DA" w:rsidRPr="0085635E">
        <w:rPr>
          <w:b/>
          <w:color w:val="0070C0"/>
        </w:rPr>
        <w:t>Environmental radiation</w:t>
      </w:r>
    </w:p>
    <w:p w:rsidR="00A841DA" w:rsidRPr="00E040CD" w:rsidRDefault="0070460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85635E">
        <w:lastRenderedPageBreak/>
        <w:t>Few studies</w:t>
      </w:r>
      <w:r w:rsidRPr="0007229F">
        <w:t xml:space="preserve"> have examined </w:t>
      </w:r>
      <w:r w:rsidR="00757631">
        <w:t xml:space="preserve">radon or </w:t>
      </w:r>
      <w:r w:rsidRPr="0007229F">
        <w:t xml:space="preserve">natural background radiation and </w:t>
      </w:r>
      <w:r>
        <w:t xml:space="preserve">risk of </w:t>
      </w:r>
      <w:r w:rsidRPr="0007229F">
        <w:t>leukemia</w:t>
      </w:r>
      <w:r>
        <w:t>.  While</w:t>
      </w:r>
      <w:r w:rsidRPr="0085635E">
        <w:t xml:space="preserve"> </w:t>
      </w:r>
      <w:r w:rsidR="00A841DA" w:rsidRPr="0085635E">
        <w:t xml:space="preserve">an ecological study suggested </w:t>
      </w:r>
      <w:r w:rsidR="00CB50BE" w:rsidRPr="0085635E">
        <w:t xml:space="preserve">a </w:t>
      </w:r>
      <w:r w:rsidR="00A841DA" w:rsidRPr="0085635E">
        <w:t xml:space="preserve">correlation between indoor radon </w:t>
      </w:r>
      <w:r>
        <w:t xml:space="preserve">exposure </w:t>
      </w:r>
      <w:r w:rsidR="00A841DA" w:rsidRPr="0085635E">
        <w:t>and myeloid leukemia (Henshaw</w:t>
      </w:r>
      <w:del w:id="446" w:author="Wayne Liu" w:date="2016-05-18T14:56:00Z">
        <w:r w:rsidR="00A841DA" w:rsidRPr="0085635E" w:rsidDel="004E5443">
          <w:delText xml:space="preserve"> et al</w:delText>
        </w:r>
        <w:r w:rsidR="00943070" w:rsidRPr="0085635E" w:rsidDel="004E5443">
          <w:delText>,</w:delText>
        </w:r>
      </w:del>
      <w:ins w:id="447" w:author="Wayne Liu" w:date="2016-05-18T14:56:00Z">
        <w:r w:rsidR="004E5443">
          <w:t xml:space="preserve"> et al.,</w:t>
        </w:r>
      </w:ins>
      <w:r w:rsidR="00943070" w:rsidRPr="0085635E">
        <w:t xml:space="preserve"> </w:t>
      </w:r>
      <w:r w:rsidR="00A841DA" w:rsidRPr="0085635E">
        <w:t xml:space="preserve">1990), a </w:t>
      </w:r>
      <w:r w:rsidR="00CB50BE" w:rsidRPr="0085635E">
        <w:t xml:space="preserve">subsequent </w:t>
      </w:r>
      <w:r w:rsidR="00A841DA" w:rsidRPr="0085635E">
        <w:t>comprehensive and critical review conclude</w:t>
      </w:r>
      <w:r w:rsidR="00CB50BE" w:rsidRPr="0085635E">
        <w:t>d</w:t>
      </w:r>
      <w:r w:rsidR="00A841DA" w:rsidRPr="0085635E">
        <w:t xml:space="preserve"> that there was little evidence of a link (Laurier</w:t>
      </w:r>
      <w:del w:id="448" w:author="Wayne Liu" w:date="2016-05-18T14:56:00Z">
        <w:r w:rsidR="00A841DA" w:rsidRPr="0085635E" w:rsidDel="004E5443">
          <w:delText xml:space="preserve"> et al</w:delText>
        </w:r>
        <w:r w:rsidR="00943070" w:rsidRPr="0085635E" w:rsidDel="004E5443">
          <w:delText>,</w:delText>
        </w:r>
      </w:del>
      <w:ins w:id="449" w:author="Wayne Liu" w:date="2016-05-18T14:56:00Z">
        <w:r w:rsidR="004E5443">
          <w:t xml:space="preserve"> et al.,</w:t>
        </w:r>
      </w:ins>
      <w:r w:rsidR="00943070" w:rsidRPr="0085635E">
        <w:t xml:space="preserve"> </w:t>
      </w:r>
      <w:r w:rsidR="00A841DA" w:rsidRPr="0085635E">
        <w:t xml:space="preserve">2001).  </w:t>
      </w:r>
      <w:r w:rsidR="00943070">
        <w:t>A</w:t>
      </w:r>
      <w:r w:rsidR="00A841DA" w:rsidRPr="0007229F">
        <w:t xml:space="preserve">n intriguing </w:t>
      </w:r>
      <w:r w:rsidR="00943070">
        <w:t xml:space="preserve">investigation that </w:t>
      </w:r>
      <w:r w:rsidR="00A841DA" w:rsidRPr="0007229F">
        <w:t>evaluated approximately 80,000 s</w:t>
      </w:r>
      <w:del w:id="450" w:author="Temp" w:date="2016-05-18T14:34:00Z">
        <w:r w:rsidR="00A841DA" w:rsidRPr="0007229F" w:rsidDel="00B25147">
          <w:delText xml:space="preserve">table </w:delText>
        </w:r>
      </w:del>
      <w:ins w:id="451" w:author="Temp" w:date="2016-05-18T14:34:00Z">
        <w:r w:rsidR="00B25147">
          <w:t>Table 38-</w:t>
        </w:r>
      </w:ins>
      <w:r w:rsidR="00A841DA" w:rsidRPr="0007229F">
        <w:t xml:space="preserve">residents residing in underground dwellings in China </w:t>
      </w:r>
      <w:r w:rsidR="001C302C">
        <w:t>who</w:t>
      </w:r>
      <w:r w:rsidR="001C302C" w:rsidRPr="0007229F">
        <w:t xml:space="preserve"> </w:t>
      </w:r>
      <w:r w:rsidR="00A841DA" w:rsidRPr="0007229F">
        <w:t>experienc</w:t>
      </w:r>
      <w:r w:rsidR="001C302C">
        <w:t>ed</w:t>
      </w:r>
      <w:r w:rsidR="00A841DA" w:rsidRPr="0007229F">
        <w:t xml:space="preserve"> about three-fold higher cumulative radiation levels (6.4 mSv) than the average </w:t>
      </w:r>
      <w:r w:rsidR="00943070">
        <w:t xml:space="preserve">population </w:t>
      </w:r>
      <w:r w:rsidR="00A841DA" w:rsidRPr="0007229F">
        <w:t>worldwide</w:t>
      </w:r>
      <w:r w:rsidR="001C302C">
        <w:t>,</w:t>
      </w:r>
      <w:r w:rsidR="00A841DA" w:rsidRPr="0007229F">
        <w:t xml:space="preserve"> found no evidence of an increase in </w:t>
      </w:r>
      <w:r w:rsidR="00A841DA" w:rsidRPr="0085635E">
        <w:t>leukemia (Wei and Sugahara</w:t>
      </w:r>
      <w:r w:rsidR="00EC4788" w:rsidRPr="0085635E">
        <w:t xml:space="preserve">, </w:t>
      </w:r>
      <w:r w:rsidR="00A841DA" w:rsidRPr="0085635E">
        <w:t>2000).  Among the</w:t>
      </w:r>
      <w:r w:rsidR="00A841DA" w:rsidRPr="0007229F">
        <w:t xml:space="preserve"> limited numbers of studies of radon or of natural background radiation and leukemia, most have examined pediatric </w:t>
      </w:r>
      <w:r w:rsidR="00F11E01" w:rsidRPr="0007229F">
        <w:t>leukemia.</w:t>
      </w:r>
      <w:r w:rsidR="003546A8">
        <w:t xml:space="preserve">  </w:t>
      </w:r>
      <w:r w:rsidR="00A841DA" w:rsidRPr="0007229F">
        <w:t xml:space="preserve">Most of the studies of adult leukemias have been ecologic in design, few have </w:t>
      </w:r>
      <w:r w:rsidR="001C302C">
        <w:t>included</w:t>
      </w:r>
      <w:r w:rsidR="001C302C" w:rsidRPr="0007229F">
        <w:t xml:space="preserve"> </w:t>
      </w:r>
      <w:r w:rsidR="00F11E01" w:rsidRPr="0007229F">
        <w:t>individual measurements</w:t>
      </w:r>
      <w:r w:rsidR="00A841DA" w:rsidRPr="0007229F">
        <w:t xml:space="preserve">, and those with measurements have been underpowered given the low radiation </w:t>
      </w:r>
      <w:r w:rsidR="001C302C">
        <w:t xml:space="preserve">exposure </w:t>
      </w:r>
      <w:r w:rsidR="00A841DA" w:rsidRPr="00E040CD">
        <w:t>levels (Boice</w:t>
      </w:r>
      <w:r w:rsidR="00EC4788" w:rsidRPr="00E040CD">
        <w:t xml:space="preserve">, </w:t>
      </w:r>
      <w:r w:rsidR="00A841DA" w:rsidRPr="00E040CD">
        <w:t xml:space="preserve">2006).  </w:t>
      </w:r>
    </w:p>
    <w:p w:rsidR="00A841DA" w:rsidRPr="00E040CD"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4E2662"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r>
        <w:t xml:space="preserve">Data are also limited on cancer risks associated with environmental exposures to manmade sources of radiation.  </w:t>
      </w:r>
      <w:r w:rsidR="00F11E01" w:rsidRPr="00E040CD">
        <w:t>A population of approximately 30,000 persons residing in villa</w:t>
      </w:r>
      <w:r w:rsidR="00F11E01">
        <w:t>ges next to the Techa River was</w:t>
      </w:r>
      <w:r w:rsidR="00F11E01" w:rsidRPr="00E040CD">
        <w:t xml:space="preserve"> exposed to chronic external and internal radiation during 1950-1960 from releases from the Mayak nuclear weapons plutonium production plant in the Russian Federation.  </w:t>
      </w:r>
      <w:r w:rsidR="00A841DA" w:rsidRPr="00E040CD">
        <w:t>The median cumulative red bone marrow dose was 0.2 Gy, but doses ranged up to 2 Gy.</w:t>
      </w:r>
      <w:r w:rsidR="003546A8" w:rsidRPr="00E040CD">
        <w:t xml:space="preserve">  </w:t>
      </w:r>
      <w:r w:rsidR="00A841DA" w:rsidRPr="00E040CD">
        <w:t xml:space="preserve">In a follow-up during 1953-2005, a significant dose-response relationship was seen </w:t>
      </w:r>
      <w:r w:rsidR="0070460A">
        <w:t xml:space="preserve">for non-CLL leukemia, </w:t>
      </w:r>
      <w:r w:rsidR="00A841DA" w:rsidRPr="00E040CD">
        <w:t>with an estimated excess relative risk</w:t>
      </w:r>
      <w:r w:rsidR="001C302C" w:rsidRPr="00E040CD">
        <w:t xml:space="preserve"> </w:t>
      </w:r>
      <w:r w:rsidR="00A841DA" w:rsidRPr="00E040CD">
        <w:t>of 4.9 (95%</w:t>
      </w:r>
      <w:r w:rsidR="001C302C" w:rsidRPr="00E040CD">
        <w:t xml:space="preserve"> </w:t>
      </w:r>
      <w:r w:rsidR="00A841DA" w:rsidRPr="00E040CD">
        <w:t>CI</w:t>
      </w:r>
      <w:r w:rsidR="001C302C" w:rsidRPr="00E040CD">
        <w:t xml:space="preserve"> </w:t>
      </w:r>
      <w:r w:rsidR="00A841DA" w:rsidRPr="00E040CD">
        <w:t>=</w:t>
      </w:r>
      <w:r w:rsidR="001C302C" w:rsidRPr="00E040CD">
        <w:t xml:space="preserve"> </w:t>
      </w:r>
      <w:r w:rsidR="00A841DA" w:rsidRPr="00E040CD">
        <w:t>1.6-14.3) based on 70 cases.</w:t>
      </w:r>
      <w:r w:rsidR="003546A8" w:rsidRPr="00E040CD">
        <w:t xml:space="preserve">  </w:t>
      </w:r>
      <w:r w:rsidR="00A841DA" w:rsidRPr="00E040CD">
        <w:t xml:space="preserve">No </w:t>
      </w:r>
      <w:r w:rsidR="001F09D4">
        <w:t xml:space="preserve">excess risk or </w:t>
      </w:r>
      <w:r w:rsidR="00A841DA" w:rsidRPr="00E040CD">
        <w:t>dose-response relationship was observed for CLL (Krestinina</w:t>
      </w:r>
      <w:del w:id="452" w:author="Wayne Liu" w:date="2016-05-18T14:56:00Z">
        <w:r w:rsidR="00A841DA" w:rsidRPr="00E040CD" w:rsidDel="004E5443">
          <w:delText xml:space="preserve"> et al</w:delText>
        </w:r>
        <w:r w:rsidR="00EC4788" w:rsidRPr="00E040CD" w:rsidDel="004E5443">
          <w:delText>,</w:delText>
        </w:r>
      </w:del>
      <w:ins w:id="453" w:author="Wayne Liu" w:date="2016-05-18T14:56:00Z">
        <w:r w:rsidR="004E5443">
          <w:t xml:space="preserve"> et al.,</w:t>
        </w:r>
      </w:ins>
      <w:r w:rsidR="00EC4788" w:rsidRPr="00E040CD">
        <w:t xml:space="preserve"> </w:t>
      </w:r>
      <w:r w:rsidR="00A841DA" w:rsidRPr="00E040CD">
        <w:t>2010)</w:t>
      </w:r>
      <w:r w:rsidR="00A841DA" w:rsidRPr="00E040CD">
        <w:rPr>
          <w:rFonts w:eastAsiaTheme="minorHAnsi"/>
        </w:rPr>
        <w:t>.</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lastRenderedPageBreak/>
        <w:t xml:space="preserve">Spurred by a report from the </w:t>
      </w:r>
      <w:r w:rsidR="00803142">
        <w:t>U.K.</w:t>
      </w:r>
      <w:r w:rsidRPr="0007229F">
        <w:t xml:space="preserve"> of increased risk of leukemia and lymphoma occurring among young persons residing in proximity to nuclear plants, many ecologic studies and a few analytic epidemiologic studies have been conducted.  Most of the studies have focused on childhood </w:t>
      </w:r>
      <w:r w:rsidRPr="00E040CD">
        <w:t>leukemia (Laurier</w:t>
      </w:r>
      <w:del w:id="454" w:author="Wayne Liu" w:date="2016-05-18T14:56:00Z">
        <w:r w:rsidRPr="00E040CD" w:rsidDel="004E5443">
          <w:delText xml:space="preserve"> et al</w:delText>
        </w:r>
        <w:r w:rsidR="00EC4788" w:rsidRPr="00E040CD" w:rsidDel="004E5443">
          <w:delText>,</w:delText>
        </w:r>
      </w:del>
      <w:ins w:id="455" w:author="Wayne Liu" w:date="2016-05-18T14:56:00Z">
        <w:r w:rsidR="004E5443">
          <w:t xml:space="preserve"> et al.,</w:t>
        </w:r>
      </w:ins>
      <w:r w:rsidR="00EC4788" w:rsidRPr="00E040CD">
        <w:t xml:space="preserve"> </w:t>
      </w:r>
      <w:r w:rsidRPr="00E040CD">
        <w:t>2008).  A large ecologic investigation examined total and specific forms of adult cancers, including leukemia, but found no association (Jablon</w:t>
      </w:r>
      <w:del w:id="456" w:author="Wayne Liu" w:date="2016-05-18T14:56:00Z">
        <w:r w:rsidRPr="00E040CD" w:rsidDel="004E5443">
          <w:delText xml:space="preserve"> et al</w:delText>
        </w:r>
        <w:r w:rsidR="00EC4788" w:rsidRPr="00E040CD" w:rsidDel="004E5443">
          <w:delText>,</w:delText>
        </w:r>
      </w:del>
      <w:ins w:id="457" w:author="Wayne Liu" w:date="2016-05-18T14:56:00Z">
        <w:r w:rsidR="004E5443">
          <w:t xml:space="preserve"> et al.,</w:t>
        </w:r>
      </w:ins>
      <w:r w:rsidR="00EC4788" w:rsidRPr="00E040CD">
        <w:t xml:space="preserve"> 1</w:t>
      </w:r>
      <w:r w:rsidRPr="00E040CD">
        <w:t>991).</w:t>
      </w:r>
      <w:r w:rsidRPr="0007229F">
        <w:t xml:space="preserve">  Limitations acknowledged by the authors include</w:t>
      </w:r>
      <w:r w:rsidR="001C302C">
        <w:t>d</w:t>
      </w:r>
      <w:r w:rsidRPr="0007229F">
        <w:t xml:space="preserve"> lack of </w:t>
      </w:r>
      <w:r w:rsidR="001C302C">
        <w:t xml:space="preserve">radiation dose </w:t>
      </w:r>
      <w:r w:rsidRPr="0007229F">
        <w:t xml:space="preserve">measurements, </w:t>
      </w:r>
      <w:r w:rsidR="001C302C">
        <w:t>absence of</w:t>
      </w:r>
      <w:r w:rsidR="001C302C" w:rsidRPr="0007229F">
        <w:t xml:space="preserve"> </w:t>
      </w:r>
      <w:r w:rsidRPr="0007229F">
        <w:t xml:space="preserve">information about potential confounders, and </w:t>
      </w:r>
      <w:r w:rsidR="001C302C">
        <w:t xml:space="preserve">the </w:t>
      </w:r>
      <w:r w:rsidRPr="0007229F">
        <w:t xml:space="preserve">likely underpowered nature of the study despite including a large population base of more than 900,000 cancer deaths from 1950 through </w:t>
      </w:r>
      <w:r w:rsidRPr="00990369">
        <w:t>1984 (Jablon</w:t>
      </w:r>
      <w:del w:id="458" w:author="Wayne Liu" w:date="2016-05-18T14:56:00Z">
        <w:r w:rsidRPr="00990369" w:rsidDel="004E5443">
          <w:delText xml:space="preserve"> et al</w:delText>
        </w:r>
        <w:r w:rsidR="00EC4788" w:rsidRPr="00990369" w:rsidDel="004E5443">
          <w:delText>,</w:delText>
        </w:r>
      </w:del>
      <w:ins w:id="459" w:author="Wayne Liu" w:date="2016-05-18T14:56:00Z">
        <w:r w:rsidR="004E5443">
          <w:t xml:space="preserve"> et al.,</w:t>
        </w:r>
      </w:ins>
      <w:r w:rsidR="00EC4788" w:rsidRPr="00990369">
        <w:t xml:space="preserve"> 1</w:t>
      </w:r>
      <w:r w:rsidRPr="00990369">
        <w:t>991).</w:t>
      </w:r>
      <w:r w:rsidR="003546A8" w:rsidRPr="00990369">
        <w:t xml:space="preserve">  </w:t>
      </w:r>
      <w:r w:rsidRPr="00990369">
        <w:t xml:space="preserve">A borderline significant increase in risk of non-CLL leukemia </w:t>
      </w:r>
      <w:r w:rsidR="00EC4788" w:rsidRPr="00990369">
        <w:t>a</w:t>
      </w:r>
      <w:r w:rsidRPr="00990369">
        <w:t xml:space="preserve">nd of </w:t>
      </w:r>
      <w:r w:rsidR="001C302C" w:rsidRPr="00990369">
        <w:t>ALL</w:t>
      </w:r>
      <w:r w:rsidRPr="00990369">
        <w:t xml:space="preserve"> was observed in a case-control study of more than 1,000 leukemia deaths among persons living in southwest Utah in proximity to the Nevada Test Site (Stevens</w:t>
      </w:r>
      <w:del w:id="460" w:author="Wayne Liu" w:date="2016-05-18T14:56:00Z">
        <w:r w:rsidRPr="00990369" w:rsidDel="004E5443">
          <w:delText xml:space="preserve"> et al</w:delText>
        </w:r>
        <w:r w:rsidR="00EC4788" w:rsidRPr="00990369" w:rsidDel="004E5443">
          <w:delText>,</w:delText>
        </w:r>
      </w:del>
      <w:ins w:id="461" w:author="Wayne Liu" w:date="2016-05-18T14:56:00Z">
        <w:r w:rsidR="004E5443">
          <w:t xml:space="preserve"> et al.,</w:t>
        </w:r>
      </w:ins>
      <w:r w:rsidR="00EC4788" w:rsidRPr="00990369">
        <w:t xml:space="preserve"> 1</w:t>
      </w:r>
      <w:r w:rsidRPr="00990369">
        <w:t>990)</w:t>
      </w:r>
      <w:r w:rsidR="0070460A">
        <w:t>, with</w:t>
      </w:r>
      <w:r w:rsidR="0055048D">
        <w:t xml:space="preserve"> </w:t>
      </w:r>
      <w:r w:rsidRPr="0007229F">
        <w:t xml:space="preserve">significantly elevated </w:t>
      </w:r>
      <w:r w:rsidR="00D51E80">
        <w:t xml:space="preserve">risks </w:t>
      </w:r>
      <w:r w:rsidRPr="0007229F">
        <w:t>for those exposed to fallout under 20</w:t>
      </w:r>
      <w:r w:rsidR="00F11E01">
        <w:t xml:space="preserve"> years of</w:t>
      </w:r>
      <w:r w:rsidR="001C302C">
        <w:t xml:space="preserve"> age</w:t>
      </w:r>
      <w:r w:rsidRPr="0007229F">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rPr>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00A841DA" w:rsidRPr="0007229F">
        <w:rPr>
          <w:b/>
          <w:color w:val="0070C0"/>
        </w:rPr>
        <w:t xml:space="preserve">NON-IONIZING RADIATION – EXTREMELY LOW-FREQUENCY MAGNETIC FIELDS </w:t>
      </w:r>
      <w:r w:rsidR="00F11E01" w:rsidRPr="0007229F">
        <w:rPr>
          <w:b/>
          <w:color w:val="0070C0"/>
        </w:rPr>
        <w:t>AND RADIOFREQUENCY</w:t>
      </w:r>
      <w:r w:rsidR="00A841DA" w:rsidRPr="0007229F">
        <w:rPr>
          <w:b/>
          <w:color w:val="0070C0"/>
        </w:rPr>
        <w:t xml:space="preserve"> </w:t>
      </w: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0000"/>
        </w:rPr>
      </w:pPr>
      <w:r>
        <w:rPr>
          <w:b/>
          <w:color w:val="0070C0"/>
        </w:rPr>
        <w:t xml:space="preserve">&lt;3&gt; </w:t>
      </w:r>
      <w:r w:rsidR="00A841DA" w:rsidRPr="0007229F">
        <w:rPr>
          <w:b/>
          <w:color w:val="0070C0"/>
        </w:rPr>
        <w:t>Exposures and biological effects from extremely low-frequency magnetic fields</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Electromagnetic fields are produced by a growing number of sources that are ubiquitous worldwide. </w:t>
      </w:r>
      <w:r w:rsidR="00CC174E">
        <w:t xml:space="preserve"> </w:t>
      </w:r>
      <w:r w:rsidR="00473DDC">
        <w:t>Extreme</w:t>
      </w:r>
      <w:r w:rsidRPr="0007229F">
        <w:t>ly low-frequency magnetic fields</w:t>
      </w:r>
      <w:r w:rsidR="00473DDC">
        <w:t xml:space="preserve"> are produced</w:t>
      </w:r>
      <w:r w:rsidRPr="0007229F">
        <w:t xml:space="preserve"> from the generation, transmission</w:t>
      </w:r>
      <w:r w:rsidR="001C302C">
        <w:t>,</w:t>
      </w:r>
      <w:r w:rsidRPr="0007229F">
        <w:t xml:space="preserve"> and use of electricity</w:t>
      </w:r>
      <w:r w:rsidR="00473DDC">
        <w:t>.  M</w:t>
      </w:r>
      <w:r w:rsidRPr="0007229F">
        <w:t xml:space="preserve">icrowaves </w:t>
      </w:r>
      <w:r w:rsidR="00473DDC">
        <w:t xml:space="preserve">are </w:t>
      </w:r>
      <w:r w:rsidRPr="0007229F">
        <w:t>generate</w:t>
      </w:r>
      <w:r w:rsidR="00473DDC">
        <w:t xml:space="preserve">d </w:t>
      </w:r>
      <w:r w:rsidRPr="0007229F">
        <w:t>by radio and television</w:t>
      </w:r>
      <w:r w:rsidR="00473DDC">
        <w:t xml:space="preserve"> transmission</w:t>
      </w:r>
      <w:r w:rsidRPr="0007229F">
        <w:t xml:space="preserve">, microwave ovens, mobile telephones and base stations, wireless local area networks, and smart meters </w:t>
      </w:r>
      <w:r w:rsidR="00D80E54">
        <w:t>(SCENIHR, 2015)</w:t>
      </w:r>
      <w:r w:rsidRPr="0007229F">
        <w:t xml:space="preserve"> </w:t>
      </w:r>
      <w:r w:rsidR="003C42E3">
        <w:t>(</w:t>
      </w:r>
      <w:r w:rsidRPr="0007229F">
        <w:t xml:space="preserve">see </w:t>
      </w:r>
      <w:r w:rsidR="00D51E80">
        <w:t>C</w:t>
      </w:r>
      <w:r w:rsidRPr="003C42E3">
        <w:t>hapter 15 for more details</w:t>
      </w:r>
      <w:r w:rsidRPr="0007229F">
        <w:t xml:space="preserve">).  The primary known biological effect </w:t>
      </w:r>
      <w:r w:rsidR="001C302C">
        <w:t xml:space="preserve">of </w:t>
      </w:r>
      <w:r w:rsidR="001C302C" w:rsidRPr="0007229F">
        <w:t xml:space="preserve">electromagnetic fields </w:t>
      </w:r>
      <w:r w:rsidRPr="0007229F">
        <w:t xml:space="preserve">is tissue heating.  </w:t>
      </w:r>
      <w:r w:rsidR="00F11E01" w:rsidRPr="0007229F">
        <w:t>Electromagnetic fields generate energy that is proportional to the frequencies emitted</w:t>
      </w:r>
      <w:r w:rsidR="00F11E01">
        <w:t xml:space="preserve"> (</w:t>
      </w:r>
      <w:r w:rsidR="00F11E01" w:rsidRPr="0007229F">
        <w:t>measured in hertz</w:t>
      </w:r>
      <w:r w:rsidR="00F11E01">
        <w:t xml:space="preserve">), and the </w:t>
      </w:r>
      <w:r w:rsidR="00F11E01">
        <w:lastRenderedPageBreak/>
        <w:t xml:space="preserve">energy they produce </w:t>
      </w:r>
      <w:r w:rsidR="00F11E01" w:rsidRPr="0007229F">
        <w:t xml:space="preserve">is too weak to break chemical bonds or </w:t>
      </w:r>
      <w:r w:rsidR="00F11E01">
        <w:t xml:space="preserve">to </w:t>
      </w:r>
      <w:r w:rsidR="00F11E01" w:rsidRPr="0007229F">
        <w:t xml:space="preserve">cause translocations in DNA.  </w:t>
      </w:r>
      <w:r w:rsidRPr="0007229F">
        <w:t>To date, laboratory studies have failed to demonstrate consistent, reproducible evidence of carcinogenicity, with the possible exception of a co-carcinogenic effect of radiofrequency fields and a chemotherapy agent (</w:t>
      </w:r>
      <w:r w:rsidRPr="003C42E3">
        <w:t xml:space="preserve">see </w:t>
      </w:r>
      <w:r w:rsidR="00D51E80">
        <w:t>C</w:t>
      </w:r>
      <w:r w:rsidRPr="003C42E3">
        <w:t>hapter 15</w:t>
      </w:r>
      <w:r w:rsidRPr="0007229F">
        <w:t xml:space="preserve">).  Exposures </w:t>
      </w:r>
      <w:r w:rsidR="006B3758">
        <w:t xml:space="preserve">largely </w:t>
      </w:r>
      <w:r w:rsidRPr="0007229F">
        <w:t xml:space="preserve">have been studied in residential settings, in which </w:t>
      </w:r>
      <w:r w:rsidRPr="0010482D">
        <w:t>most</w:t>
      </w:r>
      <w:r w:rsidRPr="0007229F">
        <w:t xml:space="preserve"> studies have assessed risks of pediatric leukemia and brain tumors </w:t>
      </w:r>
      <w:r w:rsidRPr="003C42E3">
        <w:t xml:space="preserve">(see </w:t>
      </w:r>
      <w:r w:rsidR="00D51E80">
        <w:t>C</w:t>
      </w:r>
      <w:r w:rsidRPr="003C42E3">
        <w:t>hapters 15 and 59</w:t>
      </w:r>
      <w:r w:rsidRPr="0007229F">
        <w:t xml:space="preserve">), or </w:t>
      </w:r>
      <w:r w:rsidR="006B3758">
        <w:t xml:space="preserve">in </w:t>
      </w:r>
      <w:r w:rsidRPr="0007229F">
        <w:t>occupational settings.</w:t>
      </w:r>
      <w:r w:rsidR="003546A8">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0000"/>
        </w:rPr>
      </w:pPr>
      <w:r>
        <w:rPr>
          <w:b/>
          <w:color w:val="0070C0"/>
        </w:rPr>
        <w:t xml:space="preserve">&lt;3&gt; </w:t>
      </w:r>
      <w:r w:rsidR="00A841DA" w:rsidRPr="0007229F">
        <w:rPr>
          <w:b/>
          <w:color w:val="0070C0"/>
        </w:rPr>
        <w:t>Residential exposures to extremely low-frequency magnetic fields</w:t>
      </w:r>
    </w:p>
    <w:p w:rsidR="00A841DA"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Residential investigations of extremely low-frequency magnetic field exposures in Nordic countries based on calculated historic exposures have shown no evidence of a significant </w:t>
      </w:r>
      <w:r w:rsidRPr="006126F3">
        <w:t>increase in risk of leukemia in adults in Finland (Verkasalo</w:t>
      </w:r>
      <w:del w:id="462" w:author="Wayne Liu" w:date="2016-05-18T14:56:00Z">
        <w:r w:rsidRPr="006126F3" w:rsidDel="004E5443">
          <w:delText xml:space="preserve"> et al</w:delText>
        </w:r>
        <w:r w:rsidR="00EC4788" w:rsidRPr="006126F3" w:rsidDel="004E5443">
          <w:delText>,</w:delText>
        </w:r>
      </w:del>
      <w:ins w:id="463" w:author="Wayne Liu" w:date="2016-05-18T14:56:00Z">
        <w:r w:rsidR="004E5443">
          <w:t xml:space="preserve"> et al.,</w:t>
        </w:r>
      </w:ins>
      <w:r w:rsidR="00EC4788" w:rsidRPr="006126F3">
        <w:t xml:space="preserve"> 1</w:t>
      </w:r>
      <w:r w:rsidRPr="006126F3">
        <w:t>996) or Norway (Tynes and Haldorsen</w:t>
      </w:r>
      <w:r w:rsidR="00EC4788" w:rsidRPr="006126F3">
        <w:t xml:space="preserve">, </w:t>
      </w:r>
      <w:r w:rsidRPr="006126F3">
        <w:t xml:space="preserve">2003), but a borderline increase in risk of AML and CML among persons residing in homes </w:t>
      </w:r>
      <w:r w:rsidR="0010482D" w:rsidRPr="006126F3">
        <w:t>exposed to</w:t>
      </w:r>
      <w:r w:rsidRPr="006126F3">
        <w:t xml:space="preserve"> the highest estimated fields in Sweden (Feychting and Ahlbom</w:t>
      </w:r>
      <w:r w:rsidR="00EC4788" w:rsidRPr="006126F3">
        <w:t xml:space="preserve">, </w:t>
      </w:r>
      <w:r w:rsidRPr="006126F3">
        <w:t xml:space="preserve">1994).  Risk of </w:t>
      </w:r>
      <w:r w:rsidR="0010482D" w:rsidRPr="006126F3">
        <w:t>AML</w:t>
      </w:r>
      <w:r w:rsidRPr="006126F3">
        <w:t xml:space="preserve"> was not increased in adults residing in homes with measured exposures to extremely low-frequency magnetic field levels</w:t>
      </w:r>
      <w:r w:rsidR="003546A8" w:rsidRPr="006126F3">
        <w:t xml:space="preserve"> </w:t>
      </w:r>
      <w:r w:rsidRPr="006126F3">
        <w:t>in western Washington state (Severson</w:t>
      </w:r>
      <w:del w:id="464" w:author="Wayne Liu" w:date="2016-05-18T14:56:00Z">
        <w:r w:rsidRPr="006126F3" w:rsidDel="004E5443">
          <w:delText xml:space="preserve"> et al,</w:delText>
        </w:r>
      </w:del>
      <w:ins w:id="465" w:author="Wayne Liu" w:date="2016-05-18T14:56:00Z">
        <w:r w:rsidR="004E5443">
          <w:t xml:space="preserve"> et al.,</w:t>
        </w:r>
      </w:ins>
      <w:r w:rsidRPr="006126F3">
        <w:t xml:space="preserve"> 1988) nor was risk of total leukemia elevated in persons living in close proximity to high power lines in the </w:t>
      </w:r>
      <w:r w:rsidR="0010482D" w:rsidRPr="006126F3">
        <w:t>U.K.</w:t>
      </w:r>
      <w:r w:rsidRPr="006126F3">
        <w:t xml:space="preserve"> (Elliott</w:t>
      </w:r>
      <w:del w:id="466" w:author="Wayne Liu" w:date="2016-05-18T14:56:00Z">
        <w:r w:rsidRPr="006126F3" w:rsidDel="004E5443">
          <w:delText xml:space="preserve"> </w:delText>
        </w:r>
        <w:r w:rsidR="00EC4788" w:rsidRPr="006126F3" w:rsidDel="004E5443">
          <w:delText>e</w:delText>
        </w:r>
        <w:r w:rsidRPr="006126F3" w:rsidDel="004E5443">
          <w:delText>t al</w:delText>
        </w:r>
        <w:r w:rsidR="00EC4788" w:rsidRPr="006126F3" w:rsidDel="004E5443">
          <w:delText>,</w:delText>
        </w:r>
      </w:del>
      <w:ins w:id="467" w:author="Wayne Liu" w:date="2016-05-18T14:56:00Z">
        <w:r w:rsidR="004E5443">
          <w:t xml:space="preserve"> et al.,</w:t>
        </w:r>
      </w:ins>
      <w:r w:rsidR="00EC4788" w:rsidRPr="006126F3">
        <w:t xml:space="preserve"> </w:t>
      </w:r>
      <w:r w:rsidRPr="006126F3">
        <w:t>2013</w:t>
      </w:r>
      <w:r w:rsidRPr="0007229F">
        <w:t xml:space="preserve">).  </w:t>
      </w:r>
    </w:p>
    <w:p w:rsidR="006A4FA6" w:rsidRPr="0007229F" w:rsidRDefault="006A4FA6"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r>
        <w:rPr>
          <w:b/>
          <w:color w:val="0070C0"/>
        </w:rPr>
        <w:t xml:space="preserve">&lt;3&gt; </w:t>
      </w:r>
      <w:r w:rsidR="00A841DA" w:rsidRPr="0007229F">
        <w:rPr>
          <w:b/>
          <w:color w:val="0070C0"/>
        </w:rPr>
        <w:t xml:space="preserve">Occupational exposures to extremely low-frequency magnetic fields </w:t>
      </w:r>
    </w:p>
    <w:p w:rsidR="00A841DA" w:rsidRPr="0007229F" w:rsidRDefault="00A841DA" w:rsidP="009F0673">
      <w:pPr>
        <w:spacing w:line="480" w:lineRule="auto"/>
      </w:pPr>
      <w:r w:rsidRPr="0007229F">
        <w:t>Most epidemiologic studies of myeloid leukemia (or brain tumors) in workers considered to have high exposure to extremely low-frequency magnetic fields (</w:t>
      </w:r>
      <w:r w:rsidRPr="0007229F">
        <w:rPr>
          <w:i/>
        </w:rPr>
        <w:t>e.g</w:t>
      </w:r>
      <w:r w:rsidRPr="0007229F">
        <w:t>., power linemen, utilities workers, and electronics workers) have</w:t>
      </w:r>
      <w:r w:rsidRPr="0007229F">
        <w:rPr>
          <w:i/>
        </w:rPr>
        <w:t xml:space="preserve"> </w:t>
      </w:r>
      <w:r w:rsidRPr="0007229F">
        <w:t xml:space="preserve">used job titles and/or a job exposure matrix as proxy measures </w:t>
      </w:r>
      <w:r w:rsidR="00CD175F">
        <w:t>of exposure</w:t>
      </w:r>
      <w:r w:rsidRPr="0007229F">
        <w:t xml:space="preserve"> (</w:t>
      </w:r>
      <w:r w:rsidRPr="003C42E3">
        <w:t xml:space="preserve">see </w:t>
      </w:r>
      <w:r w:rsidR="00B06AB7">
        <w:t>C</w:t>
      </w:r>
      <w:r w:rsidRPr="003C42E3">
        <w:t>hapter 16</w:t>
      </w:r>
      <w:r w:rsidRPr="0007229F">
        <w:t>).</w:t>
      </w:r>
      <w:r w:rsidR="003546A8">
        <w:t xml:space="preserve">  </w:t>
      </w:r>
      <w:r w:rsidRPr="0007229F">
        <w:t>A few studies that incorporated measurements</w:t>
      </w:r>
      <w:r w:rsidR="00A73656">
        <w:t>,</w:t>
      </w:r>
      <w:r w:rsidRPr="0007229F">
        <w:t xml:space="preserve"> as </w:t>
      </w:r>
      <w:r w:rsidRPr="0007229F">
        <w:lastRenderedPageBreak/>
        <w:t xml:space="preserve">reviewed </w:t>
      </w:r>
      <w:r w:rsidRPr="00F41325">
        <w:t>earlier</w:t>
      </w:r>
      <w:r w:rsidR="00A73656">
        <w:t>,</w:t>
      </w:r>
      <w:r w:rsidRPr="00F41325">
        <w:t xml:space="preserve"> reported inconsistent findings for AML (Linet</w:t>
      </w:r>
      <w:del w:id="468" w:author="Wayne Liu" w:date="2016-05-18T14:56:00Z">
        <w:r w:rsidRPr="00F41325" w:rsidDel="004E5443">
          <w:delText xml:space="preserve"> et al</w:delText>
        </w:r>
        <w:r w:rsidR="00EC4788" w:rsidRPr="00F41325" w:rsidDel="004E5443">
          <w:delText>,</w:delText>
        </w:r>
      </w:del>
      <w:ins w:id="469" w:author="Wayne Liu" w:date="2016-05-18T14:56:00Z">
        <w:r w:rsidR="004E5443">
          <w:t xml:space="preserve"> et al.,</w:t>
        </w:r>
      </w:ins>
      <w:r w:rsidR="00EC4788" w:rsidRPr="00F41325">
        <w:t xml:space="preserve"> </w:t>
      </w:r>
      <w:r w:rsidRPr="00F41325">
        <w:t>2006).</w:t>
      </w:r>
      <w:r w:rsidR="003546A8" w:rsidRPr="00F41325">
        <w:t xml:space="preserve">  </w:t>
      </w:r>
      <w:r w:rsidRPr="00F41325">
        <w:t xml:space="preserve">A meta-analysis published in 1997, </w:t>
      </w:r>
      <w:r w:rsidR="00B03058">
        <w:t>which</w:t>
      </w:r>
      <w:r w:rsidR="00B03058" w:rsidRPr="00F41325">
        <w:t xml:space="preserve"> </w:t>
      </w:r>
      <w:r w:rsidRPr="00F41325">
        <w:t xml:space="preserve">described an overall 40% increase in risk of AML among workers in jobs with high extremely low-frequency magnetic field </w:t>
      </w:r>
      <w:r w:rsidR="00CD175F" w:rsidRPr="00F41325">
        <w:t>exposures</w:t>
      </w:r>
      <w:r w:rsidRPr="00F41325">
        <w:t xml:space="preserve"> (Kheifets</w:t>
      </w:r>
      <w:del w:id="470" w:author="Wayne Liu" w:date="2016-05-18T14:56:00Z">
        <w:r w:rsidRPr="00F41325" w:rsidDel="004E5443">
          <w:delText xml:space="preserve"> et al</w:delText>
        </w:r>
        <w:r w:rsidR="00EC4788" w:rsidRPr="00F41325" w:rsidDel="004E5443">
          <w:delText>,</w:delText>
        </w:r>
      </w:del>
      <w:ins w:id="471" w:author="Wayne Liu" w:date="2016-05-18T14:56:00Z">
        <w:r w:rsidR="004E5443">
          <w:t xml:space="preserve"> et al.,</w:t>
        </w:r>
      </w:ins>
      <w:r w:rsidR="00EC4788" w:rsidRPr="00F41325">
        <w:t xml:space="preserve"> 1</w:t>
      </w:r>
      <w:r w:rsidRPr="00F41325">
        <w:t xml:space="preserve">997), was updated a decade later and reported a lower pooled estimate for AML (pooled </w:t>
      </w:r>
      <w:r w:rsidR="005F42DF">
        <w:t>relative risk (</w:t>
      </w:r>
      <w:r w:rsidRPr="00F41325">
        <w:t>RR</w:t>
      </w:r>
      <w:r w:rsidR="005F42DF">
        <w:t>)</w:t>
      </w:r>
      <w:r w:rsidRPr="00F41325">
        <w:t xml:space="preserve"> = 1.09, 95% CI</w:t>
      </w:r>
      <w:r w:rsidR="00CD175F" w:rsidRPr="00F41325">
        <w:t xml:space="preserve"> </w:t>
      </w:r>
      <w:r w:rsidRPr="00F41325">
        <w:t>=</w:t>
      </w:r>
      <w:r w:rsidR="00CD175F" w:rsidRPr="00F41325">
        <w:t xml:space="preserve"> </w:t>
      </w:r>
      <w:r w:rsidRPr="00F41325">
        <w:t>0.98-1.21)</w:t>
      </w:r>
      <w:r w:rsidR="00CD175F" w:rsidRPr="00F41325">
        <w:t xml:space="preserve"> in this population (</w:t>
      </w:r>
      <w:r w:rsidR="00EC4788" w:rsidRPr="00F41325">
        <w:t>Kheifets</w:t>
      </w:r>
      <w:del w:id="472" w:author="Wayne Liu" w:date="2016-05-18T14:56:00Z">
        <w:r w:rsidR="00EC4788" w:rsidRPr="00F41325" w:rsidDel="004E5443">
          <w:delText xml:space="preserve"> et al,</w:delText>
        </w:r>
      </w:del>
      <w:ins w:id="473" w:author="Wayne Liu" w:date="2016-05-18T14:56:00Z">
        <w:r w:rsidR="004E5443">
          <w:t xml:space="preserve"> et al.,</w:t>
        </w:r>
      </w:ins>
      <w:r w:rsidR="00EC4788" w:rsidRPr="00F41325">
        <w:t xml:space="preserve"> 2008). </w:t>
      </w:r>
      <w:r w:rsidR="003546A8" w:rsidRPr="00F41325">
        <w:t xml:space="preserve"> </w:t>
      </w:r>
      <w:r w:rsidRPr="00F41325">
        <w:t xml:space="preserve">Risk for CML was also lower in the more recent meta-analysis </w:t>
      </w:r>
      <w:r w:rsidR="00E76C90" w:rsidRPr="00F41325">
        <w:t>(RR</w:t>
      </w:r>
      <w:r w:rsidR="00B6433F">
        <w:t xml:space="preserve"> </w:t>
      </w:r>
      <w:r w:rsidR="00E76C90" w:rsidRPr="00F41325">
        <w:t>=</w:t>
      </w:r>
      <w:r w:rsidR="00B6433F">
        <w:t xml:space="preserve"> </w:t>
      </w:r>
      <w:r w:rsidR="00E76C90" w:rsidRPr="00F41325">
        <w:t xml:space="preserve">1.11, 95% CI = 0.94-1.31) </w:t>
      </w:r>
      <w:r w:rsidRPr="00F41325">
        <w:t>compared</w:t>
      </w:r>
      <w:r w:rsidRPr="0007229F">
        <w:t xml:space="preserve"> with the earlier one (RR = 1.24, 95% CI</w:t>
      </w:r>
      <w:r w:rsidR="00E76C90">
        <w:t xml:space="preserve"> </w:t>
      </w:r>
      <w:r w:rsidRPr="0007229F">
        <w:t>=</w:t>
      </w:r>
      <w:r w:rsidR="00E76C90">
        <w:t xml:space="preserve"> </w:t>
      </w:r>
      <w:r w:rsidRPr="0007229F">
        <w:t>0.98-1.57)</w:t>
      </w:r>
      <w:r w:rsidR="00EC4788">
        <w:t xml:space="preserve">. </w:t>
      </w:r>
      <w:r w:rsidR="003546A8">
        <w:t xml:space="preserve"> </w:t>
      </w:r>
      <w:r w:rsidR="00F11E01" w:rsidRPr="0007229F">
        <w:t>Based on these results, Kheifets and colleagues concluded that the lack of a clear pattern of extremely low-frequency magnetic field exposures and risks for AML, CML, and other leukemia subtypes did not support the hypothesis that these exposures were responsible for the observed excess risks.</w:t>
      </w:r>
      <w:r w:rsidR="00CC174E">
        <w:t xml:space="preserve"> </w:t>
      </w:r>
      <w:r w:rsidR="00F11E01">
        <w:t xml:space="preserve"> </w:t>
      </w:r>
      <w:r w:rsidR="00F11E01" w:rsidRPr="0007229F">
        <w:t xml:space="preserve">Subsequent to the 2008 meta-analysis, an update of a cohort study of Danish utility workers found no evidence of </w:t>
      </w:r>
      <w:r w:rsidR="00F11E01" w:rsidRPr="005F7073">
        <w:t>increased risk of total leukemia</w:t>
      </w:r>
      <w:r w:rsidR="00F11E01">
        <w:t xml:space="preserve"> </w:t>
      </w:r>
      <w:r w:rsidR="00F11E01" w:rsidRPr="005F7073">
        <w:t>(Johansen</w:t>
      </w:r>
      <w:del w:id="474" w:author="Wayne Liu" w:date="2016-05-18T14:56:00Z">
        <w:r w:rsidR="00F11E01" w:rsidRPr="005F7073" w:rsidDel="004E5443">
          <w:delText xml:space="preserve"> et al,</w:delText>
        </w:r>
      </w:del>
      <w:ins w:id="475" w:author="Wayne Liu" w:date="2016-05-18T14:56:00Z">
        <w:r w:rsidR="004E5443">
          <w:t xml:space="preserve"> et al.,</w:t>
        </w:r>
      </w:ins>
      <w:r w:rsidR="00F11E01" w:rsidRPr="005F7073">
        <w:t xml:space="preserve"> 2007), while a population-based cohort study in the Netherlands that utilized a job exposure matrix found a dose-response relationship with estimated low and high exposure to extremely low-frequency magnetic fields and AML (Koeman, 2014).</w:t>
      </w:r>
    </w:p>
    <w:p w:rsidR="003C42E3"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&lt;3&gt; </w:t>
      </w:r>
      <w:r w:rsidR="00A841DA" w:rsidRPr="0007229F">
        <w:rPr>
          <w:b/>
          <w:color w:val="0070C0"/>
        </w:rPr>
        <w:t>Radiofrequency exposures</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0000"/>
        </w:rPr>
      </w:pPr>
      <w:r w:rsidRPr="0007229F">
        <w:t xml:space="preserve">There is little evidence that myeloid neoplasms are increased among people using mobile telephones or living in proximity to base stations </w:t>
      </w:r>
      <w:r w:rsidRPr="005F7073">
        <w:t>(IARC</w:t>
      </w:r>
      <w:r w:rsidR="00EC4788" w:rsidRPr="005F7073">
        <w:t xml:space="preserve">, </w:t>
      </w:r>
      <w:r w:rsidRPr="005F7073">
        <w:t>2013).  There are few epidemiologic studies of workers exposed to radiofrequency fields, and some of the</w:t>
      </w:r>
      <w:r w:rsidR="00373271" w:rsidRPr="005F7073">
        <w:t xml:space="preserve"> results</w:t>
      </w:r>
      <w:r w:rsidRPr="005F7073">
        <w:t xml:space="preserve"> are difficult to interpret.  In general</w:t>
      </w:r>
      <w:r w:rsidR="00A73656">
        <w:t>,</w:t>
      </w:r>
      <w:r w:rsidRPr="005F7073">
        <w:t xml:space="preserve"> </w:t>
      </w:r>
      <w:r w:rsidR="00373271" w:rsidRPr="005F7073">
        <w:t>risks of</w:t>
      </w:r>
      <w:r w:rsidRPr="005F7073">
        <w:t xml:space="preserve"> leukemia </w:t>
      </w:r>
      <w:r w:rsidR="00373271" w:rsidRPr="005F7073">
        <w:t xml:space="preserve">overall </w:t>
      </w:r>
      <w:r w:rsidRPr="005F7073">
        <w:t>and myeloid leukemia were not increased (IARC</w:t>
      </w:r>
      <w:r w:rsidR="00EC4788" w:rsidRPr="005F7073">
        <w:t xml:space="preserve">, </w:t>
      </w:r>
      <w:r w:rsidRPr="005F7073">
        <w:t>2013).  An exception was an elevated risk of AML mortality among aviation electronics technicians (RR</w:t>
      </w:r>
      <w:r w:rsidR="00373271" w:rsidRPr="005F7073">
        <w:t xml:space="preserve"> </w:t>
      </w:r>
      <w:r w:rsidRPr="005F7073">
        <w:t>=</w:t>
      </w:r>
      <w:r w:rsidR="00373271" w:rsidRPr="005F7073">
        <w:t xml:space="preserve"> </w:t>
      </w:r>
      <w:r w:rsidRPr="005F7073">
        <w:t>2.60, 95%</w:t>
      </w:r>
      <w:r w:rsidR="00373271" w:rsidRPr="005F7073">
        <w:t xml:space="preserve"> </w:t>
      </w:r>
      <w:r w:rsidRPr="005F7073">
        <w:t>CI</w:t>
      </w:r>
      <w:r w:rsidR="00373271" w:rsidRPr="005F7073">
        <w:t xml:space="preserve"> </w:t>
      </w:r>
      <w:r w:rsidRPr="005F7073">
        <w:t>=</w:t>
      </w:r>
      <w:r w:rsidR="00373271" w:rsidRPr="005F7073">
        <w:t xml:space="preserve"> </w:t>
      </w:r>
      <w:r w:rsidRPr="005F7073">
        <w:t>1.53-4.43, based on 23 deaths) (Groves</w:t>
      </w:r>
      <w:del w:id="476" w:author="Wayne Liu" w:date="2016-05-18T14:56:00Z">
        <w:r w:rsidRPr="005F7073" w:rsidDel="004E5443">
          <w:delText xml:space="preserve"> et al</w:delText>
        </w:r>
        <w:r w:rsidR="00EC4788" w:rsidRPr="005F7073" w:rsidDel="004E5443">
          <w:delText>,</w:delText>
        </w:r>
      </w:del>
      <w:ins w:id="477" w:author="Wayne Liu" w:date="2016-05-18T14:56:00Z">
        <w:r w:rsidR="004E5443">
          <w:t xml:space="preserve"> et al.,</w:t>
        </w:r>
      </w:ins>
      <w:r w:rsidR="00EC4788" w:rsidRPr="005F7073">
        <w:t xml:space="preserve"> 2</w:t>
      </w:r>
      <w:r w:rsidRPr="005F7073">
        <w:t>002).  In</w:t>
      </w:r>
      <w:r w:rsidRPr="0007229F">
        <w:t xml:space="preserve"> </w:t>
      </w:r>
      <w:r w:rsidRPr="0007229F">
        <w:lastRenderedPageBreak/>
        <w:t>this same cohort, a non-significant increase in AML (RR</w:t>
      </w:r>
      <w:r w:rsidR="00373271">
        <w:t xml:space="preserve"> </w:t>
      </w:r>
      <w:r w:rsidRPr="0007229F">
        <w:t>=</w:t>
      </w:r>
      <w:r w:rsidR="00373271">
        <w:t xml:space="preserve"> </w:t>
      </w:r>
      <w:r w:rsidRPr="0007229F">
        <w:t>1.87, 95%</w:t>
      </w:r>
      <w:r w:rsidR="00373271">
        <w:t xml:space="preserve"> </w:t>
      </w:r>
      <w:r w:rsidRPr="0007229F">
        <w:t>CI</w:t>
      </w:r>
      <w:r w:rsidR="00373271">
        <w:t xml:space="preserve"> </w:t>
      </w:r>
      <w:r w:rsidRPr="0007229F">
        <w:t>=</w:t>
      </w:r>
      <w:r w:rsidR="00373271">
        <w:t xml:space="preserve"> </w:t>
      </w:r>
      <w:r w:rsidRPr="0007229F">
        <w:t xml:space="preserve">0.98-3.58) was observed among 20,109 U.S. Navy personnel who served on ships during the Korean War and were characterized as having high radiofrequency exposure based on expert assessment.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A841DA" w:rsidRPr="003C42E3"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sz w:val="28"/>
          <w:szCs w:val="28"/>
        </w:rPr>
      </w:pPr>
      <w:r w:rsidRPr="003C42E3">
        <w:rPr>
          <w:b/>
          <w:color w:val="0070C0"/>
          <w:sz w:val="28"/>
          <w:szCs w:val="28"/>
        </w:rPr>
        <w:t xml:space="preserve">&lt;1&gt; </w:t>
      </w:r>
      <w:r w:rsidR="00A841DA" w:rsidRPr="003C42E3">
        <w:rPr>
          <w:b/>
          <w:color w:val="0070C0"/>
          <w:sz w:val="28"/>
          <w:szCs w:val="28"/>
        </w:rPr>
        <w:t>CHEMICAL EXPOSURES: MANUFACTURING, FARMING, MEDICATIONS</w:t>
      </w: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00A841DA" w:rsidRPr="0007229F">
        <w:rPr>
          <w:b/>
          <w:color w:val="0070C0"/>
        </w:rPr>
        <w:t>MANUFACTURING</w:t>
      </w: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0000"/>
        </w:rPr>
      </w:pPr>
      <w:r>
        <w:rPr>
          <w:b/>
          <w:color w:val="0070C0"/>
        </w:rPr>
        <w:t xml:space="preserve">&lt;3&gt; </w:t>
      </w:r>
      <w:r w:rsidR="00A841DA" w:rsidRPr="0007229F">
        <w:rPr>
          <w:b/>
          <w:color w:val="0070C0"/>
        </w:rPr>
        <w:t>Benzene</w:t>
      </w:r>
    </w:p>
    <w:p w:rsidR="00A841DA" w:rsidRPr="0007229F" w:rsidRDefault="00A841DA" w:rsidP="009F0673">
      <w:pPr>
        <w:spacing w:line="480" w:lineRule="auto"/>
      </w:pPr>
      <w:r w:rsidRPr="0007229F">
        <w:t>Benzene has been used for more than a century as a key component in the manufacturing of shoes, leather, rubber goods, paint</w:t>
      </w:r>
      <w:r w:rsidR="00373271">
        <w:t>s</w:t>
      </w:r>
      <w:r w:rsidRPr="0007229F">
        <w:t xml:space="preserve">, dyes, inks, lubricants, detergents, pesticides, and pharmaceuticals, and more recently in the production of </w:t>
      </w:r>
      <w:r w:rsidRPr="005F7073">
        <w:t>styrene, polymers, latexes, hydroquinone, benzene hexachloride, plastics, resins, and insecticides (IARC</w:t>
      </w:r>
      <w:r w:rsidR="000A1222" w:rsidRPr="005F7073">
        <w:t xml:space="preserve">, </w:t>
      </w:r>
      <w:r w:rsidRPr="005F7073">
        <w:t>2012).</w:t>
      </w:r>
      <w:r w:rsidRPr="0007229F">
        <w:t xml:space="preserve">  Jobs in crude oil refining and in sea and land transport of crude oil and gasoline also involve exposure to benzene</w:t>
      </w:r>
      <w:r w:rsidR="00A73656">
        <w:t>,</w:t>
      </w:r>
      <w:r w:rsidRPr="0007229F">
        <w:t xml:space="preserve"> as do jobs in auto repair and bus garages.  Surveys have led to estimates of more than 2.1 million benzene-exposed manufacturing workers worldwide.  Exposure sources to </w:t>
      </w:r>
      <w:r w:rsidR="00A73656">
        <w:t xml:space="preserve">benzene in </w:t>
      </w:r>
      <w:r w:rsidRPr="0007229F">
        <w:t>the general population include motor vehicle exhaust, tobacco smoke, contaminated water and foods, gasoline at pumping stations</w:t>
      </w:r>
      <w:r w:rsidR="00A73656">
        <w:t>,</w:t>
      </w:r>
      <w:r w:rsidRPr="0007229F">
        <w:t xml:space="preserve"> and leaking underground gasoline storage tanks.  </w:t>
      </w:r>
    </w:p>
    <w:p w:rsidR="00A841DA" w:rsidRPr="0007229F" w:rsidRDefault="00A841DA" w:rsidP="009F0673">
      <w:pPr>
        <w:spacing w:line="480" w:lineRule="auto"/>
      </w:pPr>
    </w:p>
    <w:p w:rsidR="00A841DA" w:rsidRPr="0007229F" w:rsidRDefault="00A841DA" w:rsidP="009F0673">
      <w:pPr>
        <w:spacing w:line="480" w:lineRule="auto"/>
      </w:pPr>
      <w:r w:rsidRPr="0007229F">
        <w:t>In 1982 the International Agency for Research on Cancer (IARC) concluded that there was sufficient evidence linking benzene with leukemia, particularly AML.</w:t>
      </w:r>
      <w:r w:rsidR="003546A8">
        <w:t xml:space="preserve">  </w:t>
      </w:r>
      <w:r w:rsidRPr="0007229F">
        <w:t xml:space="preserve">The updated assessment by IARC noted that cohort studies in multiple industries and different countries demonstrated a dose-response </w:t>
      </w:r>
      <w:r w:rsidRPr="005F7073">
        <w:t>pattern for AML (IARC</w:t>
      </w:r>
      <w:r w:rsidR="000A1222" w:rsidRPr="005F7073">
        <w:t xml:space="preserve">, </w:t>
      </w:r>
      <w:r w:rsidRPr="005F7073">
        <w:t>2012).</w:t>
      </w:r>
      <w:r w:rsidR="003546A8" w:rsidRPr="005F7073">
        <w:t xml:space="preserve">  </w:t>
      </w:r>
      <w:r w:rsidRPr="005F7073">
        <w:t>Myeloid and lymphoid neoplasms</w:t>
      </w:r>
      <w:r w:rsidR="003D2E0B">
        <w:t>,</w:t>
      </w:r>
      <w:r w:rsidRPr="005F7073">
        <w:t xml:space="preserve"> as well as many other types of cancer</w:t>
      </w:r>
      <w:r w:rsidR="003D2E0B">
        <w:t>,</w:t>
      </w:r>
      <w:r w:rsidRPr="005F7073">
        <w:t xml:space="preserve"> </w:t>
      </w:r>
      <w:r w:rsidR="003D2E0B">
        <w:t xml:space="preserve">also </w:t>
      </w:r>
      <w:r w:rsidRPr="005F7073">
        <w:t xml:space="preserve">have been described </w:t>
      </w:r>
      <w:r w:rsidR="003D2E0B">
        <w:t xml:space="preserve">in </w:t>
      </w:r>
      <w:r w:rsidR="003D2E0B" w:rsidRPr="005F7073">
        <w:t xml:space="preserve">mice and rats </w:t>
      </w:r>
      <w:r w:rsidRPr="005F7073">
        <w:t xml:space="preserve">following benzene </w:t>
      </w:r>
      <w:r w:rsidRPr="005F7073">
        <w:lastRenderedPageBreak/>
        <w:t>exposure (IARC</w:t>
      </w:r>
      <w:r w:rsidR="000A1222" w:rsidRPr="005F7073">
        <w:t xml:space="preserve">, </w:t>
      </w:r>
      <w:r w:rsidRPr="005F7073">
        <w:t>2012).</w:t>
      </w:r>
      <w:r w:rsidR="003546A8" w:rsidRPr="005F7073">
        <w:t xml:space="preserve">  </w:t>
      </w:r>
      <w:r w:rsidRPr="005F7073">
        <w:t xml:space="preserve">A systematic review and meta-analysis of four studies focusing on cumulative exposure to </w:t>
      </w:r>
      <w:r w:rsidR="00373271" w:rsidRPr="005F7073">
        <w:t xml:space="preserve">benzene </w:t>
      </w:r>
      <w:r w:rsidR="003D2E0B">
        <w:t xml:space="preserve">in humans </w:t>
      </w:r>
      <w:r w:rsidRPr="005F7073">
        <w:t>found evidence of a dose-response pattern</w:t>
      </w:r>
      <w:r w:rsidR="00373271" w:rsidRPr="005F7073">
        <w:t>,</w:t>
      </w:r>
      <w:r w:rsidRPr="005F7073">
        <w:t xml:space="preserve"> with 3.2-fold relative risk</w:t>
      </w:r>
      <w:r w:rsidR="00373271" w:rsidRPr="005F7073">
        <w:t xml:space="preserve"> of AML</w:t>
      </w:r>
      <w:r w:rsidRPr="005F7073">
        <w:t xml:space="preserve"> for benzene exposure levels &gt;100 ppm-years</w:t>
      </w:r>
      <w:r w:rsidR="00373271" w:rsidRPr="005F7073">
        <w:t>,</w:t>
      </w:r>
      <w:r w:rsidRPr="005F7073">
        <w:t xml:space="preserve"> although the trend was not statistically significant (Khalade</w:t>
      </w:r>
      <w:del w:id="478" w:author="Wayne Liu" w:date="2016-05-18T14:56:00Z">
        <w:r w:rsidRPr="005F7073" w:rsidDel="004E5443">
          <w:delText xml:space="preserve"> et al</w:delText>
        </w:r>
        <w:r w:rsidR="000A1222" w:rsidRPr="005F7073" w:rsidDel="004E5443">
          <w:delText>,</w:delText>
        </w:r>
      </w:del>
      <w:ins w:id="479" w:author="Wayne Liu" w:date="2016-05-18T14:56:00Z">
        <w:r w:rsidR="004E5443">
          <w:t xml:space="preserve"> et al.,</w:t>
        </w:r>
      </w:ins>
      <w:r w:rsidR="000A1222" w:rsidRPr="005F7073">
        <w:t xml:space="preserve"> </w:t>
      </w:r>
      <w:r w:rsidRPr="005F7073">
        <w:t>2010).</w:t>
      </w:r>
      <w:r w:rsidR="003546A8" w:rsidRPr="005F7073">
        <w:t xml:space="preserve">  </w:t>
      </w:r>
      <w:r w:rsidRPr="005F7073">
        <w:t xml:space="preserve">Data on AML </w:t>
      </w:r>
      <w:r w:rsidR="00373271" w:rsidRPr="005F7073">
        <w:t xml:space="preserve">risk </w:t>
      </w:r>
      <w:r w:rsidRPr="005F7073">
        <w:t xml:space="preserve">at low levels </w:t>
      </w:r>
      <w:r w:rsidR="00373271" w:rsidRPr="005F7073">
        <w:t xml:space="preserve">of benzene exposure </w:t>
      </w:r>
      <w:r w:rsidRPr="005F7073">
        <w:t>have been relatively limited due to small numbers of cases</w:t>
      </w:r>
      <w:r w:rsidR="00373271" w:rsidRPr="005F7073">
        <w:t xml:space="preserve"> ava</w:t>
      </w:r>
      <w:r w:rsidR="002A0562" w:rsidRPr="005F7073">
        <w:t>i</w:t>
      </w:r>
      <w:r w:rsidR="00373271" w:rsidRPr="005F7073">
        <w:t>lable for study</w:t>
      </w:r>
      <w:r w:rsidRPr="005F7073">
        <w:t>.  Among Chinese benzene-exposed workers with cumulative exposures less than 40 ppm-years, risks of AML (RR</w:t>
      </w:r>
      <w:r w:rsidR="00373271" w:rsidRPr="005F7073">
        <w:t xml:space="preserve"> </w:t>
      </w:r>
      <w:r w:rsidRPr="005F7073">
        <w:t>=</w:t>
      </w:r>
      <w:r w:rsidR="00373271" w:rsidRPr="005F7073">
        <w:t xml:space="preserve"> </w:t>
      </w:r>
      <w:r w:rsidRPr="005F7073">
        <w:t>1.9, 95%</w:t>
      </w:r>
      <w:r w:rsidR="00373271" w:rsidRPr="005F7073">
        <w:t xml:space="preserve"> </w:t>
      </w:r>
      <w:r w:rsidRPr="005F7073">
        <w:t>CI</w:t>
      </w:r>
      <w:r w:rsidR="00373271" w:rsidRPr="005F7073">
        <w:t xml:space="preserve"> </w:t>
      </w:r>
      <w:r w:rsidRPr="005F7073">
        <w:t>=</w:t>
      </w:r>
      <w:r w:rsidR="00373271" w:rsidRPr="005F7073">
        <w:t xml:space="preserve"> </w:t>
      </w:r>
      <w:r w:rsidRPr="005F7073">
        <w:t xml:space="preserve">0.5-7.0, based on 5 cases) and the combined category of </w:t>
      </w:r>
      <w:r w:rsidR="00373271" w:rsidRPr="005F7073">
        <w:t>MDS/</w:t>
      </w:r>
      <w:r w:rsidRPr="005F7073">
        <w:t>AML (</w:t>
      </w:r>
      <w:r w:rsidR="00373271" w:rsidRPr="005F7073">
        <w:t xml:space="preserve">RR = </w:t>
      </w:r>
      <w:r w:rsidRPr="005F7073">
        <w:t>2.7, 95%</w:t>
      </w:r>
      <w:r w:rsidR="00373271" w:rsidRPr="005F7073">
        <w:t xml:space="preserve"> </w:t>
      </w:r>
      <w:r w:rsidRPr="005F7073">
        <w:t>CI</w:t>
      </w:r>
      <w:r w:rsidR="00373271" w:rsidRPr="005F7073">
        <w:t xml:space="preserve"> </w:t>
      </w:r>
      <w:r w:rsidRPr="005F7073">
        <w:t>=</w:t>
      </w:r>
      <w:r w:rsidR="00373271" w:rsidRPr="005F7073">
        <w:t xml:space="preserve"> </w:t>
      </w:r>
      <w:r w:rsidRPr="005F7073">
        <w:t>0.8-9.5, based on 7 cases) were non-significantly increased (Hayes</w:t>
      </w:r>
      <w:del w:id="480" w:author="Wayne Liu" w:date="2016-05-18T14:56:00Z">
        <w:r w:rsidRPr="005F7073" w:rsidDel="004E5443">
          <w:delText xml:space="preserve"> et al</w:delText>
        </w:r>
        <w:r w:rsidR="000A1222" w:rsidRPr="005F7073" w:rsidDel="004E5443">
          <w:delText>,</w:delText>
        </w:r>
      </w:del>
      <w:ins w:id="481" w:author="Wayne Liu" w:date="2016-05-18T14:56:00Z">
        <w:r w:rsidR="004E5443">
          <w:t xml:space="preserve"> et al.,</w:t>
        </w:r>
      </w:ins>
      <w:r w:rsidR="000A1222" w:rsidRPr="005F7073">
        <w:t xml:space="preserve"> </w:t>
      </w:r>
      <w:r w:rsidRPr="005F7073">
        <w:t>1997).</w:t>
      </w:r>
      <w:r w:rsidRPr="0007229F">
        <w:t xml:space="preserve">  In a pooled and updated analysis of three </w:t>
      </w:r>
      <w:r w:rsidR="009B3B75">
        <w:t xml:space="preserve">nested </w:t>
      </w:r>
      <w:r w:rsidRPr="0007229F">
        <w:t>case-control studies carried out among</w:t>
      </w:r>
      <w:r w:rsidR="009B3B75">
        <w:t xml:space="preserve"> cohorts of </w:t>
      </w:r>
      <w:r w:rsidRPr="0007229F">
        <w:t>petroleum distribution workers</w:t>
      </w:r>
      <w:r w:rsidR="00661547">
        <w:t xml:space="preserve"> </w:t>
      </w:r>
      <w:r w:rsidR="00661547" w:rsidRPr="0007229F">
        <w:t>with low levels of benzene exposure</w:t>
      </w:r>
      <w:r w:rsidRPr="0007229F">
        <w:t xml:space="preserve"> from Australia, Canada</w:t>
      </w:r>
      <w:r w:rsidR="003D2E0B">
        <w:t>,</w:t>
      </w:r>
      <w:r w:rsidRPr="0007229F">
        <w:t xml:space="preserve"> and the </w:t>
      </w:r>
      <w:r w:rsidR="00803142">
        <w:t>U.K.</w:t>
      </w:r>
      <w:r w:rsidRPr="0007229F">
        <w:t xml:space="preserve">, AML risks </w:t>
      </w:r>
      <w:r w:rsidR="009B3B75">
        <w:t>rose modestly</w:t>
      </w:r>
      <w:r w:rsidR="003D2E0B">
        <w:t>,</w:t>
      </w:r>
      <w:r w:rsidR="009B3B75">
        <w:t xml:space="preserve"> but not significantly</w:t>
      </w:r>
      <w:r w:rsidR="003D2E0B">
        <w:t>,</w:t>
      </w:r>
      <w:r w:rsidR="009B3B75">
        <w:t xml:space="preserve"> </w:t>
      </w:r>
      <w:r w:rsidR="00661547">
        <w:t xml:space="preserve">with increasing </w:t>
      </w:r>
      <w:r w:rsidR="009B3B75">
        <w:t xml:space="preserve">cumulative </w:t>
      </w:r>
      <w:r w:rsidR="00661547">
        <w:t>level of benzene exposure</w:t>
      </w:r>
      <w:r w:rsidR="009B3B75">
        <w:t xml:space="preserve"> </w:t>
      </w:r>
      <w:r w:rsidR="00661547" w:rsidRPr="0007229F">
        <w:t xml:space="preserve">(&lt;0.348 ppm-years: </w:t>
      </w:r>
      <w:r w:rsidR="00242A22">
        <w:t>odds ratios (</w:t>
      </w:r>
      <w:r w:rsidR="00661547" w:rsidRPr="0007229F">
        <w:t>OR</w:t>
      </w:r>
      <w:r w:rsidR="00242A22">
        <w:t>)</w:t>
      </w:r>
      <w:r w:rsidR="00661547">
        <w:t xml:space="preserve"> </w:t>
      </w:r>
      <w:r w:rsidR="00661547" w:rsidRPr="0007229F">
        <w:t>=</w:t>
      </w:r>
      <w:r w:rsidR="00661547">
        <w:t xml:space="preserve"> </w:t>
      </w:r>
      <w:r w:rsidR="00661547" w:rsidRPr="0007229F">
        <w:t>1.00 [referent], based on 20 cases; 0.348-2.93 ppm-years: OR</w:t>
      </w:r>
      <w:r w:rsidR="00661547">
        <w:t xml:space="preserve"> </w:t>
      </w:r>
      <w:r w:rsidR="00661547" w:rsidRPr="0007229F">
        <w:t>=</w:t>
      </w:r>
      <w:r w:rsidR="00661547">
        <w:t xml:space="preserve"> </w:t>
      </w:r>
      <w:r w:rsidR="00661547" w:rsidRPr="0007229F">
        <w:t>1.04, 95%</w:t>
      </w:r>
      <w:r w:rsidR="00661547">
        <w:t xml:space="preserve"> </w:t>
      </w:r>
      <w:r w:rsidR="00661547" w:rsidRPr="0007229F">
        <w:t>CI =</w:t>
      </w:r>
      <w:r w:rsidR="00661547">
        <w:t xml:space="preserve"> </w:t>
      </w:r>
      <w:r w:rsidR="00661547" w:rsidRPr="0007229F">
        <w:t>0.50-2.19, based on 19 cases; &gt;2.93 ppm-years: OR</w:t>
      </w:r>
      <w:r w:rsidR="00661547">
        <w:t xml:space="preserve"> </w:t>
      </w:r>
      <w:r w:rsidR="00661547" w:rsidRPr="0007229F">
        <w:t>=</w:t>
      </w:r>
      <w:r w:rsidR="00661547">
        <w:t xml:space="preserve"> </w:t>
      </w:r>
      <w:r w:rsidR="00661547" w:rsidRPr="0007229F">
        <w:t>1.39, 95%</w:t>
      </w:r>
      <w:r w:rsidR="00661547">
        <w:t xml:space="preserve"> </w:t>
      </w:r>
      <w:r w:rsidR="00661547" w:rsidRPr="0007229F">
        <w:t>CI</w:t>
      </w:r>
      <w:r w:rsidR="00661547">
        <w:t xml:space="preserve"> </w:t>
      </w:r>
      <w:r w:rsidR="00661547" w:rsidRPr="0007229F">
        <w:t>=</w:t>
      </w:r>
      <w:r w:rsidR="00661547">
        <w:t xml:space="preserve"> </w:t>
      </w:r>
      <w:r w:rsidR="00661547" w:rsidRPr="0007229F">
        <w:t>0.68-2.85, based on 21 cases)</w:t>
      </w:r>
      <w:r w:rsidR="009B3B75">
        <w:t>.  A similar relationship was observed for duration of exposure and peak exposure, but there was no clear pattern for average or maximum intensity of exposure.  R</w:t>
      </w:r>
      <w:r w:rsidR="009B3B75" w:rsidRPr="0007229F">
        <w:t xml:space="preserve">isks were </w:t>
      </w:r>
      <w:r w:rsidR="00966A16">
        <w:t xml:space="preserve">non-significantly increased (OR ranged from 1.35 to 1.90) </w:t>
      </w:r>
      <w:r w:rsidR="009B3B75" w:rsidRPr="0007229F">
        <w:t>in the top quartiles of average and maximum exposure</w:t>
      </w:r>
      <w:r w:rsidR="00966A16">
        <w:t>,</w:t>
      </w:r>
      <w:r w:rsidR="009B3B75" w:rsidRPr="0007229F">
        <w:t xml:space="preserve"> and increased in those with peak exposure &lt;3 ppm</w:t>
      </w:r>
      <w:r w:rsidR="00966A16">
        <w:t xml:space="preserve"> (OR</w:t>
      </w:r>
      <w:r w:rsidR="00B6433F">
        <w:t xml:space="preserve"> </w:t>
      </w:r>
      <w:r w:rsidR="00966A16">
        <w:t>=</w:t>
      </w:r>
      <w:r w:rsidR="00B6433F">
        <w:t xml:space="preserve"> </w:t>
      </w:r>
      <w:r w:rsidR="00966A16">
        <w:t>1.50, 95% CI = 0.82-2.75)</w:t>
      </w:r>
      <w:r w:rsidR="009B3B75" w:rsidRPr="0007229F">
        <w:t>.</w:t>
      </w:r>
      <w:r w:rsidR="009B3B75">
        <w:t xml:space="preserve">  Significantly elevated risks of AML were seen among those who had ever been tanker drivers</w:t>
      </w:r>
      <w:r w:rsidR="00966A16">
        <w:t xml:space="preserve"> (OR</w:t>
      </w:r>
      <w:r w:rsidR="00B6433F">
        <w:t xml:space="preserve"> </w:t>
      </w:r>
      <w:r w:rsidR="00966A16">
        <w:t>=</w:t>
      </w:r>
      <w:r w:rsidR="00B6433F">
        <w:t xml:space="preserve"> </w:t>
      </w:r>
      <w:r w:rsidR="00966A16">
        <w:t>2.02, 95% CI = 1.08-3.28)</w:t>
      </w:r>
      <w:r w:rsidR="009B3B75">
        <w:t xml:space="preserve"> </w:t>
      </w:r>
      <w:r w:rsidRPr="00474D91">
        <w:t>(Schnatter</w:t>
      </w:r>
      <w:del w:id="482" w:author="Wayne Liu" w:date="2016-05-18T14:56:00Z">
        <w:r w:rsidRPr="00474D91" w:rsidDel="004E5443">
          <w:delText xml:space="preserve"> et al</w:delText>
        </w:r>
        <w:r w:rsidR="000A1222" w:rsidRPr="00474D91" w:rsidDel="004E5443">
          <w:delText>,</w:delText>
        </w:r>
      </w:del>
      <w:ins w:id="483" w:author="Wayne Liu" w:date="2016-05-18T14:56:00Z">
        <w:r w:rsidR="004E5443">
          <w:t xml:space="preserve"> et al.,</w:t>
        </w:r>
      </w:ins>
      <w:r w:rsidR="000A1222" w:rsidRPr="00474D91">
        <w:t xml:space="preserve"> </w:t>
      </w:r>
      <w:r w:rsidRPr="00474D91">
        <w:t>2012; Rushton</w:t>
      </w:r>
      <w:del w:id="484" w:author="Wayne Liu" w:date="2016-05-18T14:56:00Z">
        <w:r w:rsidRPr="00474D91" w:rsidDel="004E5443">
          <w:delText xml:space="preserve"> et al</w:delText>
        </w:r>
        <w:r w:rsidR="000A1222" w:rsidRPr="00474D91" w:rsidDel="004E5443">
          <w:delText>,</w:delText>
        </w:r>
      </w:del>
      <w:ins w:id="485" w:author="Wayne Liu" w:date="2016-05-18T14:56:00Z">
        <w:r w:rsidR="004E5443">
          <w:t xml:space="preserve"> et al.,</w:t>
        </w:r>
      </w:ins>
      <w:r w:rsidR="000A1222" w:rsidRPr="00474D91">
        <w:t xml:space="preserve"> </w:t>
      </w:r>
      <w:r w:rsidRPr="00474D91">
        <w:t>201</w:t>
      </w:r>
      <w:r w:rsidR="00474D91" w:rsidRPr="00474D91">
        <w:t>4</w:t>
      </w:r>
      <w:r w:rsidRPr="00474D91">
        <w:t>).</w:t>
      </w:r>
      <w:r w:rsidR="003546A8" w:rsidRPr="00474D91">
        <w:t xml:space="preserve">  </w:t>
      </w:r>
      <w:r w:rsidR="00661547" w:rsidRPr="00474D91">
        <w:t>MDS/</w:t>
      </w:r>
      <w:r w:rsidRPr="00474D91">
        <w:t>AML was associated with recent</w:t>
      </w:r>
      <w:r w:rsidR="00966A16">
        <w:t xml:space="preserve"> (less than 10 years before diagnosis)</w:t>
      </w:r>
      <w:r w:rsidRPr="00474D91">
        <w:t>, but not distant</w:t>
      </w:r>
      <w:r w:rsidR="00966A16">
        <w:t xml:space="preserve"> (10 or more years before diagnosis)</w:t>
      </w:r>
      <w:r w:rsidRPr="00474D91">
        <w:t xml:space="preserve"> </w:t>
      </w:r>
      <w:r w:rsidR="00661547" w:rsidRPr="00474D91">
        <w:t xml:space="preserve">benzene </w:t>
      </w:r>
      <w:r w:rsidRPr="00474D91">
        <w:t>exposure among Chinese benzene-exposed workers (Hayes</w:t>
      </w:r>
      <w:del w:id="486" w:author="Wayne Liu" w:date="2016-05-18T14:56:00Z">
        <w:r w:rsidRPr="00474D91" w:rsidDel="004E5443">
          <w:delText xml:space="preserve"> et al</w:delText>
        </w:r>
        <w:r w:rsidR="009B3B75" w:rsidRPr="00474D91" w:rsidDel="004E5443">
          <w:delText>,</w:delText>
        </w:r>
      </w:del>
      <w:ins w:id="487" w:author="Wayne Liu" w:date="2016-05-18T14:56:00Z">
        <w:r w:rsidR="004E5443">
          <w:t xml:space="preserve"> et al.,</w:t>
        </w:r>
      </w:ins>
      <w:r w:rsidR="009B3B75" w:rsidRPr="00474D91">
        <w:t xml:space="preserve"> </w:t>
      </w:r>
      <w:r w:rsidRPr="00474D91">
        <w:t>1997).</w:t>
      </w:r>
      <w:r w:rsidRPr="0007229F">
        <w:t xml:space="preserve">  Data from the long-term follow-up of a cohort of U.S. </w:t>
      </w:r>
      <w:r w:rsidR="00F11E01" w:rsidRPr="0007229F">
        <w:t>Pliofilm</w:t>
      </w:r>
      <w:r w:rsidRPr="0007229F">
        <w:t xml:space="preserve"> workers suggest that </w:t>
      </w:r>
      <w:r w:rsidRPr="0007229F">
        <w:lastRenderedPageBreak/>
        <w:t xml:space="preserve">the excess risk of leukemia </w:t>
      </w:r>
      <w:r w:rsidRPr="00474D91">
        <w:t>diminished with time since exposure (Rinsky</w:t>
      </w:r>
      <w:del w:id="488" w:author="Wayne Liu" w:date="2016-05-18T14:56:00Z">
        <w:r w:rsidR="009B3B75" w:rsidRPr="00474D91" w:rsidDel="004E5443">
          <w:delText xml:space="preserve"> </w:delText>
        </w:r>
        <w:r w:rsidRPr="00474D91" w:rsidDel="004E5443">
          <w:delText>et al</w:delText>
        </w:r>
        <w:r w:rsidR="009B3B75" w:rsidRPr="00474D91" w:rsidDel="004E5443">
          <w:delText>,</w:delText>
        </w:r>
      </w:del>
      <w:ins w:id="489" w:author="Wayne Liu" w:date="2016-05-18T14:56:00Z">
        <w:r w:rsidR="004E5443">
          <w:t xml:space="preserve"> et al.,</w:t>
        </w:r>
      </w:ins>
      <w:r w:rsidR="009B3B75" w:rsidRPr="00474D91">
        <w:t xml:space="preserve"> </w:t>
      </w:r>
      <w:r w:rsidRPr="00474D91">
        <w:t>2002).</w:t>
      </w:r>
      <w:r w:rsidR="003546A8" w:rsidRPr="00474D91">
        <w:t xml:space="preserve">  </w:t>
      </w:r>
      <w:r w:rsidRPr="00474D91">
        <w:t xml:space="preserve">In addition to AML, benzene also causes hematotoxicity at very low levels in </w:t>
      </w:r>
      <w:r w:rsidR="00661547" w:rsidRPr="00474D91">
        <w:t xml:space="preserve">benzene-exposed </w:t>
      </w:r>
      <w:r w:rsidRPr="00474D91">
        <w:t>workers</w:t>
      </w:r>
      <w:r w:rsidR="00966A16">
        <w:t>, even for exposures below 1 ppm in air</w:t>
      </w:r>
      <w:r w:rsidRPr="00474D91">
        <w:t xml:space="preserve"> (Lan</w:t>
      </w:r>
      <w:del w:id="490" w:author="Wayne Liu" w:date="2016-05-18T14:56:00Z">
        <w:r w:rsidRPr="00474D91" w:rsidDel="004E5443">
          <w:delText xml:space="preserve"> et al</w:delText>
        </w:r>
        <w:r w:rsidR="009B3B75" w:rsidRPr="00474D91" w:rsidDel="004E5443">
          <w:delText>,</w:delText>
        </w:r>
      </w:del>
      <w:ins w:id="491" w:author="Wayne Liu" w:date="2016-05-18T14:56:00Z">
        <w:r w:rsidR="004E5443">
          <w:t xml:space="preserve"> et al.,</w:t>
        </w:r>
      </w:ins>
      <w:r w:rsidRPr="00474D91">
        <w:t xml:space="preserve"> 2004).</w:t>
      </w:r>
      <w:r w:rsidR="003546A8" w:rsidRPr="00474D91">
        <w:t xml:space="preserve">  </w:t>
      </w:r>
      <w:r w:rsidRPr="00474D91">
        <w:t>Some (Talbott</w:t>
      </w:r>
      <w:del w:id="492" w:author="Wayne Liu" w:date="2016-05-18T14:56:00Z">
        <w:r w:rsidRPr="00474D91" w:rsidDel="004E5443">
          <w:delText xml:space="preserve"> et al</w:delText>
        </w:r>
        <w:r w:rsidR="009B3B75" w:rsidRPr="00474D91" w:rsidDel="004E5443">
          <w:delText>,</w:delText>
        </w:r>
      </w:del>
      <w:ins w:id="493" w:author="Wayne Liu" w:date="2016-05-18T14:56:00Z">
        <w:r w:rsidR="004E5443">
          <w:t xml:space="preserve"> et al.,</w:t>
        </w:r>
      </w:ins>
      <w:r w:rsidR="009B3B75" w:rsidRPr="00474D91">
        <w:t xml:space="preserve"> </w:t>
      </w:r>
      <w:r w:rsidRPr="00474D91">
        <w:t>2011; Raaschou-Nielsen</w:t>
      </w:r>
      <w:del w:id="494" w:author="Wayne Liu" w:date="2016-05-18T14:56:00Z">
        <w:r w:rsidRPr="00474D91" w:rsidDel="004E5443">
          <w:delText xml:space="preserve"> et al</w:delText>
        </w:r>
        <w:r w:rsidR="009B3B75" w:rsidRPr="00474D91" w:rsidDel="004E5443">
          <w:delText>,</w:delText>
        </w:r>
      </w:del>
      <w:ins w:id="495" w:author="Wayne Liu" w:date="2016-05-18T14:56:00Z">
        <w:r w:rsidR="004E5443">
          <w:t xml:space="preserve"> et al.,</w:t>
        </w:r>
      </w:ins>
      <w:r w:rsidR="009B3B75" w:rsidRPr="00474D91">
        <w:t xml:space="preserve"> 2</w:t>
      </w:r>
      <w:r w:rsidRPr="00474D91">
        <w:t>016), but not all (Wilkinson</w:t>
      </w:r>
      <w:del w:id="496" w:author="Wayne Liu" w:date="2016-05-18T14:56:00Z">
        <w:r w:rsidRPr="00474D91" w:rsidDel="004E5443">
          <w:delText xml:space="preserve"> et al</w:delText>
        </w:r>
        <w:r w:rsidR="009B3B75" w:rsidRPr="00474D91" w:rsidDel="004E5443">
          <w:delText>,</w:delText>
        </w:r>
      </w:del>
      <w:ins w:id="497" w:author="Wayne Liu" w:date="2016-05-18T14:56:00Z">
        <w:r w:rsidR="004E5443">
          <w:t xml:space="preserve"> et al.,</w:t>
        </w:r>
      </w:ins>
      <w:r w:rsidRPr="00474D91">
        <w:t xml:space="preserve"> 1999)</w:t>
      </w:r>
      <w:r w:rsidR="00AC708B">
        <w:t>,</w:t>
      </w:r>
      <w:r w:rsidRPr="00474D91">
        <w:t xml:space="preserve"> studies have reported</w:t>
      </w:r>
      <w:r w:rsidR="00966A16">
        <w:t xml:space="preserve"> modestly</w:t>
      </w:r>
      <w:r w:rsidRPr="0007229F">
        <w:t xml:space="preserve"> increased risks of AML among community members exposed to gasoline vapors</w:t>
      </w:r>
      <w:r w:rsidR="00661547">
        <w:t xml:space="preserve"> or</w:t>
      </w:r>
      <w:r w:rsidRPr="0007229F">
        <w:t xml:space="preserve"> traffic-related air pollution </w:t>
      </w:r>
      <w:r w:rsidR="00661547">
        <w:t>and among those who reside</w:t>
      </w:r>
      <w:r w:rsidRPr="0007229F">
        <w:t xml:space="preserve"> in proximity to oil refineries.  Efforts are underway to understand </w:t>
      </w:r>
      <w:r w:rsidR="00661547">
        <w:t xml:space="preserve">the </w:t>
      </w:r>
      <w:r w:rsidRPr="0007229F">
        <w:t xml:space="preserve">mechanisms underlying </w:t>
      </w:r>
      <w:r w:rsidR="00661547">
        <w:t xml:space="preserve">benzene-associated </w:t>
      </w:r>
      <w:r w:rsidRPr="0007229F">
        <w:t>leukemogenesis by identifying the critical genes and pathways that are involved in inducing genetic, chromosomal</w:t>
      </w:r>
      <w:r w:rsidR="00B46723">
        <w:t>,</w:t>
      </w:r>
      <w:r w:rsidRPr="0007229F">
        <w:t xml:space="preserve"> and epigenetic abnormalities and genomic instability in </w:t>
      </w:r>
      <w:r w:rsidR="00553FBD">
        <w:t>HSCs;</w:t>
      </w:r>
      <w:r w:rsidRPr="0007229F">
        <w:t xml:space="preserve"> altered proliferation and </w:t>
      </w:r>
      <w:r w:rsidRPr="00474D91">
        <w:t xml:space="preserve">differentiation of the </w:t>
      </w:r>
      <w:r w:rsidR="00553FBD" w:rsidRPr="00474D91">
        <w:t>HSC</w:t>
      </w:r>
      <w:r w:rsidRPr="00474D91">
        <w:t>s</w:t>
      </w:r>
      <w:r w:rsidR="00553FBD" w:rsidRPr="00474D91">
        <w:t>;</w:t>
      </w:r>
      <w:r w:rsidRPr="00474D91">
        <w:t xml:space="preserve"> and dysregulation</w:t>
      </w:r>
      <w:r w:rsidR="00553FBD" w:rsidRPr="00474D91">
        <w:t xml:space="preserve"> </w:t>
      </w:r>
      <w:r w:rsidRPr="00474D91">
        <w:t>of stromal cells (McHale</w:t>
      </w:r>
      <w:del w:id="498" w:author="Wayne Liu" w:date="2016-05-18T14:56:00Z">
        <w:r w:rsidRPr="00474D91" w:rsidDel="004E5443">
          <w:delText xml:space="preserve"> et al</w:delText>
        </w:r>
        <w:r w:rsidR="003D5437" w:rsidRPr="00474D91" w:rsidDel="004E5443">
          <w:delText>,</w:delText>
        </w:r>
      </w:del>
      <w:ins w:id="499" w:author="Wayne Liu" w:date="2016-05-18T14:56:00Z">
        <w:r w:rsidR="004E5443">
          <w:t xml:space="preserve"> et al.,</w:t>
        </w:r>
      </w:ins>
      <w:r w:rsidRPr="00474D91">
        <w:t xml:space="preserve">  2012).</w:t>
      </w:r>
      <w:r w:rsidR="003546A8" w:rsidRPr="00474D91">
        <w:t xml:space="preserve">  </w:t>
      </w:r>
      <w:r w:rsidRPr="00474D91">
        <w:t>T</w:t>
      </w:r>
      <w:r w:rsidRPr="0007229F">
        <w:t>hese effects are likely modulated by benzene-induced oxidative stress, reduced immunosurveillance, and aryl hydrocarbon dysregulation.</w:t>
      </w:r>
      <w:r w:rsidR="003546A8">
        <w:t xml:space="preserve">  </w:t>
      </w:r>
    </w:p>
    <w:p w:rsidR="00A841DA" w:rsidRPr="0007229F" w:rsidRDefault="00A841DA" w:rsidP="009F0673">
      <w:pPr>
        <w:spacing w:line="480" w:lineRule="auto"/>
      </w:pPr>
    </w:p>
    <w:p w:rsidR="00A841DA" w:rsidRPr="0007229F" w:rsidRDefault="00A841DA" w:rsidP="009F0673">
      <w:pPr>
        <w:spacing w:line="480" w:lineRule="auto"/>
      </w:pPr>
      <w:r w:rsidRPr="0007229F">
        <w:t xml:space="preserve">Data </w:t>
      </w:r>
      <w:r w:rsidR="00281694">
        <w:t xml:space="preserve">assessing an association between </w:t>
      </w:r>
      <w:r w:rsidRPr="0007229F">
        <w:t>benzene and MDS</w:t>
      </w:r>
      <w:r w:rsidR="00281694">
        <w:t xml:space="preserve"> are limited</w:t>
      </w:r>
      <w:r w:rsidRPr="0007229F">
        <w:t xml:space="preserve">.  Risks of mortality from MDS were significantly increased among benzene-exposed (7 cases) compared with unexposed workers (0 cases) </w:t>
      </w:r>
      <w:r w:rsidR="00281694">
        <w:t>among</w:t>
      </w:r>
      <w:r w:rsidRPr="0007229F">
        <w:t xml:space="preserve"> Chinese benzene</w:t>
      </w:r>
      <w:r w:rsidR="00281694">
        <w:t>-</w:t>
      </w:r>
      <w:r w:rsidRPr="0007229F">
        <w:t>exposed workers</w:t>
      </w:r>
      <w:r w:rsidR="003D5437">
        <w:t xml:space="preserve"> followed up during 1972-1999</w:t>
      </w:r>
      <w:r w:rsidRPr="0007229F">
        <w:t xml:space="preserve"> (</w:t>
      </w:r>
      <w:r w:rsidRPr="00474D91">
        <w:t>Linet</w:t>
      </w:r>
      <w:del w:id="500" w:author="Wayne Liu" w:date="2016-05-18T14:56:00Z">
        <w:r w:rsidRPr="00474D91" w:rsidDel="004E5443">
          <w:delText xml:space="preserve"> et al</w:delText>
        </w:r>
        <w:r w:rsidR="003D5437" w:rsidRPr="00474D91" w:rsidDel="004E5443">
          <w:delText>,</w:delText>
        </w:r>
      </w:del>
      <w:ins w:id="501" w:author="Wayne Liu" w:date="2016-05-18T14:56:00Z">
        <w:r w:rsidR="004E5443">
          <w:t xml:space="preserve"> et al.,</w:t>
        </w:r>
      </w:ins>
      <w:r w:rsidR="003D5437" w:rsidRPr="00474D91">
        <w:t xml:space="preserve"> </w:t>
      </w:r>
      <w:r w:rsidRPr="00474D91">
        <w:t>2015).</w:t>
      </w:r>
      <w:r w:rsidR="003546A8" w:rsidRPr="00474D91">
        <w:t xml:space="preserve">  </w:t>
      </w:r>
      <w:r w:rsidRPr="00474D91">
        <w:t xml:space="preserve">Cumulative benzene exposure demonstrated a monotonic dose-response relationship and significant trend with increasing </w:t>
      </w:r>
      <w:r w:rsidR="00281694" w:rsidRPr="00474D91">
        <w:t xml:space="preserve">benzene </w:t>
      </w:r>
      <w:r w:rsidRPr="00474D91">
        <w:t xml:space="preserve">dose </w:t>
      </w:r>
      <w:r w:rsidR="00281694" w:rsidRPr="00474D91">
        <w:t xml:space="preserve">and </w:t>
      </w:r>
      <w:r w:rsidRPr="00474D91">
        <w:t>MDS in the pooled 3-</w:t>
      </w:r>
      <w:r w:rsidR="00F11E01" w:rsidRPr="00474D91">
        <w:t>country study</w:t>
      </w:r>
      <w:r w:rsidRPr="00474D91">
        <w:t xml:space="preserve"> of petroleum distribution workers (OR</w:t>
      </w:r>
      <w:r w:rsidR="00281694" w:rsidRPr="00474D91">
        <w:t xml:space="preserve"> </w:t>
      </w:r>
      <w:r w:rsidRPr="00474D91">
        <w:t>=</w:t>
      </w:r>
      <w:r w:rsidR="00281694" w:rsidRPr="00474D91">
        <w:t xml:space="preserve"> </w:t>
      </w:r>
      <w:r w:rsidRPr="00474D91">
        <w:t>4.33, 95%</w:t>
      </w:r>
      <w:r w:rsidR="00281694" w:rsidRPr="00474D91">
        <w:t xml:space="preserve"> </w:t>
      </w:r>
      <w:r w:rsidRPr="00474D91">
        <w:t>CI</w:t>
      </w:r>
      <w:r w:rsidR="00281694" w:rsidRPr="00474D91">
        <w:t xml:space="preserve"> </w:t>
      </w:r>
      <w:r w:rsidRPr="00474D91">
        <w:t>=</w:t>
      </w:r>
      <w:r w:rsidR="00281694" w:rsidRPr="00474D91">
        <w:t xml:space="preserve"> </w:t>
      </w:r>
      <w:r w:rsidRPr="00474D91">
        <w:t xml:space="preserve">1.31-14.3 at </w:t>
      </w:r>
      <w:r w:rsidR="00281694" w:rsidRPr="00474D91">
        <w:t xml:space="preserve">a </w:t>
      </w:r>
      <w:r w:rsidRPr="00474D91">
        <w:t>cumulative exposure &gt;2.93 ppm-years, based on a total of 29 cases with all levels of cumulative exposure</w:t>
      </w:r>
      <w:r w:rsidR="00281694" w:rsidRPr="00474D91">
        <w:t>)</w:t>
      </w:r>
      <w:r w:rsidRPr="00474D91">
        <w:t xml:space="preserve"> (Schnatter</w:t>
      </w:r>
      <w:del w:id="502" w:author="Wayne Liu" w:date="2016-05-18T14:56:00Z">
        <w:r w:rsidR="003D5437" w:rsidRPr="00474D91" w:rsidDel="004E5443">
          <w:delText xml:space="preserve"> et</w:delText>
        </w:r>
        <w:r w:rsidRPr="00474D91" w:rsidDel="004E5443">
          <w:delText xml:space="preserve"> al</w:delText>
        </w:r>
        <w:r w:rsidR="003D5437" w:rsidRPr="00474D91" w:rsidDel="004E5443">
          <w:delText>,</w:delText>
        </w:r>
      </w:del>
      <w:ins w:id="503" w:author="Wayne Liu" w:date="2016-05-18T14:56:00Z">
        <w:r w:rsidR="004E5443">
          <w:t xml:space="preserve"> et al.,</w:t>
        </w:r>
      </w:ins>
      <w:r w:rsidR="003D5437" w:rsidRPr="00474D91">
        <w:t xml:space="preserve"> </w:t>
      </w:r>
      <w:r w:rsidRPr="00474D91">
        <w:t xml:space="preserve">2012).  </w:t>
      </w:r>
      <w:r w:rsidR="00966A16">
        <w:t xml:space="preserve">Increased </w:t>
      </w:r>
      <w:r w:rsidRPr="0007229F">
        <w:t>risks for MDS were observed among workers employed at terminal facilities</w:t>
      </w:r>
      <w:r w:rsidR="00966A16">
        <w:t xml:space="preserve"> (OR</w:t>
      </w:r>
      <w:r w:rsidR="00B6433F">
        <w:t xml:space="preserve"> </w:t>
      </w:r>
      <w:r w:rsidR="00966A16">
        <w:t>=</w:t>
      </w:r>
      <w:r w:rsidR="00B6433F">
        <w:t xml:space="preserve"> </w:t>
      </w:r>
      <w:r w:rsidR="00966A16">
        <w:t>5.04, 95% CI = 1.58-16.1)</w:t>
      </w:r>
      <w:r w:rsidRPr="0007229F">
        <w:t xml:space="preserve"> and among tanker drivers</w:t>
      </w:r>
      <w:r w:rsidR="00966A16">
        <w:t xml:space="preserve"> (OR</w:t>
      </w:r>
      <w:r w:rsidR="00B6433F">
        <w:t xml:space="preserve"> </w:t>
      </w:r>
      <w:r w:rsidR="00966A16">
        <w:t>=</w:t>
      </w:r>
      <w:r w:rsidR="00B6433F">
        <w:t xml:space="preserve"> </w:t>
      </w:r>
      <w:r w:rsidR="00966A16">
        <w:t>2.16, 95% CI = 0.79</w:t>
      </w:r>
      <w:r w:rsidR="00816166">
        <w:t>-</w:t>
      </w:r>
      <w:r w:rsidR="00966A16">
        <w:t>5.88)</w:t>
      </w:r>
      <w:r w:rsidR="0033786E">
        <w:t xml:space="preserve">.  </w:t>
      </w:r>
      <w:r w:rsidRPr="0007229F">
        <w:t>Similar</w:t>
      </w:r>
      <w:r w:rsidR="00281694">
        <w:t>,</w:t>
      </w:r>
      <w:r w:rsidRPr="0007229F">
        <w:t xml:space="preserve"> albeit non-significant or borderline significant</w:t>
      </w:r>
      <w:r w:rsidR="00281694">
        <w:t>,</w:t>
      </w:r>
      <w:r w:rsidRPr="0007229F">
        <w:t xml:space="preserve"> dose-</w:t>
      </w:r>
      <w:r w:rsidRPr="0007229F">
        <w:lastRenderedPageBreak/>
        <w:t xml:space="preserve">response patterns were observed for average exposure, maximum exposure, and peak exposures (&gt;3 ppm) to benzene and MDS.  </w:t>
      </w:r>
    </w:p>
    <w:p w:rsidR="00A841DA" w:rsidRPr="0007229F" w:rsidRDefault="00A841DA" w:rsidP="009F0673">
      <w:pPr>
        <w:spacing w:line="480" w:lineRule="auto"/>
      </w:pPr>
    </w:p>
    <w:p w:rsidR="00A841DA" w:rsidRDefault="00AC708B" w:rsidP="009F0673">
      <w:pPr>
        <w:spacing w:line="480" w:lineRule="auto"/>
      </w:pPr>
      <w:r>
        <w:t>B</w:t>
      </w:r>
      <w:r w:rsidR="00281694">
        <w:t>ased on</w:t>
      </w:r>
      <w:r w:rsidR="00A841DA" w:rsidRPr="0007229F">
        <w:t xml:space="preserve"> relatively few studies</w:t>
      </w:r>
      <w:r w:rsidR="00281694">
        <w:t>,</w:t>
      </w:r>
      <w:r w:rsidR="00A841DA" w:rsidRPr="0007229F">
        <w:t xml:space="preserve"> CML has not been consistently linked with benzene </w:t>
      </w:r>
      <w:r w:rsidR="00A841DA" w:rsidRPr="000F76CB">
        <w:t>exposure (IARC</w:t>
      </w:r>
      <w:r w:rsidR="003D5437" w:rsidRPr="000F76CB">
        <w:t xml:space="preserve">, </w:t>
      </w:r>
      <w:r w:rsidR="00A841DA" w:rsidRPr="000F76CB">
        <w:t>2012; Khalade</w:t>
      </w:r>
      <w:del w:id="504" w:author="Wayne Liu" w:date="2016-05-18T14:56:00Z">
        <w:r w:rsidR="00A841DA" w:rsidRPr="000F76CB" w:rsidDel="004E5443">
          <w:delText xml:space="preserve"> et al</w:delText>
        </w:r>
        <w:r w:rsidR="003D5437" w:rsidRPr="000F76CB" w:rsidDel="004E5443">
          <w:delText>,</w:delText>
        </w:r>
      </w:del>
      <w:ins w:id="505" w:author="Wayne Liu" w:date="2016-05-18T14:56:00Z">
        <w:r w:rsidR="004E5443">
          <w:t xml:space="preserve"> et al.,</w:t>
        </w:r>
      </w:ins>
      <w:r w:rsidR="003D5437" w:rsidRPr="000F76CB">
        <w:t xml:space="preserve"> </w:t>
      </w:r>
      <w:r w:rsidR="00A841DA" w:rsidRPr="000F76CB">
        <w:t>2010)</w:t>
      </w:r>
      <w:r w:rsidR="00BB6AF7">
        <w:t>; however,</w:t>
      </w:r>
      <w:r w:rsidR="00A841DA" w:rsidRPr="000F76CB">
        <w:t xml:space="preserve"> a meta-analysis found a moderate increase in </w:t>
      </w:r>
      <w:r w:rsidR="00281694" w:rsidRPr="000F76CB">
        <w:t xml:space="preserve">risk of </w:t>
      </w:r>
      <w:r w:rsidR="00A841DA" w:rsidRPr="000F76CB">
        <w:t>CML in studies of benzene workers that commenced follow-up after 1970</w:t>
      </w:r>
      <w:r w:rsidR="00830E35">
        <w:t xml:space="preserve"> (OR</w:t>
      </w:r>
      <w:r w:rsidR="00B6433F">
        <w:t xml:space="preserve"> </w:t>
      </w:r>
      <w:r w:rsidR="00830E35">
        <w:t>=</w:t>
      </w:r>
      <w:r w:rsidR="00B6433F">
        <w:t xml:space="preserve"> </w:t>
      </w:r>
      <w:r w:rsidR="00830E35">
        <w:t>1.67, 95% CI = 1.02-2.74)</w:t>
      </w:r>
      <w:r w:rsidR="00A841DA" w:rsidRPr="000F76CB">
        <w:t xml:space="preserve"> (</w:t>
      </w:r>
      <w:r w:rsidR="00F11E01" w:rsidRPr="000F76CB">
        <w:t>Vlaanderen</w:t>
      </w:r>
      <w:del w:id="506" w:author="Wayne Liu" w:date="2016-05-18T14:56:00Z">
        <w:r w:rsidR="00F11E01" w:rsidRPr="000F76CB" w:rsidDel="004E5443">
          <w:delText xml:space="preserve"> et</w:delText>
        </w:r>
        <w:r w:rsidR="00A841DA" w:rsidRPr="000F76CB" w:rsidDel="004E5443">
          <w:delText xml:space="preserve"> al</w:delText>
        </w:r>
        <w:r w:rsidR="003D5437" w:rsidRPr="000F76CB" w:rsidDel="004E5443">
          <w:delText>,</w:delText>
        </w:r>
      </w:del>
      <w:ins w:id="507" w:author="Wayne Liu" w:date="2016-05-18T14:56:00Z">
        <w:r w:rsidR="004E5443">
          <w:t xml:space="preserve"> et al.,</w:t>
        </w:r>
      </w:ins>
      <w:r w:rsidR="003D5437" w:rsidRPr="000F76CB">
        <w:t xml:space="preserve"> </w:t>
      </w:r>
      <w:r w:rsidR="00A841DA" w:rsidRPr="000F76CB">
        <w:t xml:space="preserve">2012).  </w:t>
      </w:r>
      <w:r>
        <w:t xml:space="preserve">The broader category of </w:t>
      </w:r>
      <w:r w:rsidR="00A841DA" w:rsidRPr="000F76CB">
        <w:t>MP</w:t>
      </w:r>
      <w:r w:rsidR="00281694" w:rsidRPr="000F76CB">
        <w:t>N</w:t>
      </w:r>
      <w:r w:rsidR="00A841DA" w:rsidRPr="000F76CB">
        <w:t xml:space="preserve"> </w:t>
      </w:r>
      <w:r>
        <w:t xml:space="preserve">and benzene exposure </w:t>
      </w:r>
      <w:r w:rsidR="00A841DA" w:rsidRPr="000F76CB">
        <w:t>has only been studied in the 3-country investigation</w:t>
      </w:r>
      <w:r w:rsidR="00281694" w:rsidRPr="000F76CB">
        <w:t xml:space="preserve"> (</w:t>
      </w:r>
      <w:r w:rsidR="000A1222" w:rsidRPr="000F76CB">
        <w:t>Glass</w:t>
      </w:r>
      <w:del w:id="508" w:author="Wayne Liu" w:date="2016-05-18T14:56:00Z">
        <w:r w:rsidR="000A1222" w:rsidRPr="000F76CB" w:rsidDel="004E5443">
          <w:delText xml:space="preserve"> et al,</w:delText>
        </w:r>
      </w:del>
      <w:ins w:id="509" w:author="Wayne Liu" w:date="2016-05-18T14:56:00Z">
        <w:r w:rsidR="004E5443">
          <w:t xml:space="preserve"> et al.,</w:t>
        </w:r>
      </w:ins>
      <w:r w:rsidR="000A1222" w:rsidRPr="000F76CB">
        <w:t xml:space="preserve"> 2014</w:t>
      </w:r>
      <w:r w:rsidR="00281694" w:rsidRPr="000F76CB">
        <w:t>)</w:t>
      </w:r>
      <w:r w:rsidR="00A841DA" w:rsidRPr="000F76CB">
        <w:t>.  Dose-response trends for CML (based on 28 cases) and MP</w:t>
      </w:r>
      <w:r w:rsidR="00281694" w:rsidRPr="000F76CB">
        <w:t>N</w:t>
      </w:r>
      <w:r w:rsidR="00A841DA" w:rsidRPr="000F76CB">
        <w:t xml:space="preserve"> </w:t>
      </w:r>
      <w:r w:rsidR="00281694" w:rsidRPr="000F76CB">
        <w:t>(</w:t>
      </w:r>
      <w:r w:rsidR="00A841DA" w:rsidRPr="000F76CB">
        <w:t>excluding CML</w:t>
      </w:r>
      <w:r w:rsidR="00281694" w:rsidRPr="000F76CB">
        <w:t>)</w:t>
      </w:r>
      <w:r w:rsidR="00A841DA" w:rsidRPr="000F76CB">
        <w:t xml:space="preserve"> (based on 30 cases) were not statistically significant for cumulative, average, or maximum benzene exposure, </w:t>
      </w:r>
      <w:r w:rsidR="00830E35">
        <w:t xml:space="preserve">although </w:t>
      </w:r>
      <w:r w:rsidR="00A841DA" w:rsidRPr="000F76CB">
        <w:t>risks rose with increasing cumulative dose experienced 2-20 years before diagnosis</w:t>
      </w:r>
      <w:r w:rsidR="00830E35">
        <w:t xml:space="preserve">.  Among workers with cumulative exposure &gt;2.93 ppm-years, risks were elevated for </w:t>
      </w:r>
      <w:r w:rsidR="00A841DA" w:rsidRPr="000F76CB">
        <w:t>CML</w:t>
      </w:r>
      <w:r w:rsidR="00830E35">
        <w:t xml:space="preserve"> (OR</w:t>
      </w:r>
      <w:r w:rsidR="00B6433F">
        <w:t xml:space="preserve"> </w:t>
      </w:r>
      <w:r w:rsidR="00830E35">
        <w:t>=</w:t>
      </w:r>
      <w:r w:rsidR="00B6433F">
        <w:t xml:space="preserve"> </w:t>
      </w:r>
      <w:r w:rsidR="00830E35">
        <w:t>12.6, 95% CI = 1.06</w:t>
      </w:r>
      <w:r w:rsidR="00B46723">
        <w:t>-</w:t>
      </w:r>
      <w:r w:rsidR="00830E35">
        <w:t>150)</w:t>
      </w:r>
      <w:r w:rsidR="00A841DA" w:rsidRPr="000F76CB">
        <w:t xml:space="preserve"> </w:t>
      </w:r>
      <w:r w:rsidR="00830E35">
        <w:t>and f</w:t>
      </w:r>
      <w:r w:rsidR="00281694" w:rsidRPr="000F76CB">
        <w:t>or</w:t>
      </w:r>
      <w:r w:rsidR="00A841DA" w:rsidRPr="000F76CB">
        <w:t xml:space="preserve"> MP</w:t>
      </w:r>
      <w:r w:rsidR="00281694" w:rsidRPr="000F76CB">
        <w:t>N</w:t>
      </w:r>
      <w:r w:rsidR="00A841DA" w:rsidRPr="000F76CB">
        <w:t xml:space="preserve"> excluding CML</w:t>
      </w:r>
      <w:r w:rsidR="00830E35">
        <w:t xml:space="preserve"> (OR</w:t>
      </w:r>
      <w:r w:rsidR="00B6433F">
        <w:t xml:space="preserve"> </w:t>
      </w:r>
      <w:r w:rsidR="00830E35">
        <w:t>=</w:t>
      </w:r>
      <w:r w:rsidR="00B6433F">
        <w:t xml:space="preserve"> </w:t>
      </w:r>
      <w:r w:rsidR="00830E35">
        <w:t>4.22, 95% CI = 0.95-18.7)</w:t>
      </w:r>
      <w:r w:rsidR="00A841DA" w:rsidRPr="000F76CB">
        <w:t xml:space="preserve"> (Glass</w:t>
      </w:r>
      <w:del w:id="510" w:author="Wayne Liu" w:date="2016-05-18T14:56:00Z">
        <w:r w:rsidR="00A841DA" w:rsidRPr="000F76CB" w:rsidDel="004E5443">
          <w:delText xml:space="preserve"> et al</w:delText>
        </w:r>
        <w:r w:rsidR="0033786E" w:rsidRPr="000F76CB" w:rsidDel="004E5443">
          <w:delText>,</w:delText>
        </w:r>
      </w:del>
      <w:ins w:id="511" w:author="Wayne Liu" w:date="2016-05-18T14:56:00Z">
        <w:r w:rsidR="004E5443">
          <w:t xml:space="preserve"> et al.,</w:t>
        </w:r>
      </w:ins>
      <w:r w:rsidR="0033786E" w:rsidRPr="000F76CB">
        <w:t xml:space="preserve"> </w:t>
      </w:r>
      <w:r w:rsidR="00A841DA" w:rsidRPr="000F76CB">
        <w:t>2014).</w:t>
      </w:r>
      <w:r w:rsidR="003546A8">
        <w:t xml:space="preserve">  </w:t>
      </w:r>
    </w:p>
    <w:p w:rsidR="00AC708B" w:rsidRPr="0007229F" w:rsidRDefault="00AC708B" w:rsidP="009F0673">
      <w:pPr>
        <w:spacing w:line="480" w:lineRule="auto"/>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&lt;3&gt; </w:t>
      </w:r>
      <w:r w:rsidR="00A841DA" w:rsidRPr="0007229F">
        <w:rPr>
          <w:b/>
          <w:color w:val="0070C0"/>
        </w:rPr>
        <w:t>Formaldehyde</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Concerns have arisen about health effects, including leukemia, </w:t>
      </w:r>
      <w:r w:rsidR="00AC708B">
        <w:t xml:space="preserve">of formaldehyde </w:t>
      </w:r>
      <w:r w:rsidRPr="0007229F">
        <w:t>associated with</w:t>
      </w:r>
      <w:r w:rsidR="00E77793">
        <w:t xml:space="preserve"> workplace (</w:t>
      </w:r>
      <w:r w:rsidRPr="0007229F">
        <w:t xml:space="preserve">health care, embalming, and manufacturing </w:t>
      </w:r>
      <w:r w:rsidR="00E77793">
        <w:t>workers)</w:t>
      </w:r>
      <w:r w:rsidR="00251B1D">
        <w:t xml:space="preserve"> </w:t>
      </w:r>
      <w:r w:rsidR="00E77793">
        <w:t xml:space="preserve">and </w:t>
      </w:r>
      <w:r w:rsidRPr="0007229F">
        <w:t>general population</w:t>
      </w:r>
      <w:r w:rsidR="00E77793">
        <w:t xml:space="preserve"> exposures, the </w:t>
      </w:r>
      <w:r w:rsidR="00F11E01">
        <w:t xml:space="preserve">latter </w:t>
      </w:r>
      <w:r w:rsidR="00F11E01" w:rsidRPr="0007229F">
        <w:t>from</w:t>
      </w:r>
      <w:r w:rsidRPr="0007229F">
        <w:t xml:space="preserve"> </w:t>
      </w:r>
      <w:r w:rsidR="00251B1D" w:rsidRPr="0007229F">
        <w:t xml:space="preserve">formaldehyde </w:t>
      </w:r>
      <w:r w:rsidR="00E77793">
        <w:t xml:space="preserve">levels </w:t>
      </w:r>
      <w:r w:rsidRPr="0007229F">
        <w:t>in new homes.</w:t>
      </w:r>
      <w:r w:rsidR="003546A8">
        <w:t xml:space="preserve">  </w:t>
      </w:r>
      <w:r w:rsidRPr="0007229F">
        <w:t>In follow-up</w:t>
      </w:r>
      <w:r w:rsidR="00E77793">
        <w:t xml:space="preserve"> </w:t>
      </w:r>
      <w:r w:rsidR="00F11E01" w:rsidRPr="0007229F">
        <w:t>of</w:t>
      </w:r>
      <w:r w:rsidRPr="0007229F">
        <w:t xml:space="preserve"> 25,619 </w:t>
      </w:r>
      <w:r w:rsidR="00E77793">
        <w:t xml:space="preserve">manufacturing </w:t>
      </w:r>
      <w:r w:rsidRPr="0007229F">
        <w:t>worke</w:t>
      </w:r>
      <w:r w:rsidR="00251B1D">
        <w:t>rs</w:t>
      </w:r>
      <w:r w:rsidRPr="0007229F">
        <w:t xml:space="preserve"> in 10 plants</w:t>
      </w:r>
      <w:r w:rsidR="00AC708B">
        <w:t xml:space="preserve"> during 1966-2004</w:t>
      </w:r>
      <w:r w:rsidR="00E77793">
        <w:t xml:space="preserve">, </w:t>
      </w:r>
      <w:r w:rsidRPr="0007229F">
        <w:t xml:space="preserve">risk of myeloid leukemia was associated with peak </w:t>
      </w:r>
      <w:r w:rsidR="00E77793">
        <w:t xml:space="preserve">formaldehyde </w:t>
      </w:r>
      <w:r w:rsidRPr="000F76CB">
        <w:t>exposures</w:t>
      </w:r>
      <w:r w:rsidR="00D82583" w:rsidRPr="000F76CB">
        <w:t xml:space="preserve"> (Hauptmann</w:t>
      </w:r>
      <w:del w:id="512" w:author="Wayne Liu" w:date="2016-05-18T14:56:00Z">
        <w:r w:rsidR="00D82583" w:rsidRPr="000F76CB" w:rsidDel="004E5443">
          <w:delText xml:space="preserve"> et al,</w:delText>
        </w:r>
      </w:del>
      <w:ins w:id="513" w:author="Wayne Liu" w:date="2016-05-18T14:56:00Z">
        <w:r w:rsidR="004E5443">
          <w:t xml:space="preserve"> et al.,</w:t>
        </w:r>
      </w:ins>
      <w:r w:rsidR="00D82583" w:rsidRPr="000F76CB">
        <w:t xml:space="preserve"> 2003; Beane Freeman</w:t>
      </w:r>
      <w:del w:id="514" w:author="Wayne Liu" w:date="2016-05-18T14:56:00Z">
        <w:r w:rsidR="00D82583" w:rsidRPr="000F76CB" w:rsidDel="004E5443">
          <w:delText xml:space="preserve"> et al,</w:delText>
        </w:r>
      </w:del>
      <w:ins w:id="515" w:author="Wayne Liu" w:date="2016-05-18T14:56:00Z">
        <w:r w:rsidR="004E5443">
          <w:t xml:space="preserve"> et al.,</w:t>
        </w:r>
      </w:ins>
      <w:r w:rsidR="00D82583" w:rsidRPr="000F76CB">
        <w:t xml:space="preserve"> 2009)</w:t>
      </w:r>
      <w:r w:rsidRPr="000F76CB">
        <w:t xml:space="preserve">.  </w:t>
      </w:r>
      <w:r w:rsidR="0033786E" w:rsidRPr="000F76CB">
        <w:t>M</w:t>
      </w:r>
      <w:r w:rsidRPr="000F76CB">
        <w:t xml:space="preserve">yeloid leukemia risk </w:t>
      </w:r>
      <w:r w:rsidR="0033786E" w:rsidRPr="000F76CB">
        <w:t>was</w:t>
      </w:r>
      <w:r w:rsidR="002B57BB">
        <w:t xml:space="preserve"> non-significantly elevated for highest vs lowest (≥4 ppm vs. &gt;0-&lt;2 ppm) peak exposure </w:t>
      </w:r>
      <w:r w:rsidR="00625D03">
        <w:t xml:space="preserve">for the period of follow-up before 1966 through 2004 </w:t>
      </w:r>
      <w:r w:rsidR="002B57BB">
        <w:t>(RR</w:t>
      </w:r>
      <w:r w:rsidR="00B6433F">
        <w:t xml:space="preserve"> </w:t>
      </w:r>
      <w:r w:rsidR="002B57BB">
        <w:t>=</w:t>
      </w:r>
      <w:r w:rsidR="00B6433F">
        <w:t xml:space="preserve"> </w:t>
      </w:r>
      <w:r w:rsidR="002B57BB">
        <w:t xml:space="preserve">1.78, </w:t>
      </w:r>
      <w:r w:rsidR="002B57BB">
        <w:lastRenderedPageBreak/>
        <w:t>95% CI = 0.87</w:t>
      </w:r>
      <w:r w:rsidR="00B6433F">
        <w:t>-</w:t>
      </w:r>
      <w:r w:rsidR="002B57BB">
        <w:t>3.64, p-trend = 0.13)</w:t>
      </w:r>
      <w:r w:rsidR="00625D03">
        <w:t>.  Risks were</w:t>
      </w:r>
      <w:r w:rsidR="0033786E" w:rsidRPr="000F76CB">
        <w:t xml:space="preserve"> </w:t>
      </w:r>
      <w:r w:rsidRPr="000F76CB">
        <w:t xml:space="preserve">highest before 1980, but </w:t>
      </w:r>
      <w:r w:rsidR="00625D03">
        <w:t xml:space="preserve">trend tests attained statistical significance only in 1990 </w:t>
      </w:r>
      <w:r w:rsidRPr="000F76CB">
        <w:t>when sufficient deaths had occurred.</w:t>
      </w:r>
      <w:r w:rsidR="003546A8" w:rsidRPr="000F76CB">
        <w:t xml:space="preserve">  </w:t>
      </w:r>
      <w:r w:rsidRPr="000F76CB">
        <w:t xml:space="preserve">Risks were highest in the first 25 years following exposure and declined with </w:t>
      </w:r>
      <w:r w:rsidR="00251B1D" w:rsidRPr="000F76CB">
        <w:t xml:space="preserve">continued </w:t>
      </w:r>
      <w:r w:rsidRPr="000F76CB">
        <w:t>follow-up</w:t>
      </w:r>
      <w:r w:rsidR="00165CF1">
        <w:t xml:space="preserve">.   This pattern is similar to that </w:t>
      </w:r>
      <w:r w:rsidRPr="000F76CB">
        <w:t xml:space="preserve">observed for </w:t>
      </w:r>
      <w:r w:rsidR="00165CF1">
        <w:t xml:space="preserve">some other </w:t>
      </w:r>
      <w:r w:rsidRPr="000F76CB">
        <w:t>chemical exposures</w:t>
      </w:r>
      <w:r w:rsidR="001C2556">
        <w:t xml:space="preserve"> </w:t>
      </w:r>
      <w:r w:rsidR="00165CF1">
        <w:t>and</w:t>
      </w:r>
      <w:r w:rsidR="001C2556">
        <w:t xml:space="preserve"> AML</w:t>
      </w:r>
      <w:r w:rsidR="00165CF1">
        <w:t xml:space="preserve"> risk</w:t>
      </w:r>
      <w:r w:rsidRPr="000F76CB">
        <w:t xml:space="preserve"> (Linet</w:t>
      </w:r>
      <w:del w:id="516" w:author="Wayne Liu" w:date="2016-05-18T14:56:00Z">
        <w:r w:rsidRPr="000F76CB" w:rsidDel="004E5443">
          <w:delText xml:space="preserve"> et </w:delText>
        </w:r>
        <w:r w:rsidR="00F11E01" w:rsidRPr="000F76CB" w:rsidDel="004E5443">
          <w:delText>al,</w:delText>
        </w:r>
      </w:del>
      <w:ins w:id="517" w:author="Wayne Liu" w:date="2016-05-18T14:56:00Z">
        <w:r w:rsidR="004E5443">
          <w:t xml:space="preserve"> et al.,</w:t>
        </w:r>
      </w:ins>
      <w:r w:rsidR="0033786E" w:rsidRPr="000F76CB">
        <w:t xml:space="preserve"> 2006</w:t>
      </w:r>
      <w:r w:rsidRPr="000F76CB">
        <w:t>).</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E46D7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 xml:space="preserve">Funeral industry workers as well as anatomists and pathologists may also be exposed to formaldehyde.  </w:t>
      </w:r>
      <w:r w:rsidR="00D82583">
        <w:t>Based on a f</w:t>
      </w:r>
      <w:r w:rsidR="00A841DA" w:rsidRPr="0007229F">
        <w:t xml:space="preserve">ollow-up </w:t>
      </w:r>
      <w:r w:rsidR="00E77793">
        <w:t xml:space="preserve">during 1960-1986 </w:t>
      </w:r>
      <w:r w:rsidR="00A841DA" w:rsidRPr="0007229F">
        <w:t xml:space="preserve">of a cohort of embalmers identified from funeral directors’ associations and licensing boards, a nested case-control study </w:t>
      </w:r>
      <w:r w:rsidR="00E77793">
        <w:t xml:space="preserve">of </w:t>
      </w:r>
      <w:r w:rsidR="00A841DA" w:rsidRPr="0007229F">
        <w:t xml:space="preserve">leukemia and selected other </w:t>
      </w:r>
      <w:r w:rsidR="00E77793">
        <w:t xml:space="preserve">categories of </w:t>
      </w:r>
      <w:r w:rsidR="00A841DA" w:rsidRPr="0007229F">
        <w:t>cancer</w:t>
      </w:r>
      <w:r w:rsidR="00E77793">
        <w:t xml:space="preserve"> deaths was carried out</w:t>
      </w:r>
      <w:r w:rsidR="00A841DA" w:rsidRPr="0007229F">
        <w:t xml:space="preserve">.  </w:t>
      </w:r>
      <w:r>
        <w:t>Compared with workers who performed fewer than 500 embalmings, those who performed more than 3,068 embalmings experienced an elevated risk (OR</w:t>
      </w:r>
      <w:r w:rsidR="00B6433F">
        <w:t xml:space="preserve"> </w:t>
      </w:r>
      <w:r>
        <w:t>=</w:t>
      </w:r>
      <w:r w:rsidR="00B6433F">
        <w:t xml:space="preserve"> </w:t>
      </w:r>
      <w:r>
        <w:t>3.0, 95% CI = 1.0-9.2)</w:t>
      </w:r>
      <w:r w:rsidR="00B46723">
        <w:t>,</w:t>
      </w:r>
      <w:r>
        <w:t xml:space="preserve"> as did those who performed embalmings for more than 34 ye</w:t>
      </w:r>
      <w:r w:rsidR="00B46723">
        <w:t>ars</w:t>
      </w:r>
      <w:r>
        <w:t xml:space="preserve"> (OR</w:t>
      </w:r>
      <w:r w:rsidR="00B6433F">
        <w:t xml:space="preserve"> </w:t>
      </w:r>
      <w:r>
        <w:t>=</w:t>
      </w:r>
      <w:r w:rsidR="00B6433F">
        <w:t xml:space="preserve"> </w:t>
      </w:r>
      <w:r>
        <w:t xml:space="preserve">3.9, 95% CI = 1.2-12.5).  </w:t>
      </w:r>
      <w:r w:rsidRPr="0007229F">
        <w:t>Risk of myeloid leukemia rose significantly with increasing</w:t>
      </w:r>
      <w:r>
        <w:t xml:space="preserve"> n</w:t>
      </w:r>
      <w:r w:rsidRPr="0007229F">
        <w:t xml:space="preserve">umber </w:t>
      </w:r>
      <w:r w:rsidR="00B46723">
        <w:t xml:space="preserve">of </w:t>
      </w:r>
      <w:r>
        <w:t xml:space="preserve">embalmings performed, number of </w:t>
      </w:r>
      <w:r w:rsidRPr="0007229F">
        <w:t xml:space="preserve">years of embalming, </w:t>
      </w:r>
      <w:r w:rsidRPr="000F76CB">
        <w:t>estimated lifetime formaldehyde exposure in ppm-years, and peak formaldehyde levels (Hauptmann</w:t>
      </w:r>
      <w:del w:id="518" w:author="Wayne Liu" w:date="2016-05-18T14:56:00Z">
        <w:r w:rsidRPr="000F76CB" w:rsidDel="004E5443">
          <w:delText xml:space="preserve"> et al,</w:delText>
        </w:r>
      </w:del>
      <w:ins w:id="519" w:author="Wayne Liu" w:date="2016-05-18T14:56:00Z">
        <w:r w:rsidR="004E5443">
          <w:t xml:space="preserve"> et al.,</w:t>
        </w:r>
      </w:ins>
      <w:r w:rsidRPr="000F76CB">
        <w:t xml:space="preserve"> 2009).</w:t>
      </w:r>
      <w:r w:rsidR="003546A8" w:rsidRPr="000F76CB">
        <w:t xml:space="preserve"> </w:t>
      </w:r>
      <w:r>
        <w:t xml:space="preserve"> </w:t>
      </w:r>
      <w:r w:rsidR="00A841DA" w:rsidRPr="000F76CB">
        <w:t>A study of 43 formaldehyde</w:t>
      </w:r>
      <w:r w:rsidR="00AC708B">
        <w:t>-</w:t>
      </w:r>
      <w:r w:rsidR="00A841DA" w:rsidRPr="000F76CB">
        <w:t xml:space="preserve">exposed </w:t>
      </w:r>
      <w:r w:rsidR="00165CF1">
        <w:t xml:space="preserve">and </w:t>
      </w:r>
      <w:r w:rsidR="00A841DA" w:rsidRPr="000F76CB">
        <w:t>51 unexposed workers in China demonstrated numerical chromosomal aberrations in myeloid progenitor cells (including chromosome 7 monosomy and chromosome 8 trisomy)</w:t>
      </w:r>
      <w:r w:rsidR="00165CF1">
        <w:t xml:space="preserve"> of the exposed workers</w:t>
      </w:r>
      <w:r w:rsidR="00A841DA" w:rsidRPr="000F76CB">
        <w:t xml:space="preserve"> consistent with </w:t>
      </w:r>
      <w:r w:rsidR="00E77793" w:rsidRPr="000F76CB">
        <w:t>MDS/AML</w:t>
      </w:r>
      <w:r w:rsidR="00165CF1">
        <w:t xml:space="preserve">; </w:t>
      </w:r>
      <w:r w:rsidR="00A841DA" w:rsidRPr="000F76CB">
        <w:t xml:space="preserve">other changes </w:t>
      </w:r>
      <w:r w:rsidR="00165CF1">
        <w:t xml:space="preserve">were observed </w:t>
      </w:r>
      <w:r w:rsidR="00A841DA" w:rsidRPr="000F76CB">
        <w:t xml:space="preserve">in peripheral blood </w:t>
      </w:r>
      <w:r w:rsidR="00251B1D" w:rsidRPr="000F76CB">
        <w:t>reflecting</w:t>
      </w:r>
      <w:r w:rsidR="00A841DA" w:rsidRPr="000F76CB">
        <w:t xml:space="preserve"> bone marrow </w:t>
      </w:r>
      <w:r w:rsidR="00251B1D" w:rsidRPr="000F76CB">
        <w:t xml:space="preserve">effects </w:t>
      </w:r>
      <w:r w:rsidR="00A841DA" w:rsidRPr="000F76CB">
        <w:t>(Zhang</w:t>
      </w:r>
      <w:del w:id="520" w:author="Wayne Liu" w:date="2016-05-18T14:56:00Z">
        <w:r w:rsidR="00E77793" w:rsidRPr="000F76CB" w:rsidDel="004E5443">
          <w:delText xml:space="preserve"> </w:delText>
        </w:r>
        <w:r w:rsidR="00A841DA" w:rsidRPr="000F76CB" w:rsidDel="004E5443">
          <w:delText>et al</w:delText>
        </w:r>
        <w:r w:rsidR="00E77793" w:rsidRPr="000F76CB" w:rsidDel="004E5443">
          <w:delText>,</w:delText>
        </w:r>
      </w:del>
      <w:ins w:id="521" w:author="Wayne Liu" w:date="2016-05-18T14:56:00Z">
        <w:r w:rsidR="004E5443">
          <w:t xml:space="preserve"> et al.,</w:t>
        </w:r>
      </w:ins>
      <w:r w:rsidR="00E77793" w:rsidRPr="000F76CB">
        <w:t xml:space="preserve"> 2</w:t>
      </w:r>
      <w:r w:rsidR="00A841DA" w:rsidRPr="000F76CB">
        <w:t xml:space="preserve">010).  </w:t>
      </w:r>
      <w:r>
        <w:t>Although m</w:t>
      </w:r>
      <w:r w:rsidR="00A841DA" w:rsidRPr="000F76CB">
        <w:t xml:space="preserve">eta-analyses </w:t>
      </w:r>
      <w:r>
        <w:t>published in 2010 reported conflicting</w:t>
      </w:r>
      <w:r w:rsidR="00251B1D" w:rsidRPr="000F76CB">
        <w:t xml:space="preserve"> </w:t>
      </w:r>
      <w:r w:rsidR="0033577F">
        <w:t xml:space="preserve">findings on </w:t>
      </w:r>
      <w:r>
        <w:t xml:space="preserve">the relationship between formaldehyde and myeloid leukemia </w:t>
      </w:r>
      <w:r w:rsidR="00A841DA" w:rsidRPr="000F76CB">
        <w:t>(Schwilk</w:t>
      </w:r>
      <w:del w:id="522" w:author="Wayne Liu" w:date="2016-05-18T14:56:00Z">
        <w:r w:rsidR="00A841DA" w:rsidRPr="000F76CB" w:rsidDel="004E5443">
          <w:delText xml:space="preserve"> et al</w:delText>
        </w:r>
        <w:r w:rsidR="00E77793" w:rsidRPr="000F76CB" w:rsidDel="004E5443">
          <w:delText>,</w:delText>
        </w:r>
      </w:del>
      <w:ins w:id="523" w:author="Wayne Liu" w:date="2016-05-18T14:56:00Z">
        <w:r w:rsidR="004E5443">
          <w:t xml:space="preserve"> et al.,</w:t>
        </w:r>
      </w:ins>
      <w:r w:rsidR="00E77793" w:rsidRPr="000F76CB">
        <w:t xml:space="preserve"> </w:t>
      </w:r>
      <w:r w:rsidR="00A841DA" w:rsidRPr="000F76CB">
        <w:t>2010</w:t>
      </w:r>
      <w:r>
        <w:t xml:space="preserve">; </w:t>
      </w:r>
      <w:r w:rsidR="00A841DA" w:rsidRPr="000F76CB">
        <w:t>Bachand</w:t>
      </w:r>
      <w:del w:id="524" w:author="Wayne Liu" w:date="2016-05-18T14:56:00Z">
        <w:r w:rsidR="00A841DA" w:rsidRPr="000F76CB" w:rsidDel="004E5443">
          <w:delText xml:space="preserve"> et al</w:delText>
        </w:r>
        <w:r w:rsidR="00E77793" w:rsidRPr="000F76CB" w:rsidDel="004E5443">
          <w:delText>,</w:delText>
        </w:r>
      </w:del>
      <w:ins w:id="525" w:author="Wayne Liu" w:date="2016-05-18T14:56:00Z">
        <w:r w:rsidR="004E5443">
          <w:t xml:space="preserve"> et al.,</w:t>
        </w:r>
      </w:ins>
      <w:r w:rsidR="00E77793" w:rsidRPr="000F76CB">
        <w:t xml:space="preserve"> </w:t>
      </w:r>
      <w:r w:rsidR="00A841DA" w:rsidRPr="000F76CB">
        <w:t>2010)</w:t>
      </w:r>
      <w:r>
        <w:t xml:space="preserve">, </w:t>
      </w:r>
      <w:r w:rsidR="0033577F">
        <w:t xml:space="preserve">more recent studies along with evidence of a biologically plausible mechanism led </w:t>
      </w:r>
      <w:r>
        <w:t xml:space="preserve">an </w:t>
      </w:r>
      <w:r w:rsidR="00A841DA" w:rsidRPr="0007229F">
        <w:t xml:space="preserve">IARC working group to conclude that evidence was </w:t>
      </w:r>
      <w:r w:rsidR="00A841DA" w:rsidRPr="0007229F">
        <w:lastRenderedPageBreak/>
        <w:t xml:space="preserve">sufficient to designate formaldehyde as causal for leukemia, particularly myeloid </w:t>
      </w:r>
      <w:r w:rsidR="00A841DA" w:rsidRPr="000F76CB">
        <w:t>leukemia (IARC</w:t>
      </w:r>
      <w:r w:rsidR="00E77793" w:rsidRPr="000F76CB">
        <w:t xml:space="preserve">, </w:t>
      </w:r>
      <w:r w:rsidR="00A841DA" w:rsidRPr="000F76CB">
        <w:t>2012).</w:t>
      </w:r>
    </w:p>
    <w:p w:rsidR="00D82583" w:rsidRPr="0007229F" w:rsidRDefault="00D8258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0000"/>
        </w:rPr>
      </w:pPr>
      <w:r>
        <w:rPr>
          <w:b/>
          <w:color w:val="0070C0"/>
        </w:rPr>
        <w:t xml:space="preserve">&lt;3&gt; </w:t>
      </w:r>
      <w:r w:rsidR="00FE217F">
        <w:rPr>
          <w:b/>
          <w:color w:val="0070C0"/>
        </w:rPr>
        <w:t>Styrene and b</w:t>
      </w:r>
      <w:r w:rsidR="00A841DA" w:rsidRPr="0007229F">
        <w:rPr>
          <w:b/>
          <w:color w:val="0070C0"/>
        </w:rPr>
        <w:t xml:space="preserve">utadiene rubber manufacturing  </w:t>
      </w:r>
    </w:p>
    <w:p w:rsidR="00A841DA" w:rsidRPr="0007229F" w:rsidRDefault="000301D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 xml:space="preserve">Workers in </w:t>
      </w:r>
      <w:r w:rsidR="00FE217F">
        <w:t xml:space="preserve">the styrene and butadiene rubber manufacturing industry </w:t>
      </w:r>
      <w:r w:rsidR="00A841DA" w:rsidRPr="0007229F">
        <w:t>have been repeatedly found to have excess</w:t>
      </w:r>
      <w:r w:rsidR="00FE217F">
        <w:t xml:space="preserve"> </w:t>
      </w:r>
      <w:r w:rsidR="00A841DA" w:rsidRPr="0007229F">
        <w:t>mortality</w:t>
      </w:r>
      <w:r w:rsidR="00FE217F">
        <w:t xml:space="preserve"> of total leukemia</w:t>
      </w:r>
      <w:r w:rsidR="00A841DA" w:rsidRPr="0007229F">
        <w:t xml:space="preserve">, </w:t>
      </w:r>
      <w:r w:rsidR="00FE217F">
        <w:t xml:space="preserve">more recently determined to be </w:t>
      </w:r>
      <w:r w:rsidR="00A841DA" w:rsidRPr="0007229F">
        <w:t>mostly due to CML</w:t>
      </w:r>
      <w:r w:rsidR="00F11E01">
        <w:t xml:space="preserve">, </w:t>
      </w:r>
      <w:r w:rsidR="00F11E01" w:rsidRPr="0007229F">
        <w:t>CLL</w:t>
      </w:r>
      <w:r w:rsidR="00FE217F">
        <w:t>, and, to a lesser extent</w:t>
      </w:r>
      <w:r w:rsidR="00AC708B">
        <w:t>,</w:t>
      </w:r>
      <w:r w:rsidR="00FE217F">
        <w:t xml:space="preserve"> myeloid </w:t>
      </w:r>
      <w:r w:rsidR="00FE217F" w:rsidRPr="000F76CB">
        <w:t>neoplasms (IARC, 2008)</w:t>
      </w:r>
      <w:r w:rsidR="00A841DA" w:rsidRPr="000F76CB">
        <w:t xml:space="preserve">.  </w:t>
      </w:r>
      <w:r w:rsidR="00FE217F" w:rsidRPr="000F76CB">
        <w:t>Although</w:t>
      </w:r>
      <w:r w:rsidR="00FE217F">
        <w:t xml:space="preserve"> the most recent follow-up data show only moderate excess risk of total leukemia, n</w:t>
      </w:r>
      <w:r>
        <w:t>otable</w:t>
      </w:r>
      <w:r w:rsidR="00A841DA" w:rsidRPr="0007229F">
        <w:t xml:space="preserve"> </w:t>
      </w:r>
      <w:r w:rsidR="00FE217F">
        <w:t xml:space="preserve">leukemia </w:t>
      </w:r>
      <w:r w:rsidR="00A841DA" w:rsidRPr="0007229F">
        <w:t xml:space="preserve">excesses were </w:t>
      </w:r>
      <w:r w:rsidR="00FE217F">
        <w:t xml:space="preserve">apparent </w:t>
      </w:r>
      <w:r w:rsidR="00A841DA" w:rsidRPr="0007229F">
        <w:t xml:space="preserve">in workers </w:t>
      </w:r>
      <w:r>
        <w:t xml:space="preserve">hired in the 1950s, those who were 20-29 </w:t>
      </w:r>
      <w:r w:rsidR="00AC708B">
        <w:t>y</w:t>
      </w:r>
      <w:r>
        <w:t xml:space="preserve">ears since hire, and </w:t>
      </w:r>
      <w:r w:rsidR="00AC708B">
        <w:t xml:space="preserve">those who </w:t>
      </w:r>
      <w:r>
        <w:t>had worked &gt;10 years</w:t>
      </w:r>
      <w:r w:rsidR="00FE217F">
        <w:t xml:space="preserve">. </w:t>
      </w:r>
      <w:r>
        <w:t xml:space="preserve"> Risks were increased i</w:t>
      </w:r>
      <w:r w:rsidR="00A841DA" w:rsidRPr="0007229F">
        <w:t xml:space="preserve">n areas of the plants with higher exposures and in hourly workers, especially those hired in </w:t>
      </w:r>
      <w:r>
        <w:t xml:space="preserve">the 1950s </w:t>
      </w:r>
      <w:r w:rsidR="00A841DA" w:rsidRPr="0007229F">
        <w:t>when exposures were higher.</w:t>
      </w:r>
      <w:r w:rsidR="003546A8">
        <w:t xml:space="preserve">  </w:t>
      </w:r>
      <w:r w:rsidR="00A841DA" w:rsidRPr="0007229F">
        <w:t xml:space="preserve">There </w:t>
      </w:r>
      <w:r w:rsidR="00152635">
        <w:t>we</w:t>
      </w:r>
      <w:r w:rsidR="00152635" w:rsidRPr="0007229F">
        <w:t xml:space="preserve">re </w:t>
      </w:r>
      <w:r w:rsidR="00A841DA" w:rsidRPr="0007229F">
        <w:t xml:space="preserve">no measurements </w:t>
      </w:r>
      <w:r w:rsidR="00152635">
        <w:t xml:space="preserve">available </w:t>
      </w:r>
      <w:r w:rsidR="00A841DA" w:rsidRPr="0007229F">
        <w:t xml:space="preserve">before the 1970s.  </w:t>
      </w:r>
      <w:r w:rsidR="00862E52">
        <w:t>Average levels of b</w:t>
      </w:r>
      <w:r w:rsidR="00152635">
        <w:t xml:space="preserve">utadiene from </w:t>
      </w:r>
      <w:r w:rsidR="00862E52">
        <w:t xml:space="preserve">the 1970s through much of the 1980s </w:t>
      </w:r>
      <w:r w:rsidR="00A841DA" w:rsidRPr="0007229F">
        <w:t>ranged from 8-20 mg/m</w:t>
      </w:r>
      <w:r w:rsidR="00A841DA" w:rsidRPr="0007229F">
        <w:rPr>
          <w:vertAlign w:val="superscript"/>
        </w:rPr>
        <w:t>3</w:t>
      </w:r>
      <w:r w:rsidR="00A841DA" w:rsidRPr="0007229F">
        <w:t xml:space="preserve"> while </w:t>
      </w:r>
      <w:r w:rsidR="00152635">
        <w:t xml:space="preserve">those from </w:t>
      </w:r>
      <w:r w:rsidR="00862E52">
        <w:t>the 1990s to the present have</w:t>
      </w:r>
      <w:r w:rsidR="00A841DA" w:rsidRPr="0007229F">
        <w:t xml:space="preserve"> generally</w:t>
      </w:r>
      <w:r w:rsidR="00862E52">
        <w:t xml:space="preserve"> been</w:t>
      </w:r>
      <w:r w:rsidR="00A841DA" w:rsidRPr="0007229F">
        <w:t xml:space="preserve"> &lt;2 mg/ m</w:t>
      </w:r>
      <w:r w:rsidR="00A841DA" w:rsidRPr="0007229F">
        <w:rPr>
          <w:vertAlign w:val="superscript"/>
        </w:rPr>
        <w:t>3</w:t>
      </w:r>
      <w:r w:rsidR="00A841DA" w:rsidRPr="0007229F">
        <w:t xml:space="preserve">. </w:t>
      </w:r>
      <w:r w:rsidR="00FE217F">
        <w:t xml:space="preserve"> </w:t>
      </w:r>
      <w:r w:rsidR="006607C9">
        <w:t>Dose</w:t>
      </w:r>
      <w:r w:rsidR="00AC708B">
        <w:t>-</w:t>
      </w:r>
      <w:r w:rsidR="006607C9">
        <w:t>response relationships have been observed for butadiene with CML and with myeloid neoplasms</w:t>
      </w:r>
      <w:r w:rsidR="00BB6AF7">
        <w:t xml:space="preserve"> (for cumulative exposures &gt;425 ppm-years CML: RR</w:t>
      </w:r>
      <w:r w:rsidR="00B6433F">
        <w:t xml:space="preserve"> </w:t>
      </w:r>
      <w:r w:rsidR="00BB6AF7">
        <w:t>=</w:t>
      </w:r>
      <w:r w:rsidR="00B6433F">
        <w:t xml:space="preserve"> </w:t>
      </w:r>
      <w:r w:rsidR="00BB6AF7">
        <w:t>7.2, 95% CI = 1.1-47.6 and total myeloid neoplasms including CML: RR</w:t>
      </w:r>
      <w:r w:rsidR="00B6433F">
        <w:t xml:space="preserve"> </w:t>
      </w:r>
      <w:r w:rsidR="00BB6AF7">
        <w:t>=</w:t>
      </w:r>
      <w:r w:rsidR="00B6433F">
        <w:t xml:space="preserve"> </w:t>
      </w:r>
      <w:r w:rsidR="00BB6AF7">
        <w:t>2.4, 95% CI = 0.9-6.8) (</w:t>
      </w:r>
      <w:r w:rsidR="00BB6AF7" w:rsidRPr="00BB6AF7">
        <w:rPr>
          <w:highlight w:val="yellow"/>
        </w:rPr>
        <w:t>Delzell</w:t>
      </w:r>
      <w:bookmarkStart w:id="526" w:name="_GoBack"/>
      <w:del w:id="527" w:author="Wayne Liu" w:date="2016-05-18T14:56:00Z">
        <w:r w:rsidR="00BB6AF7" w:rsidRPr="00BB6AF7" w:rsidDel="004E5443">
          <w:rPr>
            <w:highlight w:val="yellow"/>
          </w:rPr>
          <w:delText xml:space="preserve"> et al,</w:delText>
        </w:r>
      </w:del>
      <w:bookmarkEnd w:id="526"/>
      <w:ins w:id="528" w:author="Wayne Liu" w:date="2016-05-18T14:56:00Z">
        <w:r w:rsidR="004E5443">
          <w:rPr>
            <w:highlight w:val="yellow"/>
          </w:rPr>
          <w:t xml:space="preserve"> et al.,</w:t>
        </w:r>
      </w:ins>
      <w:r w:rsidR="00BB6AF7" w:rsidRPr="00BB6AF7">
        <w:rPr>
          <w:highlight w:val="yellow"/>
        </w:rPr>
        <w:t xml:space="preserve"> 2006</w:t>
      </w:r>
      <w:r w:rsidR="00BB6AF7">
        <w:t>)</w:t>
      </w:r>
      <w:r w:rsidR="006607C9">
        <w:t xml:space="preserve">, but estimates are imprecise due to small numbers of </w:t>
      </w:r>
      <w:r w:rsidR="00F11E01">
        <w:t>workers</w:t>
      </w:r>
      <w:r w:rsidR="006607C9">
        <w:t xml:space="preserve"> with specific leukemia subtypes.  </w:t>
      </w:r>
      <w:r w:rsidR="00A841DA" w:rsidRPr="0007229F">
        <w:t xml:space="preserve">Evidence of carcinogenicity was considered to be sufficient </w:t>
      </w:r>
      <w:r w:rsidR="00A841DA" w:rsidRPr="00C727DB">
        <w:t xml:space="preserve">for leukemia in workers in </w:t>
      </w:r>
      <w:r w:rsidR="00FE217F" w:rsidRPr="00C727DB">
        <w:t xml:space="preserve">the styrene and butadiene rubber manufacturing </w:t>
      </w:r>
      <w:r w:rsidR="006607C9" w:rsidRPr="00C727DB">
        <w:t xml:space="preserve">and for butadiene </w:t>
      </w:r>
      <w:r w:rsidR="00FE217F" w:rsidRPr="00C727DB">
        <w:t>(I</w:t>
      </w:r>
      <w:r w:rsidR="00A841DA" w:rsidRPr="00C727DB">
        <w:t>ARC</w:t>
      </w:r>
      <w:r w:rsidRPr="00C727DB">
        <w:t>, 2008)</w:t>
      </w:r>
      <w:r w:rsidR="00FE217F" w:rsidRPr="00C727DB">
        <w:t xml:space="preserve">. </w:t>
      </w:r>
      <w:r w:rsidRPr="00C727DB">
        <w:t xml:space="preserve"> </w:t>
      </w:r>
      <w:r w:rsidR="00FE217F" w:rsidRPr="00C727DB">
        <w:t xml:space="preserve">An </w:t>
      </w:r>
      <w:r w:rsidR="00A841DA" w:rsidRPr="00C727DB">
        <w:t xml:space="preserve">IARC Working Group </w:t>
      </w:r>
      <w:r w:rsidR="00FE217F" w:rsidRPr="00C727DB">
        <w:t xml:space="preserve">reaffirmed this conclusion as part of the comprehensive re-evaluation published in </w:t>
      </w:r>
      <w:r w:rsidR="00AC708B">
        <w:t xml:space="preserve">the </w:t>
      </w:r>
      <w:r w:rsidR="00FE217F" w:rsidRPr="00C727DB">
        <w:t>IARC monograph 100f (</w:t>
      </w:r>
      <w:r w:rsidR="00AC708B">
        <w:t xml:space="preserve">IARC, </w:t>
      </w:r>
      <w:r w:rsidR="00A841DA" w:rsidRPr="00C727DB">
        <w:t>2012</w:t>
      </w:r>
      <w:r w:rsidR="00A841DA" w:rsidRPr="0007229F">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Pr>
          <w:b/>
          <w:color w:val="0070C0"/>
        </w:rPr>
        <w:t xml:space="preserve">&lt;3&gt; </w:t>
      </w:r>
      <w:r w:rsidR="00A841DA" w:rsidRPr="0007229F">
        <w:rPr>
          <w:b/>
          <w:color w:val="0070C0"/>
        </w:rPr>
        <w:t xml:space="preserve">Farming, agricultural and related exposures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r w:rsidRPr="0007229F">
        <w:lastRenderedPageBreak/>
        <w:t>As described previously, some studies of farmers and farm workers have shown modest excess</w:t>
      </w:r>
      <w:r w:rsidR="006607C9">
        <w:t xml:space="preserve"> risks</w:t>
      </w:r>
      <w:r w:rsidRPr="0007229F">
        <w:t xml:space="preserve"> of AML </w:t>
      </w:r>
      <w:r w:rsidR="006607C9">
        <w:t xml:space="preserve">and </w:t>
      </w:r>
      <w:r w:rsidRPr="0007229F">
        <w:t>virtually all other subtypes of leukemia (risks ranging from 1.1-to</w:t>
      </w:r>
      <w:r w:rsidR="00816166">
        <w:t xml:space="preserve"> </w:t>
      </w:r>
      <w:r w:rsidRPr="0007229F">
        <w:t xml:space="preserve">1.4-fold), while others have shown no increase in risk </w:t>
      </w:r>
      <w:r w:rsidRPr="00C727DB">
        <w:t>of AML (Linet</w:t>
      </w:r>
      <w:del w:id="529" w:author="Wayne Liu" w:date="2016-05-18T14:56:00Z">
        <w:r w:rsidRPr="00C727DB" w:rsidDel="004E5443">
          <w:delText xml:space="preserve"> </w:delText>
        </w:r>
        <w:r w:rsidR="006607C9" w:rsidRPr="00C727DB" w:rsidDel="004E5443">
          <w:delText>e</w:delText>
        </w:r>
        <w:r w:rsidRPr="00C727DB" w:rsidDel="004E5443">
          <w:delText>t al</w:delText>
        </w:r>
        <w:r w:rsidR="006607C9" w:rsidRPr="00C727DB" w:rsidDel="004E5443">
          <w:delText>,</w:delText>
        </w:r>
      </w:del>
      <w:ins w:id="530" w:author="Wayne Liu" w:date="2016-05-18T14:56:00Z">
        <w:r w:rsidR="004E5443">
          <w:t xml:space="preserve"> et al.,</w:t>
        </w:r>
      </w:ins>
      <w:r w:rsidR="006607C9" w:rsidRPr="00C727DB">
        <w:t xml:space="preserve"> </w:t>
      </w:r>
      <w:r w:rsidRPr="00C727DB">
        <w:t>2006).</w:t>
      </w:r>
      <w:r w:rsidR="003546A8" w:rsidRPr="00C727DB">
        <w:t xml:space="preserve">  </w:t>
      </w:r>
      <w:r w:rsidRPr="00C727DB">
        <w:t>International variation in risks may reflect differences in agriculture-related exposures such as pesticides (particularly animal insecticides and herbicides), fertilizers, diesel fuel and exhaust, or infectious agents (Blair and Zahm</w:t>
      </w:r>
      <w:r w:rsidR="006607C9" w:rsidRPr="00C727DB">
        <w:t xml:space="preserve">, </w:t>
      </w:r>
      <w:r w:rsidRPr="00C727DB">
        <w:t>1995).</w:t>
      </w:r>
      <w:r w:rsidR="003546A8" w:rsidRPr="00C727DB">
        <w:t xml:space="preserve">  </w:t>
      </w:r>
      <w:r w:rsidRPr="00C727DB">
        <w:t>Few earlier studies that reported increased risk of</w:t>
      </w:r>
      <w:r w:rsidRPr="0007229F">
        <w:t xml:space="preserve"> AML among those living on a farm </w:t>
      </w:r>
      <w:r w:rsidRPr="00C727DB">
        <w:t>(Sinner</w:t>
      </w:r>
      <w:del w:id="531" w:author="Wayne Liu" w:date="2016-05-18T14:56:00Z">
        <w:r w:rsidRPr="00C727DB" w:rsidDel="004E5443">
          <w:delText xml:space="preserve"> et al</w:delText>
        </w:r>
        <w:r w:rsidR="006607C9" w:rsidRPr="00C727DB" w:rsidDel="004E5443">
          <w:delText>,</w:delText>
        </w:r>
      </w:del>
      <w:ins w:id="532" w:author="Wayne Liu" w:date="2016-05-18T14:56:00Z">
        <w:r w:rsidR="004E5443">
          <w:t xml:space="preserve"> et al.,</w:t>
        </w:r>
      </w:ins>
      <w:r w:rsidR="006607C9" w:rsidRPr="00C727DB">
        <w:t xml:space="preserve"> </w:t>
      </w:r>
      <w:r w:rsidRPr="00C727DB">
        <w:t>2005</w:t>
      </w:r>
      <w:r w:rsidR="003D62E2" w:rsidRPr="0007229F">
        <w:t xml:space="preserve">; </w:t>
      </w:r>
      <w:r w:rsidR="003D62E2" w:rsidRPr="00595DFE">
        <w:t>Wong</w:t>
      </w:r>
      <w:del w:id="533" w:author="Wayne Liu" w:date="2016-05-18T14:56:00Z">
        <w:r w:rsidR="003D62E2" w:rsidRPr="00595DFE" w:rsidDel="004E5443">
          <w:delText xml:space="preserve"> et al</w:delText>
        </w:r>
        <w:r w:rsidR="006607C9" w:rsidRPr="00595DFE" w:rsidDel="004E5443">
          <w:delText>,</w:delText>
        </w:r>
      </w:del>
      <w:ins w:id="534" w:author="Wayne Liu" w:date="2016-05-18T14:56:00Z">
        <w:r w:rsidR="004E5443">
          <w:t xml:space="preserve"> et al.,</w:t>
        </w:r>
      </w:ins>
      <w:r w:rsidR="006607C9" w:rsidRPr="00595DFE">
        <w:t xml:space="preserve"> </w:t>
      </w:r>
      <w:r w:rsidR="003D62E2" w:rsidRPr="00595DFE">
        <w:t>2009</w:t>
      </w:r>
      <w:r w:rsidRPr="0007229F">
        <w:t>) evaluated specific pesticide exposures in relation to AML.</w:t>
      </w:r>
      <w:r w:rsidR="003546A8">
        <w:t xml:space="preserve">  </w:t>
      </w:r>
      <w:r w:rsidRPr="0007229F">
        <w:t>In the Agricultural Health Workers cohort</w:t>
      </w:r>
      <w:r w:rsidR="001C46BE">
        <w:t>,</w:t>
      </w:r>
      <w:r w:rsidRPr="0007229F">
        <w:t xml:space="preserve"> excess risk of leukemia </w:t>
      </w:r>
      <w:r w:rsidR="001C46BE">
        <w:t>was</w:t>
      </w:r>
      <w:r w:rsidRPr="0007229F">
        <w:t xml:space="preserve"> associated with use of chlordane and </w:t>
      </w:r>
      <w:r w:rsidRPr="00C727DB">
        <w:t>heptachlor (Purdue</w:t>
      </w:r>
      <w:del w:id="535" w:author="Wayne Liu" w:date="2016-05-18T14:56:00Z">
        <w:r w:rsidRPr="00C727DB" w:rsidDel="004E5443">
          <w:delText xml:space="preserve"> </w:delText>
        </w:r>
        <w:r w:rsidR="006607C9" w:rsidRPr="00C727DB" w:rsidDel="004E5443">
          <w:delText>et al,</w:delText>
        </w:r>
      </w:del>
      <w:ins w:id="536" w:author="Wayne Liu" w:date="2016-05-18T14:56:00Z">
        <w:r w:rsidR="004E5443">
          <w:t xml:space="preserve"> et al.,</w:t>
        </w:r>
      </w:ins>
      <w:r w:rsidR="006607C9" w:rsidRPr="00C727DB">
        <w:t xml:space="preserve"> </w:t>
      </w:r>
      <w:r w:rsidRPr="00C727DB">
        <w:t>2007), alachlor (Lee et al</w:t>
      </w:r>
      <w:r w:rsidR="006607C9" w:rsidRPr="00C727DB">
        <w:t xml:space="preserve"> </w:t>
      </w:r>
      <w:r w:rsidRPr="00C727DB">
        <w:t>2004), and the organophosphates fonofos (Mahajan</w:t>
      </w:r>
      <w:del w:id="537" w:author="Wayne Liu" w:date="2016-05-18T14:56:00Z">
        <w:r w:rsidRPr="00C727DB" w:rsidDel="004E5443">
          <w:delText xml:space="preserve"> et al</w:delText>
        </w:r>
        <w:r w:rsidR="006607C9" w:rsidRPr="00C727DB" w:rsidDel="004E5443">
          <w:delText>,</w:delText>
        </w:r>
      </w:del>
      <w:ins w:id="538" w:author="Wayne Liu" w:date="2016-05-18T14:56:00Z">
        <w:r w:rsidR="004E5443">
          <w:t xml:space="preserve"> et al.,</w:t>
        </w:r>
      </w:ins>
      <w:r w:rsidR="006607C9" w:rsidRPr="00C727DB">
        <w:t xml:space="preserve"> </w:t>
      </w:r>
      <w:r w:rsidRPr="00C727DB">
        <w:t xml:space="preserve">2006) and diazinon (Beane </w:t>
      </w:r>
      <w:r w:rsidR="00F11E01" w:rsidRPr="00C727DB">
        <w:t>Freeman</w:t>
      </w:r>
      <w:del w:id="539" w:author="Wayne Liu" w:date="2016-05-18T14:56:00Z">
        <w:r w:rsidR="00F11E01" w:rsidRPr="00C727DB" w:rsidDel="004E5443">
          <w:delText xml:space="preserve"> et</w:delText>
        </w:r>
        <w:r w:rsidR="006607C9" w:rsidRPr="00C727DB" w:rsidDel="004E5443">
          <w:delText xml:space="preserve"> al,</w:delText>
        </w:r>
      </w:del>
      <w:ins w:id="540" w:author="Wayne Liu" w:date="2016-05-18T14:56:00Z">
        <w:r w:rsidR="004E5443">
          <w:t xml:space="preserve"> et al.,</w:t>
        </w:r>
      </w:ins>
      <w:r w:rsidR="006607C9" w:rsidRPr="00C727DB">
        <w:t xml:space="preserve"> </w:t>
      </w:r>
      <w:r w:rsidRPr="00C727DB">
        <w:t>2005).</w:t>
      </w:r>
      <w:r w:rsidR="006607C9" w:rsidRPr="00C727DB">
        <w:t xml:space="preserve">  Myeloid leukemia was increased among 20,000 persons residing in Seveso and ages 0-19 years within 10 years after an industrial accident caused contamination of the region with 2,3,7,8-</w:t>
      </w:r>
      <w:r w:rsidR="006607C9" w:rsidRPr="00C727DB">
        <w:rPr>
          <w:i/>
        </w:rPr>
        <w:t>tetrachlorobibenzo-p-dioxin</w:t>
      </w:r>
      <w:r w:rsidR="006607C9" w:rsidRPr="00C727DB">
        <w:t xml:space="preserve"> (Pesatori</w:t>
      </w:r>
      <w:del w:id="541" w:author="Wayne Liu" w:date="2016-05-18T14:56:00Z">
        <w:r w:rsidR="006607C9" w:rsidRPr="00C727DB" w:rsidDel="004E5443">
          <w:delText xml:space="preserve"> et al,</w:delText>
        </w:r>
      </w:del>
      <w:ins w:id="542" w:author="Wayne Liu" w:date="2016-05-18T14:56:00Z">
        <w:r w:rsidR="004E5443">
          <w:t xml:space="preserve"> et al.,</w:t>
        </w:r>
      </w:ins>
      <w:r w:rsidR="006607C9" w:rsidRPr="00C727DB">
        <w:t xml:space="preserve"> 1993).  Recent review of the evidence for dioxin does not support a strong association with myeloid leukemia (IARC, 2012).  </w:t>
      </w:r>
      <w:r w:rsidRPr="00C727DB">
        <w:t xml:space="preserve">Biomarkers are needed that provide information about long-term exposure </w:t>
      </w:r>
      <w:r w:rsidR="001C46BE" w:rsidRPr="00C727DB">
        <w:t xml:space="preserve">to pesticides </w:t>
      </w:r>
      <w:r w:rsidRPr="00C727DB">
        <w:t xml:space="preserve">and that assess </w:t>
      </w:r>
      <w:r w:rsidR="001C46BE" w:rsidRPr="00C727DB">
        <w:t xml:space="preserve">their </w:t>
      </w:r>
      <w:r w:rsidRPr="00C727DB">
        <w:t>chronic effects.</w:t>
      </w:r>
      <w:r w:rsidR="003546A8" w:rsidRPr="00C727DB">
        <w:t xml:space="preserve">  </w:t>
      </w:r>
      <w:r w:rsidRPr="00C727DB">
        <w:t>Few studies have evaluated farming or agricultural work and risk of MDS or MPN</w:t>
      </w:r>
      <w:r w:rsidR="001D0D58">
        <w:t>,</w:t>
      </w:r>
      <w:r w:rsidRPr="00C727DB">
        <w:t xml:space="preserve"> and findings</w:t>
      </w:r>
      <w:r w:rsidR="001C46BE" w:rsidRPr="00C727DB">
        <w:t>, to date,</w:t>
      </w:r>
      <w:r w:rsidRPr="00C727DB">
        <w:t xml:space="preserve"> are </w:t>
      </w:r>
      <w:r w:rsidR="00F11E01" w:rsidRPr="00C727DB">
        <w:t>inconsistent (</w:t>
      </w:r>
      <w:r w:rsidR="006607C9" w:rsidRPr="00C727DB">
        <w:t>Anderson</w:t>
      </w:r>
      <w:del w:id="543" w:author="Wayne Liu" w:date="2016-05-18T14:56:00Z">
        <w:r w:rsidR="006607C9" w:rsidRPr="00C727DB" w:rsidDel="004E5443">
          <w:delText xml:space="preserve"> et al,</w:delText>
        </w:r>
      </w:del>
      <w:ins w:id="544" w:author="Wayne Liu" w:date="2016-05-18T14:56:00Z">
        <w:r w:rsidR="004E5443">
          <w:t xml:space="preserve"> et al.,</w:t>
        </w:r>
      </w:ins>
      <w:r w:rsidR="006607C9" w:rsidRPr="00C727DB">
        <w:t xml:space="preserve"> 2012).</w:t>
      </w:r>
      <w:r w:rsidR="006607C9">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A841DA" w:rsidRPr="0007229F" w:rsidRDefault="00BB42D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00A841DA" w:rsidRPr="0007229F">
        <w:rPr>
          <w:b/>
          <w:color w:val="0070C0"/>
        </w:rPr>
        <w:t>MEDICATIONS</w:t>
      </w:r>
    </w:p>
    <w:p w:rsidR="00CB3592" w:rsidRPr="0007229F" w:rsidRDefault="00BB42D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&lt;3&gt; </w:t>
      </w:r>
      <w:r w:rsidR="00A841DA" w:rsidRPr="0007229F">
        <w:rPr>
          <w:b/>
          <w:color w:val="0070C0"/>
        </w:rPr>
        <w:t>Cytotoxic chemotherapy</w:t>
      </w:r>
    </w:p>
    <w:p w:rsidR="00A841DA" w:rsidRPr="0007229F" w:rsidRDefault="00BB42D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i/>
          <w:color w:val="000000"/>
        </w:rPr>
      </w:pPr>
      <w:r>
        <w:rPr>
          <w:b/>
          <w:i/>
          <w:color w:val="0070C0"/>
        </w:rPr>
        <w:t xml:space="preserve">&lt;4&gt; </w:t>
      </w:r>
      <w:r w:rsidR="00CB3592" w:rsidRPr="0007229F">
        <w:rPr>
          <w:b/>
          <w:i/>
          <w:color w:val="0070C0"/>
        </w:rPr>
        <w:t>O</w:t>
      </w:r>
      <w:r w:rsidR="00A841DA" w:rsidRPr="0007229F">
        <w:rPr>
          <w:b/>
          <w:i/>
          <w:color w:val="0070C0"/>
        </w:rPr>
        <w:t>verview</w:t>
      </w:r>
    </w:p>
    <w:p w:rsidR="00A841DA" w:rsidRDefault="00A841DA" w:rsidP="00CB7D6A">
      <w:pPr>
        <w:pStyle w:val="CommentText"/>
        <w:spacing w:line="480" w:lineRule="auto"/>
        <w:rPr>
          <w:sz w:val="24"/>
          <w:szCs w:val="24"/>
        </w:rPr>
      </w:pPr>
      <w:r w:rsidRPr="003A24A5">
        <w:rPr>
          <w:sz w:val="24"/>
          <w:szCs w:val="24"/>
        </w:rPr>
        <w:lastRenderedPageBreak/>
        <w:t>Relative risks of developing t-MDS/AML following cytotoxic treatments are substantial (</w:t>
      </w:r>
      <w:r w:rsidRPr="003A24A5">
        <w:rPr>
          <w:i/>
          <w:sz w:val="24"/>
          <w:szCs w:val="24"/>
        </w:rPr>
        <w:t>e.g.</w:t>
      </w:r>
      <w:r w:rsidRPr="003A24A5">
        <w:rPr>
          <w:sz w:val="24"/>
          <w:szCs w:val="24"/>
        </w:rPr>
        <w:t>, ≥3-fold increased) and lifetime cumulative risks</w:t>
      </w:r>
      <w:r w:rsidR="003A24A5">
        <w:rPr>
          <w:sz w:val="24"/>
          <w:szCs w:val="24"/>
        </w:rPr>
        <w:t xml:space="preserve"> of t-</w:t>
      </w:r>
      <w:r w:rsidR="003A24A5" w:rsidRPr="00C727DB">
        <w:rPr>
          <w:sz w:val="24"/>
          <w:szCs w:val="24"/>
        </w:rPr>
        <w:t>MDS/AML</w:t>
      </w:r>
      <w:r w:rsidRPr="00C727DB">
        <w:rPr>
          <w:sz w:val="24"/>
          <w:szCs w:val="24"/>
        </w:rPr>
        <w:t xml:space="preserve"> range from &lt;1 to 10% (Leone</w:t>
      </w:r>
      <w:del w:id="545" w:author="Wayne Liu" w:date="2016-05-18T14:56:00Z">
        <w:r w:rsidRPr="00C727DB" w:rsidDel="004E5443">
          <w:rPr>
            <w:sz w:val="24"/>
            <w:szCs w:val="24"/>
          </w:rPr>
          <w:delText xml:space="preserve"> et al</w:delText>
        </w:r>
        <w:r w:rsidR="00D82583" w:rsidRPr="00C727DB" w:rsidDel="004E5443">
          <w:rPr>
            <w:sz w:val="24"/>
            <w:szCs w:val="24"/>
          </w:rPr>
          <w:delText>,</w:delText>
        </w:r>
      </w:del>
      <w:ins w:id="546" w:author="Wayne Liu" w:date="2016-05-18T14:56:00Z">
        <w:r w:rsidR="004E5443">
          <w:rPr>
            <w:sz w:val="24"/>
            <w:szCs w:val="24"/>
          </w:rPr>
          <w:t xml:space="preserve"> et al.,</w:t>
        </w:r>
      </w:ins>
      <w:r w:rsidR="00D82583" w:rsidRPr="00C727DB">
        <w:rPr>
          <w:sz w:val="24"/>
          <w:szCs w:val="24"/>
        </w:rPr>
        <w:t xml:space="preserve"> </w:t>
      </w:r>
      <w:r w:rsidRPr="00C727DB">
        <w:rPr>
          <w:sz w:val="24"/>
          <w:szCs w:val="24"/>
        </w:rPr>
        <w:t>2010; Candelaria and Duanes-Gonzalez</w:t>
      </w:r>
      <w:r w:rsidR="00D82583" w:rsidRPr="00C727DB">
        <w:rPr>
          <w:sz w:val="24"/>
          <w:szCs w:val="24"/>
        </w:rPr>
        <w:t xml:space="preserve">, </w:t>
      </w:r>
      <w:r w:rsidRPr="00C727DB">
        <w:rPr>
          <w:sz w:val="24"/>
          <w:szCs w:val="24"/>
        </w:rPr>
        <w:t>2015).</w:t>
      </w:r>
      <w:r w:rsidR="003546A8" w:rsidRPr="00C727DB">
        <w:rPr>
          <w:sz w:val="24"/>
          <w:szCs w:val="24"/>
        </w:rPr>
        <w:t xml:space="preserve"> </w:t>
      </w:r>
      <w:r w:rsidR="004949BB">
        <w:rPr>
          <w:sz w:val="24"/>
          <w:szCs w:val="24"/>
        </w:rPr>
        <w:t xml:space="preserve"> Some t-AML are preceded by MDS, while others are not</w:t>
      </w:r>
      <w:r w:rsidR="00B46723">
        <w:rPr>
          <w:sz w:val="24"/>
          <w:szCs w:val="24"/>
        </w:rPr>
        <w:t>,</w:t>
      </w:r>
      <w:r w:rsidR="004949BB">
        <w:rPr>
          <w:sz w:val="24"/>
          <w:szCs w:val="24"/>
        </w:rPr>
        <w:t xml:space="preserve"> and latency periods, although generally fairly short, differ according to the type of cytotoxic chemotherapy.  </w:t>
      </w:r>
      <w:r w:rsidRPr="00C727DB">
        <w:rPr>
          <w:sz w:val="24"/>
          <w:szCs w:val="24"/>
        </w:rPr>
        <w:t>Although</w:t>
      </w:r>
      <w:r w:rsidRPr="003A24A5">
        <w:rPr>
          <w:sz w:val="24"/>
          <w:szCs w:val="24"/>
        </w:rPr>
        <w:t xml:space="preserve"> data are limited on </w:t>
      </w:r>
      <w:r w:rsidR="003A24A5">
        <w:rPr>
          <w:sz w:val="24"/>
          <w:szCs w:val="24"/>
        </w:rPr>
        <w:t xml:space="preserve">the </w:t>
      </w:r>
      <w:r w:rsidRPr="003A24A5">
        <w:rPr>
          <w:sz w:val="24"/>
          <w:szCs w:val="24"/>
        </w:rPr>
        <w:t>changing occurrence of t-</w:t>
      </w:r>
      <w:r w:rsidR="00D82583" w:rsidRPr="003A24A5">
        <w:rPr>
          <w:sz w:val="24"/>
          <w:szCs w:val="24"/>
        </w:rPr>
        <w:t>MDS/</w:t>
      </w:r>
      <w:r w:rsidRPr="003A24A5">
        <w:rPr>
          <w:sz w:val="24"/>
          <w:szCs w:val="24"/>
        </w:rPr>
        <w:t xml:space="preserve">AML over calendar time, a 34-year assessment (1975-2008) of 426,068 adults treated with </w:t>
      </w:r>
      <w:r w:rsidR="00FB511B" w:rsidRPr="003A24A5">
        <w:rPr>
          <w:sz w:val="24"/>
          <w:szCs w:val="24"/>
        </w:rPr>
        <w:t>chemo</w:t>
      </w:r>
      <w:r w:rsidRPr="003A24A5">
        <w:rPr>
          <w:sz w:val="24"/>
          <w:szCs w:val="24"/>
        </w:rPr>
        <w:t xml:space="preserve">therapy for first primary cancers in the population-based SEER Program </w:t>
      </w:r>
      <w:r w:rsidR="00FB511B" w:rsidRPr="003A24A5">
        <w:rPr>
          <w:sz w:val="24"/>
          <w:szCs w:val="24"/>
        </w:rPr>
        <w:t xml:space="preserve">demonstrated that there have been substantial changes in t-AML risks over time that are consistent with known changes in treatment </w:t>
      </w:r>
      <w:r w:rsidR="00FB511B" w:rsidRPr="00D02C3E">
        <w:rPr>
          <w:sz w:val="24"/>
          <w:szCs w:val="24"/>
        </w:rPr>
        <w:t>practices (Morton</w:t>
      </w:r>
      <w:del w:id="547" w:author="Wayne Liu" w:date="2016-05-18T14:56:00Z">
        <w:r w:rsidR="00FB511B" w:rsidRPr="00D02C3E" w:rsidDel="004E5443">
          <w:rPr>
            <w:sz w:val="24"/>
            <w:szCs w:val="24"/>
          </w:rPr>
          <w:delText xml:space="preserve"> </w:delText>
        </w:r>
        <w:r w:rsidR="00D82583" w:rsidRPr="00D02C3E" w:rsidDel="004E5443">
          <w:rPr>
            <w:sz w:val="24"/>
            <w:szCs w:val="24"/>
          </w:rPr>
          <w:delText>e</w:delText>
        </w:r>
        <w:r w:rsidR="00FB511B" w:rsidRPr="00D02C3E" w:rsidDel="004E5443">
          <w:rPr>
            <w:sz w:val="24"/>
            <w:szCs w:val="24"/>
          </w:rPr>
          <w:delText>t al</w:delText>
        </w:r>
        <w:r w:rsidR="00D82583" w:rsidRPr="00D02C3E" w:rsidDel="004E5443">
          <w:rPr>
            <w:sz w:val="24"/>
            <w:szCs w:val="24"/>
          </w:rPr>
          <w:delText>,</w:delText>
        </w:r>
      </w:del>
      <w:ins w:id="548" w:author="Wayne Liu" w:date="2016-05-18T14:56:00Z">
        <w:r w:rsidR="004E5443">
          <w:rPr>
            <w:sz w:val="24"/>
            <w:szCs w:val="24"/>
          </w:rPr>
          <w:t xml:space="preserve"> et al.,</w:t>
        </w:r>
      </w:ins>
      <w:r w:rsidR="00D82583" w:rsidRPr="00D02C3E">
        <w:rPr>
          <w:sz w:val="24"/>
          <w:szCs w:val="24"/>
        </w:rPr>
        <w:t xml:space="preserve"> 2</w:t>
      </w:r>
      <w:r w:rsidR="00FB511B" w:rsidRPr="00D02C3E">
        <w:rPr>
          <w:sz w:val="24"/>
          <w:szCs w:val="24"/>
        </w:rPr>
        <w:t xml:space="preserve">013). </w:t>
      </w:r>
      <w:r w:rsidR="00CC174E">
        <w:rPr>
          <w:sz w:val="24"/>
          <w:szCs w:val="24"/>
        </w:rPr>
        <w:t xml:space="preserve"> </w:t>
      </w:r>
      <w:r w:rsidR="00FB511B" w:rsidRPr="00D02C3E">
        <w:rPr>
          <w:sz w:val="24"/>
          <w:szCs w:val="24"/>
        </w:rPr>
        <w:t>That</w:t>
      </w:r>
      <w:r w:rsidR="00FB511B" w:rsidRPr="003A24A5">
        <w:rPr>
          <w:sz w:val="24"/>
          <w:szCs w:val="24"/>
        </w:rPr>
        <w:t xml:space="preserve"> study </w:t>
      </w:r>
      <w:r w:rsidRPr="003A24A5">
        <w:rPr>
          <w:sz w:val="24"/>
          <w:szCs w:val="24"/>
        </w:rPr>
        <w:t xml:space="preserve">identified 801 </w:t>
      </w:r>
      <w:r w:rsidR="005413C5" w:rsidRPr="003A24A5">
        <w:rPr>
          <w:sz w:val="24"/>
          <w:szCs w:val="24"/>
        </w:rPr>
        <w:t xml:space="preserve">cases of </w:t>
      </w:r>
      <w:r w:rsidRPr="003A24A5">
        <w:rPr>
          <w:sz w:val="24"/>
          <w:szCs w:val="24"/>
        </w:rPr>
        <w:t>t-</w:t>
      </w:r>
      <w:r w:rsidR="00D82583" w:rsidRPr="003A24A5">
        <w:rPr>
          <w:sz w:val="24"/>
          <w:szCs w:val="24"/>
        </w:rPr>
        <w:t>MDS/</w:t>
      </w:r>
      <w:r w:rsidRPr="003A24A5">
        <w:rPr>
          <w:sz w:val="24"/>
          <w:szCs w:val="24"/>
        </w:rPr>
        <w:t>AML</w:t>
      </w:r>
      <w:r w:rsidR="00FB511B" w:rsidRPr="003A24A5">
        <w:rPr>
          <w:sz w:val="24"/>
          <w:szCs w:val="24"/>
        </w:rPr>
        <w:t>,</w:t>
      </w:r>
      <w:r w:rsidRPr="003A24A5">
        <w:rPr>
          <w:sz w:val="24"/>
          <w:szCs w:val="24"/>
        </w:rPr>
        <w:t xml:space="preserve"> </w:t>
      </w:r>
      <w:r w:rsidR="00FB511B" w:rsidRPr="003A24A5">
        <w:rPr>
          <w:sz w:val="24"/>
          <w:szCs w:val="24"/>
        </w:rPr>
        <w:t xml:space="preserve">a rate 4.7-fold higher than expected in the general population, </w:t>
      </w:r>
      <w:r w:rsidRPr="003A24A5">
        <w:rPr>
          <w:sz w:val="24"/>
          <w:szCs w:val="24"/>
        </w:rPr>
        <w:t xml:space="preserve">with nearly half </w:t>
      </w:r>
      <w:r w:rsidR="006F644A">
        <w:rPr>
          <w:sz w:val="24"/>
          <w:szCs w:val="24"/>
        </w:rPr>
        <w:t xml:space="preserve">the cases </w:t>
      </w:r>
      <w:r w:rsidRPr="003A24A5">
        <w:rPr>
          <w:sz w:val="24"/>
          <w:szCs w:val="24"/>
        </w:rPr>
        <w:t xml:space="preserve">occurring after breast cancer or </w:t>
      </w:r>
      <w:r w:rsidR="004949BB">
        <w:rPr>
          <w:sz w:val="24"/>
          <w:szCs w:val="24"/>
        </w:rPr>
        <w:t xml:space="preserve">NHL. </w:t>
      </w:r>
      <w:r w:rsidR="00CB7D6A">
        <w:rPr>
          <w:sz w:val="24"/>
          <w:szCs w:val="24"/>
        </w:rPr>
        <w:t xml:space="preserve"> </w:t>
      </w:r>
      <w:r w:rsidR="00FB511B" w:rsidRPr="003A24A5">
        <w:rPr>
          <w:sz w:val="24"/>
          <w:szCs w:val="24"/>
        </w:rPr>
        <w:t>Over the study period (1975-2008), t-</w:t>
      </w:r>
      <w:r w:rsidR="00D82583" w:rsidRPr="003A24A5">
        <w:rPr>
          <w:sz w:val="24"/>
          <w:szCs w:val="24"/>
        </w:rPr>
        <w:t>MDS/</w:t>
      </w:r>
      <w:r w:rsidR="00FB511B" w:rsidRPr="003A24A5">
        <w:rPr>
          <w:sz w:val="24"/>
          <w:szCs w:val="24"/>
        </w:rPr>
        <w:t xml:space="preserve">AML risks </w:t>
      </w:r>
      <w:r w:rsidR="003A24A5">
        <w:rPr>
          <w:sz w:val="24"/>
          <w:szCs w:val="24"/>
        </w:rPr>
        <w:t xml:space="preserve">following treatment of </w:t>
      </w:r>
      <w:r w:rsidR="00FB511B" w:rsidRPr="003A24A5">
        <w:rPr>
          <w:sz w:val="24"/>
          <w:szCs w:val="24"/>
        </w:rPr>
        <w:t xml:space="preserve">NHL </w:t>
      </w:r>
      <w:r w:rsidR="00CB7D6A">
        <w:rPr>
          <w:sz w:val="24"/>
          <w:szCs w:val="24"/>
        </w:rPr>
        <w:t xml:space="preserve">rose steadily, </w:t>
      </w:r>
      <w:r w:rsidR="00FB511B" w:rsidRPr="003A24A5">
        <w:rPr>
          <w:sz w:val="24"/>
          <w:szCs w:val="24"/>
        </w:rPr>
        <w:t>but</w:t>
      </w:r>
      <w:r w:rsidRPr="003A24A5">
        <w:rPr>
          <w:sz w:val="24"/>
          <w:szCs w:val="24"/>
        </w:rPr>
        <w:t xml:space="preserve"> declined</w:t>
      </w:r>
      <w:r w:rsidR="00CB7D6A">
        <w:rPr>
          <w:sz w:val="24"/>
          <w:szCs w:val="24"/>
        </w:rPr>
        <w:t xml:space="preserve"> over the calendar year period following treatment of </w:t>
      </w:r>
      <w:r w:rsidRPr="003A24A5">
        <w:rPr>
          <w:sz w:val="24"/>
          <w:szCs w:val="24"/>
        </w:rPr>
        <w:t>ovarian cancer and multiple myeloma.</w:t>
      </w:r>
      <w:r w:rsidR="003546A8" w:rsidRPr="003A24A5">
        <w:rPr>
          <w:sz w:val="24"/>
          <w:szCs w:val="24"/>
        </w:rPr>
        <w:t xml:space="preserve"> </w:t>
      </w:r>
      <w:r w:rsidR="004949BB">
        <w:rPr>
          <w:sz w:val="24"/>
          <w:szCs w:val="24"/>
        </w:rPr>
        <w:t xml:space="preserve"> </w:t>
      </w:r>
      <w:r w:rsidRPr="003A24A5">
        <w:rPr>
          <w:sz w:val="24"/>
          <w:szCs w:val="24"/>
        </w:rPr>
        <w:t>t-</w:t>
      </w:r>
      <w:r w:rsidR="00D82583" w:rsidRPr="003A24A5">
        <w:rPr>
          <w:sz w:val="24"/>
          <w:szCs w:val="24"/>
        </w:rPr>
        <w:t>MDS/</w:t>
      </w:r>
      <w:r w:rsidRPr="003A24A5">
        <w:rPr>
          <w:sz w:val="24"/>
          <w:szCs w:val="24"/>
        </w:rPr>
        <w:t>AML rates were highest during 1975-78 after treatment of primary breast cancer and Hodgkin lymphoma, then declined during the 1980s, followed by modest increases in the 1990s.  Risks for t-</w:t>
      </w:r>
      <w:r w:rsidR="003A24A5" w:rsidRPr="003A24A5">
        <w:rPr>
          <w:sz w:val="24"/>
          <w:szCs w:val="24"/>
        </w:rPr>
        <w:t>MDS/</w:t>
      </w:r>
      <w:r w:rsidRPr="003A24A5">
        <w:rPr>
          <w:sz w:val="24"/>
          <w:szCs w:val="24"/>
        </w:rPr>
        <w:t xml:space="preserve">AML were highest among those treated </w:t>
      </w:r>
      <w:r w:rsidR="00CB7D6A">
        <w:rPr>
          <w:sz w:val="24"/>
          <w:szCs w:val="24"/>
        </w:rPr>
        <w:t xml:space="preserve">with chemotherapy for primary cancers </w:t>
      </w:r>
      <w:r w:rsidRPr="003A24A5">
        <w:rPr>
          <w:sz w:val="24"/>
          <w:szCs w:val="24"/>
        </w:rPr>
        <w:t>at younger ages, although elevated risks were apparent regardless of age at treatment.</w:t>
      </w:r>
      <w:r w:rsidR="003546A8" w:rsidRPr="003A24A5">
        <w:rPr>
          <w:sz w:val="24"/>
          <w:szCs w:val="24"/>
        </w:rPr>
        <w:t xml:space="preserve">  </w:t>
      </w:r>
      <w:r w:rsidRPr="003A24A5">
        <w:rPr>
          <w:sz w:val="24"/>
          <w:szCs w:val="24"/>
        </w:rPr>
        <w:t>Excess absolute risks of</w:t>
      </w:r>
      <w:r w:rsidR="00CB7D6A">
        <w:rPr>
          <w:sz w:val="24"/>
          <w:szCs w:val="24"/>
        </w:rPr>
        <w:t xml:space="preserve"> </w:t>
      </w:r>
      <w:r w:rsidRPr="003A24A5">
        <w:rPr>
          <w:sz w:val="24"/>
          <w:szCs w:val="24"/>
        </w:rPr>
        <w:t>t-</w:t>
      </w:r>
      <w:r w:rsidR="003A24A5" w:rsidRPr="003A24A5">
        <w:rPr>
          <w:sz w:val="24"/>
          <w:szCs w:val="24"/>
        </w:rPr>
        <w:t>MDS/</w:t>
      </w:r>
      <w:r w:rsidRPr="003A24A5">
        <w:rPr>
          <w:sz w:val="24"/>
          <w:szCs w:val="24"/>
        </w:rPr>
        <w:t>AML were highest fo</w:t>
      </w:r>
      <w:r w:rsidR="00CB7D6A">
        <w:rPr>
          <w:sz w:val="24"/>
          <w:szCs w:val="24"/>
        </w:rPr>
        <w:t xml:space="preserve">llowing treatment of </w:t>
      </w:r>
      <w:r w:rsidRPr="003A24A5">
        <w:rPr>
          <w:sz w:val="24"/>
          <w:szCs w:val="24"/>
        </w:rPr>
        <w:t>Hodgkin lymphoma and</w:t>
      </w:r>
      <w:r w:rsidR="00CB7D6A">
        <w:rPr>
          <w:sz w:val="24"/>
          <w:szCs w:val="24"/>
        </w:rPr>
        <w:t xml:space="preserve"> </w:t>
      </w:r>
      <w:r w:rsidRPr="003A24A5">
        <w:rPr>
          <w:sz w:val="24"/>
          <w:szCs w:val="24"/>
        </w:rPr>
        <w:t>multiple myelom</w:t>
      </w:r>
      <w:r w:rsidR="00FB511B" w:rsidRPr="003A24A5">
        <w:rPr>
          <w:sz w:val="24"/>
          <w:szCs w:val="24"/>
        </w:rPr>
        <w:t>a</w:t>
      </w:r>
      <w:r w:rsidRPr="003A24A5">
        <w:rPr>
          <w:sz w:val="24"/>
          <w:szCs w:val="24"/>
        </w:rPr>
        <w:t>; intermediate fo</w:t>
      </w:r>
      <w:r w:rsidR="00CB7D6A">
        <w:rPr>
          <w:sz w:val="24"/>
          <w:szCs w:val="24"/>
        </w:rPr>
        <w:t xml:space="preserve">llowing treatment of </w:t>
      </w:r>
      <w:r w:rsidRPr="003A24A5">
        <w:rPr>
          <w:sz w:val="24"/>
          <w:szCs w:val="24"/>
        </w:rPr>
        <w:t xml:space="preserve">lung and ovarian cancers and </w:t>
      </w:r>
      <w:r w:rsidR="004949BB">
        <w:rPr>
          <w:sz w:val="24"/>
          <w:szCs w:val="24"/>
        </w:rPr>
        <w:t>NHL</w:t>
      </w:r>
      <w:r w:rsidRPr="003A24A5">
        <w:rPr>
          <w:sz w:val="24"/>
          <w:szCs w:val="24"/>
        </w:rPr>
        <w:t>; and lowest after</w:t>
      </w:r>
      <w:r w:rsidR="00CB7D6A">
        <w:rPr>
          <w:sz w:val="24"/>
          <w:szCs w:val="24"/>
        </w:rPr>
        <w:t xml:space="preserve"> treatment of </w:t>
      </w:r>
      <w:r w:rsidRPr="003A24A5">
        <w:rPr>
          <w:sz w:val="24"/>
          <w:szCs w:val="24"/>
        </w:rPr>
        <w:t xml:space="preserve">breast cancer.  Combination chemotherapy </w:t>
      </w:r>
      <w:r w:rsidR="006F644A">
        <w:rPr>
          <w:sz w:val="24"/>
          <w:szCs w:val="24"/>
        </w:rPr>
        <w:t>and</w:t>
      </w:r>
      <w:r w:rsidR="006F644A" w:rsidRPr="003A24A5">
        <w:rPr>
          <w:sz w:val="24"/>
          <w:szCs w:val="24"/>
        </w:rPr>
        <w:t xml:space="preserve"> </w:t>
      </w:r>
      <w:r w:rsidRPr="003A24A5">
        <w:rPr>
          <w:sz w:val="24"/>
          <w:szCs w:val="24"/>
        </w:rPr>
        <w:t xml:space="preserve">radiotherapy </w:t>
      </w:r>
      <w:r w:rsidR="006F644A">
        <w:rPr>
          <w:sz w:val="24"/>
          <w:szCs w:val="24"/>
        </w:rPr>
        <w:t xml:space="preserve">was associated with </w:t>
      </w:r>
      <w:r w:rsidRPr="003A24A5">
        <w:rPr>
          <w:sz w:val="24"/>
          <w:szCs w:val="24"/>
        </w:rPr>
        <w:t>non-significantly increased risks of t-</w:t>
      </w:r>
      <w:r w:rsidR="003A24A5" w:rsidRPr="003A24A5">
        <w:rPr>
          <w:sz w:val="24"/>
          <w:szCs w:val="24"/>
        </w:rPr>
        <w:t>MDS/</w:t>
      </w:r>
      <w:r w:rsidRPr="003A24A5">
        <w:rPr>
          <w:sz w:val="24"/>
          <w:szCs w:val="24"/>
        </w:rPr>
        <w:t xml:space="preserve">AML after treatment of cancers of the lung, breast, and ovary, but not </w:t>
      </w:r>
      <w:r w:rsidR="006F644A">
        <w:rPr>
          <w:sz w:val="24"/>
          <w:szCs w:val="24"/>
        </w:rPr>
        <w:t xml:space="preserve">after treatment of </w:t>
      </w:r>
      <w:r w:rsidRPr="003A24A5">
        <w:rPr>
          <w:sz w:val="24"/>
          <w:szCs w:val="24"/>
        </w:rPr>
        <w:t>lymphoproliferative malignancies.</w:t>
      </w:r>
      <w:r w:rsidR="003A24A5">
        <w:t xml:space="preserve">  </w:t>
      </w:r>
      <w:r w:rsidR="00CB7D6A">
        <w:t>Th</w:t>
      </w:r>
      <w:r w:rsidR="003A24A5" w:rsidRPr="003A24A5">
        <w:rPr>
          <w:sz w:val="24"/>
          <w:szCs w:val="24"/>
        </w:rPr>
        <w:t xml:space="preserve">e 2008 WHO classification removed the distinction </w:t>
      </w:r>
      <w:r w:rsidR="003A24A5">
        <w:rPr>
          <w:sz w:val="24"/>
          <w:szCs w:val="24"/>
        </w:rPr>
        <w:t xml:space="preserve">between alkylating agent-related and topoisomerase II </w:t>
      </w:r>
      <w:r w:rsidR="003A24A5">
        <w:rPr>
          <w:sz w:val="24"/>
          <w:szCs w:val="24"/>
        </w:rPr>
        <w:lastRenderedPageBreak/>
        <w:t>inhibitor-</w:t>
      </w:r>
      <w:r w:rsidR="003A24A5" w:rsidRPr="003A24A5">
        <w:rPr>
          <w:sz w:val="24"/>
          <w:szCs w:val="24"/>
        </w:rPr>
        <w:t xml:space="preserve">related </w:t>
      </w:r>
      <w:r w:rsidR="003A24A5">
        <w:rPr>
          <w:sz w:val="24"/>
          <w:szCs w:val="24"/>
        </w:rPr>
        <w:t>t-MDS/AML</w:t>
      </w:r>
      <w:r w:rsidR="00CB7D6A">
        <w:rPr>
          <w:sz w:val="24"/>
          <w:szCs w:val="24"/>
        </w:rPr>
        <w:t xml:space="preserve">, but for etiologic </w:t>
      </w:r>
      <w:r w:rsidR="00F11E01">
        <w:rPr>
          <w:sz w:val="24"/>
          <w:szCs w:val="24"/>
        </w:rPr>
        <w:t>purposes the</w:t>
      </w:r>
      <w:r w:rsidR="003A24A5">
        <w:rPr>
          <w:sz w:val="24"/>
          <w:szCs w:val="24"/>
        </w:rPr>
        <w:t xml:space="preserve"> literature on t-MDS/AML </w:t>
      </w:r>
      <w:r w:rsidR="00CB7D6A">
        <w:rPr>
          <w:sz w:val="24"/>
          <w:szCs w:val="24"/>
        </w:rPr>
        <w:t xml:space="preserve">risks </w:t>
      </w:r>
      <w:r w:rsidR="003A24A5">
        <w:rPr>
          <w:sz w:val="24"/>
          <w:szCs w:val="24"/>
        </w:rPr>
        <w:t xml:space="preserve">associated with </w:t>
      </w:r>
      <w:r w:rsidR="00CB7D6A">
        <w:rPr>
          <w:sz w:val="24"/>
          <w:szCs w:val="24"/>
        </w:rPr>
        <w:t xml:space="preserve">these two categories of chemotherapy is discussed separately below. </w:t>
      </w:r>
    </w:p>
    <w:p w:rsidR="00CB7D6A" w:rsidRPr="0007229F" w:rsidRDefault="00CB7D6A" w:rsidP="00CB7D6A">
      <w:pPr>
        <w:pStyle w:val="CommentText"/>
        <w:spacing w:line="480" w:lineRule="auto"/>
      </w:pPr>
    </w:p>
    <w:p w:rsidR="00A841DA" w:rsidRPr="0007229F" w:rsidRDefault="00BB42D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i/>
        </w:rPr>
      </w:pPr>
      <w:r>
        <w:rPr>
          <w:b/>
          <w:i/>
          <w:color w:val="0070C0"/>
        </w:rPr>
        <w:t xml:space="preserve">&lt;4&gt; </w:t>
      </w:r>
      <w:r w:rsidR="00A841DA" w:rsidRPr="0007229F">
        <w:rPr>
          <w:b/>
          <w:i/>
          <w:color w:val="0070C0"/>
        </w:rPr>
        <w:t xml:space="preserve">Alkylating agents </w:t>
      </w:r>
    </w:p>
    <w:p w:rsidR="00B46723"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t-AML associated with alkylating agents generally occurs as a result of damage to DNA by methylation of DNA inter-strand crosslink formation.  The main methylating forms of alkylating agents include procarbazine, dacarbazine, and temozolomide </w:t>
      </w:r>
      <w:r w:rsidRPr="00D02C3E">
        <w:t>(Leone</w:t>
      </w:r>
      <w:del w:id="549" w:author="Wayne Liu" w:date="2016-05-18T14:56:00Z">
        <w:r w:rsidRPr="00D02C3E" w:rsidDel="004E5443">
          <w:delText xml:space="preserve"> </w:delText>
        </w:r>
        <w:r w:rsidR="00CB7D6A" w:rsidRPr="00D02C3E" w:rsidDel="004E5443">
          <w:delText>et al,</w:delText>
        </w:r>
      </w:del>
      <w:ins w:id="550" w:author="Wayne Liu" w:date="2016-05-18T14:56:00Z">
        <w:r w:rsidR="004E5443">
          <w:t xml:space="preserve"> et al.,</w:t>
        </w:r>
      </w:ins>
      <w:r w:rsidR="00CB7D6A" w:rsidRPr="00D02C3E">
        <w:t xml:space="preserve"> </w:t>
      </w:r>
      <w:r w:rsidR="00D02C3E" w:rsidRPr="00D02C3E">
        <w:t>2010</w:t>
      </w:r>
      <w:r w:rsidRPr="00D02C3E">
        <w:t>).</w:t>
      </w:r>
      <w:r w:rsidRPr="0007229F">
        <w:t xml:space="preserve">  Nitrosoureas and procarbazine are associated with a high risk</w:t>
      </w:r>
      <w:r w:rsidR="00CB7D6A">
        <w:t>s</w:t>
      </w:r>
      <w:r w:rsidRPr="0007229F">
        <w:t xml:space="preserve"> of t-</w:t>
      </w:r>
      <w:r w:rsidR="00CB7D6A">
        <w:t>MDS/</w:t>
      </w:r>
      <w:r w:rsidRPr="0007229F">
        <w:t xml:space="preserve">AML. </w:t>
      </w:r>
      <w:r w:rsidR="00AF0BF2">
        <w:t xml:space="preserve"> For example, patients with Hodgkin lymphoma treated with MOPP (nitrogen mustard, vincristine, procarbazine</w:t>
      </w:r>
      <w:r w:rsidR="00B46723">
        <w:t>,</w:t>
      </w:r>
      <w:r w:rsidR="00AF0BF2">
        <w:t xml:space="preserve"> and prednisone) had an absolute risk of developing t-MDS/AML of 3.4% compared with 1.3% for Hodgkin lymphoma patients treated with ABVD (doxorubicin, bleomycin, vinblastine, and dacarbazine), a regimen </w:t>
      </w:r>
      <w:r w:rsidR="00B46723">
        <w:t>that does not include</w:t>
      </w:r>
      <w:r w:rsidR="00AF0BF2">
        <w:t xml:space="preserve"> procarbazine</w:t>
      </w:r>
      <w:r w:rsidR="00F535AB">
        <w:t xml:space="preserve"> or nitrogen mustard</w:t>
      </w:r>
      <w:r w:rsidR="00AF0BF2">
        <w:t xml:space="preserve">. </w:t>
      </w:r>
      <w:r w:rsidRPr="0007229F">
        <w:t xml:space="preserve"> Busulfan and melphalan are linked with higher risk of t-AML than cyclophosphamide</w:t>
      </w:r>
      <w:r w:rsidR="001F009E">
        <w:t xml:space="preserve">.  As a result, cyclophosphamide has replaced busulfan and melphalan in several </w:t>
      </w:r>
      <w:r w:rsidR="00795A23">
        <w:t xml:space="preserve">chemotherapy </w:t>
      </w:r>
      <w:r w:rsidR="001F009E">
        <w:t>regimens</w:t>
      </w:r>
      <w:r w:rsidRPr="0007229F">
        <w:t xml:space="preserve">.  </w:t>
      </w:r>
    </w:p>
    <w:p w:rsidR="00B46723" w:rsidRDefault="00B4672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DC039A" w:rsidRDefault="00B4672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The p</w:t>
      </w:r>
      <w:r w:rsidR="00A841DA" w:rsidRPr="0007229F">
        <w:t xml:space="preserve">athogenesis </w:t>
      </w:r>
      <w:r w:rsidR="00795A23">
        <w:t xml:space="preserve">of t-MDS/AML </w:t>
      </w:r>
      <w:r w:rsidR="00A841DA" w:rsidRPr="0007229F">
        <w:t xml:space="preserve">is frequently characterized by a preleukemic phase, trilineage dysplasia, and cytogenetic abnormalities involving monosomy of chromosome 5 or deletion of 5q and/or monosomy of chromosome 7 or deletion of 7q.  t-MDS or t-AML cases with monosomy of chromosome 17 or deletion of 17p, dicentric chromosomes, duplication or amplification of chromosome band 11q23 and other karyotypic abnormalities, but without abnormalities of chromosome 5 often have methylation of the </w:t>
      </w:r>
      <w:r w:rsidR="0016527B" w:rsidRPr="0016527B">
        <w:rPr>
          <w:i/>
        </w:rPr>
        <w:t>CDKN4B</w:t>
      </w:r>
      <w:r w:rsidR="00A841DA" w:rsidRPr="0007229F">
        <w:t xml:space="preserve"> gene promoter and somatic mutations of </w:t>
      </w:r>
      <w:r w:rsidR="00A841DA" w:rsidRPr="00DC039A">
        <w:rPr>
          <w:i/>
        </w:rPr>
        <w:t>RUNX1</w:t>
      </w:r>
      <w:r w:rsidR="00A841DA" w:rsidRPr="00DC039A">
        <w:t xml:space="preserve"> (Leone</w:t>
      </w:r>
      <w:del w:id="551" w:author="Wayne Liu" w:date="2016-05-18T14:56:00Z">
        <w:r w:rsidR="00A841DA" w:rsidRPr="00DC039A" w:rsidDel="004E5443">
          <w:delText xml:space="preserve"> </w:delText>
        </w:r>
        <w:r w:rsidR="00AF0BF2" w:rsidRPr="00DC039A" w:rsidDel="004E5443">
          <w:delText>et al,</w:delText>
        </w:r>
      </w:del>
      <w:ins w:id="552" w:author="Wayne Liu" w:date="2016-05-18T14:56:00Z">
        <w:r w:rsidR="004E5443">
          <w:t xml:space="preserve"> et al.,</w:t>
        </w:r>
      </w:ins>
      <w:r w:rsidR="00DC039A" w:rsidRPr="00DC039A">
        <w:t xml:space="preserve"> 2010</w:t>
      </w:r>
      <w:r w:rsidR="00A841DA" w:rsidRPr="00DC039A">
        <w:t>).</w:t>
      </w:r>
      <w:r w:rsidR="003546A8" w:rsidRPr="00DC039A">
        <w:t xml:space="preserve">  </w:t>
      </w:r>
      <w:r w:rsidR="00A841DA" w:rsidRPr="00DC039A">
        <w:t xml:space="preserve">t-MDS and t-AML have been reported subsequent to Hodgkin lymphoma, </w:t>
      </w:r>
      <w:r w:rsidR="004949BB">
        <w:t xml:space="preserve">NHL, </w:t>
      </w:r>
      <w:r w:rsidR="00A841DA" w:rsidRPr="00DC039A">
        <w:t xml:space="preserve">multiple myeloma, polycythemia vera, and breast, </w:t>
      </w:r>
      <w:r w:rsidR="00A841DA" w:rsidRPr="00DC039A">
        <w:lastRenderedPageBreak/>
        <w:t xml:space="preserve">ovarian, and testicular cancers </w:t>
      </w:r>
      <w:r w:rsidR="00795A23">
        <w:t xml:space="preserve">treated </w:t>
      </w:r>
      <w:r w:rsidR="00A841DA" w:rsidRPr="00DC039A">
        <w:t xml:space="preserve">with alkylating agents. </w:t>
      </w:r>
      <w:r w:rsidR="00CC174E">
        <w:t xml:space="preserve"> </w:t>
      </w:r>
      <w:r w:rsidR="00A841DA" w:rsidRPr="00DC039A">
        <w:t xml:space="preserve">Typically, t-AML </w:t>
      </w:r>
      <w:r w:rsidR="00F11E01" w:rsidRPr="00DC039A">
        <w:t>occurs 5</w:t>
      </w:r>
      <w:r w:rsidR="00A841DA" w:rsidRPr="00DC039A">
        <w:t>-7 years following treatment</w:t>
      </w:r>
      <w:r w:rsidR="006E0761" w:rsidRPr="00DC039A">
        <w:t>,</w:t>
      </w:r>
      <w:r w:rsidR="00A841DA" w:rsidRPr="00DC039A">
        <w:t xml:space="preserve"> and risk is related to cumulative alkylating drug dose.</w:t>
      </w:r>
    </w:p>
    <w:p w:rsidR="00A841DA" w:rsidRPr="00DC039A"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DC039A" w:rsidRDefault="00BB42D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i/>
        </w:rPr>
      </w:pPr>
      <w:r w:rsidRPr="00DC039A">
        <w:rPr>
          <w:b/>
          <w:i/>
          <w:color w:val="0070C0"/>
        </w:rPr>
        <w:t xml:space="preserve">&lt;4&gt; </w:t>
      </w:r>
      <w:r w:rsidR="00A841DA" w:rsidRPr="00DC039A">
        <w:rPr>
          <w:b/>
          <w:i/>
          <w:color w:val="0070C0"/>
        </w:rPr>
        <w:t>Topoisomerase inhibitors</w:t>
      </w:r>
    </w:p>
    <w:p w:rsidR="00F643B0"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DC039A">
        <w:t>Topoisomerase II inhibitors that bind to the enzyme/DNA complex at the strand cleavage stage of the topoisomerase reaction have been linked with elevated risk of t-AML (Nitiss</w:t>
      </w:r>
      <w:r w:rsidR="001F009E" w:rsidRPr="00DC039A">
        <w:t xml:space="preserve">, </w:t>
      </w:r>
      <w:r w:rsidRPr="00DC039A">
        <w:t>2009</w:t>
      </w:r>
      <w:r w:rsidRPr="0007229F">
        <w:t xml:space="preserve">).  As a result of blockage of the enzyme reaction, topoisomerase II inhibitors may leave DNA with a permanent DNA strand break. </w:t>
      </w:r>
      <w:r w:rsidR="00CC174E">
        <w:t xml:space="preserve"> </w:t>
      </w:r>
      <w:r w:rsidR="00F643B0" w:rsidRPr="0007229F">
        <w:t xml:space="preserve">The resulting treatment-related leukemias may be myeloid (with the partner gene of </w:t>
      </w:r>
      <w:r w:rsidR="00F643B0" w:rsidRPr="0007229F">
        <w:rPr>
          <w:i/>
        </w:rPr>
        <w:t>MLL</w:t>
      </w:r>
      <w:r w:rsidR="00F643B0" w:rsidRPr="0007229F">
        <w:t xml:space="preserve"> being chromosome 9) or lymphoid (with the partner gene being chromosome 4) in lineage</w:t>
      </w:r>
      <w:r w:rsidR="00F643B0">
        <w:t>, and</w:t>
      </w:r>
      <w:r w:rsidR="00F643B0" w:rsidRPr="0007229F">
        <w:t xml:space="preserve"> studies of gene expression profiles suggest that the leukemia originates within an undifferentiated hematopoietic stem cell.  </w:t>
      </w:r>
    </w:p>
    <w:p w:rsidR="00F643B0" w:rsidRDefault="00F643B0"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Both the antineoplastic effect and the leukemogenic effect of topoisomerase II inhibitors are due to chromosome translocation.  Drugs that interact with topoisomerase II include epipodophyllotoxins that intercalate (</w:t>
      </w:r>
      <w:r w:rsidR="00F643B0">
        <w:t>e.g.,</w:t>
      </w:r>
      <w:r w:rsidRPr="0007229F">
        <w:t xml:space="preserve"> doxorubicin) and those that do</w:t>
      </w:r>
      <w:r w:rsidR="00F643B0">
        <w:t xml:space="preserve"> not</w:t>
      </w:r>
      <w:r w:rsidR="004949BB">
        <w:t xml:space="preserve"> </w:t>
      </w:r>
      <w:r w:rsidRPr="0007229F">
        <w:t>intercalate (</w:t>
      </w:r>
      <w:r w:rsidR="00F643B0">
        <w:t>e.g.,</w:t>
      </w:r>
      <w:r w:rsidRPr="0007229F">
        <w:t xml:space="preserve"> etoposide</w:t>
      </w:r>
      <w:r w:rsidR="00F643B0">
        <w:t>,</w:t>
      </w:r>
      <w:r w:rsidRPr="0007229F">
        <w:t xml:space="preserve"> teniposide).  </w:t>
      </w:r>
      <w:r w:rsidR="006E0761">
        <w:t xml:space="preserve">With the more recent widespread </w:t>
      </w:r>
      <w:r w:rsidR="00F643B0">
        <w:t xml:space="preserve">clinical use </w:t>
      </w:r>
      <w:r w:rsidR="006E0761">
        <w:t xml:space="preserve">of topoisomerase II inhibitors, </w:t>
      </w:r>
      <w:r w:rsidRPr="0007229F">
        <w:t>including anthracyclines</w:t>
      </w:r>
      <w:r w:rsidR="000B087F">
        <w:t xml:space="preserve"> (e.g., doxorubicin, daunarubicin)</w:t>
      </w:r>
      <w:r w:rsidR="004949BB">
        <w:t xml:space="preserve"> and</w:t>
      </w:r>
      <w:r w:rsidRPr="0007229F">
        <w:t xml:space="preserve"> anthracenedione</w:t>
      </w:r>
      <w:r w:rsidR="00C51F0E">
        <w:t xml:space="preserve"> (e.g., mitoxantrone)</w:t>
      </w:r>
      <w:r w:rsidRPr="0007229F">
        <w:t xml:space="preserve">, </w:t>
      </w:r>
      <w:r w:rsidR="006E0761">
        <w:t>elevated risks of t-AML have been observed</w:t>
      </w:r>
      <w:r w:rsidR="00F643B0">
        <w:t xml:space="preserve"> and risks appear </w:t>
      </w:r>
      <w:r w:rsidR="00F643B0" w:rsidRPr="0007229F">
        <w:t>to be higher among those treated at younger ages</w:t>
      </w:r>
      <w:r w:rsidRPr="0007229F">
        <w:t>.  The resultant t-AML is generally not preceded by MDS, develops after a shorter latency period (median latency typically 2-3 years)</w:t>
      </w:r>
      <w:r w:rsidR="00F11E01" w:rsidRPr="0007229F">
        <w:t>, and</w:t>
      </w:r>
      <w:r w:rsidRPr="0007229F">
        <w:t xml:space="preserve"> has different cytogenetic abnormalities</w:t>
      </w:r>
      <w:r w:rsidR="000B087F">
        <w:t xml:space="preserve"> than alkylating agent-associated t-AML. </w:t>
      </w:r>
      <w:r w:rsidRPr="0007229F">
        <w:t xml:space="preserve"> </w:t>
      </w:r>
      <w:r w:rsidR="000B087F">
        <w:t xml:space="preserve">Another contrast </w:t>
      </w:r>
      <w:r w:rsidR="00F560E7">
        <w:t xml:space="preserve">with alkylating agent-associated t-AML </w:t>
      </w:r>
      <w:r w:rsidR="000B087F">
        <w:t xml:space="preserve">is </w:t>
      </w:r>
      <w:r w:rsidR="002C6E90">
        <w:t>the</w:t>
      </w:r>
      <w:r w:rsidR="000B087F">
        <w:t xml:space="preserve"> association </w:t>
      </w:r>
      <w:r w:rsidR="002C6E90">
        <w:t xml:space="preserve">of topoisomerase II inhibitors </w:t>
      </w:r>
      <w:r w:rsidR="000B087F">
        <w:t>with</w:t>
      </w:r>
      <w:r w:rsidR="000B087F" w:rsidRPr="0007229F">
        <w:t xml:space="preserve"> </w:t>
      </w:r>
      <w:r w:rsidRPr="0007229F">
        <w:t xml:space="preserve">balanced translocations involving the </w:t>
      </w:r>
      <w:r w:rsidRPr="0007229F">
        <w:rPr>
          <w:i/>
        </w:rPr>
        <w:t>MLL</w:t>
      </w:r>
      <w:r w:rsidRPr="0007229F">
        <w:t xml:space="preserve"> gene on chromosome </w:t>
      </w:r>
      <w:r w:rsidRPr="00822682">
        <w:t>band 11q23 (Cowell</w:t>
      </w:r>
      <w:del w:id="553" w:author="Wayne Liu" w:date="2016-05-18T14:56:00Z">
        <w:r w:rsidRPr="00822682" w:rsidDel="004E5443">
          <w:delText xml:space="preserve"> et al</w:delText>
        </w:r>
        <w:r w:rsidR="001F009E" w:rsidRPr="00822682" w:rsidDel="004E5443">
          <w:delText>,</w:delText>
        </w:r>
      </w:del>
      <w:ins w:id="554" w:author="Wayne Liu" w:date="2016-05-18T14:56:00Z">
        <w:r w:rsidR="004E5443">
          <w:t xml:space="preserve"> et al.,</w:t>
        </w:r>
      </w:ins>
      <w:r w:rsidR="001F009E" w:rsidRPr="00822682">
        <w:t xml:space="preserve"> </w:t>
      </w:r>
      <w:r w:rsidRPr="00822682">
        <w:t>2012).</w:t>
      </w:r>
      <w:r w:rsidR="003546A8">
        <w:t xml:space="preserve">  </w:t>
      </w:r>
      <w:r w:rsidR="009E52C5" w:rsidRPr="0007229F">
        <w:t xml:space="preserve">Most </w:t>
      </w:r>
      <w:r w:rsidR="009E52C5" w:rsidRPr="0007229F">
        <w:rPr>
          <w:i/>
        </w:rPr>
        <w:t>MLL</w:t>
      </w:r>
      <w:r w:rsidR="009E52C5" w:rsidRPr="0007229F">
        <w:t xml:space="preserve"> </w:t>
      </w:r>
      <w:r w:rsidR="009E52C5" w:rsidRPr="0007229F">
        <w:lastRenderedPageBreak/>
        <w:t xml:space="preserve">rearrangements are reciprocal translocations with many different partner genes including t(9;11) or t(4:11) </w:t>
      </w:r>
      <w:r w:rsidR="002C6E90">
        <w:t xml:space="preserve">but also </w:t>
      </w:r>
      <w:r w:rsidR="009E52C5" w:rsidRPr="0007229F">
        <w:t>include internal duplications, deletions</w:t>
      </w:r>
      <w:r w:rsidR="00F643B0">
        <w:t>,</w:t>
      </w:r>
      <w:r w:rsidR="009E52C5" w:rsidRPr="0007229F">
        <w:t xml:space="preserve"> or inversions.</w:t>
      </w:r>
      <w:r w:rsidR="009E52C5">
        <w:t xml:space="preserve">  </w:t>
      </w:r>
      <w:r w:rsidR="006E0761">
        <w:t xml:space="preserve">Questions about the </w:t>
      </w:r>
      <w:r w:rsidRPr="0007229F">
        <w:t xml:space="preserve">relationship between cumulative dose </w:t>
      </w:r>
      <w:r w:rsidR="00857A44">
        <w:t>and</w:t>
      </w:r>
      <w:r w:rsidR="00857A44" w:rsidRPr="0007229F">
        <w:t xml:space="preserve"> </w:t>
      </w:r>
      <w:r w:rsidRPr="0007229F">
        <w:t xml:space="preserve">frequency of treatment with epipodophyllotoxins </w:t>
      </w:r>
      <w:r w:rsidR="00857A44">
        <w:t>with</w:t>
      </w:r>
      <w:r w:rsidR="00857A44" w:rsidRPr="0007229F">
        <w:t xml:space="preserve"> </w:t>
      </w:r>
      <w:r w:rsidRPr="0007229F">
        <w:t>risk of t-AML</w:t>
      </w:r>
      <w:r w:rsidR="00857A44">
        <w:t xml:space="preserve"> remain</w:t>
      </w:r>
      <w:r w:rsidR="006E0761">
        <w:t xml:space="preserve">, </w:t>
      </w:r>
      <w:r w:rsidR="00857A44">
        <w:t>as</w:t>
      </w:r>
      <w:r w:rsidR="006E0761">
        <w:t xml:space="preserve"> some previous studies </w:t>
      </w:r>
      <w:r w:rsidR="00857A44">
        <w:t xml:space="preserve">were </w:t>
      </w:r>
      <w:r w:rsidR="006E0761">
        <w:t xml:space="preserve">limited by the </w:t>
      </w:r>
      <w:r w:rsidR="00857A44">
        <w:t>use of chemotherapeutic regimens that include both topoisomerase II inhibitors and alkylating agents</w:t>
      </w:r>
      <w:r w:rsidRPr="0007229F">
        <w:t>.</w:t>
      </w:r>
      <w:r w:rsidR="00CC174E">
        <w:t xml:space="preserve"> </w:t>
      </w:r>
      <w:del w:id="555" w:author="James R Cerhan" w:date="2016-05-09T17:00:00Z">
        <w:r w:rsidRPr="0007229F" w:rsidDel="00CC3412">
          <w:delText xml:space="preserve"> .  </w:delText>
        </w:r>
      </w:del>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A841DA" w:rsidRPr="0007229F" w:rsidRDefault="00BB42D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i/>
        </w:rPr>
      </w:pPr>
      <w:r>
        <w:rPr>
          <w:b/>
          <w:i/>
          <w:color w:val="0070C0"/>
        </w:rPr>
        <w:t xml:space="preserve">&lt;4&gt; </w:t>
      </w:r>
      <w:r w:rsidR="00A841DA" w:rsidRPr="0007229F">
        <w:rPr>
          <w:b/>
          <w:i/>
          <w:color w:val="0070C0"/>
        </w:rPr>
        <w:t xml:space="preserve">Other chemotherapy agents </w:t>
      </w:r>
    </w:p>
    <w:p w:rsidR="00A841DA" w:rsidRPr="00232CC3" w:rsidRDefault="00B47556"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 xml:space="preserve">Platinum agents (e.g., cisplatin, carboplatin, oxaliplatin) are similar to alkylating agents in their mechanisms of action and resistance with the exception that they do not alkylate DNA but rather form covalent metal </w:t>
      </w:r>
      <w:r w:rsidRPr="00093E43">
        <w:t>adducts with DNA (</w:t>
      </w:r>
      <w:r w:rsidR="001F009E" w:rsidRPr="00093E43">
        <w:t>Chabner</w:t>
      </w:r>
      <w:del w:id="556" w:author="Wayne Liu" w:date="2016-05-18T14:56:00Z">
        <w:r w:rsidR="001F009E" w:rsidRPr="00093E43" w:rsidDel="004E5443">
          <w:delText xml:space="preserve"> et al,</w:delText>
        </w:r>
      </w:del>
      <w:ins w:id="557" w:author="Wayne Liu" w:date="2016-05-18T14:56:00Z">
        <w:r w:rsidR="004E5443">
          <w:t xml:space="preserve"> et al.,</w:t>
        </w:r>
      </w:ins>
      <w:r w:rsidR="001F009E" w:rsidRPr="00093E43">
        <w:t xml:space="preserve"> 2011). </w:t>
      </w:r>
      <w:r w:rsidRPr="00093E43">
        <w:t xml:space="preserve"> </w:t>
      </w:r>
      <w:r w:rsidR="00A841DA" w:rsidRPr="00093E43">
        <w:t>Increasing doses of platinum-based chemotherapy for ovarian (Travis</w:t>
      </w:r>
      <w:del w:id="558" w:author="Wayne Liu" w:date="2016-05-18T14:56:00Z">
        <w:r w:rsidR="00A841DA" w:rsidRPr="00093E43" w:rsidDel="004E5443">
          <w:delText xml:space="preserve"> </w:delText>
        </w:r>
        <w:r w:rsidR="008E3BB6" w:rsidRPr="00093E43" w:rsidDel="004E5443">
          <w:delText>e</w:delText>
        </w:r>
        <w:r w:rsidR="00A841DA" w:rsidRPr="00093E43" w:rsidDel="004E5443">
          <w:delText>t al</w:delText>
        </w:r>
        <w:r w:rsidR="008E3BB6" w:rsidRPr="00093E43" w:rsidDel="004E5443">
          <w:delText>,</w:delText>
        </w:r>
      </w:del>
      <w:ins w:id="559" w:author="Wayne Liu" w:date="2016-05-18T14:56:00Z">
        <w:r w:rsidR="004E5443">
          <w:t xml:space="preserve"> et al.,</w:t>
        </w:r>
      </w:ins>
      <w:r w:rsidR="008E3BB6" w:rsidRPr="00093E43">
        <w:t xml:space="preserve"> </w:t>
      </w:r>
      <w:r w:rsidR="00A841DA" w:rsidRPr="00093E43">
        <w:t>1999) and testicular cancers (Howard</w:t>
      </w:r>
      <w:del w:id="560" w:author="Wayne Liu" w:date="2016-05-18T14:56:00Z">
        <w:r w:rsidR="00A841DA" w:rsidRPr="00093E43" w:rsidDel="004E5443">
          <w:delText xml:space="preserve"> et al</w:delText>
        </w:r>
        <w:r w:rsidR="008E3BB6" w:rsidRPr="00093E43" w:rsidDel="004E5443">
          <w:delText>,</w:delText>
        </w:r>
      </w:del>
      <w:ins w:id="561" w:author="Wayne Liu" w:date="2016-05-18T14:56:00Z">
        <w:r w:rsidR="004E5443">
          <w:t xml:space="preserve"> et al.,</w:t>
        </w:r>
      </w:ins>
      <w:r w:rsidR="008E3BB6" w:rsidRPr="00093E43">
        <w:t xml:space="preserve"> </w:t>
      </w:r>
      <w:r w:rsidR="00A841DA" w:rsidRPr="00093E43">
        <w:t>2008</w:t>
      </w:r>
      <w:r w:rsidR="00A841DA" w:rsidRPr="0007229F">
        <w:t xml:space="preserve">) have been quantitatively associated with increasing risks for t-AML. </w:t>
      </w:r>
      <w:r w:rsidR="00CC174E">
        <w:t xml:space="preserve"> </w:t>
      </w:r>
      <w:r w:rsidR="00A841DA" w:rsidRPr="0007229F">
        <w:t>A 10-fold higher risk of t-MDS/AML has been observed in breast cancer patients treated with mitoxantrone and methotrexate</w:t>
      </w:r>
      <w:r w:rsidR="006B7E57">
        <w:t xml:space="preserve"> (an antimetabolite)</w:t>
      </w:r>
      <w:r w:rsidR="00A841DA" w:rsidRPr="0007229F">
        <w:t xml:space="preserve"> or methotrexate </w:t>
      </w:r>
      <w:r w:rsidR="00A841DA" w:rsidRPr="00232CC3">
        <w:t>and mitomycin C</w:t>
      </w:r>
      <w:r w:rsidR="00BD40D9">
        <w:t xml:space="preserve"> (an antibiotic that inhibits DNA synthesis)</w:t>
      </w:r>
      <w:r w:rsidR="00A841DA" w:rsidRPr="00232CC3">
        <w:t xml:space="preserve"> (Saso</w:t>
      </w:r>
      <w:del w:id="562" w:author="Wayne Liu" w:date="2016-05-18T14:56:00Z">
        <w:r w:rsidR="00A841DA" w:rsidRPr="00232CC3" w:rsidDel="004E5443">
          <w:delText xml:space="preserve"> et al</w:delText>
        </w:r>
        <w:r w:rsidR="008E3BB6" w:rsidRPr="00232CC3" w:rsidDel="004E5443">
          <w:delText>,</w:delText>
        </w:r>
      </w:del>
      <w:ins w:id="563" w:author="Wayne Liu" w:date="2016-05-18T14:56:00Z">
        <w:r w:rsidR="004E5443">
          <w:t xml:space="preserve"> et al.,</w:t>
        </w:r>
      </w:ins>
      <w:r w:rsidR="008E3BB6" w:rsidRPr="00232CC3">
        <w:t xml:space="preserve"> </w:t>
      </w:r>
      <w:r w:rsidR="00A841DA" w:rsidRPr="00232CC3">
        <w:t xml:space="preserve">2000). </w:t>
      </w:r>
    </w:p>
    <w:p w:rsidR="00A841DA"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437A7D" w:rsidRPr="00437A7D" w:rsidRDefault="00437A7D"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437A7D" w:rsidRDefault="00F11E01" w:rsidP="001F00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232CC3">
        <w:t>Antimetabolites, including methotrexate, azathioprine, 6-thioguanine, and fludarabine</w:t>
      </w:r>
      <w:r w:rsidR="008F07BF">
        <w:t xml:space="preserve"> (a nucleoside analogue)</w:t>
      </w:r>
      <w:r w:rsidRPr="00232CC3">
        <w:t>, are used for some cancer treatments, as immunosuppressants in autoimmune diseases, or in recipients of organ transplants, the latter often including combination treatment with cyclosporine A and steroids.</w:t>
      </w:r>
      <w:r>
        <w:t xml:space="preserve"> </w:t>
      </w:r>
      <w:r w:rsidR="00CC174E">
        <w:t xml:space="preserve"> </w:t>
      </w:r>
      <w:r w:rsidRPr="00232CC3">
        <w:t xml:space="preserve">The antimetabolites share structural similarities with nucleotides and can be incorporated into DNA or RNA, thus causing inhibition of cell proliferation.  </w:t>
      </w:r>
      <w:r w:rsidR="008F07BF" w:rsidRPr="00232CC3">
        <w:t xml:space="preserve">Increased risks of AML have been reported in patients treated with azathioprine </w:t>
      </w:r>
      <w:r w:rsidR="008F07BF" w:rsidRPr="00232CC3">
        <w:lastRenderedPageBreak/>
        <w:t>after organ transplantation or for autoimmune disease (Yenson</w:t>
      </w:r>
      <w:del w:id="564" w:author="Wayne Liu" w:date="2016-05-18T14:56:00Z">
        <w:r w:rsidR="008F07BF" w:rsidRPr="00232CC3" w:rsidDel="004E5443">
          <w:delText xml:space="preserve"> et al,</w:delText>
        </w:r>
      </w:del>
      <w:ins w:id="565" w:author="Wayne Liu" w:date="2016-05-18T14:56:00Z">
        <w:r w:rsidR="004E5443">
          <w:t xml:space="preserve"> et al.,</w:t>
        </w:r>
      </w:ins>
      <w:r w:rsidR="008F07BF" w:rsidRPr="00232CC3">
        <w:t xml:space="preserve"> 2008).</w:t>
      </w:r>
      <w:r w:rsidR="008F07BF">
        <w:t xml:space="preserve">  Leukemia r</w:t>
      </w:r>
      <w:r w:rsidR="00A841DA" w:rsidRPr="00232CC3">
        <w:t>isks may be higher in patients with low thiopurine S-methyltransferase activity</w:t>
      </w:r>
      <w:r w:rsidR="008F07BF">
        <w:t>,</w:t>
      </w:r>
      <w:r w:rsidR="00A841DA" w:rsidRPr="00232CC3">
        <w:t xml:space="preserve"> and mechanisms may include aberrant mismatch repair and microsatellite instability (Karran</w:t>
      </w:r>
      <w:r w:rsidR="008E3BB6" w:rsidRPr="00232CC3">
        <w:t xml:space="preserve">, </w:t>
      </w:r>
      <w:r w:rsidR="00A841DA" w:rsidRPr="00232CC3">
        <w:t xml:space="preserve">2006).  </w:t>
      </w:r>
      <w:r w:rsidR="001F009E" w:rsidRPr="0007229F">
        <w:t xml:space="preserve">t-MDS/AML </w:t>
      </w:r>
      <w:r w:rsidR="00BE0657">
        <w:t>is increased among patients treated with nucleoside analogs</w:t>
      </w:r>
      <w:r w:rsidR="008F07BF">
        <w:t xml:space="preserve"> (</w:t>
      </w:r>
      <w:r w:rsidR="00C80B24" w:rsidRPr="00870F3D">
        <w:rPr>
          <w:i/>
        </w:rPr>
        <w:t>e.g.,</w:t>
      </w:r>
      <w:r w:rsidR="00C80B24">
        <w:t xml:space="preserve"> </w:t>
      </w:r>
      <w:r w:rsidR="008F07BF">
        <w:t>fludarabine, cladribine), alone or in combination with other agents</w:t>
      </w:r>
      <w:r w:rsidR="00BE0657">
        <w:t xml:space="preserve"> </w:t>
      </w:r>
      <w:r w:rsidR="00C80B24">
        <w:t>(</w:t>
      </w:r>
      <w:r w:rsidR="00BB463B">
        <w:t xml:space="preserve">e.g., with </w:t>
      </w:r>
      <w:r w:rsidR="00BE0657">
        <w:t>chlorambucil</w:t>
      </w:r>
      <w:r w:rsidR="00BB463B">
        <w:t xml:space="preserve"> or cyclophosphamide)</w:t>
      </w:r>
      <w:r w:rsidR="00F560E7">
        <w:t xml:space="preserve"> </w:t>
      </w:r>
      <w:r w:rsidR="00BB463B">
        <w:t>often</w:t>
      </w:r>
      <w:r w:rsidR="00BE0657">
        <w:t xml:space="preserve"> used to treat patients with </w:t>
      </w:r>
      <w:r w:rsidR="00BB463B">
        <w:t>CLL and other lymphoproliferative neoplasms</w:t>
      </w:r>
      <w:r w:rsidR="00A4062A">
        <w:t xml:space="preserve"> (Leone</w:t>
      </w:r>
      <w:del w:id="566" w:author="Wayne Liu" w:date="2016-05-18T14:56:00Z">
        <w:r w:rsidR="00A4062A" w:rsidDel="004E5443">
          <w:delText xml:space="preserve"> et al,</w:delText>
        </w:r>
      </w:del>
      <w:ins w:id="567" w:author="Wayne Liu" w:date="2016-05-18T14:56:00Z">
        <w:r w:rsidR="004E5443">
          <w:t xml:space="preserve"> et al.,</w:t>
        </w:r>
      </w:ins>
      <w:r w:rsidR="00A4062A">
        <w:t xml:space="preserve"> 2010</w:t>
      </w:r>
      <w:r w:rsidR="00BE0657">
        <w:t xml:space="preserve">).  t-MDS/AML </w:t>
      </w:r>
      <w:r w:rsidR="00BE0657" w:rsidRPr="00A4062A">
        <w:t xml:space="preserve">has </w:t>
      </w:r>
      <w:r w:rsidR="001F009E" w:rsidRPr="00A4062A">
        <w:t>also been associated with pretransplantation chemotherapy (</w:t>
      </w:r>
      <w:r w:rsidR="001F009E" w:rsidRPr="00A4062A">
        <w:rPr>
          <w:i/>
        </w:rPr>
        <w:t>e.g</w:t>
      </w:r>
      <w:r w:rsidR="001F009E" w:rsidRPr="00A4062A">
        <w:t>., mechlorethamine</w:t>
      </w:r>
      <w:r w:rsidR="00E41273">
        <w:t>,</w:t>
      </w:r>
      <w:r w:rsidR="00F560E7">
        <w:t xml:space="preserve"> chlorambucil</w:t>
      </w:r>
      <w:r w:rsidR="001F009E" w:rsidRPr="00A4062A">
        <w:t>) and/or</w:t>
      </w:r>
      <w:r w:rsidR="00F560E7">
        <w:t xml:space="preserve"> transplantation</w:t>
      </w:r>
      <w:r w:rsidR="001F009E" w:rsidRPr="00A4062A">
        <w:t xml:space="preserve"> conditioning treatments </w:t>
      </w:r>
      <w:r w:rsidR="00F560E7">
        <w:t>that include</w:t>
      </w:r>
      <w:r w:rsidR="001F009E" w:rsidRPr="00A4062A">
        <w:t xml:space="preserve"> total body irradiation</w:t>
      </w:r>
      <w:r w:rsidR="00F560E7">
        <w:t xml:space="preserve">, </w:t>
      </w:r>
      <w:r w:rsidR="00F560E7" w:rsidRPr="00A4062A">
        <w:t>particularly at doses</w:t>
      </w:r>
      <w:r w:rsidR="00F560E7">
        <w:t xml:space="preserve"> &gt;12 Gy</w:t>
      </w:r>
      <w:r w:rsidR="00E41273">
        <w:t xml:space="preserve"> </w:t>
      </w:r>
      <w:r w:rsidR="00E41273" w:rsidRPr="00A4062A">
        <w:t>(Metayer</w:t>
      </w:r>
      <w:del w:id="568" w:author="Wayne Liu" w:date="2016-05-18T14:56:00Z">
        <w:r w:rsidR="00E41273" w:rsidRPr="00A4062A" w:rsidDel="004E5443">
          <w:delText xml:space="preserve"> et al,</w:delText>
        </w:r>
      </w:del>
      <w:ins w:id="569" w:author="Wayne Liu" w:date="2016-05-18T14:56:00Z">
        <w:r w:rsidR="004E5443">
          <w:t xml:space="preserve"> et al.,</w:t>
        </w:r>
      </w:ins>
      <w:r w:rsidR="00E41273" w:rsidRPr="00A4062A">
        <w:t xml:space="preserve"> 2003)</w:t>
      </w:r>
      <w:r w:rsidR="00F560E7">
        <w:t>.</w:t>
      </w:r>
    </w:p>
    <w:p w:rsidR="00870F3D" w:rsidRPr="0007229F" w:rsidRDefault="00437A7D" w:rsidP="001F00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r w:rsidRPr="0007229F">
        <w:rPr>
          <w:color w:val="000000"/>
        </w:rPr>
        <w:t xml:space="preserve"> </w:t>
      </w:r>
    </w:p>
    <w:p w:rsidR="00681F91" w:rsidRPr="0007229F" w:rsidRDefault="00BB42D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i/>
          <w:color w:val="0070C0"/>
        </w:rPr>
      </w:pPr>
      <w:r>
        <w:rPr>
          <w:b/>
          <w:i/>
          <w:color w:val="0070C0"/>
        </w:rPr>
        <w:t xml:space="preserve">&lt;4&gt; </w:t>
      </w:r>
      <w:r w:rsidR="00A841DA" w:rsidRPr="0007229F">
        <w:rPr>
          <w:b/>
          <w:i/>
          <w:color w:val="0070C0"/>
        </w:rPr>
        <w:t xml:space="preserve">Transformation of MPN to t-AML: </w:t>
      </w:r>
      <w:r w:rsidR="00681F91" w:rsidRPr="0007229F">
        <w:rPr>
          <w:b/>
          <w:i/>
          <w:color w:val="0070C0"/>
        </w:rPr>
        <w:t>role of single vs multiple treatments or other factors is unclear</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MPN</w:t>
      </w:r>
      <w:r w:rsidR="00C818B6">
        <w:t>,</w:t>
      </w:r>
      <w:r w:rsidRPr="0007229F">
        <w:t xml:space="preserve"> including polycythemia vera, essential </w:t>
      </w:r>
      <w:r w:rsidR="00E41273" w:rsidRPr="0007229F">
        <w:t>thrombocyt</w:t>
      </w:r>
      <w:r w:rsidR="00E41273">
        <w:t>hemia</w:t>
      </w:r>
      <w:r w:rsidRPr="0007229F">
        <w:t xml:space="preserve">, and primary </w:t>
      </w:r>
      <w:r w:rsidRPr="002A4F64">
        <w:t>myelofibrosis</w:t>
      </w:r>
      <w:r w:rsidR="00C818B6">
        <w:t>, can “transform” to AML</w:t>
      </w:r>
      <w:r w:rsidRPr="002A4F64">
        <w:t xml:space="preserve"> (Abdulkarim</w:t>
      </w:r>
      <w:del w:id="570" w:author="Wayne Liu" w:date="2016-05-18T14:56:00Z">
        <w:r w:rsidRPr="002A4F64" w:rsidDel="004E5443">
          <w:delText xml:space="preserve"> et al</w:delText>
        </w:r>
        <w:r w:rsidR="00BE0657" w:rsidRPr="002A4F64" w:rsidDel="004E5443">
          <w:delText>,</w:delText>
        </w:r>
      </w:del>
      <w:ins w:id="571" w:author="Wayne Liu" w:date="2016-05-18T14:56:00Z">
        <w:r w:rsidR="004E5443">
          <w:t xml:space="preserve"> et al.,</w:t>
        </w:r>
      </w:ins>
      <w:r w:rsidR="00BE0657" w:rsidRPr="002A4F64">
        <w:t xml:space="preserve"> </w:t>
      </w:r>
      <w:r w:rsidRPr="002A4F64">
        <w:t>2009).</w:t>
      </w:r>
      <w:r w:rsidR="003546A8" w:rsidRPr="002A4F64">
        <w:t xml:space="preserve">  </w:t>
      </w:r>
      <w:r w:rsidRPr="002A4F64">
        <w:t>There is variability in the risks of developing AML after different forms of MPN (Barbui</w:t>
      </w:r>
      <w:r w:rsidR="00BE0657" w:rsidRPr="002A4F64">
        <w:t xml:space="preserve">, </w:t>
      </w:r>
      <w:r w:rsidRPr="002A4F64">
        <w:t>2004; Mesa</w:t>
      </w:r>
      <w:del w:id="572" w:author="Wayne Liu" w:date="2016-05-18T14:56:00Z">
        <w:r w:rsidRPr="002A4F64" w:rsidDel="004E5443">
          <w:delText xml:space="preserve"> et al</w:delText>
        </w:r>
        <w:r w:rsidR="00BE0657" w:rsidRPr="002A4F64" w:rsidDel="004E5443">
          <w:delText>,</w:delText>
        </w:r>
      </w:del>
      <w:ins w:id="573" w:author="Wayne Liu" w:date="2016-05-18T14:56:00Z">
        <w:r w:rsidR="004E5443">
          <w:t xml:space="preserve"> et al.,</w:t>
        </w:r>
      </w:ins>
      <w:r w:rsidR="00BE0657" w:rsidRPr="002A4F64">
        <w:t xml:space="preserve"> </w:t>
      </w:r>
      <w:r w:rsidRPr="002A4F64">
        <w:t>2005; Passamonti</w:t>
      </w:r>
      <w:del w:id="574" w:author="Wayne Liu" w:date="2016-05-18T14:56:00Z">
        <w:r w:rsidRPr="002A4F64" w:rsidDel="004E5443">
          <w:delText xml:space="preserve"> et al</w:delText>
        </w:r>
        <w:r w:rsidR="00BE0657" w:rsidRPr="002A4F64" w:rsidDel="004E5443">
          <w:delText>,</w:delText>
        </w:r>
      </w:del>
      <w:ins w:id="575" w:author="Wayne Liu" w:date="2016-05-18T14:56:00Z">
        <w:r w:rsidR="004E5443">
          <w:t xml:space="preserve"> et al.,</w:t>
        </w:r>
      </w:ins>
      <w:r w:rsidRPr="002A4F64">
        <w:t xml:space="preserve"> 2008).  Mechanisms involved in </w:t>
      </w:r>
      <w:r w:rsidR="00C818B6">
        <w:t xml:space="preserve">leukemic </w:t>
      </w:r>
      <w:r w:rsidRPr="002A4F64">
        <w:t>transformation</w:t>
      </w:r>
      <w:r w:rsidR="00681F91" w:rsidRPr="002A4F64">
        <w:t xml:space="preserve"> are not well understood, particularly because of the rarity of the event</w:t>
      </w:r>
      <w:r w:rsidR="00B02890" w:rsidRPr="002A4F64">
        <w:t xml:space="preserve">, </w:t>
      </w:r>
      <w:r w:rsidR="00681F91" w:rsidRPr="002A4F64">
        <w:t xml:space="preserve">the difficulty of disentangling </w:t>
      </w:r>
      <w:r w:rsidR="00B02890" w:rsidRPr="002A4F64">
        <w:t>the role of one or more treatments, and the likelihood that that the causes of transformation are multifactorial.  For example, in a</w:t>
      </w:r>
      <w:r w:rsidRPr="002A4F64">
        <w:t xml:space="preserve"> nationwide Swedish cohort of 11,039 MPN patients diagnosed during 1958-2005, 292 patients developed AML (</w:t>
      </w:r>
      <w:r w:rsidR="00C818B6">
        <w:t xml:space="preserve">n = </w:t>
      </w:r>
      <w:r w:rsidRPr="002A4F64">
        <w:t xml:space="preserve">271) </w:t>
      </w:r>
      <w:r w:rsidR="00146AFB">
        <w:t>or</w:t>
      </w:r>
      <w:r w:rsidR="00146AFB" w:rsidRPr="002A4F64">
        <w:t xml:space="preserve"> </w:t>
      </w:r>
      <w:r w:rsidRPr="002A4F64">
        <w:t>MDS (</w:t>
      </w:r>
      <w:r w:rsidR="00C818B6">
        <w:t xml:space="preserve">n = </w:t>
      </w:r>
      <w:r w:rsidRPr="002A4F64">
        <w:t>21)</w:t>
      </w:r>
      <w:r w:rsidR="00DA5545" w:rsidRPr="002A4F64">
        <w:t xml:space="preserve"> (Bjorkholm</w:t>
      </w:r>
      <w:del w:id="576" w:author="Wayne Liu" w:date="2016-05-18T14:56:00Z">
        <w:r w:rsidR="00DA5545" w:rsidRPr="002A4F64" w:rsidDel="004E5443">
          <w:delText xml:space="preserve"> </w:delText>
        </w:r>
        <w:r w:rsidR="00BE0657" w:rsidRPr="002A4F64" w:rsidDel="004E5443">
          <w:delText>et</w:delText>
        </w:r>
        <w:r w:rsidR="00DA5545" w:rsidRPr="002A4F64" w:rsidDel="004E5443">
          <w:delText xml:space="preserve"> al</w:delText>
        </w:r>
        <w:r w:rsidR="00BE0657" w:rsidRPr="002A4F64" w:rsidDel="004E5443">
          <w:delText>,</w:delText>
        </w:r>
      </w:del>
      <w:ins w:id="577" w:author="Wayne Liu" w:date="2016-05-18T14:56:00Z">
        <w:r w:rsidR="004E5443">
          <w:t xml:space="preserve"> et al.,</w:t>
        </w:r>
      </w:ins>
      <w:r w:rsidR="00BE0657" w:rsidRPr="002A4F64">
        <w:t xml:space="preserve"> 2</w:t>
      </w:r>
      <w:r w:rsidR="00DA5545" w:rsidRPr="002A4F64">
        <w:t>011)</w:t>
      </w:r>
      <w:r w:rsidR="00C818B6">
        <w:t xml:space="preserve">. </w:t>
      </w:r>
      <w:r w:rsidR="00B02890" w:rsidRPr="002A4F64">
        <w:t xml:space="preserve"> </w:t>
      </w:r>
      <w:r w:rsidR="00C818B6">
        <w:t>A</w:t>
      </w:r>
      <w:r w:rsidR="00DA5545" w:rsidRPr="0007229F">
        <w:t xml:space="preserve"> </w:t>
      </w:r>
      <w:r w:rsidRPr="0007229F">
        <w:t>significantly increased risk of developing MDS/AML was observed among MP</w:t>
      </w:r>
      <w:r w:rsidR="00976293">
        <w:t>N</w:t>
      </w:r>
      <w:r w:rsidRPr="0007229F">
        <w:t xml:space="preserve"> </w:t>
      </w:r>
      <w:r w:rsidRPr="0007229F">
        <w:lastRenderedPageBreak/>
        <w:t xml:space="preserve">patients who received ≥1,000 MBq </w:t>
      </w:r>
      <w:r w:rsidRPr="0007229F">
        <w:rPr>
          <w:vertAlign w:val="superscript"/>
        </w:rPr>
        <w:t>32</w:t>
      </w:r>
      <w:r w:rsidRPr="0007229F">
        <w:t>P</w:t>
      </w:r>
      <w:r w:rsidR="00B02890" w:rsidRPr="0007229F">
        <w:t xml:space="preserve">, but </w:t>
      </w:r>
      <w:r w:rsidRPr="0007229F">
        <w:t xml:space="preserve">it </w:t>
      </w:r>
      <w:r w:rsidR="00B02890" w:rsidRPr="0007229F">
        <w:t xml:space="preserve">was </w:t>
      </w:r>
      <w:r w:rsidRPr="0007229F">
        <w:t xml:space="preserve">unclear whether </w:t>
      </w:r>
      <w:r w:rsidR="00C818B6">
        <w:t>those</w:t>
      </w:r>
      <w:r w:rsidRPr="0007229F">
        <w:t xml:space="preserve"> receiving this high dose of </w:t>
      </w:r>
      <w:r w:rsidRPr="0007229F">
        <w:rPr>
          <w:vertAlign w:val="superscript"/>
        </w:rPr>
        <w:t>32</w:t>
      </w:r>
      <w:r w:rsidRPr="0007229F">
        <w:t>P had also received alkylating agents and/or hydroxyurea.</w:t>
      </w:r>
      <w:r w:rsidR="003546A8">
        <w:t xml:space="preserve">  </w:t>
      </w:r>
    </w:p>
    <w:p w:rsidR="00CB3592" w:rsidRPr="0007229F" w:rsidRDefault="00CB3592"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CB3592" w:rsidRPr="0007229F"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&lt;3&gt; </w:t>
      </w:r>
      <w:r w:rsidR="00CB3592" w:rsidRPr="0007229F">
        <w:rPr>
          <w:b/>
          <w:color w:val="0070C0"/>
        </w:rPr>
        <w:t>Other medications</w:t>
      </w:r>
    </w:p>
    <w:p w:rsidR="00CB3592" w:rsidRPr="0007229F"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i/>
          <w:color w:val="0070C0"/>
        </w:rPr>
      </w:pPr>
      <w:r>
        <w:rPr>
          <w:b/>
          <w:i/>
          <w:color w:val="0070C0"/>
        </w:rPr>
        <w:t xml:space="preserve">&lt;4&gt; </w:t>
      </w:r>
      <w:r w:rsidR="00CB3592" w:rsidRPr="0007229F">
        <w:rPr>
          <w:b/>
          <w:i/>
          <w:color w:val="0070C0"/>
        </w:rPr>
        <w:t>Chloramphenicol</w:t>
      </w:r>
    </w:p>
    <w:p w:rsidR="00CB3592" w:rsidRPr="0007229F" w:rsidRDefault="00CB3592"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Use of chloramphenicol has long been linked with</w:t>
      </w:r>
      <w:r w:rsidR="002702A4" w:rsidRPr="0007229F">
        <w:t xml:space="preserve"> bone marrow</w:t>
      </w:r>
      <w:r w:rsidR="00870F3D">
        <w:t xml:space="preserve"> suppression </w:t>
      </w:r>
      <w:r w:rsidR="002702A4" w:rsidRPr="0007229F">
        <w:t xml:space="preserve">and </w:t>
      </w:r>
      <w:r w:rsidRPr="0007229F">
        <w:t xml:space="preserve">risk of </w:t>
      </w:r>
      <w:r w:rsidR="00E61817" w:rsidRPr="0007229F">
        <w:t xml:space="preserve">aplastic </w:t>
      </w:r>
      <w:r w:rsidR="00E61817" w:rsidRPr="002A4F64">
        <w:t>anemia (</w:t>
      </w:r>
      <w:r w:rsidR="002702A4" w:rsidRPr="002A4F64">
        <w:t>Fraumeni</w:t>
      </w:r>
      <w:r w:rsidR="00BE0657" w:rsidRPr="002A4F64">
        <w:t>, 1</w:t>
      </w:r>
      <w:r w:rsidR="00E61817" w:rsidRPr="002A4F64">
        <w:t>96</w:t>
      </w:r>
      <w:r w:rsidR="002702A4" w:rsidRPr="002A4F64">
        <w:t>7</w:t>
      </w:r>
      <w:r w:rsidR="00E61817" w:rsidRPr="002A4F64">
        <w:t xml:space="preserve">). </w:t>
      </w:r>
      <w:r w:rsidR="00CC174E">
        <w:t xml:space="preserve"> </w:t>
      </w:r>
      <w:r w:rsidR="00E61817" w:rsidRPr="002A4F64">
        <w:t xml:space="preserve">Some patients with this hematological disorder have developed </w:t>
      </w:r>
      <w:r w:rsidR="00736DCE" w:rsidRPr="002A4F64">
        <w:t>AML</w:t>
      </w:r>
      <w:r w:rsidR="00E61817" w:rsidRPr="002A4F64">
        <w:t xml:space="preserve"> (Cohen and Creger</w:t>
      </w:r>
      <w:r w:rsidR="00BE0657" w:rsidRPr="002A4F64">
        <w:t>,</w:t>
      </w:r>
      <w:r w:rsidR="00E61817" w:rsidRPr="002A4F64">
        <w:t xml:space="preserve"> </w:t>
      </w:r>
      <w:r w:rsidR="00BE0657" w:rsidRPr="002A4F64">
        <w:t>1967</w:t>
      </w:r>
      <w:r w:rsidR="003712E5" w:rsidRPr="002A4F64">
        <w:t>)</w:t>
      </w:r>
      <w:r w:rsidR="007526AF" w:rsidRPr="002A4F64">
        <w:t xml:space="preserve">, </w:t>
      </w:r>
      <w:r w:rsidR="00C818B6">
        <w:t>although</w:t>
      </w:r>
      <w:r w:rsidR="00C818B6" w:rsidRPr="002A4F64">
        <w:t xml:space="preserve"> </w:t>
      </w:r>
      <w:r w:rsidR="00B02890" w:rsidRPr="002A4F64">
        <w:t>risk of</w:t>
      </w:r>
      <w:r w:rsidR="00B02890" w:rsidRPr="0007229F">
        <w:t xml:space="preserve"> AML following use of chloramphenicol is unclear because </w:t>
      </w:r>
      <w:r w:rsidR="007526AF" w:rsidRPr="0007229F">
        <w:t xml:space="preserve">rigorous </w:t>
      </w:r>
      <w:r w:rsidR="007526AF" w:rsidRPr="00141AFB">
        <w:t>epidemiological data are lacking</w:t>
      </w:r>
      <w:r w:rsidR="002702A4" w:rsidRPr="00141AFB">
        <w:t xml:space="preserve"> (</w:t>
      </w:r>
      <w:r w:rsidR="00F11E01" w:rsidRPr="00141AFB">
        <w:t>Fraumeni,</w:t>
      </w:r>
      <w:r w:rsidR="00BE0657" w:rsidRPr="00141AFB">
        <w:t xml:space="preserve"> 1</w:t>
      </w:r>
      <w:r w:rsidR="002702A4" w:rsidRPr="00141AFB">
        <w:t>967)</w:t>
      </w:r>
      <w:r w:rsidR="007526AF" w:rsidRPr="00141AFB">
        <w:t xml:space="preserve">.  </w:t>
      </w:r>
      <w:r w:rsidR="002702A4" w:rsidRPr="00141AFB">
        <w:t xml:space="preserve">A dose-response relationship was observed between use of chloramphenicol and risk of childhood </w:t>
      </w:r>
      <w:r w:rsidR="00736DCE" w:rsidRPr="00141AFB">
        <w:t xml:space="preserve">AML </w:t>
      </w:r>
      <w:r w:rsidR="002702A4" w:rsidRPr="00141AFB">
        <w:t xml:space="preserve">and </w:t>
      </w:r>
      <w:r w:rsidR="00736DCE" w:rsidRPr="00141AFB">
        <w:t>ALL</w:t>
      </w:r>
      <w:r w:rsidR="002702A4" w:rsidRPr="00141AFB">
        <w:t xml:space="preserve"> in Shanghai (Shu</w:t>
      </w:r>
      <w:del w:id="578" w:author="Wayne Liu" w:date="2016-05-18T14:56:00Z">
        <w:r w:rsidR="002702A4" w:rsidRPr="00141AFB" w:rsidDel="004E5443">
          <w:delText xml:space="preserve"> et al</w:delText>
        </w:r>
        <w:r w:rsidR="00BE0657" w:rsidRPr="00141AFB" w:rsidDel="004E5443">
          <w:delText>,</w:delText>
        </w:r>
      </w:del>
      <w:ins w:id="579" w:author="Wayne Liu" w:date="2016-05-18T14:56:00Z">
        <w:r w:rsidR="004E5443">
          <w:t xml:space="preserve"> et al.,</w:t>
        </w:r>
      </w:ins>
      <w:r w:rsidR="00BE0657" w:rsidRPr="00141AFB">
        <w:t xml:space="preserve"> 1</w:t>
      </w:r>
      <w:r w:rsidR="002702A4" w:rsidRPr="00141AFB">
        <w:t>987), but studies in adults using medical or pharmacy records have shown no association (Doody</w:t>
      </w:r>
      <w:del w:id="580" w:author="Wayne Liu" w:date="2016-05-18T14:56:00Z">
        <w:r w:rsidR="002702A4" w:rsidRPr="00141AFB" w:rsidDel="004E5443">
          <w:delText xml:space="preserve"> </w:delText>
        </w:r>
        <w:r w:rsidR="00BE0657" w:rsidRPr="00141AFB" w:rsidDel="004E5443">
          <w:delText>e</w:delText>
        </w:r>
        <w:r w:rsidR="002702A4" w:rsidRPr="00141AFB" w:rsidDel="004E5443">
          <w:delText>t al</w:delText>
        </w:r>
        <w:r w:rsidR="00BE0657" w:rsidRPr="00141AFB" w:rsidDel="004E5443">
          <w:delText>,</w:delText>
        </w:r>
      </w:del>
      <w:ins w:id="581" w:author="Wayne Liu" w:date="2016-05-18T14:56:00Z">
        <w:r w:rsidR="004E5443">
          <w:t xml:space="preserve"> et al.,</w:t>
        </w:r>
      </w:ins>
      <w:r w:rsidR="00BE0657" w:rsidRPr="00141AFB">
        <w:t xml:space="preserve"> 1</w:t>
      </w:r>
      <w:r w:rsidR="002702A4" w:rsidRPr="00141AFB">
        <w:t xml:space="preserve">996) </w:t>
      </w:r>
      <w:r w:rsidR="00F11E01" w:rsidRPr="00141AFB">
        <w:t>or a</w:t>
      </w:r>
      <w:r w:rsidR="005D7A57" w:rsidRPr="00141AFB">
        <w:t xml:space="preserve"> non-significant excess risk of acute leukemia (Traversa</w:t>
      </w:r>
      <w:del w:id="582" w:author="Wayne Liu" w:date="2016-05-18T14:56:00Z">
        <w:r w:rsidR="005D7A57" w:rsidRPr="00141AFB" w:rsidDel="004E5443">
          <w:delText xml:space="preserve"> et al</w:delText>
        </w:r>
        <w:r w:rsidR="00BE0657" w:rsidRPr="00141AFB" w:rsidDel="004E5443">
          <w:delText>,</w:delText>
        </w:r>
      </w:del>
      <w:ins w:id="583" w:author="Wayne Liu" w:date="2016-05-18T14:56:00Z">
        <w:r w:rsidR="004E5443">
          <w:t xml:space="preserve"> et al.,</w:t>
        </w:r>
      </w:ins>
      <w:r w:rsidR="005D7A57" w:rsidRPr="00141AFB">
        <w:t xml:space="preserve"> 1998). </w:t>
      </w:r>
      <w:r w:rsidR="00526A8A" w:rsidRPr="00141AFB">
        <w:t xml:space="preserve"> Use of topical chloramphenicol was</w:t>
      </w:r>
      <w:r w:rsidR="002942CC" w:rsidRPr="00141AFB">
        <w:t xml:space="preserve"> not significantly associated with risk of acute leukemia or AML based on data abstracted from general practitioner medical records in a large case-control study in the </w:t>
      </w:r>
      <w:r w:rsidR="00803142">
        <w:t>U.K</w:t>
      </w:r>
      <w:r w:rsidR="002942CC" w:rsidRPr="00141AFB">
        <w:t xml:space="preserve">.  In </w:t>
      </w:r>
      <w:r w:rsidR="00E41273">
        <w:t>this</w:t>
      </w:r>
      <w:r w:rsidR="002942CC" w:rsidRPr="00141AFB">
        <w:t xml:space="preserve"> study, risk was non-significantly increased if topical chloramphenicol was used 3 or more times, but there was no significant dose-response relationship (Smith</w:t>
      </w:r>
      <w:del w:id="584" w:author="Wayne Liu" w:date="2016-05-18T14:56:00Z">
        <w:r w:rsidR="002942CC" w:rsidRPr="00141AFB" w:rsidDel="004E5443">
          <w:delText xml:space="preserve"> </w:delText>
        </w:r>
        <w:r w:rsidR="00BE0657" w:rsidRPr="00141AFB" w:rsidDel="004E5443">
          <w:delText>e</w:delText>
        </w:r>
        <w:r w:rsidR="002942CC" w:rsidRPr="00141AFB" w:rsidDel="004E5443">
          <w:delText>t al</w:delText>
        </w:r>
        <w:r w:rsidR="00BE0657" w:rsidRPr="00141AFB" w:rsidDel="004E5443">
          <w:delText>,</w:delText>
        </w:r>
      </w:del>
      <w:ins w:id="585" w:author="Wayne Liu" w:date="2016-05-18T14:56:00Z">
        <w:r w:rsidR="004E5443">
          <w:t xml:space="preserve"> et al.,</w:t>
        </w:r>
      </w:ins>
      <w:r w:rsidR="00BE0657" w:rsidRPr="00141AFB">
        <w:t xml:space="preserve"> </w:t>
      </w:r>
      <w:r w:rsidR="002942CC" w:rsidRPr="00141AFB">
        <w:t>2000).</w:t>
      </w:r>
    </w:p>
    <w:p w:rsidR="00CB3592" w:rsidRDefault="00CB3592"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870F3D" w:rsidRDefault="00870F3D"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870F3D" w:rsidRPr="0007229F" w:rsidRDefault="00870F3D"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CB3592" w:rsidRPr="0007229F"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70C0"/>
        </w:rPr>
      </w:pPr>
      <w:r>
        <w:rPr>
          <w:b/>
          <w:i/>
          <w:color w:val="0070C0"/>
        </w:rPr>
        <w:t xml:space="preserve">&lt;4&gt; </w:t>
      </w:r>
      <w:r w:rsidR="00CB3592" w:rsidRPr="0007229F">
        <w:rPr>
          <w:b/>
          <w:i/>
          <w:color w:val="0070C0"/>
        </w:rPr>
        <w:t>Non-steroidal anti-inflammatory drugs</w:t>
      </w:r>
      <w:r w:rsidR="005D7A57" w:rsidRPr="0007229F">
        <w:rPr>
          <w:b/>
          <w:i/>
          <w:color w:val="0070C0"/>
        </w:rPr>
        <w:t xml:space="preserve"> </w:t>
      </w:r>
    </w:p>
    <w:p w:rsidR="009A3AE4" w:rsidRPr="00846DFB" w:rsidRDefault="007C00AD"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Clinical reports described leukemia following treatment with phenylbutazone, but </w:t>
      </w:r>
      <w:r w:rsidR="002942CC" w:rsidRPr="0007229F">
        <w:t xml:space="preserve">high-quality </w:t>
      </w:r>
      <w:r w:rsidRPr="0007229F">
        <w:t xml:space="preserve">epidemiologic studies </w:t>
      </w:r>
      <w:r w:rsidR="002942CC" w:rsidRPr="0007229F">
        <w:t xml:space="preserve">are limited.  </w:t>
      </w:r>
      <w:r w:rsidR="00F11E01" w:rsidRPr="0007229F">
        <w:t xml:space="preserve">In a prospective study of hematopoietic neoplasms in a health </w:t>
      </w:r>
      <w:r w:rsidR="00F11E01" w:rsidRPr="0007229F">
        <w:lastRenderedPageBreak/>
        <w:t xml:space="preserve">maintenance organization for which pharmacy records were the basis of information, there was no evidence of a significant association or a relationship with duration or cumulative amount of use of phenylbutazone and myelocytic </w:t>
      </w:r>
      <w:r w:rsidR="00F11E01" w:rsidRPr="00846DFB">
        <w:t>leukemia</w:t>
      </w:r>
      <w:r w:rsidR="00F11E01">
        <w:t xml:space="preserve"> </w:t>
      </w:r>
      <w:r w:rsidR="00F11E01" w:rsidRPr="00846DFB">
        <w:t xml:space="preserve">(Friedman, 1982).  </w:t>
      </w:r>
    </w:p>
    <w:p w:rsidR="009A3AE4" w:rsidRPr="00846DFB" w:rsidRDefault="009A3AE4"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1B3761" w:rsidRDefault="00B02890" w:rsidP="001B3761">
      <w:pPr>
        <w:autoSpaceDE w:val="0"/>
        <w:autoSpaceDN w:val="0"/>
        <w:adjustRightInd w:val="0"/>
        <w:spacing w:line="480" w:lineRule="auto"/>
      </w:pPr>
      <w:r w:rsidRPr="00846DFB">
        <w:t>Limited data have linked u</w:t>
      </w:r>
      <w:r w:rsidR="009A3AE4" w:rsidRPr="00846DFB">
        <w:t xml:space="preserve">se of non-steroidal anti-inflammatory drugs </w:t>
      </w:r>
      <w:r w:rsidRPr="00846DFB">
        <w:t>(NSAID</w:t>
      </w:r>
      <w:r w:rsidR="00CB3AC7" w:rsidRPr="00846DFB">
        <w:t>s</w:t>
      </w:r>
      <w:r w:rsidRPr="00846DFB">
        <w:t xml:space="preserve">) </w:t>
      </w:r>
      <w:r w:rsidR="009A3AE4" w:rsidRPr="00846DFB">
        <w:t xml:space="preserve">with </w:t>
      </w:r>
      <w:r w:rsidRPr="00846DFB">
        <w:t xml:space="preserve">risk of </w:t>
      </w:r>
      <w:r w:rsidR="00E91127" w:rsidRPr="00846DFB">
        <w:t>AML</w:t>
      </w:r>
      <w:r w:rsidR="00870F3D">
        <w:t xml:space="preserve"> (</w:t>
      </w:r>
      <w:r w:rsidR="00870F3D" w:rsidRPr="00870F3D">
        <w:rPr>
          <w:highlight w:val="yellow"/>
        </w:rPr>
        <w:t>Kasum</w:t>
      </w:r>
      <w:del w:id="586" w:author="Wayne Liu" w:date="2016-05-18T14:56:00Z">
        <w:r w:rsidR="00870F3D" w:rsidRPr="00870F3D" w:rsidDel="004E5443">
          <w:rPr>
            <w:highlight w:val="yellow"/>
          </w:rPr>
          <w:delText xml:space="preserve"> et al,</w:delText>
        </w:r>
      </w:del>
      <w:ins w:id="587" w:author="Wayne Liu" w:date="2016-05-18T14:56:00Z">
        <w:r w:rsidR="004E5443">
          <w:rPr>
            <w:highlight w:val="yellow"/>
          </w:rPr>
          <w:t xml:space="preserve"> et al.,</w:t>
        </w:r>
      </w:ins>
      <w:r w:rsidR="00870F3D" w:rsidRPr="00870F3D">
        <w:rPr>
          <w:highlight w:val="yellow"/>
        </w:rPr>
        <w:t xml:space="preserve"> 2003</w:t>
      </w:r>
      <w:r w:rsidR="00870F3D">
        <w:t>)</w:t>
      </w:r>
      <w:r w:rsidRPr="00846DFB">
        <w:t xml:space="preserve">, but findings </w:t>
      </w:r>
      <w:r w:rsidR="009A260B" w:rsidRPr="00846DFB">
        <w:t xml:space="preserve">generally show a modestly reduced risk. </w:t>
      </w:r>
      <w:r w:rsidR="00CC174E">
        <w:t xml:space="preserve"> </w:t>
      </w:r>
      <w:r w:rsidRPr="00846DFB">
        <w:t>A</w:t>
      </w:r>
      <w:r w:rsidR="009A3AE4" w:rsidRPr="00846DFB">
        <w:t xml:space="preserve"> case-control study in Los Angeles</w:t>
      </w:r>
      <w:r w:rsidRPr="00846DFB">
        <w:t xml:space="preserve"> reported that </w:t>
      </w:r>
      <w:r w:rsidR="009A3AE4" w:rsidRPr="00846DFB">
        <w:t xml:space="preserve">use </w:t>
      </w:r>
      <w:r w:rsidRPr="00846DFB">
        <w:t>of NSAID</w:t>
      </w:r>
      <w:r w:rsidR="00CB3AC7" w:rsidRPr="00846DFB">
        <w:t>s</w:t>
      </w:r>
      <w:r w:rsidRPr="00846DFB">
        <w:t xml:space="preserve"> </w:t>
      </w:r>
      <w:r w:rsidR="009A3AE4" w:rsidRPr="00846DFB">
        <w:t xml:space="preserve">was associated with a decreased risk </w:t>
      </w:r>
      <w:r w:rsidRPr="00846DFB">
        <w:t xml:space="preserve">of AML </w:t>
      </w:r>
      <w:r w:rsidR="009A3AE4" w:rsidRPr="00846DFB">
        <w:t>(Pogoda</w:t>
      </w:r>
      <w:del w:id="588" w:author="Wayne Liu" w:date="2016-05-18T14:56:00Z">
        <w:r w:rsidR="009A3AE4" w:rsidRPr="00846DFB" w:rsidDel="004E5443">
          <w:delText xml:space="preserve"> et al</w:delText>
        </w:r>
        <w:r w:rsidR="009A260B" w:rsidRPr="00846DFB" w:rsidDel="004E5443">
          <w:delText>,</w:delText>
        </w:r>
      </w:del>
      <w:ins w:id="589" w:author="Wayne Liu" w:date="2016-05-18T14:56:00Z">
        <w:r w:rsidR="004E5443">
          <w:t xml:space="preserve"> et al.,</w:t>
        </w:r>
      </w:ins>
      <w:r w:rsidR="009A260B" w:rsidRPr="00846DFB">
        <w:t xml:space="preserve"> </w:t>
      </w:r>
      <w:r w:rsidR="009A3AE4" w:rsidRPr="00846DFB">
        <w:t xml:space="preserve">2005).  </w:t>
      </w:r>
      <w:r w:rsidR="00CB3AC7" w:rsidRPr="00846DFB">
        <w:t>Based on pharmacy records from the National Health System in the population-based case-control study in the Province of Rome, use of very high doses of NSAID</w:t>
      </w:r>
      <w:r w:rsidR="00CC174E">
        <w:t>s</w:t>
      </w:r>
      <w:r w:rsidR="00CB3AC7" w:rsidRPr="00846DFB">
        <w:t xml:space="preserve"> was linked with a modest, non-significant reduction in risk of acute leukemia (Traversa</w:t>
      </w:r>
      <w:del w:id="590" w:author="Wayne Liu" w:date="2016-05-18T14:56:00Z">
        <w:r w:rsidR="00CB3AC7" w:rsidRPr="00846DFB" w:rsidDel="004E5443">
          <w:delText xml:space="preserve"> et al</w:delText>
        </w:r>
        <w:r w:rsidR="00846DFB" w:rsidDel="004E5443">
          <w:delText>,</w:delText>
        </w:r>
      </w:del>
      <w:ins w:id="591" w:author="Wayne Liu" w:date="2016-05-18T14:56:00Z">
        <w:r w:rsidR="004E5443">
          <w:t xml:space="preserve"> et al.,</w:t>
        </w:r>
      </w:ins>
      <w:r w:rsidR="00846DFB">
        <w:t xml:space="preserve"> 1998</w:t>
      </w:r>
      <w:r w:rsidR="00CB3AC7" w:rsidRPr="0007229F">
        <w:t xml:space="preserve">).  </w:t>
      </w:r>
      <w:r w:rsidR="009A3AE4" w:rsidRPr="0007229F">
        <w:t>In case-control</w:t>
      </w:r>
      <w:r w:rsidR="00CB3AC7">
        <w:t>,</w:t>
      </w:r>
      <w:r w:rsidR="009A3AE4" w:rsidRPr="0007229F">
        <w:t xml:space="preserve"> interview-based studies in </w:t>
      </w:r>
      <w:r w:rsidR="009A3AE4" w:rsidRPr="00846DFB">
        <w:t>Buffalo (Weiss</w:t>
      </w:r>
      <w:del w:id="592" w:author="Wayne Liu" w:date="2016-05-18T14:56:00Z">
        <w:r w:rsidR="009A3AE4" w:rsidRPr="00846DFB" w:rsidDel="004E5443">
          <w:delText xml:space="preserve"> et al</w:delText>
        </w:r>
        <w:r w:rsidR="009A260B" w:rsidRPr="00846DFB" w:rsidDel="004E5443">
          <w:delText>,</w:delText>
        </w:r>
      </w:del>
      <w:ins w:id="593" w:author="Wayne Liu" w:date="2016-05-18T14:56:00Z">
        <w:r w:rsidR="004E5443">
          <w:t xml:space="preserve"> et al.,</w:t>
        </w:r>
      </w:ins>
      <w:r w:rsidR="009A260B" w:rsidRPr="00846DFB">
        <w:t xml:space="preserve"> </w:t>
      </w:r>
      <w:r w:rsidR="009A3AE4" w:rsidRPr="00846DFB">
        <w:t>2006) and Minnesota (Ross</w:t>
      </w:r>
      <w:del w:id="594" w:author="Wayne Liu" w:date="2016-05-18T14:56:00Z">
        <w:r w:rsidR="009A3AE4" w:rsidRPr="00846DFB" w:rsidDel="004E5443">
          <w:delText xml:space="preserve"> et al</w:delText>
        </w:r>
        <w:r w:rsidR="009A260B" w:rsidRPr="00846DFB" w:rsidDel="004E5443">
          <w:delText>,</w:delText>
        </w:r>
      </w:del>
      <w:ins w:id="595" w:author="Wayne Liu" w:date="2016-05-18T14:56:00Z">
        <w:r w:rsidR="004E5443">
          <w:t xml:space="preserve"> et al.,</w:t>
        </w:r>
      </w:ins>
      <w:r w:rsidR="009A260B" w:rsidRPr="00846DFB">
        <w:t xml:space="preserve"> </w:t>
      </w:r>
      <w:r w:rsidR="009A3AE4" w:rsidRPr="00846DFB">
        <w:t>2011),</w:t>
      </w:r>
      <w:r w:rsidR="009A3AE4" w:rsidRPr="0007229F">
        <w:t xml:space="preserve"> aspirin was associated with a decrease</w:t>
      </w:r>
      <w:r w:rsidRPr="0007229F">
        <w:t>d</w:t>
      </w:r>
      <w:r w:rsidR="009A3AE4" w:rsidRPr="0007229F">
        <w:t xml:space="preserve"> risk </w:t>
      </w:r>
      <w:r w:rsidR="00CB3AC7">
        <w:t>of AML</w:t>
      </w:r>
      <w:r w:rsidR="00C07F9E">
        <w:t>,</w:t>
      </w:r>
      <w:r w:rsidR="00CB3AC7">
        <w:t xml:space="preserve"> </w:t>
      </w:r>
      <w:r w:rsidRPr="0007229F">
        <w:t>a</w:t>
      </w:r>
      <w:r w:rsidR="009A3AE4" w:rsidRPr="0007229F">
        <w:t xml:space="preserve">nd acetaminophen </w:t>
      </w:r>
      <w:r w:rsidR="00CB3AC7">
        <w:t xml:space="preserve">was </w:t>
      </w:r>
      <w:r w:rsidR="009A3AE4" w:rsidRPr="0007229F">
        <w:t xml:space="preserve">linked with </w:t>
      </w:r>
      <w:r w:rsidR="00CB3AC7">
        <w:t xml:space="preserve">an </w:t>
      </w:r>
      <w:r w:rsidR="009A3AE4" w:rsidRPr="0007229F">
        <w:t xml:space="preserve">increased risk. </w:t>
      </w:r>
      <w:r w:rsidR="00CC174E">
        <w:t xml:space="preserve"> </w:t>
      </w:r>
      <w:r w:rsidR="001B3761">
        <w:t>NSAID</w:t>
      </w:r>
      <w:r w:rsidR="00CC174E">
        <w:t>s</w:t>
      </w:r>
      <w:r w:rsidR="001B3761">
        <w:t xml:space="preserve"> are characterized by anti-inflammatory, anti-pyretic</w:t>
      </w:r>
      <w:r w:rsidR="00E41273">
        <w:t>,</w:t>
      </w:r>
      <w:r w:rsidR="001B3761">
        <w:t xml:space="preserve"> and analgesic properties and target the COX enzymes, thus inhibiting prostaglandin synthesis, oxidative cell damage, angiogenesis, and potentially signal transduction pathways which are believed to influence risk of malignan</w:t>
      </w:r>
      <w:r w:rsidR="00540921">
        <w:t>c</w:t>
      </w:r>
      <w:r w:rsidR="001B3761">
        <w:t>y</w:t>
      </w:r>
      <w:r w:rsidR="00C07F9E">
        <w:t xml:space="preserve">. </w:t>
      </w:r>
      <w:r w:rsidR="001B3761">
        <w:t xml:space="preserve"> </w:t>
      </w:r>
      <w:r w:rsidR="00C07F9E">
        <w:t>T</w:t>
      </w:r>
      <w:r w:rsidR="001B3761">
        <w:t>he specific mechanism</w:t>
      </w:r>
      <w:r w:rsidR="00C07F9E">
        <w:t>(s)</w:t>
      </w:r>
      <w:r w:rsidR="001B3761">
        <w:t xml:space="preserve"> that may </w:t>
      </w:r>
      <w:r w:rsidR="00E41273">
        <w:t>affect</w:t>
      </w:r>
      <w:r w:rsidR="00C07F9E">
        <w:t xml:space="preserve"> risk of</w:t>
      </w:r>
      <w:r w:rsidR="00540921">
        <w:t xml:space="preserve"> hematopoietic malignancies </w:t>
      </w:r>
      <w:r w:rsidR="00476F0F">
        <w:t xml:space="preserve">after NSAID exposure </w:t>
      </w:r>
      <w:r w:rsidR="001B3761">
        <w:t>is unknown</w:t>
      </w:r>
      <w:r w:rsidR="008B00B6">
        <w:t xml:space="preserve"> </w:t>
      </w:r>
      <w:r w:rsidR="008B00B6" w:rsidRPr="003505C5">
        <w:t>(Bernard</w:t>
      </w:r>
      <w:del w:id="596" w:author="Wayne Liu" w:date="2016-05-18T14:56:00Z">
        <w:r w:rsidR="008B00B6" w:rsidRPr="003505C5" w:rsidDel="004E5443">
          <w:delText xml:space="preserve"> et al,</w:delText>
        </w:r>
      </w:del>
      <w:ins w:id="597" w:author="Wayne Liu" w:date="2016-05-18T14:56:00Z">
        <w:r w:rsidR="004E5443">
          <w:t xml:space="preserve"> et al.,</w:t>
        </w:r>
      </w:ins>
      <w:r w:rsidR="008B00B6" w:rsidRPr="003505C5">
        <w:t xml:space="preserve"> 2008</w:t>
      </w:r>
      <w:r w:rsidR="008B00B6">
        <w:t>)</w:t>
      </w:r>
      <w:r w:rsidR="001B3761">
        <w:t xml:space="preserve">. </w:t>
      </w:r>
    </w:p>
    <w:p w:rsidR="008B00B6" w:rsidRDefault="008B00B6" w:rsidP="001B3761">
      <w:pPr>
        <w:autoSpaceDE w:val="0"/>
        <w:autoSpaceDN w:val="0"/>
        <w:adjustRightInd w:val="0"/>
        <w:spacing w:line="480" w:lineRule="auto"/>
      </w:pPr>
    </w:p>
    <w:p w:rsidR="00A841DA" w:rsidRPr="00067088"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sz w:val="28"/>
          <w:szCs w:val="28"/>
        </w:rPr>
      </w:pPr>
      <w:r w:rsidRPr="00067088">
        <w:rPr>
          <w:b/>
          <w:color w:val="0070C0"/>
          <w:sz w:val="28"/>
          <w:szCs w:val="28"/>
        </w:rPr>
        <w:t xml:space="preserve">&lt;1&gt; </w:t>
      </w:r>
      <w:r w:rsidR="003D62E2" w:rsidRPr="00067088">
        <w:rPr>
          <w:b/>
          <w:color w:val="0070C0"/>
          <w:sz w:val="28"/>
          <w:szCs w:val="28"/>
        </w:rPr>
        <w:t>LIF</w:t>
      </w:r>
      <w:r w:rsidR="00A841DA" w:rsidRPr="00067088">
        <w:rPr>
          <w:b/>
          <w:color w:val="0070C0"/>
          <w:sz w:val="28"/>
          <w:szCs w:val="28"/>
        </w:rPr>
        <w:t xml:space="preserve">ESTYLE FACTORS  </w:t>
      </w:r>
    </w:p>
    <w:p w:rsidR="00A841DA" w:rsidRPr="0007229F"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00A841DA" w:rsidRPr="0007229F">
        <w:rPr>
          <w:b/>
          <w:color w:val="0070C0"/>
        </w:rPr>
        <w:t xml:space="preserve">SMOKING </w:t>
      </w:r>
    </w:p>
    <w:p w:rsidR="008B00B6" w:rsidRDefault="00E4127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 xml:space="preserve">Cigarette smokers are exposed to more than 70 chemicals that have been linked with cancer, including known leukemogens </w:t>
      </w:r>
      <w:r w:rsidRPr="00AD6AD1">
        <w:rPr>
          <w:i/>
        </w:rPr>
        <w:t>(e.g.,</w:t>
      </w:r>
      <w:r>
        <w:t xml:space="preserve"> benzene, formaldehyde, and polonium-</w:t>
      </w:r>
      <w:r w:rsidRPr="008419AE">
        <w:t>210</w:t>
      </w:r>
      <w:r>
        <w:t xml:space="preserve">) </w:t>
      </w:r>
      <w:r w:rsidRPr="008419AE">
        <w:t xml:space="preserve">(CDC Surgeon </w:t>
      </w:r>
      <w:r w:rsidRPr="008419AE">
        <w:lastRenderedPageBreak/>
        <w:t xml:space="preserve">General’s Report 2010).  </w:t>
      </w:r>
      <w:r w:rsidR="00A841DA" w:rsidRPr="0007229F">
        <w:t>Since the early 1990s, a substantial number of studies have reported associations of cigarette smoking with AML.</w:t>
      </w:r>
      <w:r w:rsidR="000E7BFC">
        <w:t xml:space="preserve">  </w:t>
      </w:r>
      <w:r w:rsidR="00A841DA" w:rsidRPr="0007229F">
        <w:t xml:space="preserve">A </w:t>
      </w:r>
      <w:r w:rsidR="000E7BFC">
        <w:t xml:space="preserve">recent </w:t>
      </w:r>
      <w:r w:rsidR="00A841DA" w:rsidRPr="0007229F">
        <w:t>meta-analysis of 23 studies that included 7,746 AML cases reported significantly elevated risks for current smokers (RR</w:t>
      </w:r>
      <w:r w:rsidR="00BF4EB4">
        <w:t xml:space="preserve"> </w:t>
      </w:r>
      <w:r w:rsidR="00A841DA" w:rsidRPr="0007229F">
        <w:t>=</w:t>
      </w:r>
      <w:r w:rsidR="00BF4EB4">
        <w:t xml:space="preserve"> </w:t>
      </w:r>
      <w:r w:rsidR="00A841DA" w:rsidRPr="0007229F">
        <w:t>1.40, 95%</w:t>
      </w:r>
      <w:r w:rsidR="00BF4EB4">
        <w:t xml:space="preserve"> </w:t>
      </w:r>
      <w:r w:rsidR="00A841DA" w:rsidRPr="0007229F">
        <w:t>CI</w:t>
      </w:r>
      <w:r w:rsidR="00BF4EB4">
        <w:t xml:space="preserve"> </w:t>
      </w:r>
      <w:r w:rsidR="00A841DA" w:rsidRPr="0007229F">
        <w:t>=</w:t>
      </w:r>
      <w:r w:rsidR="00BF4EB4">
        <w:t xml:space="preserve"> </w:t>
      </w:r>
      <w:r w:rsidR="00A841DA" w:rsidRPr="0007229F">
        <w:t>1.22-1</w:t>
      </w:r>
      <w:r w:rsidR="00AD6AD1">
        <w:t>.</w:t>
      </w:r>
      <w:r w:rsidR="00A841DA" w:rsidRPr="0007229F">
        <w:t>60) and ever smokers (RR</w:t>
      </w:r>
      <w:r w:rsidR="00BF4EB4">
        <w:t xml:space="preserve"> </w:t>
      </w:r>
      <w:r w:rsidR="00A841DA" w:rsidRPr="0007229F">
        <w:t>=</w:t>
      </w:r>
      <w:r w:rsidR="00BF4EB4">
        <w:t xml:space="preserve"> </w:t>
      </w:r>
      <w:r w:rsidR="00A841DA" w:rsidRPr="0007229F">
        <w:t>1.25, 95%</w:t>
      </w:r>
      <w:r w:rsidR="00BF4EB4">
        <w:t xml:space="preserve"> </w:t>
      </w:r>
      <w:r w:rsidR="00A841DA" w:rsidRPr="0007229F">
        <w:t>CI</w:t>
      </w:r>
      <w:r w:rsidR="00BF4EB4">
        <w:t xml:space="preserve"> </w:t>
      </w:r>
      <w:r w:rsidR="00A841DA" w:rsidRPr="0007229F">
        <w:t>=</w:t>
      </w:r>
      <w:r w:rsidR="00BF4EB4">
        <w:t xml:space="preserve"> </w:t>
      </w:r>
      <w:r w:rsidR="00A841DA" w:rsidRPr="0007229F">
        <w:t>1.15-1.</w:t>
      </w:r>
      <w:r w:rsidR="00A841DA" w:rsidRPr="003505C5">
        <w:t>36)</w:t>
      </w:r>
      <w:r w:rsidR="000E7BFC" w:rsidRPr="003505C5">
        <w:t xml:space="preserve"> (Fircanis</w:t>
      </w:r>
      <w:del w:id="598" w:author="Wayne Liu" w:date="2016-05-18T14:56:00Z">
        <w:r w:rsidR="000E7BFC" w:rsidRPr="003505C5" w:rsidDel="004E5443">
          <w:delText xml:space="preserve"> et al</w:delText>
        </w:r>
        <w:r w:rsidR="0053193D" w:rsidRPr="003505C5" w:rsidDel="004E5443">
          <w:delText>,</w:delText>
        </w:r>
      </w:del>
      <w:ins w:id="599" w:author="Wayne Liu" w:date="2016-05-18T14:56:00Z">
        <w:r w:rsidR="004E5443">
          <w:t xml:space="preserve"> et al.,</w:t>
        </w:r>
      </w:ins>
      <w:r w:rsidR="0053193D" w:rsidRPr="003505C5">
        <w:t xml:space="preserve"> </w:t>
      </w:r>
      <w:r w:rsidR="000E7BFC" w:rsidRPr="003505C5">
        <w:t>2014)</w:t>
      </w:r>
      <w:r w:rsidR="00A841DA" w:rsidRPr="003505C5">
        <w:t>.</w:t>
      </w:r>
      <w:r w:rsidR="003546A8" w:rsidRPr="003505C5">
        <w:t xml:space="preserve">  </w:t>
      </w:r>
      <w:r w:rsidR="00A841DA" w:rsidRPr="003505C5">
        <w:t>Risks were</w:t>
      </w:r>
      <w:r w:rsidR="00A841DA" w:rsidRPr="0007229F">
        <w:t xml:space="preserve"> notably higher for those who had smoked for </w:t>
      </w:r>
      <w:r w:rsidR="003643E1">
        <w:t>≥</w:t>
      </w:r>
      <w:r w:rsidR="00A841DA" w:rsidRPr="0007229F">
        <w:t xml:space="preserve">20 </w:t>
      </w:r>
      <w:r w:rsidR="003643E1">
        <w:t>versus &lt;</w:t>
      </w:r>
      <w:r w:rsidR="00A841DA" w:rsidRPr="0007229F">
        <w:t xml:space="preserve">20 years and rose significantly with increasing number of cigarettes smoked per day and increasing number of pack-years smoked.  A growing number of studies have evaluated cigarette smoking and </w:t>
      </w:r>
      <w:r w:rsidR="00CB3AC7">
        <w:t xml:space="preserve">risk of </w:t>
      </w:r>
      <w:r w:rsidR="00A841DA" w:rsidRPr="0007229F">
        <w:t>MDS.  A meta-analysis of 14 studies that assessed 2,588 MDS cases found significantly elevated risks among current (RR</w:t>
      </w:r>
      <w:r w:rsidR="00BF4EB4">
        <w:t xml:space="preserve"> </w:t>
      </w:r>
      <w:r w:rsidR="00A841DA" w:rsidRPr="0007229F">
        <w:t>=</w:t>
      </w:r>
      <w:r w:rsidR="00BF4EB4">
        <w:t xml:space="preserve"> </w:t>
      </w:r>
      <w:r w:rsidR="00A841DA" w:rsidRPr="0007229F">
        <w:t>1.81, 95%</w:t>
      </w:r>
      <w:r w:rsidR="00BF4EB4">
        <w:t xml:space="preserve"> </w:t>
      </w:r>
      <w:r w:rsidR="00A841DA" w:rsidRPr="0007229F">
        <w:t>CI</w:t>
      </w:r>
      <w:r w:rsidR="00BF4EB4">
        <w:t xml:space="preserve"> </w:t>
      </w:r>
      <w:r w:rsidR="00A841DA" w:rsidRPr="0007229F">
        <w:t>=</w:t>
      </w:r>
      <w:r w:rsidR="00BF4EB4">
        <w:t xml:space="preserve"> </w:t>
      </w:r>
      <w:r w:rsidR="00A841DA" w:rsidRPr="0007229F">
        <w:t>1.24-2.66) and ever (RR</w:t>
      </w:r>
      <w:r w:rsidR="00BF4EB4">
        <w:t xml:space="preserve"> </w:t>
      </w:r>
      <w:r w:rsidR="00A841DA" w:rsidRPr="0007229F">
        <w:t>=</w:t>
      </w:r>
      <w:r w:rsidR="00BF4EB4">
        <w:t xml:space="preserve"> </w:t>
      </w:r>
      <w:r w:rsidR="00A841DA" w:rsidRPr="0007229F">
        <w:t>1.45, 95%</w:t>
      </w:r>
      <w:r w:rsidR="00BF4EB4">
        <w:t xml:space="preserve"> </w:t>
      </w:r>
      <w:r w:rsidR="00A841DA" w:rsidRPr="0007229F">
        <w:t>CI</w:t>
      </w:r>
      <w:r w:rsidR="00BF4EB4">
        <w:t xml:space="preserve"> </w:t>
      </w:r>
      <w:r w:rsidR="00A841DA" w:rsidRPr="0007229F">
        <w:t>=</w:t>
      </w:r>
      <w:r w:rsidR="00BF4EB4">
        <w:t xml:space="preserve"> </w:t>
      </w:r>
      <w:r w:rsidR="00A841DA" w:rsidRPr="0007229F">
        <w:t>1.25-1.68)</w:t>
      </w:r>
      <w:r w:rsidR="002D5155">
        <w:t xml:space="preserve"> smokers</w:t>
      </w:r>
      <w:r w:rsidR="00A841DA" w:rsidRPr="0007229F">
        <w:t xml:space="preserve">, along with higher risks among those who smoked for </w:t>
      </w:r>
      <w:r w:rsidR="002D5155">
        <w:t>≥</w:t>
      </w:r>
      <w:r w:rsidR="00A841DA" w:rsidRPr="0007229F">
        <w:t xml:space="preserve">20 </w:t>
      </w:r>
      <w:r w:rsidR="002D5155">
        <w:t>versus</w:t>
      </w:r>
      <w:r w:rsidR="00A841DA" w:rsidRPr="0007229F">
        <w:t xml:space="preserve"> </w:t>
      </w:r>
      <w:r w:rsidR="002D5155">
        <w:t>&lt;</w:t>
      </w:r>
      <w:r w:rsidR="00A841DA" w:rsidRPr="0007229F">
        <w:t xml:space="preserve">20 years, those who smoked </w:t>
      </w:r>
      <w:r w:rsidR="002D5155">
        <w:t>≥</w:t>
      </w:r>
      <w:r w:rsidR="00A841DA" w:rsidRPr="0007229F">
        <w:t xml:space="preserve">20 </w:t>
      </w:r>
      <w:r w:rsidR="002D5155">
        <w:t xml:space="preserve">versus &lt;20 </w:t>
      </w:r>
      <w:r w:rsidR="00A841DA" w:rsidRPr="0007229F">
        <w:t>cigarettes per day, and those with higher number of pack</w:t>
      </w:r>
      <w:r w:rsidR="00C07F9E">
        <w:t>-</w:t>
      </w:r>
      <w:r w:rsidR="00A841DA" w:rsidRPr="0007229F">
        <w:t xml:space="preserve">years of </w:t>
      </w:r>
      <w:r w:rsidR="00A841DA" w:rsidRPr="00162557">
        <w:t>smoking (Tong</w:t>
      </w:r>
      <w:del w:id="600" w:author="Wayne Liu" w:date="2016-05-18T14:56:00Z">
        <w:r w:rsidR="00A841DA" w:rsidRPr="00162557" w:rsidDel="004E5443">
          <w:delText xml:space="preserve"> et al</w:delText>
        </w:r>
        <w:r w:rsidR="0053193D" w:rsidRPr="00162557" w:rsidDel="004E5443">
          <w:delText>,</w:delText>
        </w:r>
      </w:del>
      <w:ins w:id="601" w:author="Wayne Liu" w:date="2016-05-18T14:56:00Z">
        <w:r w:rsidR="004E5443">
          <w:t xml:space="preserve"> et al.,</w:t>
        </w:r>
      </w:ins>
      <w:r w:rsidR="0053193D" w:rsidRPr="00162557">
        <w:t xml:space="preserve"> </w:t>
      </w:r>
      <w:r w:rsidR="00A841DA" w:rsidRPr="00162557">
        <w:t>2013</w:t>
      </w:r>
      <w:r w:rsidR="00A841DA" w:rsidRPr="0007229F">
        <w:t xml:space="preserve">).  Combining AML and MDS in a meta-analysis of 25 studies with 8,074 </w:t>
      </w:r>
      <w:r w:rsidR="00CB3AC7">
        <w:t xml:space="preserve">cases of </w:t>
      </w:r>
      <w:r w:rsidR="00A841DA" w:rsidRPr="0007229F">
        <w:t xml:space="preserve">myeloid </w:t>
      </w:r>
      <w:r w:rsidR="00F11E01" w:rsidRPr="0007229F">
        <w:t>neoplasm</w:t>
      </w:r>
      <w:r w:rsidR="00F11E01">
        <w:t>s</w:t>
      </w:r>
      <w:r w:rsidR="00A841DA" w:rsidRPr="0007229F">
        <w:t xml:space="preserve"> that overlapped with the above described meta-analyses, investigators found similar results</w:t>
      </w:r>
      <w:r>
        <w:t xml:space="preserve"> for MDS/AML</w:t>
      </w:r>
      <w:r w:rsidR="00A841DA" w:rsidRPr="0007229F">
        <w:t xml:space="preserve"> as for AML </w:t>
      </w:r>
      <w:r w:rsidR="00A841DA" w:rsidRPr="008419AE">
        <w:t>alone</w:t>
      </w:r>
      <w:r w:rsidR="002D5155" w:rsidRPr="008419AE">
        <w:t xml:space="preserve"> (Wang</w:t>
      </w:r>
      <w:del w:id="602" w:author="Wayne Liu" w:date="2016-05-18T14:56:00Z">
        <w:r w:rsidR="002D5155" w:rsidRPr="008419AE" w:rsidDel="004E5443">
          <w:delText xml:space="preserve"> et al</w:delText>
        </w:r>
        <w:r w:rsidR="0053193D" w:rsidRPr="008419AE" w:rsidDel="004E5443">
          <w:delText>,</w:delText>
        </w:r>
      </w:del>
      <w:ins w:id="603" w:author="Wayne Liu" w:date="2016-05-18T14:56:00Z">
        <w:r w:rsidR="004E5443">
          <w:t xml:space="preserve"> et al.,</w:t>
        </w:r>
      </w:ins>
      <w:r w:rsidR="0053193D" w:rsidRPr="008419AE">
        <w:t xml:space="preserve"> </w:t>
      </w:r>
      <w:r w:rsidR="002D5155" w:rsidRPr="008419AE">
        <w:t>2015)</w:t>
      </w:r>
      <w:r w:rsidR="00A841DA" w:rsidRPr="008419AE">
        <w:t>.  Risks</w:t>
      </w:r>
      <w:r w:rsidR="00A841DA" w:rsidRPr="0007229F">
        <w:t xml:space="preserve"> for MDS/AML were significantly increased for current (RR</w:t>
      </w:r>
      <w:r w:rsidR="00BF4EB4">
        <w:t xml:space="preserve"> </w:t>
      </w:r>
      <w:r w:rsidR="00A841DA" w:rsidRPr="0007229F">
        <w:t>=</w:t>
      </w:r>
      <w:r w:rsidR="00BF4EB4">
        <w:t xml:space="preserve"> </w:t>
      </w:r>
      <w:r w:rsidR="00A841DA" w:rsidRPr="0007229F">
        <w:t>1.45, 95%</w:t>
      </w:r>
      <w:r w:rsidR="00BF4EB4">
        <w:t xml:space="preserve"> </w:t>
      </w:r>
      <w:r w:rsidR="00A841DA" w:rsidRPr="0007229F">
        <w:t>CI</w:t>
      </w:r>
      <w:r w:rsidR="00BF4EB4">
        <w:t xml:space="preserve"> </w:t>
      </w:r>
      <w:r w:rsidR="00A841DA" w:rsidRPr="0007229F">
        <w:t>=</w:t>
      </w:r>
      <w:r w:rsidR="00BF4EB4">
        <w:t xml:space="preserve"> </w:t>
      </w:r>
      <w:r w:rsidR="00A841DA" w:rsidRPr="0007229F">
        <w:t>1.30-1.62) and ever (RR</w:t>
      </w:r>
      <w:r w:rsidR="00BF4EB4">
        <w:t xml:space="preserve"> </w:t>
      </w:r>
      <w:r w:rsidR="00A841DA" w:rsidRPr="0007229F">
        <w:t>=</w:t>
      </w:r>
      <w:r w:rsidR="00BF4EB4">
        <w:t xml:space="preserve"> </w:t>
      </w:r>
      <w:r w:rsidR="00A841DA" w:rsidRPr="0007229F">
        <w:t>1.23, 95%</w:t>
      </w:r>
      <w:r w:rsidR="00BF4EB4">
        <w:t xml:space="preserve"> </w:t>
      </w:r>
      <w:r w:rsidR="00A841DA" w:rsidRPr="0007229F">
        <w:t>CI</w:t>
      </w:r>
      <w:r w:rsidR="00BF4EB4">
        <w:t xml:space="preserve"> </w:t>
      </w:r>
      <w:r w:rsidR="00A841DA" w:rsidRPr="0007229F">
        <w:t>=</w:t>
      </w:r>
      <w:r w:rsidR="00BF4EB4">
        <w:t xml:space="preserve"> </w:t>
      </w:r>
      <w:r w:rsidR="00A841DA" w:rsidRPr="0007229F">
        <w:t>1.15-1.32)</w:t>
      </w:r>
      <w:r w:rsidR="00C07F9E">
        <w:t xml:space="preserve"> </w:t>
      </w:r>
      <w:r w:rsidR="00C07F9E" w:rsidRPr="0007229F">
        <w:t>smokers</w:t>
      </w:r>
      <w:r w:rsidR="00A841DA" w:rsidRPr="0007229F">
        <w:t xml:space="preserve"> and were higher for those who smoked </w:t>
      </w:r>
      <w:r w:rsidR="00386376">
        <w:t>≥</w:t>
      </w:r>
      <w:r w:rsidR="00A841DA" w:rsidRPr="0007229F">
        <w:t xml:space="preserve">20 </w:t>
      </w:r>
      <w:r w:rsidR="00386376">
        <w:t>versus &lt;</w:t>
      </w:r>
      <w:r w:rsidR="00A841DA" w:rsidRPr="0007229F">
        <w:t xml:space="preserve"> 20 years, </w:t>
      </w:r>
      <w:r w:rsidR="00386376">
        <w:t>≥</w:t>
      </w:r>
      <w:r w:rsidR="00A841DA" w:rsidRPr="0007229F">
        <w:t xml:space="preserve">20 </w:t>
      </w:r>
      <w:r w:rsidR="00386376">
        <w:t xml:space="preserve">versus &lt;20 </w:t>
      </w:r>
      <w:r w:rsidR="00A841DA" w:rsidRPr="0007229F">
        <w:t>cigarettes per day, and a greater number of pack</w:t>
      </w:r>
      <w:r w:rsidR="00C07F9E">
        <w:t>-</w:t>
      </w:r>
      <w:r w:rsidR="00A841DA" w:rsidRPr="0007229F">
        <w:t xml:space="preserve">years.  </w:t>
      </w:r>
      <w:r>
        <w:t>The mechanisms by which cigarette smoking increases risk of MDS/AML are unknown.  However, s</w:t>
      </w:r>
      <w:r w:rsidR="006A5A0B" w:rsidRPr="008419AE">
        <w:t>moking has been shown to decrease circulating CD34 progenitor cells in healthy persons (</w:t>
      </w:r>
      <w:r w:rsidR="00AF4704" w:rsidRPr="008419AE">
        <w:t>Ludwig</w:t>
      </w:r>
      <w:del w:id="604" w:author="Wayne Liu" w:date="2016-05-18T14:56:00Z">
        <w:r w:rsidR="00AF4704" w:rsidRPr="008419AE" w:rsidDel="004E5443">
          <w:delText xml:space="preserve"> et al,</w:delText>
        </w:r>
      </w:del>
      <w:ins w:id="605" w:author="Wayne Liu" w:date="2016-05-18T14:56:00Z">
        <w:r w:rsidR="004E5443">
          <w:t xml:space="preserve"> et al.,</w:t>
        </w:r>
      </w:ins>
      <w:r w:rsidR="00AF4704" w:rsidRPr="008419AE">
        <w:t xml:space="preserve"> 2010)</w:t>
      </w:r>
      <w:r w:rsidR="006A5A0B" w:rsidRPr="008419AE">
        <w:t xml:space="preserve"> as well as </w:t>
      </w:r>
      <w:r w:rsidR="00506B5A">
        <w:t xml:space="preserve">to </w:t>
      </w:r>
      <w:r w:rsidR="00506B5A" w:rsidRPr="008419AE">
        <w:t>decreas</w:t>
      </w:r>
      <w:r w:rsidR="00506B5A">
        <w:t>e</w:t>
      </w:r>
      <w:r w:rsidR="00506B5A" w:rsidRPr="008419AE">
        <w:t xml:space="preserve"> </w:t>
      </w:r>
      <w:r w:rsidR="006A5A0B" w:rsidRPr="008419AE">
        <w:t xml:space="preserve">the number of erythrocyte and granulocyte colony-forming units, </w:t>
      </w:r>
      <w:r w:rsidR="00506B5A" w:rsidRPr="008419AE">
        <w:t>upregulat</w:t>
      </w:r>
      <w:r w:rsidR="00506B5A">
        <w:t>e</w:t>
      </w:r>
      <w:r w:rsidR="00506B5A" w:rsidRPr="008419AE">
        <w:t xml:space="preserve"> </w:t>
      </w:r>
      <w:r w:rsidR="006A5A0B" w:rsidRPr="008419AE">
        <w:t xml:space="preserve">toll-like receptor expression, </w:t>
      </w:r>
      <w:r w:rsidR="00506B5A" w:rsidRPr="008419AE">
        <w:t>increas</w:t>
      </w:r>
      <w:r w:rsidR="00506B5A">
        <w:t>e</w:t>
      </w:r>
      <w:r w:rsidR="00506B5A" w:rsidRPr="008419AE">
        <w:t xml:space="preserve"> </w:t>
      </w:r>
      <w:r w:rsidR="006A5A0B" w:rsidRPr="008419AE">
        <w:t xml:space="preserve">NF-kB, AKT, and ERK expression, and </w:t>
      </w:r>
      <w:r w:rsidR="00506B5A" w:rsidRPr="008419AE">
        <w:t>induc</w:t>
      </w:r>
      <w:r w:rsidR="00506B5A">
        <w:t>e</w:t>
      </w:r>
      <w:r w:rsidR="00506B5A" w:rsidRPr="008419AE">
        <w:t xml:space="preserve"> </w:t>
      </w:r>
      <w:r w:rsidR="006A5A0B" w:rsidRPr="008419AE">
        <w:t>IL-8 and TGF-b1 production (</w:t>
      </w:r>
      <w:r w:rsidR="00AF4704" w:rsidRPr="008419AE">
        <w:t>Zhou</w:t>
      </w:r>
      <w:del w:id="606" w:author="Wayne Liu" w:date="2016-05-18T14:56:00Z">
        <w:r w:rsidR="00AF4704" w:rsidRPr="008419AE" w:rsidDel="004E5443">
          <w:delText xml:space="preserve"> et al,</w:delText>
        </w:r>
      </w:del>
      <w:ins w:id="607" w:author="Wayne Liu" w:date="2016-05-18T14:56:00Z">
        <w:r w:rsidR="004E5443">
          <w:t xml:space="preserve"> et al.,</w:t>
        </w:r>
      </w:ins>
      <w:r w:rsidR="00AF4704" w:rsidRPr="008419AE">
        <w:t xml:space="preserve"> 2011</w:t>
      </w:r>
      <w:r w:rsidR="006A5A0B" w:rsidRPr="008419AE">
        <w:t>).</w:t>
      </w:r>
    </w:p>
    <w:p w:rsidR="006A5A0B" w:rsidRDefault="006A5A0B"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lastRenderedPageBreak/>
        <w:t xml:space="preserve">There have been fewer studies of </w:t>
      </w:r>
      <w:r w:rsidRPr="00E7318A">
        <w:t xml:space="preserve">cigarette smoking and </w:t>
      </w:r>
      <w:r w:rsidR="00BF4EB4" w:rsidRPr="00E7318A">
        <w:t xml:space="preserve">risk of </w:t>
      </w:r>
      <w:r w:rsidRPr="00E7318A">
        <w:t>CML with some (Kinlen and Rogot</w:t>
      </w:r>
      <w:r w:rsidR="0053193D" w:rsidRPr="00E7318A">
        <w:t xml:space="preserve">, </w:t>
      </w:r>
      <w:r w:rsidRPr="00E7318A">
        <w:t>1988; Kabat</w:t>
      </w:r>
      <w:del w:id="608" w:author="Wayne Liu" w:date="2016-05-18T14:56:00Z">
        <w:r w:rsidRPr="00E7318A" w:rsidDel="004E5443">
          <w:delText xml:space="preserve"> et al</w:delText>
        </w:r>
        <w:r w:rsidR="0053193D" w:rsidRPr="00E7318A" w:rsidDel="004E5443">
          <w:delText>,</w:delText>
        </w:r>
      </w:del>
      <w:ins w:id="609" w:author="Wayne Liu" w:date="2016-05-18T14:56:00Z">
        <w:r w:rsidR="004E5443">
          <w:t xml:space="preserve"> et al.,</w:t>
        </w:r>
      </w:ins>
      <w:r w:rsidR="0053193D" w:rsidRPr="00E7318A">
        <w:t xml:space="preserve"> </w:t>
      </w:r>
      <w:r w:rsidRPr="00E7318A">
        <w:t>2013; Musselman</w:t>
      </w:r>
      <w:del w:id="610" w:author="Wayne Liu" w:date="2016-05-18T14:56:00Z">
        <w:r w:rsidRPr="00E7318A" w:rsidDel="004E5443">
          <w:delText xml:space="preserve"> </w:delText>
        </w:r>
        <w:r w:rsidR="0053193D" w:rsidRPr="00E7318A" w:rsidDel="004E5443">
          <w:delText>e</w:delText>
        </w:r>
        <w:r w:rsidRPr="00E7318A" w:rsidDel="004E5443">
          <w:delText>t al</w:delText>
        </w:r>
        <w:r w:rsidR="0053193D" w:rsidRPr="00E7318A" w:rsidDel="004E5443">
          <w:delText>,</w:delText>
        </w:r>
      </w:del>
      <w:ins w:id="611" w:author="Wayne Liu" w:date="2016-05-18T14:56:00Z">
        <w:r w:rsidR="004E5443">
          <w:t xml:space="preserve"> et al.,</w:t>
        </w:r>
      </w:ins>
      <w:r w:rsidR="0053193D" w:rsidRPr="00E7318A">
        <w:t xml:space="preserve"> </w:t>
      </w:r>
      <w:r w:rsidRPr="00E7318A">
        <w:t>2013), but not others (Bjork</w:t>
      </w:r>
      <w:del w:id="612" w:author="Wayne Liu" w:date="2016-05-18T14:56:00Z">
        <w:r w:rsidRPr="00E7318A" w:rsidDel="004E5443">
          <w:delText xml:space="preserve"> et al</w:delText>
        </w:r>
        <w:r w:rsidR="0053193D" w:rsidRPr="00E7318A" w:rsidDel="004E5443">
          <w:delText>,</w:delText>
        </w:r>
      </w:del>
      <w:ins w:id="613" w:author="Wayne Liu" w:date="2016-05-18T14:56:00Z">
        <w:r w:rsidR="004E5443">
          <w:t xml:space="preserve"> et al.,</w:t>
        </w:r>
      </w:ins>
      <w:r w:rsidR="0053193D" w:rsidRPr="00E7318A">
        <w:t xml:space="preserve"> 2</w:t>
      </w:r>
      <w:r w:rsidRPr="00E7318A">
        <w:t>001; Fernberg</w:t>
      </w:r>
      <w:del w:id="614" w:author="Wayne Liu" w:date="2016-05-18T14:56:00Z">
        <w:r w:rsidRPr="00E7318A" w:rsidDel="004E5443">
          <w:delText xml:space="preserve"> et al</w:delText>
        </w:r>
        <w:r w:rsidR="0053193D" w:rsidRPr="00E7318A" w:rsidDel="004E5443">
          <w:delText>,</w:delText>
        </w:r>
      </w:del>
      <w:ins w:id="615" w:author="Wayne Liu" w:date="2016-05-18T14:56:00Z">
        <w:r w:rsidR="004E5443">
          <w:t xml:space="preserve"> et al.,</w:t>
        </w:r>
      </w:ins>
      <w:r w:rsidR="0053193D" w:rsidRPr="00E7318A">
        <w:t xml:space="preserve"> </w:t>
      </w:r>
      <w:r w:rsidRPr="00E7318A">
        <w:t>2007; Strom</w:t>
      </w:r>
      <w:del w:id="616" w:author="Wayne Liu" w:date="2016-05-18T14:56:00Z">
        <w:r w:rsidRPr="00E7318A" w:rsidDel="004E5443">
          <w:delText xml:space="preserve"> et al</w:delText>
        </w:r>
        <w:r w:rsidR="0053193D" w:rsidRPr="00E7318A" w:rsidDel="004E5443">
          <w:delText>,</w:delText>
        </w:r>
      </w:del>
      <w:ins w:id="617" w:author="Wayne Liu" w:date="2016-05-18T14:56:00Z">
        <w:r w:rsidR="004E5443">
          <w:t xml:space="preserve"> et al.,</w:t>
        </w:r>
      </w:ins>
      <w:r w:rsidR="0053193D" w:rsidRPr="00E7318A">
        <w:t xml:space="preserve"> </w:t>
      </w:r>
      <w:r w:rsidRPr="00E7318A">
        <w:t xml:space="preserve"> 2009; Richardson</w:t>
      </w:r>
      <w:del w:id="618" w:author="Wayne Liu" w:date="2016-05-18T14:56:00Z">
        <w:r w:rsidRPr="00E7318A" w:rsidDel="004E5443">
          <w:delText xml:space="preserve"> et al</w:delText>
        </w:r>
        <w:r w:rsidR="0053193D" w:rsidRPr="00E7318A" w:rsidDel="004E5443">
          <w:delText>,</w:delText>
        </w:r>
      </w:del>
      <w:ins w:id="619" w:author="Wayne Liu" w:date="2016-05-18T14:56:00Z">
        <w:r w:rsidR="004E5443">
          <w:t xml:space="preserve"> et al.,</w:t>
        </w:r>
      </w:ins>
      <w:r w:rsidRPr="00E7318A">
        <w:t xml:space="preserve"> 2008)</w:t>
      </w:r>
      <w:r w:rsidR="00506B5A">
        <w:t>,</w:t>
      </w:r>
      <w:r w:rsidRPr="00E7318A">
        <w:t xml:space="preserve"> finding an association.</w:t>
      </w:r>
      <w:r w:rsidR="003546A8" w:rsidRPr="00E7318A">
        <w:t xml:space="preserve">  </w:t>
      </w:r>
      <w:r w:rsidRPr="00E7318A">
        <w:t xml:space="preserve">More recently, investigators </w:t>
      </w:r>
      <w:r w:rsidR="00506B5A" w:rsidRPr="00E7318A">
        <w:t>examin</w:t>
      </w:r>
      <w:r w:rsidR="00506B5A">
        <w:t>ed</w:t>
      </w:r>
      <w:r w:rsidR="00506B5A" w:rsidRPr="00E7318A">
        <w:t xml:space="preserve"> </w:t>
      </w:r>
      <w:r w:rsidRPr="00E7318A">
        <w:t xml:space="preserve">the relationship of smoking with subtypes of MPN </w:t>
      </w:r>
      <w:r w:rsidR="00506B5A">
        <w:t xml:space="preserve">and </w:t>
      </w:r>
      <w:r w:rsidRPr="00E7318A">
        <w:t xml:space="preserve">found </w:t>
      </w:r>
      <w:r w:rsidR="002F64D8">
        <w:t xml:space="preserve">an association with </w:t>
      </w:r>
      <w:r w:rsidRPr="00E7318A">
        <w:t>polycythemia vera, but not essential thrombocythemia (Leal</w:t>
      </w:r>
      <w:del w:id="620" w:author="Wayne Liu" w:date="2016-05-18T14:56:00Z">
        <w:r w:rsidRPr="00E7318A" w:rsidDel="004E5443">
          <w:delText xml:space="preserve"> et al</w:delText>
        </w:r>
        <w:r w:rsidR="0053193D" w:rsidRPr="00E7318A" w:rsidDel="004E5443">
          <w:delText>,</w:delText>
        </w:r>
      </w:del>
      <w:ins w:id="621" w:author="Wayne Liu" w:date="2016-05-18T14:56:00Z">
        <w:r w:rsidR="004E5443">
          <w:t xml:space="preserve"> et al.,</w:t>
        </w:r>
      </w:ins>
      <w:r w:rsidR="0053193D" w:rsidRPr="00E7318A">
        <w:t xml:space="preserve"> </w:t>
      </w:r>
      <w:r w:rsidRPr="00E7318A">
        <w:t>2014).</w:t>
      </w:r>
      <w:r w:rsidR="008B00B6" w:rsidRPr="00E7318A">
        <w:t xml:space="preserve">  Leal and colleagues postulated etiologic differences, with smoking-related carcinogenic pathways linked with polycythemia vera, whereas obesity-related inflammatory pathways </w:t>
      </w:r>
      <w:r w:rsidR="00AD6AD1">
        <w:t xml:space="preserve">(see below) </w:t>
      </w:r>
      <w:r w:rsidR="008B00B6" w:rsidRPr="00E7318A">
        <w:t xml:space="preserve">appeared to be more important for essential thrombocythemia. </w:t>
      </w:r>
      <w:r w:rsidRPr="00E7318A">
        <w:t xml:space="preserve"> In a population-based case control study of myeloid leukemia, the elevated risk of AML associated with cigarette smoking declined with increasing number of years since quitting, while the risk reduction was more gradual for CML (Musselman</w:t>
      </w:r>
      <w:del w:id="622" w:author="Wayne Liu" w:date="2016-05-18T14:56:00Z">
        <w:r w:rsidRPr="00E7318A" w:rsidDel="004E5443">
          <w:delText xml:space="preserve"> </w:delText>
        </w:r>
        <w:r w:rsidR="0053193D" w:rsidRPr="00E7318A" w:rsidDel="004E5443">
          <w:delText>et</w:delText>
        </w:r>
        <w:r w:rsidRPr="00E7318A" w:rsidDel="004E5443">
          <w:delText xml:space="preserve"> al</w:delText>
        </w:r>
        <w:r w:rsidR="0053193D" w:rsidRPr="00E7318A" w:rsidDel="004E5443">
          <w:delText>,</w:delText>
        </w:r>
      </w:del>
      <w:ins w:id="623" w:author="Wayne Liu" w:date="2016-05-18T14:56:00Z">
        <w:r w:rsidR="004E5443">
          <w:t xml:space="preserve"> et al.,</w:t>
        </w:r>
      </w:ins>
      <w:r w:rsidR="0053193D" w:rsidRPr="00E7318A">
        <w:t xml:space="preserve"> 2</w:t>
      </w:r>
      <w:r w:rsidRPr="00E7318A">
        <w:t>013).</w:t>
      </w:r>
      <w:r w:rsidRPr="0007229F">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00A841DA" w:rsidRPr="0007229F">
        <w:rPr>
          <w:b/>
          <w:color w:val="0070C0"/>
        </w:rPr>
        <w:t xml:space="preserve">DIET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Overall, there have been </w:t>
      </w:r>
      <w:r w:rsidR="00A969EF">
        <w:t xml:space="preserve">a few exploratory </w:t>
      </w:r>
      <w:r w:rsidRPr="0007229F">
        <w:t xml:space="preserve">studies </w:t>
      </w:r>
      <w:r w:rsidR="00BF4EB4">
        <w:t>assessing</w:t>
      </w:r>
      <w:r w:rsidR="00BF4EB4" w:rsidRPr="0007229F">
        <w:t xml:space="preserve"> </w:t>
      </w:r>
      <w:r w:rsidRPr="0007229F">
        <w:t xml:space="preserve">the possible role of diet in AML and even fewer </w:t>
      </w:r>
      <w:r w:rsidR="00BF4EB4">
        <w:t>in</w:t>
      </w:r>
      <w:r w:rsidR="00BF4EB4" w:rsidRPr="0007229F">
        <w:t xml:space="preserve"> </w:t>
      </w:r>
      <w:r w:rsidRPr="0007229F">
        <w:t>MDS and MPN.</w:t>
      </w:r>
      <w:r w:rsidR="003546A8">
        <w:t xml:space="preserve">  </w:t>
      </w:r>
      <w:r w:rsidRPr="0007229F">
        <w:t>Two case-</w:t>
      </w:r>
      <w:r w:rsidRPr="00D61728">
        <w:t xml:space="preserve">control </w:t>
      </w:r>
      <w:r w:rsidR="00E41273">
        <w:t xml:space="preserve">studies </w:t>
      </w:r>
      <w:r w:rsidRPr="00D61728">
        <w:t>(Li</w:t>
      </w:r>
      <w:del w:id="624" w:author="Wayne Liu" w:date="2016-05-18T14:56:00Z">
        <w:r w:rsidR="00540921" w:rsidRPr="00D61728" w:rsidDel="004E5443">
          <w:delText xml:space="preserve"> </w:delText>
        </w:r>
        <w:r w:rsidRPr="00D61728" w:rsidDel="004E5443">
          <w:delText>et al</w:delText>
        </w:r>
        <w:r w:rsidR="00540921" w:rsidRPr="00D61728" w:rsidDel="004E5443">
          <w:delText>,</w:delText>
        </w:r>
      </w:del>
      <w:ins w:id="625" w:author="Wayne Liu" w:date="2016-05-18T14:56:00Z">
        <w:r w:rsidR="004E5443">
          <w:t xml:space="preserve"> et al.,</w:t>
        </w:r>
      </w:ins>
      <w:r w:rsidR="00540921" w:rsidRPr="00D61728">
        <w:t xml:space="preserve"> 2006</w:t>
      </w:r>
      <w:r w:rsidRPr="00D61728">
        <w:t>; Yamamura</w:t>
      </w:r>
      <w:del w:id="626" w:author="Wayne Liu" w:date="2016-05-18T14:56:00Z">
        <w:r w:rsidRPr="00D61728" w:rsidDel="004E5443">
          <w:delText xml:space="preserve"> et al</w:delText>
        </w:r>
        <w:r w:rsidR="00540921" w:rsidRPr="00D61728" w:rsidDel="004E5443">
          <w:delText>,</w:delText>
        </w:r>
      </w:del>
      <w:ins w:id="627" w:author="Wayne Liu" w:date="2016-05-18T14:56:00Z">
        <w:r w:rsidR="004E5443">
          <w:t xml:space="preserve"> et al.,</w:t>
        </w:r>
      </w:ins>
      <w:r w:rsidR="00540921" w:rsidRPr="00D61728">
        <w:t xml:space="preserve"> </w:t>
      </w:r>
      <w:r w:rsidRPr="00D61728">
        <w:t>2013) and one cohort study (Ma</w:t>
      </w:r>
      <w:del w:id="628" w:author="Wayne Liu" w:date="2016-05-18T14:56:00Z">
        <w:r w:rsidRPr="00D61728" w:rsidDel="004E5443">
          <w:delText xml:space="preserve"> et al</w:delText>
        </w:r>
        <w:r w:rsidR="00540921" w:rsidRPr="00D61728" w:rsidDel="004E5443">
          <w:delText>,</w:delText>
        </w:r>
      </w:del>
      <w:ins w:id="629" w:author="Wayne Liu" w:date="2016-05-18T14:56:00Z">
        <w:r w:rsidR="004E5443">
          <w:t xml:space="preserve"> et al.,</w:t>
        </w:r>
      </w:ins>
      <w:r w:rsidR="00540921" w:rsidRPr="00D61728">
        <w:t xml:space="preserve"> </w:t>
      </w:r>
      <w:r w:rsidRPr="00D61728">
        <w:t>2010) found that consumption of beef or meat</w:t>
      </w:r>
      <w:r w:rsidR="00B278C4">
        <w:t>,</w:t>
      </w:r>
      <w:r w:rsidRPr="00D61728">
        <w:t xml:space="preserve"> in general</w:t>
      </w:r>
      <w:r w:rsidR="00B278C4">
        <w:t>,</w:t>
      </w:r>
      <w:r w:rsidRPr="00D61728">
        <w:t xml:space="preserve"> increase</w:t>
      </w:r>
      <w:r w:rsidR="00BF4EB4" w:rsidRPr="00D61728">
        <w:t>d</w:t>
      </w:r>
      <w:r w:rsidRPr="00D61728">
        <w:t xml:space="preserve"> risk of AML (Li</w:t>
      </w:r>
      <w:del w:id="630" w:author="Wayne Liu" w:date="2016-05-18T14:56:00Z">
        <w:r w:rsidRPr="00D61728" w:rsidDel="004E5443">
          <w:delText xml:space="preserve"> et al</w:delText>
        </w:r>
        <w:r w:rsidR="00540921" w:rsidRPr="00D61728" w:rsidDel="004E5443">
          <w:delText>,</w:delText>
        </w:r>
      </w:del>
      <w:ins w:id="631" w:author="Wayne Liu" w:date="2016-05-18T14:56:00Z">
        <w:r w:rsidR="004E5443">
          <w:t xml:space="preserve"> et al.,</w:t>
        </w:r>
      </w:ins>
      <w:r w:rsidR="00540921" w:rsidRPr="00D61728">
        <w:t xml:space="preserve"> </w:t>
      </w:r>
      <w:r w:rsidRPr="00D61728">
        <w:t>2006; Ma</w:t>
      </w:r>
      <w:del w:id="632" w:author="Wayne Liu" w:date="2016-05-18T14:56:00Z">
        <w:r w:rsidRPr="00D61728" w:rsidDel="004E5443">
          <w:delText xml:space="preserve"> et al</w:delText>
        </w:r>
        <w:r w:rsidR="00540921" w:rsidRPr="00D61728" w:rsidDel="004E5443">
          <w:delText>,</w:delText>
        </w:r>
      </w:del>
      <w:ins w:id="633" w:author="Wayne Liu" w:date="2016-05-18T14:56:00Z">
        <w:r w:rsidR="004E5443">
          <w:t xml:space="preserve"> et al.,</w:t>
        </w:r>
      </w:ins>
      <w:r w:rsidR="00540921" w:rsidRPr="00D61728">
        <w:t xml:space="preserve"> </w:t>
      </w:r>
      <w:r w:rsidRPr="00D61728">
        <w:t>20</w:t>
      </w:r>
      <w:r w:rsidR="001D2080" w:rsidRPr="00D61728">
        <w:t>10</w:t>
      </w:r>
      <w:r w:rsidRPr="00D61728">
        <w:t>; Yamamura</w:t>
      </w:r>
      <w:del w:id="634" w:author="Wayne Liu" w:date="2016-05-18T14:56:00Z">
        <w:r w:rsidRPr="00D61728" w:rsidDel="004E5443">
          <w:delText xml:space="preserve"> et al</w:delText>
        </w:r>
        <w:r w:rsidR="00540921" w:rsidRPr="00D61728" w:rsidDel="004E5443">
          <w:delText>,</w:delText>
        </w:r>
      </w:del>
      <w:ins w:id="635" w:author="Wayne Liu" w:date="2016-05-18T14:56:00Z">
        <w:r w:rsidR="004E5443">
          <w:t xml:space="preserve"> et al.,</w:t>
        </w:r>
      </w:ins>
      <w:r w:rsidR="00540921" w:rsidRPr="00D61728">
        <w:t xml:space="preserve"> </w:t>
      </w:r>
      <w:r w:rsidRPr="00D61728">
        <w:t>2013)</w:t>
      </w:r>
      <w:r w:rsidR="001D2080" w:rsidRPr="00D61728">
        <w:t xml:space="preserve">, but </w:t>
      </w:r>
      <w:r w:rsidR="00B278C4">
        <w:t xml:space="preserve">there was </w:t>
      </w:r>
      <w:r w:rsidR="001D2080" w:rsidRPr="00D61728">
        <w:t>no evidence of an association with level of doneness or meat mutagens (Ma</w:t>
      </w:r>
      <w:del w:id="636" w:author="Wayne Liu" w:date="2016-05-18T14:56:00Z">
        <w:r w:rsidR="001D2080" w:rsidRPr="00D61728" w:rsidDel="004E5443">
          <w:delText xml:space="preserve"> et al,</w:delText>
        </w:r>
      </w:del>
      <w:ins w:id="637" w:author="Wayne Liu" w:date="2016-05-18T14:56:00Z">
        <w:r w:rsidR="004E5443">
          <w:t xml:space="preserve"> et al.,</w:t>
        </w:r>
      </w:ins>
      <w:r w:rsidR="001D2080" w:rsidRPr="00D61728">
        <w:t xml:space="preserve"> 2010)</w:t>
      </w:r>
      <w:r w:rsidRPr="00D61728">
        <w:t xml:space="preserve">. </w:t>
      </w:r>
      <w:r w:rsidR="00CC174E">
        <w:t xml:space="preserve"> </w:t>
      </w:r>
      <w:r w:rsidRPr="00D61728">
        <w:t>Findings are inconsistent, however, as to whether those who consume high levels of vegetables or fruits experience reduced risks of AML (Ma</w:t>
      </w:r>
      <w:del w:id="638" w:author="Wayne Liu" w:date="2016-05-18T14:56:00Z">
        <w:r w:rsidRPr="00D61728" w:rsidDel="004E5443">
          <w:delText xml:space="preserve"> </w:delText>
        </w:r>
        <w:r w:rsidR="00540921" w:rsidRPr="00D61728" w:rsidDel="004E5443">
          <w:delText>e</w:delText>
        </w:r>
        <w:r w:rsidRPr="00D61728" w:rsidDel="004E5443">
          <w:delText>t al</w:delText>
        </w:r>
        <w:r w:rsidR="00540921" w:rsidRPr="00D61728" w:rsidDel="004E5443">
          <w:delText>,</w:delText>
        </w:r>
      </w:del>
      <w:ins w:id="639" w:author="Wayne Liu" w:date="2016-05-18T14:56:00Z">
        <w:r w:rsidR="004E5443">
          <w:t xml:space="preserve"> et al.,</w:t>
        </w:r>
      </w:ins>
      <w:r w:rsidR="00540921" w:rsidRPr="00D61728">
        <w:t xml:space="preserve"> </w:t>
      </w:r>
      <w:r w:rsidRPr="00D61728">
        <w:t>2010; Yamamura</w:t>
      </w:r>
      <w:del w:id="640" w:author="Wayne Liu" w:date="2016-05-18T14:56:00Z">
        <w:r w:rsidRPr="00D61728" w:rsidDel="004E5443">
          <w:delText xml:space="preserve"> et al</w:delText>
        </w:r>
        <w:r w:rsidR="00540921" w:rsidRPr="00D61728" w:rsidDel="004E5443">
          <w:delText>,</w:delText>
        </w:r>
      </w:del>
      <w:ins w:id="641" w:author="Wayne Liu" w:date="2016-05-18T14:56:00Z">
        <w:r w:rsidR="004E5443">
          <w:t xml:space="preserve"> et al.,</w:t>
        </w:r>
      </w:ins>
      <w:r w:rsidRPr="00D61728">
        <w:t xml:space="preserve"> 2013).  </w:t>
      </w:r>
      <w:r w:rsidR="00B278C4">
        <w:t>Notably, h</w:t>
      </w:r>
      <w:r w:rsidRPr="00D61728">
        <w:t>igher dietary intake of isoflavones was associated with reduced risk of MDS in a hospital-based case contol study in China (Liu</w:t>
      </w:r>
      <w:r w:rsidR="00540921" w:rsidRPr="00D61728">
        <w:t>,</w:t>
      </w:r>
      <w:r w:rsidRPr="00D61728">
        <w:t xml:space="preserve"> 2015</w:t>
      </w:r>
      <w:r w:rsidRPr="0007229F">
        <w:t xml:space="preserve">).  </w:t>
      </w:r>
    </w:p>
    <w:p w:rsidR="00A841DA"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067088"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Pr>
          <w:b/>
          <w:color w:val="0070C0"/>
        </w:rPr>
        <w:lastRenderedPageBreak/>
        <w:t xml:space="preserve">&lt;2&gt; </w:t>
      </w:r>
      <w:r w:rsidRPr="0007229F">
        <w:rPr>
          <w:b/>
          <w:color w:val="0070C0"/>
        </w:rPr>
        <w:t>ALCOHOL</w:t>
      </w:r>
    </w:p>
    <w:p w:rsidR="00A841DA" w:rsidRPr="0007229F" w:rsidRDefault="004D13CD"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 xml:space="preserve">Some types of alcoholic drinks contain substances that have anti-carcinogenic properties, </w:t>
      </w:r>
      <w:r w:rsidR="00A8073F">
        <w:t xml:space="preserve">particularly </w:t>
      </w:r>
      <w:r w:rsidRPr="00D61728">
        <w:t>polyphenol</w:t>
      </w:r>
      <w:r w:rsidR="00A8073F" w:rsidRPr="00D61728">
        <w:t>s</w:t>
      </w:r>
      <w:r w:rsidRPr="00D61728">
        <w:t xml:space="preserve"> (</w:t>
      </w:r>
      <w:r w:rsidR="00A8073F" w:rsidRPr="00D61728">
        <w:t>Arranz</w:t>
      </w:r>
      <w:del w:id="642" w:author="Wayne Liu" w:date="2016-05-18T14:56:00Z">
        <w:r w:rsidR="00A8073F" w:rsidRPr="00D61728" w:rsidDel="004E5443">
          <w:delText xml:space="preserve"> et al,</w:delText>
        </w:r>
      </w:del>
      <w:ins w:id="643" w:author="Wayne Liu" w:date="2016-05-18T14:56:00Z">
        <w:r w:rsidR="004E5443">
          <w:t xml:space="preserve"> et al.,</w:t>
        </w:r>
      </w:ins>
      <w:r w:rsidR="00A8073F" w:rsidRPr="00D61728">
        <w:t xml:space="preserve"> 2012</w:t>
      </w:r>
      <w:r w:rsidRPr="00D61728">
        <w:t xml:space="preserve">).  </w:t>
      </w:r>
      <w:r w:rsidR="00E41273">
        <w:t>S</w:t>
      </w:r>
      <w:ins w:id="644" w:author="James R Cerhan" w:date="2016-05-09T17:01:00Z">
        <w:r w:rsidR="00CC3412">
          <w:t>t</w:t>
        </w:r>
      </w:ins>
      <w:r w:rsidR="00E41273">
        <w:t>udies evaluating</w:t>
      </w:r>
      <w:r>
        <w:t xml:space="preserve"> alcohol consumption and </w:t>
      </w:r>
      <w:r w:rsidR="00935F6A">
        <w:t>AML</w:t>
      </w:r>
      <w:r>
        <w:t xml:space="preserve"> </w:t>
      </w:r>
      <w:r w:rsidR="005658AC">
        <w:t>risk have</w:t>
      </w:r>
      <w:r>
        <w:t xml:space="preserve"> generally not </w:t>
      </w:r>
      <w:r w:rsidRPr="000943D0">
        <w:t xml:space="preserve">found a relationship </w:t>
      </w:r>
      <w:r w:rsidR="00A841DA" w:rsidRPr="000943D0">
        <w:t>(Williams and Horm</w:t>
      </w:r>
      <w:r w:rsidR="00540921" w:rsidRPr="000943D0">
        <w:t xml:space="preserve">, </w:t>
      </w:r>
      <w:r w:rsidR="00A841DA" w:rsidRPr="000943D0">
        <w:t>1977; Blackwelder</w:t>
      </w:r>
      <w:del w:id="645" w:author="Wayne Liu" w:date="2016-05-18T14:56:00Z">
        <w:r w:rsidR="00A841DA" w:rsidRPr="000943D0" w:rsidDel="004E5443">
          <w:delText xml:space="preserve"> et al</w:delText>
        </w:r>
        <w:r w:rsidR="00540921" w:rsidRPr="000943D0" w:rsidDel="004E5443">
          <w:delText>,</w:delText>
        </w:r>
      </w:del>
      <w:ins w:id="646" w:author="Wayne Liu" w:date="2016-05-18T14:56:00Z">
        <w:r w:rsidR="004E5443">
          <w:t xml:space="preserve"> et al.,</w:t>
        </w:r>
      </w:ins>
      <w:r w:rsidR="00540921" w:rsidRPr="000943D0">
        <w:t xml:space="preserve"> 1</w:t>
      </w:r>
      <w:r w:rsidR="00A841DA" w:rsidRPr="000943D0">
        <w:t>980; Hinds</w:t>
      </w:r>
      <w:del w:id="647" w:author="Wayne Liu" w:date="2016-05-18T14:56:00Z">
        <w:r w:rsidR="00A841DA" w:rsidRPr="000943D0" w:rsidDel="004E5443">
          <w:delText xml:space="preserve"> et al</w:delText>
        </w:r>
        <w:r w:rsidR="00540921" w:rsidRPr="000943D0" w:rsidDel="004E5443">
          <w:delText>,</w:delText>
        </w:r>
      </w:del>
      <w:ins w:id="648" w:author="Wayne Liu" w:date="2016-05-18T14:56:00Z">
        <w:r w:rsidR="004E5443">
          <w:t xml:space="preserve"> et al.,</w:t>
        </w:r>
      </w:ins>
      <w:r w:rsidR="00540921" w:rsidRPr="000943D0">
        <w:t xml:space="preserve"> </w:t>
      </w:r>
      <w:r w:rsidR="00A841DA" w:rsidRPr="000943D0">
        <w:t>1980; Carstensen</w:t>
      </w:r>
      <w:del w:id="649" w:author="Wayne Liu" w:date="2016-05-18T14:56:00Z">
        <w:r w:rsidR="00A841DA" w:rsidRPr="000943D0" w:rsidDel="004E5443">
          <w:delText xml:space="preserve"> et al</w:delText>
        </w:r>
        <w:r w:rsidR="00540921" w:rsidRPr="000943D0" w:rsidDel="004E5443">
          <w:delText>,</w:delText>
        </w:r>
      </w:del>
      <w:ins w:id="650" w:author="Wayne Liu" w:date="2016-05-18T14:56:00Z">
        <w:r w:rsidR="004E5443">
          <w:t xml:space="preserve"> et al.,</w:t>
        </w:r>
      </w:ins>
      <w:r w:rsidR="00540921" w:rsidRPr="000943D0">
        <w:t xml:space="preserve"> </w:t>
      </w:r>
      <w:r w:rsidR="00A841DA" w:rsidRPr="000943D0">
        <w:t>1990</w:t>
      </w:r>
      <w:r w:rsidR="006226D1" w:rsidRPr="000943D0">
        <w:t>), demonstrated a modest inverse association</w:t>
      </w:r>
      <w:r w:rsidR="00A841DA" w:rsidRPr="000943D0">
        <w:t xml:space="preserve"> </w:t>
      </w:r>
      <w:r w:rsidR="00B278C4">
        <w:t>(</w:t>
      </w:r>
      <w:r w:rsidR="00A841DA" w:rsidRPr="000943D0">
        <w:t>Brown</w:t>
      </w:r>
      <w:del w:id="651" w:author="Wayne Liu" w:date="2016-05-18T14:56:00Z">
        <w:r w:rsidR="00A841DA" w:rsidRPr="000943D0" w:rsidDel="004E5443">
          <w:delText xml:space="preserve"> et al,</w:delText>
        </w:r>
      </w:del>
      <w:ins w:id="652" w:author="Wayne Liu" w:date="2016-05-18T14:56:00Z">
        <w:r w:rsidR="004E5443">
          <w:t xml:space="preserve"> et al.,</w:t>
        </w:r>
      </w:ins>
      <w:r w:rsidR="00A841DA" w:rsidRPr="000943D0">
        <w:t xml:space="preserve"> 1992)</w:t>
      </w:r>
      <w:r w:rsidR="00B278C4">
        <w:t>,</w:t>
      </w:r>
      <w:r w:rsidR="006226D1" w:rsidRPr="000943D0">
        <w:t xml:space="preserve"> or showed divergent</w:t>
      </w:r>
      <w:r w:rsidR="006226D1">
        <w:t xml:space="preserve"> results</w:t>
      </w:r>
      <w:r w:rsidR="005658AC">
        <w:t>,</w:t>
      </w:r>
      <w:r w:rsidR="006226D1">
        <w:t xml:space="preserve"> with reduced risks for </w:t>
      </w:r>
      <w:r w:rsidR="006226D1" w:rsidRPr="00FB7F22">
        <w:t>light or moderate beer intake and increased risks for moderate to heavy red wine consumption (Rauscher</w:t>
      </w:r>
      <w:del w:id="653" w:author="Wayne Liu" w:date="2016-05-18T14:56:00Z">
        <w:r w:rsidR="006226D1" w:rsidRPr="00FB7F22" w:rsidDel="004E5443">
          <w:delText xml:space="preserve"> et al,</w:delText>
        </w:r>
      </w:del>
      <w:ins w:id="654" w:author="Wayne Liu" w:date="2016-05-18T14:56:00Z">
        <w:r w:rsidR="004E5443">
          <w:t xml:space="preserve"> et al.,</w:t>
        </w:r>
      </w:ins>
      <w:r w:rsidR="006226D1" w:rsidRPr="00FB7F22">
        <w:t xml:space="preserve"> 2004)</w:t>
      </w:r>
      <w:r w:rsidR="00A55B34" w:rsidRPr="00FB7F22">
        <w:t>.</w:t>
      </w:r>
      <w:r w:rsidR="003546A8">
        <w:t xml:space="preserve">  </w:t>
      </w:r>
      <w:r w:rsidR="00A55B34" w:rsidRPr="0007229F">
        <w:t>Hospital-</w:t>
      </w:r>
      <w:r w:rsidR="00A55B34" w:rsidRPr="00FB7F22">
        <w:t>based</w:t>
      </w:r>
      <w:r w:rsidR="00BF4EB4" w:rsidRPr="00FB7F22">
        <w:t>,</w:t>
      </w:r>
      <w:r w:rsidR="00A55B34" w:rsidRPr="00FB7F22">
        <w:t xml:space="preserve"> case</w:t>
      </w:r>
      <w:r w:rsidR="00BF4EB4" w:rsidRPr="00FB7F22">
        <w:t>-</w:t>
      </w:r>
      <w:r w:rsidR="00A55B34" w:rsidRPr="00FB7F22">
        <w:t>control studies assessing alcohol consumption and MDS have shown conflicting results (Ido</w:t>
      </w:r>
      <w:del w:id="655" w:author="Wayne Liu" w:date="2016-05-18T14:56:00Z">
        <w:r w:rsidR="00A55B34" w:rsidRPr="00FB7F22" w:rsidDel="004E5443">
          <w:delText xml:space="preserve"> </w:delText>
        </w:r>
        <w:r w:rsidR="00540921" w:rsidRPr="00FB7F22" w:rsidDel="004E5443">
          <w:delText>e</w:delText>
        </w:r>
        <w:r w:rsidR="00A55B34" w:rsidRPr="00FB7F22" w:rsidDel="004E5443">
          <w:delText>t al</w:delText>
        </w:r>
        <w:r w:rsidR="00540921" w:rsidRPr="00FB7F22" w:rsidDel="004E5443">
          <w:delText>,</w:delText>
        </w:r>
      </w:del>
      <w:ins w:id="656" w:author="Wayne Liu" w:date="2016-05-18T14:56:00Z">
        <w:r w:rsidR="004E5443">
          <w:t xml:space="preserve"> et al.,</w:t>
        </w:r>
      </w:ins>
      <w:r w:rsidR="00540921" w:rsidRPr="00FB7F22">
        <w:t xml:space="preserve"> </w:t>
      </w:r>
      <w:r w:rsidR="00A55B34" w:rsidRPr="00FB7F22">
        <w:t>1996; L</w:t>
      </w:r>
      <w:r w:rsidR="00A841DA" w:rsidRPr="00FB7F22">
        <w:t>iu</w:t>
      </w:r>
      <w:del w:id="657" w:author="Wayne Liu" w:date="2016-05-18T14:56:00Z">
        <w:r w:rsidR="00540921" w:rsidRPr="00FB7F22" w:rsidDel="004E5443">
          <w:delText xml:space="preserve"> et al,</w:delText>
        </w:r>
      </w:del>
      <w:ins w:id="658" w:author="Wayne Liu" w:date="2016-05-18T14:56:00Z">
        <w:r w:rsidR="004E5443">
          <w:t xml:space="preserve"> et al.,</w:t>
        </w:r>
      </w:ins>
      <w:r w:rsidR="00A841DA" w:rsidRPr="00FB7F22">
        <w:t xml:space="preserve"> 2016)</w:t>
      </w:r>
      <w:r w:rsidR="00A55B34" w:rsidRPr="00FB7F22">
        <w:t xml:space="preserve">, while a </w:t>
      </w:r>
      <w:r w:rsidR="00A841DA" w:rsidRPr="00FB7F22">
        <w:t>large cohort study found no association (Ma</w:t>
      </w:r>
      <w:del w:id="659" w:author="Wayne Liu" w:date="2016-05-18T14:56:00Z">
        <w:r w:rsidR="00A841DA" w:rsidRPr="00FB7F22" w:rsidDel="004E5443">
          <w:delText xml:space="preserve"> </w:delText>
        </w:r>
        <w:r w:rsidR="00540921" w:rsidRPr="00FB7F22" w:rsidDel="004E5443">
          <w:delText>e</w:delText>
        </w:r>
        <w:r w:rsidR="00A841DA" w:rsidRPr="00FB7F22" w:rsidDel="004E5443">
          <w:delText>t al</w:delText>
        </w:r>
        <w:r w:rsidR="00540921" w:rsidRPr="00FB7F22" w:rsidDel="004E5443">
          <w:delText>,</w:delText>
        </w:r>
      </w:del>
      <w:ins w:id="660" w:author="Wayne Liu" w:date="2016-05-18T14:56:00Z">
        <w:r w:rsidR="004E5443">
          <w:t xml:space="preserve"> et al.,</w:t>
        </w:r>
      </w:ins>
      <w:r w:rsidR="00540921" w:rsidRPr="00FB7F22">
        <w:t xml:space="preserve"> </w:t>
      </w:r>
      <w:r w:rsidR="00A841DA" w:rsidRPr="00FB7F22">
        <w:t>20</w:t>
      </w:r>
      <w:r w:rsidR="001D2080" w:rsidRPr="00FB7F22">
        <w:t>10</w:t>
      </w:r>
      <w:r w:rsidR="00A841DA" w:rsidRPr="00FB7F22">
        <w:t>).  A meta</w:t>
      </w:r>
      <w:r w:rsidR="00A841DA" w:rsidRPr="0007229F">
        <w:t>-analysis including 745 cases of MDS from five studies found a non-significant increase in MDS (RR</w:t>
      </w:r>
      <w:r w:rsidR="00BF4EB4">
        <w:t xml:space="preserve"> </w:t>
      </w:r>
      <w:r w:rsidR="00A841DA" w:rsidRPr="0007229F">
        <w:t>=</w:t>
      </w:r>
      <w:r w:rsidR="00BF4EB4">
        <w:t xml:space="preserve"> </w:t>
      </w:r>
      <w:r w:rsidR="00A841DA" w:rsidRPr="0007229F">
        <w:t>1.31, 95% CI</w:t>
      </w:r>
      <w:r w:rsidR="00BF4EB4">
        <w:t xml:space="preserve"> </w:t>
      </w:r>
      <w:r w:rsidR="00A841DA" w:rsidRPr="0007229F">
        <w:t>=</w:t>
      </w:r>
      <w:r w:rsidR="00BF4EB4">
        <w:t xml:space="preserve"> </w:t>
      </w:r>
      <w:r w:rsidR="00A841DA" w:rsidRPr="0007229F">
        <w:t xml:space="preserve">0.79-2.18) with higher </w:t>
      </w:r>
      <w:r w:rsidR="000002CB">
        <w:t xml:space="preserve">versus lower </w:t>
      </w:r>
      <w:r w:rsidR="00A841DA" w:rsidRPr="0007229F">
        <w:t xml:space="preserve">alcohol </w:t>
      </w:r>
      <w:r w:rsidR="00A841DA" w:rsidRPr="00FB7F22">
        <w:t>consumption (Du</w:t>
      </w:r>
      <w:del w:id="661" w:author="Wayne Liu" w:date="2016-05-18T14:56:00Z">
        <w:r w:rsidR="00A841DA" w:rsidRPr="00FB7F22" w:rsidDel="004E5443">
          <w:delText xml:space="preserve"> </w:delText>
        </w:r>
        <w:r w:rsidR="00540921" w:rsidRPr="00FB7F22" w:rsidDel="004E5443">
          <w:delText>e</w:delText>
        </w:r>
        <w:r w:rsidR="00A841DA" w:rsidRPr="00FB7F22" w:rsidDel="004E5443">
          <w:delText>t al</w:delText>
        </w:r>
        <w:r w:rsidR="00540921" w:rsidRPr="00FB7F22" w:rsidDel="004E5443">
          <w:delText>,</w:delText>
        </w:r>
      </w:del>
      <w:ins w:id="662" w:author="Wayne Liu" w:date="2016-05-18T14:56:00Z">
        <w:r w:rsidR="004E5443">
          <w:t xml:space="preserve"> et al.,</w:t>
        </w:r>
      </w:ins>
      <w:r w:rsidR="00540921" w:rsidRPr="00FB7F22">
        <w:t xml:space="preserve"> </w:t>
      </w:r>
      <w:r w:rsidR="00FB7F22" w:rsidRPr="00FB7F22">
        <w:t>2010</w:t>
      </w:r>
      <w:r w:rsidR="00A841DA" w:rsidRPr="00FB7F22">
        <w:t>).  No association was observed between alcohol consumption and MPN in two cohort studies of women (Kroll</w:t>
      </w:r>
      <w:del w:id="663" w:author="Wayne Liu" w:date="2016-05-18T14:56:00Z">
        <w:r w:rsidR="00A841DA" w:rsidRPr="00FB7F22" w:rsidDel="004E5443">
          <w:delText xml:space="preserve"> et al</w:delText>
        </w:r>
        <w:r w:rsidR="00540921" w:rsidRPr="00FB7F22" w:rsidDel="004E5443">
          <w:delText>,</w:delText>
        </w:r>
      </w:del>
      <w:ins w:id="664" w:author="Wayne Liu" w:date="2016-05-18T14:56:00Z">
        <w:r w:rsidR="004E5443">
          <w:t xml:space="preserve"> et al.,</w:t>
        </w:r>
      </w:ins>
      <w:r w:rsidR="00540921" w:rsidRPr="00FB7F22">
        <w:t xml:space="preserve"> </w:t>
      </w:r>
      <w:r w:rsidR="00A841DA" w:rsidRPr="00FB7F22">
        <w:t>2012; Leal</w:t>
      </w:r>
      <w:del w:id="665" w:author="Wayne Liu" w:date="2016-05-18T14:56:00Z">
        <w:r w:rsidR="00A841DA" w:rsidRPr="00FB7F22" w:rsidDel="004E5443">
          <w:delText xml:space="preserve"> et al</w:delText>
        </w:r>
        <w:r w:rsidR="00540921" w:rsidRPr="00FB7F22" w:rsidDel="004E5443">
          <w:delText>,</w:delText>
        </w:r>
      </w:del>
      <w:ins w:id="666" w:author="Wayne Liu" w:date="2016-05-18T14:56:00Z">
        <w:r w:rsidR="004E5443">
          <w:t xml:space="preserve"> et al.,</w:t>
        </w:r>
      </w:ins>
      <w:r w:rsidR="00540921" w:rsidRPr="00FB7F22">
        <w:t xml:space="preserve"> </w:t>
      </w:r>
      <w:r w:rsidR="00A841DA" w:rsidRPr="00FB7F22">
        <w:t>2014).</w:t>
      </w:r>
    </w:p>
    <w:p w:rsidR="00A841DA"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A841DA" w:rsidRPr="0007229F"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00A841DA" w:rsidRPr="0007229F">
        <w:rPr>
          <w:b/>
          <w:color w:val="0070C0"/>
        </w:rPr>
        <w:t xml:space="preserve">BODY MASS INDEX (BMI) </w:t>
      </w:r>
    </w:p>
    <w:p w:rsidR="00A841DA"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A meta-analysis including seven studies found an association of increasing BMI with increased risk of AML, which was estimated as a 3.1% increase in risk of AML per kg/m</w:t>
      </w:r>
      <w:r w:rsidRPr="0007229F">
        <w:rPr>
          <w:vertAlign w:val="superscript"/>
        </w:rPr>
        <w:t>2</w:t>
      </w:r>
      <w:r w:rsidR="00B7232F">
        <w:rPr>
          <w:vertAlign w:val="superscript"/>
        </w:rPr>
        <w:t xml:space="preserve"> </w:t>
      </w:r>
      <w:r w:rsidR="00B278C4">
        <w:t xml:space="preserve"> </w:t>
      </w:r>
      <w:r w:rsidR="00B7232F">
        <w:t>(</w:t>
      </w:r>
      <w:r w:rsidR="00B7232F" w:rsidRPr="00B7232F">
        <w:rPr>
          <w:highlight w:val="yellow"/>
        </w:rPr>
        <w:t>Larson and Wolk, 2008</w:t>
      </w:r>
      <w:r w:rsidR="00B7232F">
        <w:t xml:space="preserve">). </w:t>
      </w:r>
      <w:r w:rsidR="003546A8">
        <w:t xml:space="preserve"> </w:t>
      </w:r>
      <w:r w:rsidR="00B278C4">
        <w:t>F</w:t>
      </w:r>
      <w:r w:rsidRPr="0007229F">
        <w:t xml:space="preserve">ive studies </w:t>
      </w:r>
      <w:r w:rsidR="00B278C4">
        <w:t xml:space="preserve">included </w:t>
      </w:r>
      <w:r w:rsidRPr="0007229F">
        <w:t xml:space="preserve">in a meta-analysis of CML revealed an increase in relative risk among obese, but not overweight persons, but there was no </w:t>
      </w:r>
      <w:r w:rsidRPr="00FB7F22">
        <w:t>evidence of a linear trend (Castillo</w:t>
      </w:r>
      <w:del w:id="667" w:author="Wayne Liu" w:date="2016-05-18T14:56:00Z">
        <w:r w:rsidRPr="00FB7F22" w:rsidDel="004E5443">
          <w:delText xml:space="preserve"> et al</w:delText>
        </w:r>
        <w:r w:rsidR="00046305" w:rsidRPr="00FB7F22" w:rsidDel="004E5443">
          <w:delText>,</w:delText>
        </w:r>
      </w:del>
      <w:ins w:id="668" w:author="Wayne Liu" w:date="2016-05-18T14:56:00Z">
        <w:r w:rsidR="004E5443">
          <w:t xml:space="preserve"> et al.,</w:t>
        </w:r>
      </w:ins>
      <w:r w:rsidR="00046305" w:rsidRPr="00FB7F22">
        <w:t xml:space="preserve"> </w:t>
      </w:r>
      <w:r w:rsidRPr="00FB7F22">
        <w:t>2012).  A large cohort study found increasing risk of MDS with increasing level of BMI (Ma</w:t>
      </w:r>
      <w:del w:id="669" w:author="Wayne Liu" w:date="2016-05-18T14:56:00Z">
        <w:r w:rsidRPr="00FB7F22" w:rsidDel="004E5443">
          <w:delText xml:space="preserve"> et al</w:delText>
        </w:r>
        <w:r w:rsidR="00046305" w:rsidRPr="00FB7F22" w:rsidDel="004E5443">
          <w:delText>,</w:delText>
        </w:r>
      </w:del>
      <w:ins w:id="670" w:author="Wayne Liu" w:date="2016-05-18T14:56:00Z">
        <w:r w:rsidR="004E5443">
          <w:t xml:space="preserve"> et al.,</w:t>
        </w:r>
      </w:ins>
      <w:r w:rsidR="00046305" w:rsidRPr="00FB7F22">
        <w:t xml:space="preserve"> 2009</w:t>
      </w:r>
      <w:r w:rsidRPr="00FB7F22">
        <w:t>).</w:t>
      </w:r>
      <w:r w:rsidR="00046305" w:rsidRPr="00FB7F22">
        <w:t xml:space="preserve"> </w:t>
      </w:r>
      <w:r w:rsidR="00CC174E">
        <w:t xml:space="preserve"> </w:t>
      </w:r>
      <w:r w:rsidR="00046305" w:rsidRPr="00FB7F22">
        <w:t xml:space="preserve">A case-control study </w:t>
      </w:r>
      <w:r w:rsidR="00B278C4">
        <w:t>described</w:t>
      </w:r>
      <w:r w:rsidR="00046305" w:rsidRPr="00FB7F22">
        <w:t xml:space="preserve"> obesity</w:t>
      </w:r>
      <w:r w:rsidR="0022255D">
        <w:t xml:space="preserve"> both</w:t>
      </w:r>
      <w:r w:rsidR="00046305" w:rsidRPr="00FB7F22">
        <w:t xml:space="preserve"> in early life</w:t>
      </w:r>
      <w:r w:rsidR="0022255D">
        <w:t xml:space="preserve"> and later in life</w:t>
      </w:r>
      <w:r w:rsidR="00046305" w:rsidRPr="00FB7F22">
        <w:t xml:space="preserve"> </w:t>
      </w:r>
      <w:r w:rsidR="00B278C4">
        <w:t>to be</w:t>
      </w:r>
      <w:r w:rsidR="00046305" w:rsidRPr="00FB7F22">
        <w:t xml:space="preserve"> strongly associated with risk of AML (Poynter</w:t>
      </w:r>
      <w:del w:id="671" w:author="Wayne Liu" w:date="2016-05-18T14:56:00Z">
        <w:r w:rsidR="00046305" w:rsidRPr="00FB7F22" w:rsidDel="004E5443">
          <w:delText xml:space="preserve"> et al,</w:delText>
        </w:r>
      </w:del>
      <w:ins w:id="672" w:author="Wayne Liu" w:date="2016-05-18T14:56:00Z">
        <w:r w:rsidR="004E5443">
          <w:t xml:space="preserve"> et al.,</w:t>
        </w:r>
      </w:ins>
      <w:r w:rsidR="00046305" w:rsidRPr="00FB7F22">
        <w:t xml:space="preserve"> 2016)</w:t>
      </w:r>
      <w:r w:rsidR="00B278C4">
        <w:t>.</w:t>
      </w:r>
      <w:r w:rsidRPr="00FB7F22">
        <w:t xml:space="preserve">  The Iowa </w:t>
      </w:r>
      <w:r w:rsidRPr="00FB7F22">
        <w:lastRenderedPageBreak/>
        <w:t xml:space="preserve">Women’s cohort study found that </w:t>
      </w:r>
      <w:r w:rsidR="00BF4EB4" w:rsidRPr="00FB7F22">
        <w:t xml:space="preserve">increased </w:t>
      </w:r>
      <w:r w:rsidRPr="00FB7F22">
        <w:t xml:space="preserve">BMI was associated with increased risk of </w:t>
      </w:r>
      <w:r w:rsidR="005658AC">
        <w:t>essential thrombocythemia</w:t>
      </w:r>
      <w:r w:rsidRPr="00FB7F22">
        <w:t xml:space="preserve">, but not </w:t>
      </w:r>
      <w:r w:rsidR="005658AC">
        <w:t>polycythemia vera</w:t>
      </w:r>
      <w:r w:rsidR="005658AC" w:rsidRPr="00FB7F22">
        <w:t xml:space="preserve"> </w:t>
      </w:r>
      <w:r w:rsidRPr="00FB7F22">
        <w:t>(Leal</w:t>
      </w:r>
      <w:del w:id="673" w:author="Wayne Liu" w:date="2016-05-18T14:56:00Z">
        <w:r w:rsidRPr="00FB7F22" w:rsidDel="004E5443">
          <w:delText xml:space="preserve"> et al</w:delText>
        </w:r>
        <w:r w:rsidR="000F59F5" w:rsidRPr="00FB7F22" w:rsidDel="004E5443">
          <w:delText>,</w:delText>
        </w:r>
      </w:del>
      <w:ins w:id="674" w:author="Wayne Liu" w:date="2016-05-18T14:56:00Z">
        <w:r w:rsidR="004E5443">
          <w:t xml:space="preserve"> et al.,</w:t>
        </w:r>
      </w:ins>
      <w:r w:rsidR="000F59F5" w:rsidRPr="00FB7F22">
        <w:t xml:space="preserve"> </w:t>
      </w:r>
      <w:r w:rsidRPr="00FB7F22">
        <w:t>2014).</w:t>
      </w:r>
      <w:r w:rsidR="00361D55">
        <w:t xml:space="preserve">  Although the biological mechanism(s) that may be responsible </w:t>
      </w:r>
      <w:r w:rsidR="004737F3">
        <w:t>for risk associated with BMI have</w:t>
      </w:r>
      <w:r w:rsidR="00361D55">
        <w:t xml:space="preserve"> not been clearly identified, possibilities include </w:t>
      </w:r>
      <w:r w:rsidR="004737F3">
        <w:t xml:space="preserve">alterations in levels of </w:t>
      </w:r>
      <w:r w:rsidR="00361D55">
        <w:t xml:space="preserve">insulin-like growth factor-1 (increased in response to the insulin resistance associated with obesity and demonstrates mitogenic activity in myeloid and lymphoid leukemia cell lines), leptin levels (increased in obesity and affects proliferation and differentiation of myeloid leukemia cell lines), </w:t>
      </w:r>
      <w:r w:rsidR="004737F3">
        <w:t xml:space="preserve">or </w:t>
      </w:r>
      <w:r w:rsidR="00361D55">
        <w:t>other hormon</w:t>
      </w:r>
      <w:r w:rsidR="004737F3">
        <w:t>es</w:t>
      </w:r>
      <w:r w:rsidR="00361D55">
        <w:t xml:space="preserve"> (</w:t>
      </w:r>
      <w:r w:rsidR="004737F3" w:rsidRPr="00AD6AD1">
        <w:rPr>
          <w:i/>
        </w:rPr>
        <w:t>e.g.,</w:t>
      </w:r>
      <w:r w:rsidR="00361D55">
        <w:t xml:space="preserve"> adiponectin, insulin or sex </w:t>
      </w:r>
      <w:r w:rsidR="00361D55" w:rsidRPr="00FB7F22">
        <w:t xml:space="preserve">steroids) or changes in the bone marrow environment </w:t>
      </w:r>
      <w:r w:rsidR="00A552B4" w:rsidRPr="00FB7F22">
        <w:t>(Karmali</w:t>
      </w:r>
      <w:del w:id="675" w:author="Wayne Liu" w:date="2016-05-18T14:56:00Z">
        <w:r w:rsidR="00A552B4" w:rsidRPr="00FB7F22" w:rsidDel="004E5443">
          <w:delText xml:space="preserve"> et al,</w:delText>
        </w:r>
      </w:del>
      <w:ins w:id="676" w:author="Wayne Liu" w:date="2016-05-18T14:56:00Z">
        <w:r w:rsidR="004E5443">
          <w:t xml:space="preserve"> et al.,</w:t>
        </w:r>
      </w:ins>
      <w:r w:rsidR="00A552B4" w:rsidRPr="00FB7F22">
        <w:t xml:space="preserve"> 2015; Poynter</w:t>
      </w:r>
      <w:del w:id="677" w:author="Wayne Liu" w:date="2016-05-18T14:56:00Z">
        <w:r w:rsidR="00A552B4" w:rsidRPr="00FB7F22" w:rsidDel="004E5443">
          <w:delText xml:space="preserve"> et al,</w:delText>
        </w:r>
      </w:del>
      <w:ins w:id="678" w:author="Wayne Liu" w:date="2016-05-18T14:56:00Z">
        <w:r w:rsidR="004E5443">
          <w:t xml:space="preserve"> et al.,</w:t>
        </w:r>
      </w:ins>
      <w:r w:rsidR="00A552B4" w:rsidRPr="00FB7F22">
        <w:t xml:space="preserve"> 2016).</w:t>
      </w:r>
      <w:r w:rsidR="00A552B4">
        <w:t xml:space="preserve"> </w:t>
      </w:r>
      <w:r w:rsidR="006A461C">
        <w:t xml:space="preserve"> </w:t>
      </w:r>
      <w:r w:rsidR="00361D55">
        <w:t xml:space="preserve">  </w:t>
      </w:r>
    </w:p>
    <w:p w:rsidR="008632E1" w:rsidRPr="0007229F" w:rsidRDefault="008632E1"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E26607" w:rsidRPr="0007229F"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Pr>
          <w:b/>
          <w:color w:val="0070C0"/>
        </w:rPr>
        <w:t xml:space="preserve">&lt;2&gt; </w:t>
      </w:r>
      <w:r w:rsidR="00E26607" w:rsidRPr="0007229F">
        <w:rPr>
          <w:b/>
          <w:color w:val="0070C0"/>
        </w:rPr>
        <w:t xml:space="preserve">HAIR DYE USE </w:t>
      </w:r>
    </w:p>
    <w:p w:rsidR="0044715F" w:rsidRPr="0007229F" w:rsidRDefault="001C4576"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r>
        <w:t xml:space="preserve">Hair dyes, particularly in past decades, contained some carcinogenic chemicals, but the chemical constituents have </w:t>
      </w:r>
      <w:r w:rsidRPr="008A012D">
        <w:t xml:space="preserve">changed over time (IARC, 2010).  </w:t>
      </w:r>
      <w:r w:rsidR="0044715F" w:rsidRPr="008A012D">
        <w:t>Hair dye use, particularly dark hair dyes</w:t>
      </w:r>
      <w:r w:rsidR="002B37BC" w:rsidRPr="008A012D">
        <w:t xml:space="preserve"> for longer duration</w:t>
      </w:r>
      <w:r w:rsidR="0044715F" w:rsidRPr="008A012D">
        <w:t>, has been weakly linked with adult AML</w:t>
      </w:r>
      <w:r w:rsidR="00F11CD4" w:rsidRPr="008A012D">
        <w:t xml:space="preserve"> </w:t>
      </w:r>
      <w:r w:rsidR="002B37BC" w:rsidRPr="008A012D">
        <w:t>in a large case-control study</w:t>
      </w:r>
      <w:r w:rsidR="008A012D" w:rsidRPr="008A012D">
        <w:t xml:space="preserve"> </w:t>
      </w:r>
      <w:r w:rsidR="00F11CD4" w:rsidRPr="008A012D">
        <w:t>(</w:t>
      </w:r>
      <w:r w:rsidR="00F11E01" w:rsidRPr="008A012D">
        <w:t>Rauscher</w:t>
      </w:r>
      <w:del w:id="679" w:author="Wayne Liu" w:date="2016-05-18T14:56:00Z">
        <w:r w:rsidR="00F11E01" w:rsidRPr="008A012D" w:rsidDel="004E5443">
          <w:delText xml:space="preserve"> et</w:delText>
        </w:r>
        <w:r w:rsidR="00F11CD4" w:rsidRPr="008A012D" w:rsidDel="004E5443">
          <w:delText xml:space="preserve"> al</w:delText>
        </w:r>
        <w:r w:rsidR="001D2080" w:rsidRPr="008A012D" w:rsidDel="004E5443">
          <w:delText>,</w:delText>
        </w:r>
      </w:del>
      <w:ins w:id="680" w:author="Wayne Liu" w:date="2016-05-18T14:56:00Z">
        <w:r w:rsidR="004E5443">
          <w:t xml:space="preserve"> et al.,</w:t>
        </w:r>
      </w:ins>
      <w:r w:rsidR="001D2080" w:rsidRPr="008A012D">
        <w:t xml:space="preserve"> </w:t>
      </w:r>
      <w:r w:rsidR="00F11CD4" w:rsidRPr="008A012D">
        <w:t>2004)</w:t>
      </w:r>
      <w:r w:rsidR="002B37BC" w:rsidRPr="008A012D">
        <w:t>, but not in</w:t>
      </w:r>
      <w:r w:rsidR="00460C04" w:rsidRPr="008A012D">
        <w:t xml:space="preserve"> a large</w:t>
      </w:r>
      <w:r w:rsidR="002B37BC" w:rsidRPr="008A012D">
        <w:t xml:space="preserve"> cohort stud</w:t>
      </w:r>
      <w:r w:rsidR="00460C04" w:rsidRPr="008A012D">
        <w:t>y</w:t>
      </w:r>
      <w:r w:rsidR="002B37BC" w:rsidRPr="008A012D">
        <w:t xml:space="preserve"> (Altekruse</w:t>
      </w:r>
      <w:del w:id="681" w:author="Wayne Liu" w:date="2016-05-18T14:56:00Z">
        <w:r w:rsidR="002B37BC" w:rsidRPr="008A012D" w:rsidDel="004E5443">
          <w:delText xml:space="preserve"> et al</w:delText>
        </w:r>
        <w:r w:rsidR="001D2080" w:rsidRPr="008A012D" w:rsidDel="004E5443">
          <w:delText>,</w:delText>
        </w:r>
      </w:del>
      <w:ins w:id="682" w:author="Wayne Liu" w:date="2016-05-18T14:56:00Z">
        <w:r w:rsidR="004E5443">
          <w:t xml:space="preserve"> et al.,</w:t>
        </w:r>
      </w:ins>
      <w:r w:rsidR="001D2080" w:rsidRPr="008A012D">
        <w:t xml:space="preserve"> </w:t>
      </w:r>
      <w:r w:rsidR="002B37BC" w:rsidRPr="008A012D">
        <w:t xml:space="preserve">1999).  </w:t>
      </w:r>
      <w:r w:rsidRPr="008A012D">
        <w:t>Most</w:t>
      </w:r>
      <w:r>
        <w:t xml:space="preserve"> studies have found no relationship for total or specific </w:t>
      </w:r>
      <w:r w:rsidRPr="00ED5076">
        <w:t>types of leukemias (Correa</w:t>
      </w:r>
      <w:del w:id="683" w:author="Wayne Liu" w:date="2016-05-18T14:56:00Z">
        <w:r w:rsidRPr="00ED5076" w:rsidDel="004E5443">
          <w:delText xml:space="preserve"> et al,</w:delText>
        </w:r>
      </w:del>
      <w:ins w:id="684" w:author="Wayne Liu" w:date="2016-05-18T14:56:00Z">
        <w:r w:rsidR="004E5443">
          <w:t xml:space="preserve"> et al.,</w:t>
        </w:r>
      </w:ins>
      <w:r w:rsidRPr="00ED5076">
        <w:t xml:space="preserve"> 2000; IARC, 2010; Zhang</w:t>
      </w:r>
      <w:del w:id="685" w:author="Wayne Liu" w:date="2016-05-18T14:56:00Z">
        <w:r w:rsidRPr="00ED5076" w:rsidDel="004E5443">
          <w:delText xml:space="preserve"> et al,</w:delText>
        </w:r>
      </w:del>
      <w:ins w:id="686" w:author="Wayne Liu" w:date="2016-05-18T14:56:00Z">
        <w:r w:rsidR="004E5443">
          <w:t xml:space="preserve"> et al.,</w:t>
        </w:r>
      </w:ins>
      <w:r w:rsidRPr="00ED5076">
        <w:t xml:space="preserve"> 2012). </w:t>
      </w:r>
      <w:r w:rsidR="00CC174E">
        <w:t xml:space="preserve"> </w:t>
      </w:r>
      <w:r w:rsidR="002B37BC" w:rsidRPr="00ED5076">
        <w:t xml:space="preserve">Weak associations have been reported in some case-control studies of </w:t>
      </w:r>
      <w:r w:rsidR="0044715F" w:rsidRPr="00ED5076">
        <w:t>MDS (</w:t>
      </w:r>
      <w:r w:rsidR="006458E8" w:rsidRPr="00ED5076">
        <w:t>Ido</w:t>
      </w:r>
      <w:del w:id="687" w:author="Wayne Liu" w:date="2016-05-18T14:56:00Z">
        <w:r w:rsidR="006458E8" w:rsidRPr="00ED5076" w:rsidDel="004E5443">
          <w:delText xml:space="preserve"> et al</w:delText>
        </w:r>
        <w:r w:rsidR="001D2080" w:rsidRPr="00ED5076" w:rsidDel="004E5443">
          <w:delText>,</w:delText>
        </w:r>
      </w:del>
      <w:ins w:id="688" w:author="Wayne Liu" w:date="2016-05-18T14:56:00Z">
        <w:r w:rsidR="004E5443">
          <w:t xml:space="preserve"> et al.,</w:t>
        </w:r>
      </w:ins>
      <w:r w:rsidR="001D2080" w:rsidRPr="00ED5076">
        <w:t xml:space="preserve"> </w:t>
      </w:r>
      <w:r w:rsidR="006458E8" w:rsidRPr="00ED5076">
        <w:t xml:space="preserve">1996), </w:t>
      </w:r>
      <w:r w:rsidR="004826B8" w:rsidRPr="00ED5076">
        <w:t>CML (Cantor</w:t>
      </w:r>
      <w:del w:id="689" w:author="Wayne Liu" w:date="2016-05-18T14:56:00Z">
        <w:r w:rsidR="004826B8" w:rsidRPr="00ED5076" w:rsidDel="004E5443">
          <w:delText xml:space="preserve"> et al</w:delText>
        </w:r>
        <w:r w:rsidR="001D2080" w:rsidRPr="00ED5076" w:rsidDel="004E5443">
          <w:delText>,</w:delText>
        </w:r>
      </w:del>
      <w:ins w:id="690" w:author="Wayne Liu" w:date="2016-05-18T14:56:00Z">
        <w:r w:rsidR="004E5443">
          <w:t xml:space="preserve"> et al.,</w:t>
        </w:r>
      </w:ins>
      <w:r w:rsidR="001D2080" w:rsidRPr="00ED5076">
        <w:t xml:space="preserve"> </w:t>
      </w:r>
      <w:r w:rsidR="004826B8" w:rsidRPr="00ED5076">
        <w:t>1988)</w:t>
      </w:r>
      <w:r w:rsidR="004737F3">
        <w:t>,</w:t>
      </w:r>
      <w:r w:rsidR="004826B8" w:rsidRPr="00ED5076">
        <w:t xml:space="preserve"> </w:t>
      </w:r>
      <w:r w:rsidR="006458E8" w:rsidRPr="00ED5076">
        <w:t>and essential thrombocythemia (Mele</w:t>
      </w:r>
      <w:del w:id="691" w:author="Wayne Liu" w:date="2016-05-18T14:56:00Z">
        <w:r w:rsidR="006458E8" w:rsidRPr="00ED5076" w:rsidDel="004E5443">
          <w:delText xml:space="preserve"> et al</w:delText>
        </w:r>
        <w:r w:rsidR="00F11E01" w:rsidRPr="00ED5076" w:rsidDel="004E5443">
          <w:delText>,</w:delText>
        </w:r>
      </w:del>
      <w:ins w:id="692" w:author="Wayne Liu" w:date="2016-05-18T14:56:00Z">
        <w:r w:rsidR="004E5443">
          <w:t xml:space="preserve"> et al.,</w:t>
        </w:r>
      </w:ins>
      <w:r w:rsidR="00F11E01" w:rsidRPr="00ED5076">
        <w:t xml:space="preserve"> 1996</w:t>
      </w:r>
      <w:r w:rsidR="006458E8" w:rsidRPr="00ED5076">
        <w:t>)</w:t>
      </w:r>
      <w:r w:rsidR="004826B8" w:rsidRPr="00ED5076">
        <w:t xml:space="preserve"> based</w:t>
      </w:r>
      <w:r w:rsidR="004826B8" w:rsidRPr="0007229F">
        <w:t xml:space="preserve"> on small numbers of exposed cases</w:t>
      </w:r>
      <w:r w:rsidR="002B37BC" w:rsidRPr="0007229F">
        <w:t xml:space="preserve"> and limited exposure data</w:t>
      </w:r>
      <w:r>
        <w:t xml:space="preserve">. </w:t>
      </w:r>
      <w:r w:rsidR="00F11CD4" w:rsidRPr="0007229F">
        <w:t xml:space="preserve"> </w:t>
      </w:r>
    </w:p>
    <w:p w:rsidR="0044715F" w:rsidRPr="0007229F" w:rsidRDefault="0044715F"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p>
    <w:p w:rsidR="0044715F" w:rsidRPr="00067088"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067088">
        <w:rPr>
          <w:b/>
          <w:color w:val="0070C0"/>
          <w:sz w:val="28"/>
          <w:szCs w:val="28"/>
        </w:rPr>
        <w:t xml:space="preserve">&lt;1&gt; </w:t>
      </w:r>
      <w:r w:rsidR="00AC001C" w:rsidRPr="00067088">
        <w:rPr>
          <w:b/>
          <w:color w:val="0070C0"/>
          <w:sz w:val="28"/>
          <w:szCs w:val="28"/>
        </w:rPr>
        <w:t xml:space="preserve">INFECTIOUS AGENTS </w:t>
      </w:r>
    </w:p>
    <w:p w:rsidR="0044715F" w:rsidRPr="0007229F" w:rsidRDefault="0044715F"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lastRenderedPageBreak/>
        <w:t xml:space="preserve">Few studies have assessed the potential role of infectious agents in the etiology of </w:t>
      </w:r>
      <w:r w:rsidR="00553394" w:rsidRPr="0007229F">
        <w:t>myeloid neoplasms</w:t>
      </w:r>
      <w:r w:rsidR="005B4369" w:rsidRPr="0007229F">
        <w:t xml:space="preserve">, and findings have not been </w:t>
      </w:r>
      <w:r w:rsidR="005B4369" w:rsidRPr="009932D4">
        <w:t>consistent (Doody</w:t>
      </w:r>
      <w:del w:id="693" w:author="Wayne Liu" w:date="2016-05-18T14:56:00Z">
        <w:r w:rsidR="005B4369" w:rsidRPr="009932D4" w:rsidDel="004E5443">
          <w:delText xml:space="preserve"> </w:delText>
        </w:r>
        <w:r w:rsidR="00A8073F" w:rsidRPr="009932D4" w:rsidDel="004E5443">
          <w:delText>e</w:delText>
        </w:r>
        <w:r w:rsidR="005B4369" w:rsidRPr="009932D4" w:rsidDel="004E5443">
          <w:delText>t al</w:delText>
        </w:r>
        <w:r w:rsidR="00A8073F" w:rsidRPr="009932D4" w:rsidDel="004E5443">
          <w:delText>,</w:delText>
        </w:r>
      </w:del>
      <w:ins w:id="694" w:author="Wayne Liu" w:date="2016-05-18T14:56:00Z">
        <w:r w:rsidR="004E5443">
          <w:t xml:space="preserve"> et al.,</w:t>
        </w:r>
      </w:ins>
      <w:r w:rsidR="00A8073F" w:rsidRPr="009932D4">
        <w:t xml:space="preserve"> </w:t>
      </w:r>
      <w:r w:rsidR="005B4369" w:rsidRPr="009932D4">
        <w:t>1992; Zheng</w:t>
      </w:r>
      <w:del w:id="695" w:author="Wayne Liu" w:date="2016-05-18T14:56:00Z">
        <w:r w:rsidR="005B4369" w:rsidRPr="009932D4" w:rsidDel="004E5443">
          <w:delText xml:space="preserve"> et al</w:delText>
        </w:r>
        <w:r w:rsidR="00A8073F" w:rsidRPr="009932D4" w:rsidDel="004E5443">
          <w:delText>,</w:delText>
        </w:r>
      </w:del>
      <w:ins w:id="696" w:author="Wayne Liu" w:date="2016-05-18T14:56:00Z">
        <w:r w:rsidR="004E5443">
          <w:t xml:space="preserve"> et al.,</w:t>
        </w:r>
      </w:ins>
      <w:r w:rsidR="00A8073F" w:rsidRPr="009932D4">
        <w:t xml:space="preserve"> </w:t>
      </w:r>
      <w:r w:rsidR="005B4369" w:rsidRPr="009932D4">
        <w:t>1993)</w:t>
      </w:r>
      <w:r w:rsidR="005C32ED" w:rsidRPr="009932D4">
        <w:t>.</w:t>
      </w:r>
      <w:r w:rsidR="005B4369" w:rsidRPr="009932D4">
        <w:t xml:space="preserve">  An intriguing finding was a positive association between early age at onset of childhood viral infections and risk of AML (Cooper</w:t>
      </w:r>
      <w:del w:id="697" w:author="Wayne Liu" w:date="2016-05-18T14:56:00Z">
        <w:r w:rsidR="005B4369" w:rsidRPr="009932D4" w:rsidDel="004E5443">
          <w:delText xml:space="preserve"> et al</w:delText>
        </w:r>
        <w:r w:rsidR="00A8073F" w:rsidRPr="009932D4" w:rsidDel="004E5443">
          <w:delText>,</w:delText>
        </w:r>
      </w:del>
      <w:ins w:id="698" w:author="Wayne Liu" w:date="2016-05-18T14:56:00Z">
        <w:r w:rsidR="004E5443">
          <w:t xml:space="preserve"> et al.,</w:t>
        </w:r>
      </w:ins>
      <w:r w:rsidR="00A8073F" w:rsidRPr="009932D4">
        <w:t xml:space="preserve"> 1</w:t>
      </w:r>
      <w:r w:rsidR="005B4369" w:rsidRPr="009932D4">
        <w:t xml:space="preserve">996). </w:t>
      </w:r>
      <w:r w:rsidR="00BA46FA" w:rsidRPr="009932D4">
        <w:t xml:space="preserve"> Excess risk of myeloid leukemia has also been reported in patients with </w:t>
      </w:r>
      <w:r w:rsidR="00B06AB7">
        <w:t>acquired immunodeficiency syndrome (</w:t>
      </w:r>
      <w:r w:rsidR="00BA46FA" w:rsidRPr="009932D4">
        <w:t>AIDS</w:t>
      </w:r>
      <w:r w:rsidR="00B06AB7">
        <w:t>)</w:t>
      </w:r>
      <w:r w:rsidR="00BA46FA" w:rsidRPr="009932D4">
        <w:t xml:space="preserve"> (Shiels and Engels</w:t>
      </w:r>
      <w:r w:rsidR="00A8073F" w:rsidRPr="009932D4">
        <w:t xml:space="preserve">, </w:t>
      </w:r>
      <w:r w:rsidR="00BA46FA" w:rsidRPr="009932D4">
        <w:t>2012), but the</w:t>
      </w:r>
      <w:r w:rsidR="00BA46FA" w:rsidRPr="0007229F">
        <w:t xml:space="preserve"> reasons are unknown.</w:t>
      </w:r>
      <w:r w:rsidR="003546A8">
        <w:t xml:space="preserve">  </w:t>
      </w:r>
      <w:r w:rsidR="00D465CC" w:rsidRPr="0007229F">
        <w:t>In a large study in Sweden that linked hospital discharge data with population-based cancer registry data, the investigators found modest 30 percent statistically significant excess risks of adult AML and MDS associated with a history of any prior infectious disease.</w:t>
      </w:r>
      <w:r w:rsidR="003546A8">
        <w:t xml:space="preserve">  </w:t>
      </w:r>
      <w:r w:rsidR="00D465CC" w:rsidRPr="0007229F">
        <w:t>These findings were based on elevated risks of AML in relation to prior pneumonia, tuberculosis, intestinal infections, septicemia, hepatitis C, pyelonephritis</w:t>
      </w:r>
      <w:r w:rsidR="00D465CC" w:rsidRPr="009932D4">
        <w:t>, sinusitis, nasopharyngitis, upper respiratory infections, meningitis, cytomegalovirus</w:t>
      </w:r>
      <w:r w:rsidR="005658AC">
        <w:t>,</w:t>
      </w:r>
      <w:r w:rsidR="00D465CC" w:rsidRPr="009932D4">
        <w:t xml:space="preserve"> and cellulitis</w:t>
      </w:r>
      <w:r w:rsidR="00B355B2" w:rsidRPr="009932D4">
        <w:t xml:space="preserve">, </w:t>
      </w:r>
      <w:r w:rsidR="00D465CC" w:rsidRPr="009932D4">
        <w:t xml:space="preserve">with individual risk estimates ranging from </w:t>
      </w:r>
      <w:r w:rsidR="00F62E63" w:rsidRPr="009932D4">
        <w:t>1.2-5.6, but the majority &lt;2-fold elevated</w:t>
      </w:r>
      <w:r w:rsidR="00D465CC" w:rsidRPr="009932D4">
        <w:t xml:space="preserve"> (Kristinsson </w:t>
      </w:r>
      <w:del w:id="699" w:author="Wayne Liu" w:date="2016-05-18T14:56:00Z">
        <w:r w:rsidR="00D465CC" w:rsidRPr="009932D4" w:rsidDel="004E5443">
          <w:delText xml:space="preserve"> et al</w:delText>
        </w:r>
        <w:r w:rsidR="00A8073F" w:rsidRPr="009932D4" w:rsidDel="004E5443">
          <w:delText>,</w:delText>
        </w:r>
      </w:del>
      <w:ins w:id="700" w:author="Wayne Liu" w:date="2016-05-18T14:56:00Z">
        <w:r w:rsidR="004E5443">
          <w:t xml:space="preserve"> et al.,</w:t>
        </w:r>
      </w:ins>
      <w:r w:rsidR="00A8073F" w:rsidRPr="009932D4">
        <w:t xml:space="preserve"> </w:t>
      </w:r>
      <w:r w:rsidR="00D465CC" w:rsidRPr="009932D4">
        <w:t xml:space="preserve">2011).  </w:t>
      </w:r>
      <w:r w:rsidR="00F62E63" w:rsidRPr="009932D4">
        <w:t>The elevated risks were still apparent when infections occurring less than 3 years</w:t>
      </w:r>
      <w:r w:rsidR="00F62E63" w:rsidRPr="0007229F">
        <w:t xml:space="preserve"> before diagnosis were excluded.  Increased risk of MDS was associated with prior history of pneumonia and cellulitis</w:t>
      </w:r>
      <w:r w:rsidR="005658AC">
        <w:t>,</w:t>
      </w:r>
      <w:r w:rsidR="004737F3">
        <w:t xml:space="preserve"> and</w:t>
      </w:r>
      <w:r w:rsidR="00F62E63" w:rsidRPr="0007229F">
        <w:t xml:space="preserve"> the elevated risks </w:t>
      </w:r>
      <w:r w:rsidR="004737F3">
        <w:t xml:space="preserve">also </w:t>
      </w:r>
      <w:r w:rsidR="00F62E63" w:rsidRPr="0007229F">
        <w:t xml:space="preserve">were apparent </w:t>
      </w:r>
      <w:r w:rsidR="00C01C95">
        <w:t xml:space="preserve">when a latency of 3 or more years was considered.  </w:t>
      </w:r>
      <w:r w:rsidR="00F62E63" w:rsidRPr="0007229F">
        <w:t xml:space="preserve">The Swedish linked registry analysis was based on infections treated on an inpatient basis, </w:t>
      </w:r>
      <w:r w:rsidR="005464F3">
        <w:t>without</w:t>
      </w:r>
      <w:r w:rsidR="00F62E63" w:rsidRPr="0007229F">
        <w:t xml:space="preserve"> specific validation of the diagnoses</w:t>
      </w:r>
      <w:r w:rsidR="005464F3">
        <w:t xml:space="preserve"> of infection</w:t>
      </w:r>
      <w:r w:rsidR="00F62E63" w:rsidRPr="0007229F">
        <w:t>,</w:t>
      </w:r>
      <w:r w:rsidR="005464F3">
        <w:t xml:space="preserve"> </w:t>
      </w:r>
      <w:r w:rsidR="00F62E63" w:rsidRPr="0007229F">
        <w:t xml:space="preserve">and </w:t>
      </w:r>
      <w:r w:rsidR="005464F3">
        <w:t xml:space="preserve">without available </w:t>
      </w:r>
      <w:r w:rsidR="00F62E63" w:rsidRPr="0007229F">
        <w:t xml:space="preserve">treatment </w:t>
      </w:r>
      <w:r w:rsidR="005464F3">
        <w:t xml:space="preserve">data </w:t>
      </w:r>
      <w:r w:rsidR="00F62E63" w:rsidRPr="0007229F">
        <w:t>and other potentially confounding information.</w:t>
      </w:r>
      <w:r w:rsidR="003546A8">
        <w:t xml:space="preserve">  </w:t>
      </w:r>
      <w:r w:rsidR="00067088">
        <w:t>Th</w:t>
      </w:r>
      <w:r w:rsidR="00F62E63" w:rsidRPr="0007229F">
        <w:t xml:space="preserve">ese associations </w:t>
      </w:r>
      <w:r w:rsidR="00067088">
        <w:t xml:space="preserve">need to be </w:t>
      </w:r>
      <w:r w:rsidR="00F62E63" w:rsidRPr="0007229F">
        <w:t xml:space="preserve">confirmed </w:t>
      </w:r>
      <w:r w:rsidR="00067088">
        <w:t>in other populations</w:t>
      </w:r>
      <w:r w:rsidR="00C01C95">
        <w:t xml:space="preserve">.  Given the indolent nature of many MDS cases and the often lengthy period between onset and clinical diagnosis, </w:t>
      </w:r>
      <w:r w:rsidR="005464F3">
        <w:t>future studies</w:t>
      </w:r>
      <w:r w:rsidR="00C01C95">
        <w:t xml:space="preserve"> should consider long</w:t>
      </w:r>
      <w:r w:rsidR="00AD6AD1">
        <w:t>er</w:t>
      </w:r>
      <w:r w:rsidR="00C01C95">
        <w:t xml:space="preserve"> latency periods.  Identification and validation of relevant infectious agents </w:t>
      </w:r>
      <w:r w:rsidR="000F7704">
        <w:t xml:space="preserve">in animal and human studies </w:t>
      </w:r>
      <w:r w:rsidR="00C01C95">
        <w:t>would be helpful</w:t>
      </w:r>
      <w:r w:rsidR="000F7704">
        <w:t>, particularly</w:t>
      </w:r>
      <w:r w:rsidR="00C01C95">
        <w:t xml:space="preserve"> </w:t>
      </w:r>
      <w:r w:rsidR="00A8073F">
        <w:t xml:space="preserve">if sufficient numbers of MDS cases </w:t>
      </w:r>
      <w:r w:rsidR="00A8073F">
        <w:lastRenderedPageBreak/>
        <w:t xml:space="preserve">could be evaluated in a large cohort pooling project </w:t>
      </w:r>
      <w:r w:rsidR="00C01C95">
        <w:t xml:space="preserve">to determine the likelihood </w:t>
      </w:r>
      <w:r w:rsidR="005054E0">
        <w:t>that the associations are etiological in nature.</w:t>
      </w:r>
      <w:r w:rsidR="00BA46FA" w:rsidRPr="0007229F">
        <w:t xml:space="preserve">  </w:t>
      </w:r>
    </w:p>
    <w:p w:rsidR="00BA46FA" w:rsidRPr="0007229F" w:rsidRDefault="00BA46F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E85281" w:rsidRPr="00067088"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sz w:val="28"/>
          <w:szCs w:val="28"/>
        </w:rPr>
      </w:pPr>
      <w:r w:rsidRPr="00067088">
        <w:rPr>
          <w:b/>
          <w:color w:val="0070C0"/>
          <w:sz w:val="28"/>
          <w:szCs w:val="28"/>
        </w:rPr>
        <w:t xml:space="preserve">&lt;1&gt; </w:t>
      </w:r>
      <w:r w:rsidR="00553394" w:rsidRPr="00067088">
        <w:rPr>
          <w:b/>
          <w:color w:val="0070C0"/>
          <w:sz w:val="28"/>
          <w:szCs w:val="28"/>
        </w:rPr>
        <w:t xml:space="preserve">REPRODUCTIVE FACTORS </w:t>
      </w:r>
    </w:p>
    <w:p w:rsidR="00E85281" w:rsidRPr="0007229F" w:rsidRDefault="00E85281"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Data are limited and inconsistent on the relationship between exogenous hormone use and myeloid neoplasms.</w:t>
      </w:r>
      <w:r w:rsidR="003546A8">
        <w:t xml:space="preserve">  </w:t>
      </w:r>
      <w:r w:rsidRPr="0007229F">
        <w:t>A</w:t>
      </w:r>
      <w:r w:rsidR="00507D1F" w:rsidRPr="0007229F">
        <w:t xml:space="preserve"> small </w:t>
      </w:r>
      <w:r w:rsidR="00CB3592" w:rsidRPr="0007229F">
        <w:t xml:space="preserve">population-based </w:t>
      </w:r>
      <w:r w:rsidR="00507D1F" w:rsidRPr="0007229F">
        <w:t>case-</w:t>
      </w:r>
      <w:r w:rsidR="00F11E01" w:rsidRPr="0007229F">
        <w:t>control study</w:t>
      </w:r>
      <w:r w:rsidR="00CB3592" w:rsidRPr="0007229F">
        <w:t xml:space="preserve"> of acute leukemia in the Province of Rome</w:t>
      </w:r>
      <w:r w:rsidRPr="0007229F">
        <w:t xml:space="preserve"> described an increased risk of </w:t>
      </w:r>
      <w:r w:rsidR="004C6B60">
        <w:t>AML</w:t>
      </w:r>
      <w:r w:rsidRPr="0007229F">
        <w:t xml:space="preserve"> among women who took oral contraceptives</w:t>
      </w:r>
      <w:r w:rsidR="00507D1F" w:rsidRPr="0007229F">
        <w:t xml:space="preserve"> based on drugs received through the National Health Service</w:t>
      </w:r>
      <w:r w:rsidR="00CB3592" w:rsidRPr="0007229F">
        <w:t xml:space="preserve"> </w:t>
      </w:r>
      <w:r w:rsidR="00507D1F" w:rsidRPr="0007229F">
        <w:t>in Italy</w:t>
      </w:r>
      <w:r w:rsidR="00CB3592" w:rsidRPr="0007229F">
        <w:t xml:space="preserve"> at least 12 months before diagnosis</w:t>
      </w:r>
      <w:r w:rsidR="00872072">
        <w:t xml:space="preserve"> (</w:t>
      </w:r>
      <w:r w:rsidR="00872072" w:rsidRPr="00872072">
        <w:rPr>
          <w:highlight w:val="yellow"/>
        </w:rPr>
        <w:t>Traversa</w:t>
      </w:r>
      <w:del w:id="701" w:author="Wayne Liu" w:date="2016-05-18T14:56:00Z">
        <w:r w:rsidR="00872072" w:rsidRPr="00872072" w:rsidDel="004E5443">
          <w:rPr>
            <w:highlight w:val="yellow"/>
          </w:rPr>
          <w:delText xml:space="preserve"> et al,</w:delText>
        </w:r>
      </w:del>
      <w:ins w:id="702" w:author="Wayne Liu" w:date="2016-05-18T14:56:00Z">
        <w:r w:rsidR="004E5443">
          <w:rPr>
            <w:highlight w:val="yellow"/>
          </w:rPr>
          <w:t xml:space="preserve"> et al.,</w:t>
        </w:r>
      </w:ins>
      <w:r w:rsidR="00872072" w:rsidRPr="00872072">
        <w:rPr>
          <w:highlight w:val="yellow"/>
        </w:rPr>
        <w:t xml:space="preserve"> 1998</w:t>
      </w:r>
      <w:r w:rsidR="00872072">
        <w:t>)</w:t>
      </w:r>
      <w:r w:rsidR="005658AC">
        <w:t>.  In contrast,</w:t>
      </w:r>
      <w:r w:rsidRPr="0007229F">
        <w:t xml:space="preserve"> a small case-control study in Minnesota reported a protective effect</w:t>
      </w:r>
      <w:r w:rsidR="00CB3592" w:rsidRPr="0007229F">
        <w:t xml:space="preserve"> between longer duration</w:t>
      </w:r>
      <w:r w:rsidR="00BD10F8" w:rsidRPr="0007229F">
        <w:t xml:space="preserve"> </w:t>
      </w:r>
      <w:r w:rsidR="00CB3592" w:rsidRPr="0007229F">
        <w:t xml:space="preserve">of oral </w:t>
      </w:r>
      <w:r w:rsidR="00CB3592" w:rsidRPr="005267F5">
        <w:t>contraceptive use</w:t>
      </w:r>
      <w:r w:rsidRPr="005267F5">
        <w:t xml:space="preserve"> </w:t>
      </w:r>
      <w:r w:rsidR="00CB3592" w:rsidRPr="005267F5">
        <w:t xml:space="preserve">and adult acute leukemia </w:t>
      </w:r>
      <w:r w:rsidRPr="005267F5">
        <w:t>(Poynter</w:t>
      </w:r>
      <w:del w:id="703" w:author="Wayne Liu" w:date="2016-05-18T14:56:00Z">
        <w:r w:rsidRPr="005267F5" w:rsidDel="004E5443">
          <w:delText xml:space="preserve"> et </w:delText>
        </w:r>
        <w:r w:rsidR="00F11E01" w:rsidRPr="005267F5" w:rsidDel="004E5443">
          <w:delText>al,</w:delText>
        </w:r>
      </w:del>
      <w:ins w:id="704" w:author="Wayne Liu" w:date="2016-05-18T14:56:00Z">
        <w:r w:rsidR="004E5443">
          <w:t xml:space="preserve"> et al.,</w:t>
        </w:r>
      </w:ins>
      <w:r w:rsidRPr="005267F5">
        <w:t xml:space="preserve"> 2013).  The Minnesota study found little evid</w:t>
      </w:r>
      <w:r w:rsidRPr="0007229F">
        <w:t>ence for an association between other reproductive factors or use of hormone replacement therapy and risk of myeloid leukemia overall or</w:t>
      </w:r>
      <w:r w:rsidR="00AD6AD1">
        <w:t>,</w:t>
      </w:r>
      <w:r w:rsidRPr="0007229F">
        <w:t xml:space="preserve"> </w:t>
      </w:r>
      <w:r w:rsidR="003030B5">
        <w:t xml:space="preserve">specifically, </w:t>
      </w:r>
      <w:r w:rsidRPr="0007229F">
        <w:t>AML or CML.</w:t>
      </w:r>
      <w:r w:rsidR="003546A8">
        <w:t xml:space="preserve">  </w:t>
      </w:r>
    </w:p>
    <w:p w:rsidR="00BA46FA" w:rsidRPr="0007229F" w:rsidRDefault="00BA46F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553394" w:rsidRPr="005054E0" w:rsidRDefault="005054E0"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5054E0">
        <w:rPr>
          <w:b/>
          <w:color w:val="0070C0"/>
          <w:sz w:val="28"/>
          <w:szCs w:val="28"/>
        </w:rPr>
        <w:t xml:space="preserve">&lt;1&gt; </w:t>
      </w:r>
      <w:r w:rsidR="00553394" w:rsidRPr="005054E0">
        <w:rPr>
          <w:b/>
          <w:color w:val="0070C0"/>
          <w:sz w:val="28"/>
          <w:szCs w:val="28"/>
        </w:rPr>
        <w:t xml:space="preserve">MEDICAL CONDITONS </w:t>
      </w:r>
    </w:p>
    <w:p w:rsidR="00D35F9A" w:rsidRPr="0007229F" w:rsidRDefault="005054E0" w:rsidP="00280A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00D35F9A" w:rsidRPr="0007229F">
        <w:rPr>
          <w:b/>
          <w:color w:val="0070C0"/>
        </w:rPr>
        <w:t xml:space="preserve">AUTOIMMUNE DISORDERS  </w:t>
      </w:r>
    </w:p>
    <w:p w:rsidR="00280AAA" w:rsidRDefault="003030B5" w:rsidP="00F42983">
      <w:pPr>
        <w:autoSpaceDE w:val="0"/>
        <w:autoSpaceDN w:val="0"/>
        <w:adjustRightInd w:val="0"/>
        <w:spacing w:line="480" w:lineRule="auto"/>
      </w:pPr>
      <w:r>
        <w:t>L</w:t>
      </w:r>
      <w:r w:rsidR="00B11B23" w:rsidRPr="0007229F">
        <w:t xml:space="preserve">inkage of </w:t>
      </w:r>
      <w:r w:rsidR="00A8073F">
        <w:t xml:space="preserve">medical record or medical insurance information </w:t>
      </w:r>
      <w:r w:rsidR="00B11B23" w:rsidRPr="0007229F">
        <w:t xml:space="preserve">with population-based cancer registry incidence data </w:t>
      </w:r>
      <w:r w:rsidR="00A8073F">
        <w:t xml:space="preserve">has been used </w:t>
      </w:r>
      <w:r w:rsidR="00F11E01">
        <w:t>to assess</w:t>
      </w:r>
      <w:r w:rsidR="001B5D0F">
        <w:t xml:space="preserve"> the relationship between autoimmune disorders and myeloid neoplasms.  </w:t>
      </w:r>
      <w:r w:rsidR="005658AC">
        <w:t xml:space="preserve">Among </w:t>
      </w:r>
      <w:r w:rsidR="005658AC" w:rsidRPr="0007229F">
        <w:t>9,468 AML cases</w:t>
      </w:r>
      <w:r w:rsidR="005658AC">
        <w:t xml:space="preserve">, </w:t>
      </w:r>
      <w:r w:rsidR="00B11B23" w:rsidRPr="0007229F">
        <w:t xml:space="preserve">Kristinsson and colleagues </w:t>
      </w:r>
      <w:r w:rsidR="005054E0">
        <w:t xml:space="preserve">considered 25 autoimmune disorders combined and </w:t>
      </w:r>
      <w:r w:rsidR="00B11B23" w:rsidRPr="0007229F">
        <w:t xml:space="preserve">found </w:t>
      </w:r>
      <w:r w:rsidR="005054E0">
        <w:t xml:space="preserve">1.7-fold increased </w:t>
      </w:r>
      <w:r w:rsidR="00B11B23" w:rsidRPr="0007229F">
        <w:t xml:space="preserve">risk of AML </w:t>
      </w:r>
      <w:r w:rsidR="005054E0">
        <w:t>b</w:t>
      </w:r>
      <w:r w:rsidR="00252879" w:rsidRPr="0007229F">
        <w:t xml:space="preserve">ased on 359 </w:t>
      </w:r>
      <w:r w:rsidR="005658AC">
        <w:t xml:space="preserve">patients with </w:t>
      </w:r>
      <w:r w:rsidR="005054E0">
        <w:t xml:space="preserve">AML </w:t>
      </w:r>
      <w:r w:rsidR="005658AC">
        <w:t>and</w:t>
      </w:r>
      <w:r w:rsidR="00252879" w:rsidRPr="0007229F">
        <w:t xml:space="preserve"> any</w:t>
      </w:r>
      <w:r w:rsidR="00872072">
        <w:t xml:space="preserve"> prior</w:t>
      </w:r>
      <w:r w:rsidR="005658AC">
        <w:t xml:space="preserve"> </w:t>
      </w:r>
      <w:r w:rsidR="00252879" w:rsidRPr="0007229F">
        <w:t xml:space="preserve">autoimmune disease </w:t>
      </w:r>
      <w:r w:rsidR="0084135B" w:rsidRPr="005267F5">
        <w:t>(Kristinsson</w:t>
      </w:r>
      <w:del w:id="705" w:author="Wayne Liu" w:date="2016-05-18T14:56:00Z">
        <w:r w:rsidR="0084135B" w:rsidRPr="005267F5" w:rsidDel="004E5443">
          <w:delText xml:space="preserve"> et al,</w:delText>
        </w:r>
      </w:del>
      <w:ins w:id="706" w:author="Wayne Liu" w:date="2016-05-18T14:56:00Z">
        <w:r w:rsidR="004E5443">
          <w:t xml:space="preserve"> et al.,</w:t>
        </w:r>
      </w:ins>
      <w:r w:rsidR="0084135B" w:rsidRPr="005267F5">
        <w:t xml:space="preserve"> 2011)</w:t>
      </w:r>
      <w:r w:rsidR="005054E0">
        <w:t>.</w:t>
      </w:r>
      <w:r w:rsidR="003546A8">
        <w:t xml:space="preserve">  </w:t>
      </w:r>
      <w:r w:rsidR="005054E0">
        <w:t>The excess risk was somewhat lower</w:t>
      </w:r>
      <w:r w:rsidR="00872072">
        <w:t xml:space="preserve">, </w:t>
      </w:r>
      <w:r w:rsidR="005054E0">
        <w:t xml:space="preserve">albeit still significantly </w:t>
      </w:r>
      <w:r w:rsidR="00872072">
        <w:t xml:space="preserve">1.4-fold </w:t>
      </w:r>
      <w:r w:rsidR="005054E0">
        <w:t>increased</w:t>
      </w:r>
      <w:r w:rsidR="00EA2ECE">
        <w:t>,</w:t>
      </w:r>
      <w:r w:rsidR="005054E0">
        <w:t xml:space="preserve"> if autoimmune disorders diagnosed within 3 years of diagnosis of AML</w:t>
      </w:r>
      <w:r>
        <w:t xml:space="preserve"> were excluded</w:t>
      </w:r>
      <w:r w:rsidR="005054E0">
        <w:t>.</w:t>
      </w:r>
      <w:r w:rsidR="003546A8">
        <w:t xml:space="preserve">  </w:t>
      </w:r>
      <w:r w:rsidR="005054E0">
        <w:t xml:space="preserve">Combining the same 25 </w:t>
      </w:r>
      <w:r w:rsidR="005054E0">
        <w:lastRenderedPageBreak/>
        <w:t>autoimmune disorders, Kristinsson and colleagues reported that r</w:t>
      </w:r>
      <w:r w:rsidR="00B11B23" w:rsidRPr="0007229F">
        <w:t xml:space="preserve">isk of MDS </w:t>
      </w:r>
      <w:r w:rsidR="005054E0">
        <w:t xml:space="preserve">was </w:t>
      </w:r>
      <w:r w:rsidR="00B11B23" w:rsidRPr="0007229F">
        <w:t>increased 2.1-fold</w:t>
      </w:r>
      <w:r w:rsidR="00252879" w:rsidRPr="0007229F">
        <w:t xml:space="preserve"> based on 133 patients with</w:t>
      </w:r>
      <w:r w:rsidR="005054E0">
        <w:t xml:space="preserve"> any autoimmune disorder</w:t>
      </w:r>
      <w:r w:rsidR="00252879" w:rsidRPr="0007229F">
        <w:t xml:space="preserve"> </w:t>
      </w:r>
      <w:r w:rsidR="005054E0">
        <w:t>among</w:t>
      </w:r>
      <w:r w:rsidR="00252879" w:rsidRPr="0007229F">
        <w:t xml:space="preserve"> 1,662 </w:t>
      </w:r>
      <w:r w:rsidR="005054E0">
        <w:t xml:space="preserve">MDS </w:t>
      </w:r>
      <w:r w:rsidR="00252879" w:rsidRPr="0007229F">
        <w:t>cases</w:t>
      </w:r>
      <w:r w:rsidR="005054E0">
        <w:t>;</w:t>
      </w:r>
      <w:r w:rsidR="003F184A">
        <w:t xml:space="preserve"> excluding patients whose autoimmune disorders </w:t>
      </w:r>
      <w:r w:rsidR="003F184A" w:rsidRPr="005267F5">
        <w:t>were diagnosed within 3 years of MDS diagnosis, a lower 1.7-fold excess risk was apparent (Kristinsson</w:t>
      </w:r>
      <w:del w:id="707" w:author="Wayne Liu" w:date="2016-05-18T14:56:00Z">
        <w:r w:rsidR="003F184A" w:rsidRPr="005267F5" w:rsidDel="004E5443">
          <w:delText xml:space="preserve"> et al</w:delText>
        </w:r>
        <w:r w:rsidR="001B5D0F" w:rsidRPr="005267F5" w:rsidDel="004E5443">
          <w:delText>,</w:delText>
        </w:r>
      </w:del>
      <w:ins w:id="708" w:author="Wayne Liu" w:date="2016-05-18T14:56:00Z">
        <w:r w:rsidR="004E5443">
          <w:t xml:space="preserve"> et al.,</w:t>
        </w:r>
      </w:ins>
      <w:r w:rsidR="001B5D0F" w:rsidRPr="005267F5">
        <w:t xml:space="preserve"> </w:t>
      </w:r>
      <w:r w:rsidR="003F184A" w:rsidRPr="005267F5">
        <w:t>2011).</w:t>
      </w:r>
      <w:r w:rsidR="003546A8" w:rsidRPr="005267F5">
        <w:t xml:space="preserve">  </w:t>
      </w:r>
      <w:r w:rsidR="003F184A" w:rsidRPr="005267F5">
        <w:t xml:space="preserve">Using </w:t>
      </w:r>
      <w:r w:rsidR="00A37E4C" w:rsidRPr="005267F5">
        <w:t xml:space="preserve">a subset of </w:t>
      </w:r>
      <w:r w:rsidR="00B71EBD" w:rsidRPr="005267F5">
        <w:t>the same Swedish linked registry data</w:t>
      </w:r>
      <w:r w:rsidR="00F11E01" w:rsidRPr="005267F5">
        <w:t>, Hemminki</w:t>
      </w:r>
      <w:r w:rsidR="00774A09" w:rsidRPr="005267F5">
        <w:t xml:space="preserve"> and colleagues reported </w:t>
      </w:r>
      <w:r w:rsidR="00951965" w:rsidRPr="005267F5">
        <w:t xml:space="preserve">a </w:t>
      </w:r>
      <w:r w:rsidR="00774A09" w:rsidRPr="005267F5">
        <w:t>similar significantly elevated risk</w:t>
      </w:r>
      <w:r w:rsidR="00951965" w:rsidRPr="005267F5">
        <w:t xml:space="preserve"> of AML</w:t>
      </w:r>
      <w:r w:rsidR="00774A09" w:rsidRPr="005267F5">
        <w:t xml:space="preserve"> </w:t>
      </w:r>
      <w:r w:rsidR="00951965" w:rsidRPr="005267F5">
        <w:t xml:space="preserve">associated with a combined grouping of </w:t>
      </w:r>
      <w:r w:rsidR="00F11E01" w:rsidRPr="005267F5">
        <w:t>33 autoimmune</w:t>
      </w:r>
      <w:r w:rsidR="00774A09" w:rsidRPr="005267F5">
        <w:t xml:space="preserve"> diseases </w:t>
      </w:r>
      <w:r w:rsidR="00951965" w:rsidRPr="005267F5">
        <w:t xml:space="preserve">(standardized incidence ratio [SIR] </w:t>
      </w:r>
      <w:r w:rsidR="00280AAA" w:rsidRPr="005267F5">
        <w:t>=</w:t>
      </w:r>
      <w:r w:rsidR="00951965" w:rsidRPr="005267F5">
        <w:t xml:space="preserve"> 1.85)</w:t>
      </w:r>
      <w:r w:rsidR="00252879" w:rsidRPr="005267F5">
        <w:t>,</w:t>
      </w:r>
      <w:r w:rsidR="00951965" w:rsidRPr="005267F5">
        <w:t xml:space="preserve"> and </w:t>
      </w:r>
      <w:r w:rsidR="00774A09" w:rsidRPr="005267F5">
        <w:t>risks of similar magnitude for CML (</w:t>
      </w:r>
      <w:r w:rsidR="00951965" w:rsidRPr="005267F5">
        <w:t xml:space="preserve">SIR = </w:t>
      </w:r>
      <w:r w:rsidR="00774A09" w:rsidRPr="005267F5">
        <w:t xml:space="preserve">1.68), other myeloid </w:t>
      </w:r>
      <w:r w:rsidR="00951965" w:rsidRPr="005267F5">
        <w:t xml:space="preserve">leukemia </w:t>
      </w:r>
      <w:r w:rsidR="00774A09" w:rsidRPr="005267F5">
        <w:t xml:space="preserve">(SIR </w:t>
      </w:r>
      <w:r w:rsidR="00951965" w:rsidRPr="005267F5">
        <w:t>=</w:t>
      </w:r>
      <w:r w:rsidR="00774A09" w:rsidRPr="005267F5">
        <w:t xml:space="preserve"> 2.20)</w:t>
      </w:r>
      <w:r w:rsidR="00951965" w:rsidRPr="005267F5">
        <w:t xml:space="preserve">, </w:t>
      </w:r>
      <w:r w:rsidR="00F11E01" w:rsidRPr="005267F5">
        <w:t>but somewhat</w:t>
      </w:r>
      <w:r w:rsidR="00951965" w:rsidRPr="005267F5">
        <w:t xml:space="preserve"> lower risk for </w:t>
      </w:r>
      <w:r w:rsidR="00774A09" w:rsidRPr="005267F5">
        <w:t>myelofibrosis (SIR</w:t>
      </w:r>
      <w:r w:rsidR="00951965" w:rsidRPr="005267F5">
        <w:t xml:space="preserve"> = </w:t>
      </w:r>
      <w:r w:rsidR="00774A09" w:rsidRPr="005267F5">
        <w:t>1.36)</w:t>
      </w:r>
      <w:r w:rsidR="001B5D0F" w:rsidRPr="005267F5">
        <w:t xml:space="preserve"> (Hemminki</w:t>
      </w:r>
      <w:del w:id="709" w:author="Wayne Liu" w:date="2016-05-18T14:56:00Z">
        <w:r w:rsidR="001B5D0F" w:rsidRPr="005267F5" w:rsidDel="004E5443">
          <w:delText xml:space="preserve"> et al,</w:delText>
        </w:r>
      </w:del>
      <w:ins w:id="710" w:author="Wayne Liu" w:date="2016-05-18T14:56:00Z">
        <w:r w:rsidR="004E5443">
          <w:t xml:space="preserve"> et al.,</w:t>
        </w:r>
      </w:ins>
      <w:r w:rsidR="001B5D0F" w:rsidRPr="005267F5">
        <w:t xml:space="preserve"> 2013)</w:t>
      </w:r>
      <w:r w:rsidR="00774A09" w:rsidRPr="005267F5">
        <w:t>.</w:t>
      </w:r>
      <w:r w:rsidR="003546A8" w:rsidRPr="005267F5">
        <w:t xml:space="preserve">  </w:t>
      </w:r>
      <w:r w:rsidR="00951965" w:rsidRPr="005267F5">
        <w:t>B</w:t>
      </w:r>
      <w:r w:rsidR="00252879" w:rsidRPr="005267F5">
        <w:t>ased on a</w:t>
      </w:r>
      <w:r w:rsidR="00951965" w:rsidRPr="005267F5">
        <w:t>n evaluation of 27 autoimmune diseases and risk of myeloid neoplasms</w:t>
      </w:r>
      <w:r w:rsidR="00280AAA" w:rsidRPr="005267F5">
        <w:t xml:space="preserve"> among patients ages</w:t>
      </w:r>
      <w:r w:rsidR="00280AAA">
        <w:t xml:space="preserve"> 66-99 years old</w:t>
      </w:r>
      <w:r w:rsidR="00951965">
        <w:t>, results from a</w:t>
      </w:r>
      <w:r w:rsidR="00252879" w:rsidRPr="0007229F">
        <w:t xml:space="preserve"> linkage of the </w:t>
      </w:r>
      <w:r w:rsidR="00951965">
        <w:t xml:space="preserve">U.S. </w:t>
      </w:r>
      <w:r w:rsidR="00252879" w:rsidRPr="0007229F">
        <w:t xml:space="preserve">population-based </w:t>
      </w:r>
      <w:r>
        <w:t>SEER</w:t>
      </w:r>
      <w:r w:rsidR="00252879" w:rsidRPr="0007229F">
        <w:t xml:space="preserve"> cancer registries with Medicare data</w:t>
      </w:r>
      <w:r w:rsidR="00280AAA">
        <w:t xml:space="preserve"> revealed increased risks of AML (OR</w:t>
      </w:r>
      <w:r w:rsidR="00B6433F">
        <w:t xml:space="preserve"> </w:t>
      </w:r>
      <w:r w:rsidR="00280AAA">
        <w:t>=</w:t>
      </w:r>
      <w:r w:rsidR="00B6433F">
        <w:t xml:space="preserve"> </w:t>
      </w:r>
      <w:r w:rsidR="00280AAA">
        <w:t>1.29</w:t>
      </w:r>
      <w:r w:rsidR="00110F2D">
        <w:t>,</w:t>
      </w:r>
      <w:r w:rsidR="00280AAA">
        <w:t xml:space="preserve"> based on </w:t>
      </w:r>
      <w:r w:rsidR="00F42983">
        <w:t>973</w:t>
      </w:r>
      <w:r w:rsidR="00280AAA">
        <w:t xml:space="preserve"> </w:t>
      </w:r>
      <w:r w:rsidR="005464F3">
        <w:t xml:space="preserve">cases </w:t>
      </w:r>
      <w:r w:rsidR="00280AAA">
        <w:t xml:space="preserve">with any autoimmune disorder among 7,824 </w:t>
      </w:r>
      <w:r w:rsidR="00110F2D">
        <w:t xml:space="preserve">individuals </w:t>
      </w:r>
      <w:r w:rsidR="00280AAA">
        <w:t>with AML</w:t>
      </w:r>
      <w:r w:rsidR="00110F2D">
        <w:t>)</w:t>
      </w:r>
      <w:r w:rsidR="00280AAA">
        <w:t xml:space="preserve"> and MDS (OR = 1.50</w:t>
      </w:r>
      <w:r w:rsidR="00110F2D">
        <w:t>,</w:t>
      </w:r>
      <w:r w:rsidR="00280AAA">
        <w:t xml:space="preserve"> based on </w:t>
      </w:r>
      <w:r w:rsidR="005121C8">
        <w:t>574</w:t>
      </w:r>
      <w:r w:rsidR="00280AAA">
        <w:t xml:space="preserve"> </w:t>
      </w:r>
      <w:r w:rsidR="005464F3">
        <w:t xml:space="preserve">cases </w:t>
      </w:r>
      <w:r w:rsidR="00280AAA">
        <w:t xml:space="preserve">with any autoimmune disorder among 2,471 </w:t>
      </w:r>
      <w:r w:rsidR="00110F2D">
        <w:t xml:space="preserve">individuals </w:t>
      </w:r>
      <w:r w:rsidR="00280AAA" w:rsidRPr="005267F5">
        <w:t xml:space="preserve">with </w:t>
      </w:r>
      <w:r w:rsidR="00F11E01" w:rsidRPr="005267F5">
        <w:t>MDS</w:t>
      </w:r>
      <w:r w:rsidR="00110F2D">
        <w:t>)</w:t>
      </w:r>
      <w:r w:rsidR="00F11E01" w:rsidRPr="005267F5">
        <w:t xml:space="preserve"> (</w:t>
      </w:r>
      <w:r w:rsidR="00280AAA" w:rsidRPr="005267F5">
        <w:t>Anderson</w:t>
      </w:r>
      <w:del w:id="711" w:author="Wayne Liu" w:date="2016-05-18T14:56:00Z">
        <w:r w:rsidR="00280AAA" w:rsidRPr="005267F5" w:rsidDel="004E5443">
          <w:delText xml:space="preserve"> et al</w:delText>
        </w:r>
        <w:r w:rsidR="001B5D0F" w:rsidRPr="005267F5" w:rsidDel="004E5443">
          <w:delText>,</w:delText>
        </w:r>
      </w:del>
      <w:ins w:id="712" w:author="Wayne Liu" w:date="2016-05-18T14:56:00Z">
        <w:r w:rsidR="004E5443">
          <w:t xml:space="preserve"> et al.,</w:t>
        </w:r>
      </w:ins>
      <w:r w:rsidR="001B5D0F" w:rsidRPr="005267F5">
        <w:t xml:space="preserve"> </w:t>
      </w:r>
      <w:r w:rsidR="00280AAA" w:rsidRPr="005267F5">
        <w:t>2009).</w:t>
      </w:r>
      <w:r w:rsidR="003546A8" w:rsidRPr="005267F5">
        <w:t xml:space="preserve">  </w:t>
      </w:r>
      <w:r w:rsidR="00110F2D">
        <w:t>Based on few cases,</w:t>
      </w:r>
      <w:r w:rsidR="00110F2D" w:rsidRPr="005267F5">
        <w:t xml:space="preserve"> </w:t>
      </w:r>
      <w:r w:rsidR="00F11E01" w:rsidRPr="005267F5">
        <w:t>AML was associated with rheumatoid arthritis, systemic l</w:t>
      </w:r>
      <w:r w:rsidR="00F11E01">
        <w:t>upus erythematosus, polymyalgia rheumatic, autoimmune hemolytic anemia, systemic vasculitis, ulcerative colitis</w:t>
      </w:r>
      <w:r w:rsidR="00110F2D">
        <w:t>,</w:t>
      </w:r>
      <w:r w:rsidR="00F11E01">
        <w:t xml:space="preserve"> and pernicious anemia, while MDS was associated with ulcerative colitis and pernicious anemia.  </w:t>
      </w:r>
      <w:r w:rsidR="00280AAA">
        <w:t xml:space="preserve">Risks were not increased for CML or MPN.  </w:t>
      </w:r>
      <w:r w:rsidR="00F42983">
        <w:t>Anderson and colleagues suggested that the associations could be due to medications used to treat the autoimmune disorders</w:t>
      </w:r>
      <w:r w:rsidR="00411858">
        <w:t xml:space="preserve"> (including alkylating agents and az</w:t>
      </w:r>
      <w:r w:rsidR="00E140AF">
        <w:t>a</w:t>
      </w:r>
      <w:r w:rsidR="00411858">
        <w:t>thiaprine)</w:t>
      </w:r>
      <w:r w:rsidR="00F42983">
        <w:t>, shared genetic predispositions between autoimmune disorders and myeloid neoplasms, or involvement of the bone marrow by the autoimmune disorders</w:t>
      </w:r>
      <w:r w:rsidR="00CC6522">
        <w:t xml:space="preserve"> </w:t>
      </w:r>
      <w:r w:rsidR="00CC6522" w:rsidRPr="005267F5">
        <w:t>(Anderson</w:t>
      </w:r>
      <w:del w:id="713" w:author="Wayne Liu" w:date="2016-05-18T14:56:00Z">
        <w:r w:rsidR="00CC6522" w:rsidRPr="005267F5" w:rsidDel="004E5443">
          <w:delText xml:space="preserve"> et al,</w:delText>
        </w:r>
      </w:del>
      <w:ins w:id="714" w:author="Wayne Liu" w:date="2016-05-18T14:56:00Z">
        <w:r w:rsidR="004E5443">
          <w:t xml:space="preserve"> et al.,</w:t>
        </w:r>
      </w:ins>
      <w:r w:rsidR="00CC6522" w:rsidRPr="005267F5">
        <w:t xml:space="preserve"> 2009)</w:t>
      </w:r>
      <w:r w:rsidR="00F42983">
        <w:t xml:space="preserve">.  </w:t>
      </w:r>
      <w:r w:rsidR="001B5D0F">
        <w:t xml:space="preserve">Several </w:t>
      </w:r>
      <w:r w:rsidR="001B5D0F" w:rsidRPr="0007229F">
        <w:t>case-control studies have</w:t>
      </w:r>
      <w:r w:rsidR="001B5D0F">
        <w:t xml:space="preserve"> </w:t>
      </w:r>
      <w:r w:rsidR="001B5D0F" w:rsidRPr="0007229F">
        <w:t>found inconsistent</w:t>
      </w:r>
      <w:r w:rsidR="001B5D0F">
        <w:t xml:space="preserve"> associations of </w:t>
      </w:r>
      <w:r w:rsidR="001B5D0F" w:rsidRPr="0007229F">
        <w:t>rheumatoid arthritis</w:t>
      </w:r>
      <w:r w:rsidR="001B5D0F">
        <w:t xml:space="preserve"> and myeloid </w:t>
      </w:r>
      <w:r w:rsidR="001B5D0F">
        <w:lastRenderedPageBreak/>
        <w:t>neoplasms</w:t>
      </w:r>
      <w:r w:rsidR="001B5D0F" w:rsidRPr="0007229F">
        <w:t xml:space="preserve"> (</w:t>
      </w:r>
      <w:r w:rsidR="001B5D0F" w:rsidRPr="009F52BE">
        <w:t>Severson</w:t>
      </w:r>
      <w:del w:id="715" w:author="Wayne Liu" w:date="2016-05-18T14:56:00Z">
        <w:r w:rsidR="001B5D0F" w:rsidRPr="009F52BE" w:rsidDel="004E5443">
          <w:delText xml:space="preserve"> et al,</w:delText>
        </w:r>
      </w:del>
      <w:ins w:id="716" w:author="Wayne Liu" w:date="2016-05-18T14:56:00Z">
        <w:r w:rsidR="004E5443">
          <w:t xml:space="preserve"> et al.,</w:t>
        </w:r>
      </w:ins>
      <w:r w:rsidR="001B5D0F" w:rsidRPr="009F52BE">
        <w:t xml:space="preserve"> 1989; Cartwright</w:t>
      </w:r>
      <w:del w:id="717" w:author="Wayne Liu" w:date="2016-05-18T14:56:00Z">
        <w:r w:rsidR="001B5D0F" w:rsidRPr="009F52BE" w:rsidDel="004E5443">
          <w:delText xml:space="preserve"> et al,</w:delText>
        </w:r>
      </w:del>
      <w:ins w:id="718" w:author="Wayne Liu" w:date="2016-05-18T14:56:00Z">
        <w:r w:rsidR="004E5443">
          <w:t xml:space="preserve"> et al.,</w:t>
        </w:r>
      </w:ins>
      <w:r w:rsidR="001B5D0F" w:rsidRPr="009F52BE">
        <w:t xml:space="preserve"> 1988; Zheng</w:t>
      </w:r>
      <w:del w:id="719" w:author="Wayne Liu" w:date="2016-05-18T14:56:00Z">
        <w:r w:rsidR="001B5D0F" w:rsidRPr="009F52BE" w:rsidDel="004E5443">
          <w:delText xml:space="preserve"> et al,</w:delText>
        </w:r>
      </w:del>
      <w:ins w:id="720" w:author="Wayne Liu" w:date="2016-05-18T14:56:00Z">
        <w:r w:rsidR="004E5443">
          <w:t xml:space="preserve"> et al.,</w:t>
        </w:r>
      </w:ins>
      <w:r w:rsidR="001B5D0F" w:rsidRPr="009F52BE">
        <w:t xml:space="preserve"> 1993; </w:t>
      </w:r>
      <w:r w:rsidR="00F11E01" w:rsidRPr="009F52BE">
        <w:t>Cooper</w:t>
      </w:r>
      <w:del w:id="721" w:author="Wayne Liu" w:date="2016-05-18T14:56:00Z">
        <w:r w:rsidR="00F11E01" w:rsidRPr="009F52BE" w:rsidDel="004E5443">
          <w:delText xml:space="preserve"> et</w:delText>
        </w:r>
        <w:r w:rsidR="001B5D0F" w:rsidRPr="009F52BE" w:rsidDel="004E5443">
          <w:delText xml:space="preserve"> al,</w:delText>
        </w:r>
      </w:del>
      <w:ins w:id="722" w:author="Wayne Liu" w:date="2016-05-18T14:56:00Z">
        <w:r w:rsidR="004E5443">
          <w:t xml:space="preserve"> et al.,</w:t>
        </w:r>
      </w:ins>
      <w:r w:rsidR="001B5D0F" w:rsidRPr="009F52BE">
        <w:t xml:space="preserve"> 1996</w:t>
      </w:r>
      <w:r w:rsidR="001B5D0F" w:rsidRPr="0007229F">
        <w:t>).</w:t>
      </w:r>
    </w:p>
    <w:p w:rsidR="00EB794E" w:rsidRDefault="00EB794E" w:rsidP="00F42983">
      <w:pPr>
        <w:autoSpaceDE w:val="0"/>
        <w:autoSpaceDN w:val="0"/>
        <w:adjustRightInd w:val="0"/>
        <w:spacing w:line="480" w:lineRule="auto"/>
        <w:rPr>
          <w:b/>
          <w:color w:val="0070C0"/>
        </w:rPr>
      </w:pPr>
    </w:p>
    <w:p w:rsidR="005121C8" w:rsidRDefault="00EB794E" w:rsidP="00F42983">
      <w:pPr>
        <w:autoSpaceDE w:val="0"/>
        <w:autoSpaceDN w:val="0"/>
        <w:adjustRightInd w:val="0"/>
        <w:spacing w:line="480" w:lineRule="auto"/>
      </w:pPr>
      <w:r>
        <w:rPr>
          <w:b/>
          <w:color w:val="0070C0"/>
        </w:rPr>
        <w:t>&lt;2&gt; ORGAN TRANSPLANT PATIENTS</w:t>
      </w:r>
    </w:p>
    <w:p w:rsidR="00D50537" w:rsidRDefault="00A321B7" w:rsidP="00D50537">
      <w:pPr>
        <w:autoSpaceDE w:val="0"/>
        <w:autoSpaceDN w:val="0"/>
        <w:adjustRightInd w:val="0"/>
        <w:spacing w:line="480" w:lineRule="auto"/>
      </w:pPr>
      <w:r>
        <w:t>Solid organ transplant recipients were found to have significantly elevated risk of all myeloid neoplasms (SIR = 4.6), AML (SIR = 2.7), MDS (SIR = 2.7), CML (SIR</w:t>
      </w:r>
      <w:r w:rsidR="00E140AF">
        <w:t xml:space="preserve"> </w:t>
      </w:r>
      <w:r>
        <w:t>=</w:t>
      </w:r>
      <w:r w:rsidR="00E140AF">
        <w:t xml:space="preserve"> </w:t>
      </w:r>
      <w:r>
        <w:t>2.3) and polycythemia vera (SIR</w:t>
      </w:r>
      <w:r w:rsidR="00E140AF">
        <w:t xml:space="preserve"> </w:t>
      </w:r>
      <w:r>
        <w:t>=</w:t>
      </w:r>
      <w:r w:rsidR="00E140AF">
        <w:t xml:space="preserve"> </w:t>
      </w:r>
      <w:r>
        <w:t>7.</w:t>
      </w:r>
      <w:r w:rsidRPr="009F52BE">
        <w:t>2) (Morton</w:t>
      </w:r>
      <w:del w:id="723" w:author="Wayne Liu" w:date="2016-05-18T14:56:00Z">
        <w:r w:rsidRPr="009F52BE" w:rsidDel="004E5443">
          <w:delText xml:space="preserve"> et al</w:delText>
        </w:r>
        <w:r w:rsidR="001B5D0F" w:rsidRPr="009F52BE" w:rsidDel="004E5443">
          <w:delText>,</w:delText>
        </w:r>
      </w:del>
      <w:ins w:id="724" w:author="Wayne Liu" w:date="2016-05-18T14:56:00Z">
        <w:r w:rsidR="004E5443">
          <w:t xml:space="preserve"> et al.,</w:t>
        </w:r>
      </w:ins>
      <w:r w:rsidR="001B5D0F" w:rsidRPr="009F52BE">
        <w:t xml:space="preserve"> </w:t>
      </w:r>
      <w:r w:rsidRPr="009F52BE">
        <w:t>201</w:t>
      </w:r>
      <w:r w:rsidR="009F52BE" w:rsidRPr="009F52BE">
        <w:t>4</w:t>
      </w:r>
      <w:r w:rsidRPr="009F52BE">
        <w:t>).</w:t>
      </w:r>
      <w:r w:rsidR="003546A8" w:rsidRPr="009F52BE">
        <w:t xml:space="preserve">  </w:t>
      </w:r>
      <w:r w:rsidRPr="009F52BE">
        <w:t>Risks</w:t>
      </w:r>
      <w:r>
        <w:t xml:space="preserve"> were highest among the patients who were youngest at the time of transplantation and declined notably with increasing age at transplantation for all </w:t>
      </w:r>
      <w:r w:rsidR="001B724F">
        <w:t>disease subtypes</w:t>
      </w:r>
      <w:r>
        <w:t>.</w:t>
      </w:r>
      <w:r w:rsidR="003546A8">
        <w:t xml:space="preserve">  </w:t>
      </w:r>
      <w:r>
        <w:t xml:space="preserve">There was some variability in risk by time since transplantation, although the patterns </w:t>
      </w:r>
      <w:r w:rsidR="00EA2ECE">
        <w:t xml:space="preserve">generally </w:t>
      </w:r>
      <w:r>
        <w:t>were not consistent except for a</w:t>
      </w:r>
      <w:r w:rsidR="00411858">
        <w:t xml:space="preserve"> high rate in the first year for polycythemia vera that the investigators considered to be </w:t>
      </w:r>
      <w:r w:rsidR="00110F2D">
        <w:t xml:space="preserve">potentially </w:t>
      </w:r>
      <w:r w:rsidR="00411858">
        <w:t>spurious</w:t>
      </w:r>
      <w:r>
        <w:t>.</w:t>
      </w:r>
      <w:r w:rsidR="00D50537">
        <w:t xml:space="preserve">  Risks varied somewhat by type of organ transplant, with particularly high risk for lung recipients</w:t>
      </w:r>
      <w:r w:rsidR="0015549A">
        <w:t>,</w:t>
      </w:r>
      <w:r w:rsidR="00D50537">
        <w:t xml:space="preserve"> which was consistent with increased AML and MDS risk associated with use of az</w:t>
      </w:r>
      <w:r w:rsidR="00E140AF">
        <w:t>a</w:t>
      </w:r>
      <w:r w:rsidR="00D50537">
        <w:t>thi</w:t>
      </w:r>
      <w:r w:rsidR="00E140AF">
        <w:t>o</w:t>
      </w:r>
      <w:r w:rsidR="00D50537">
        <w:t xml:space="preserve">prine and other antimetabolites </w:t>
      </w:r>
      <w:r w:rsidR="00D50537" w:rsidRPr="009F52BE">
        <w:t>(</w:t>
      </w:r>
      <w:r w:rsidR="00411858" w:rsidRPr="009F52BE">
        <w:t>Yenson</w:t>
      </w:r>
      <w:del w:id="725" w:author="Wayne Liu" w:date="2016-05-18T14:56:00Z">
        <w:r w:rsidR="00411858" w:rsidRPr="009F52BE" w:rsidDel="004E5443">
          <w:delText xml:space="preserve"> et al</w:delText>
        </w:r>
        <w:r w:rsidR="001B5D0F" w:rsidRPr="009F52BE" w:rsidDel="004E5443">
          <w:delText>,</w:delText>
        </w:r>
      </w:del>
      <w:ins w:id="726" w:author="Wayne Liu" w:date="2016-05-18T14:56:00Z">
        <w:r w:rsidR="004E5443">
          <w:t xml:space="preserve"> et al.,</w:t>
        </w:r>
      </w:ins>
      <w:r w:rsidR="00411858" w:rsidRPr="009F52BE">
        <w:t xml:space="preserve"> 2008)</w:t>
      </w:r>
      <w:r w:rsidR="00E140AF" w:rsidRPr="009F52BE">
        <w:t>.  However</w:t>
      </w:r>
      <w:r w:rsidR="00E140AF">
        <w:t>,</w:t>
      </w:r>
      <w:r w:rsidR="00D50537">
        <w:t xml:space="preserve"> the relatively small numbers of any given type of transplant and subsequent myeloid neoplasm made it difficult to </w:t>
      </w:r>
      <w:r w:rsidR="00411858">
        <w:t xml:space="preserve">estimate risks precisely.  </w:t>
      </w:r>
      <w:r w:rsidR="00D50537">
        <w:t xml:space="preserve">The finding of increased risks of myeloid neoplasms following organ transplantation, which were similar to the elevated risk of myeloid neoplasms among patients with </w:t>
      </w:r>
      <w:r w:rsidR="00B06AB7">
        <w:t>human immunodeficiency virus (</w:t>
      </w:r>
      <w:r w:rsidR="00D50537">
        <w:t>HIV</w:t>
      </w:r>
      <w:r w:rsidR="00B06AB7">
        <w:t>)</w:t>
      </w:r>
      <w:r w:rsidR="00D50537">
        <w:t>/AIDS and those with autoimmune diseases</w:t>
      </w:r>
      <w:r w:rsidR="00E140AF">
        <w:t>,</w:t>
      </w:r>
      <w:r w:rsidR="00D50537">
        <w:t xml:space="preserve"> suggest that immune dysfunction may be important in the etiology of myeloid neoplasms. </w:t>
      </w:r>
      <w:r w:rsidR="00411858">
        <w:t xml:space="preserve"> Since use of az</w:t>
      </w:r>
      <w:r w:rsidR="00E140AF">
        <w:t>a</w:t>
      </w:r>
      <w:r w:rsidR="00411858">
        <w:t>thi</w:t>
      </w:r>
      <w:r w:rsidR="00E140AF">
        <w:t>o</w:t>
      </w:r>
      <w:r w:rsidR="00411858">
        <w:t xml:space="preserve">prine in solid organ recipients has declined over time due to </w:t>
      </w:r>
      <w:r w:rsidR="00E140AF">
        <w:t>availability of alternate</w:t>
      </w:r>
      <w:r w:rsidR="00411858">
        <w:t xml:space="preserve"> agents, it is possible that risks of myeloid neoplasms may decrease </w:t>
      </w:r>
      <w:r w:rsidR="00E140AF">
        <w:t>with</w:t>
      </w:r>
      <w:r w:rsidR="00411858">
        <w:t xml:space="preserve"> follow-up of more recent </w:t>
      </w:r>
      <w:r w:rsidR="00E140AF">
        <w:t xml:space="preserve">organ </w:t>
      </w:r>
      <w:r w:rsidR="00411858">
        <w:t>recipients.</w:t>
      </w:r>
    </w:p>
    <w:p w:rsidR="00D50537" w:rsidRDefault="00D50537" w:rsidP="00D50537">
      <w:pPr>
        <w:autoSpaceDE w:val="0"/>
        <w:autoSpaceDN w:val="0"/>
        <w:adjustRightInd w:val="0"/>
        <w:spacing w:line="480" w:lineRule="auto"/>
      </w:pPr>
    </w:p>
    <w:p w:rsidR="00D35F9A" w:rsidRPr="0007229F" w:rsidRDefault="00F42983" w:rsidP="00D50537">
      <w:pPr>
        <w:autoSpaceDE w:val="0"/>
        <w:autoSpaceDN w:val="0"/>
        <w:adjustRightInd w:val="0"/>
        <w:spacing w:line="480" w:lineRule="auto"/>
        <w:rPr>
          <w:b/>
          <w:color w:val="0070C0"/>
        </w:rPr>
      </w:pPr>
      <w:r>
        <w:rPr>
          <w:b/>
          <w:color w:val="0070C0"/>
        </w:rPr>
        <w:lastRenderedPageBreak/>
        <w:t xml:space="preserve">&lt;2&gt; </w:t>
      </w:r>
      <w:r w:rsidR="00D35F9A" w:rsidRPr="0007229F">
        <w:rPr>
          <w:b/>
          <w:color w:val="0070C0"/>
        </w:rPr>
        <w:t xml:space="preserve">ALLERGIC DISORDERS  </w:t>
      </w:r>
    </w:p>
    <w:p w:rsidR="00D35F9A" w:rsidRDefault="00571DAC"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 xml:space="preserve">Overall, the evidence is weak for a relationship of allergic disorders and myeloid neoplasms. </w:t>
      </w:r>
      <w:r w:rsidR="005A2B9C">
        <w:t xml:space="preserve"> </w:t>
      </w:r>
      <w:r w:rsidR="005121C8" w:rsidRPr="009F52BE">
        <w:t>Some</w:t>
      </w:r>
      <w:r w:rsidR="00234838" w:rsidRPr="009F52BE">
        <w:t xml:space="preserve"> (Severson</w:t>
      </w:r>
      <w:del w:id="727" w:author="Wayne Liu" w:date="2016-05-18T14:56:00Z">
        <w:r w:rsidR="00234838" w:rsidRPr="009F52BE" w:rsidDel="004E5443">
          <w:delText xml:space="preserve"> et al</w:delText>
        </w:r>
        <w:r w:rsidR="00CD41EB" w:rsidRPr="009F52BE" w:rsidDel="004E5443">
          <w:delText>,</w:delText>
        </w:r>
      </w:del>
      <w:ins w:id="728" w:author="Wayne Liu" w:date="2016-05-18T14:56:00Z">
        <w:r w:rsidR="004E5443">
          <w:t xml:space="preserve"> et al.,</w:t>
        </w:r>
      </w:ins>
      <w:r w:rsidR="00CD41EB" w:rsidRPr="009F52BE">
        <w:t xml:space="preserve"> </w:t>
      </w:r>
      <w:r w:rsidR="00234838" w:rsidRPr="009F52BE">
        <w:t>1989</w:t>
      </w:r>
      <w:r w:rsidR="00CD41EB" w:rsidRPr="009F52BE">
        <w:t>)</w:t>
      </w:r>
      <w:r w:rsidR="00234838" w:rsidRPr="009F52BE">
        <w:t xml:space="preserve">, but not </w:t>
      </w:r>
      <w:r w:rsidR="005121C8" w:rsidRPr="009F52BE">
        <w:t xml:space="preserve">all </w:t>
      </w:r>
      <w:r w:rsidR="00234838" w:rsidRPr="009F52BE">
        <w:t>(</w:t>
      </w:r>
      <w:r w:rsidR="00CD41EB" w:rsidRPr="009F52BE">
        <w:t>Cartwright</w:t>
      </w:r>
      <w:del w:id="729" w:author="Wayne Liu" w:date="2016-05-18T14:56:00Z">
        <w:r w:rsidR="00CD41EB" w:rsidRPr="009F52BE" w:rsidDel="004E5443">
          <w:delText xml:space="preserve"> et al,</w:delText>
        </w:r>
      </w:del>
      <w:ins w:id="730" w:author="Wayne Liu" w:date="2016-05-18T14:56:00Z">
        <w:r w:rsidR="004E5443">
          <w:t xml:space="preserve"> et al.,</w:t>
        </w:r>
      </w:ins>
      <w:r w:rsidR="00CD41EB" w:rsidRPr="009F52BE">
        <w:t xml:space="preserve"> 1988; </w:t>
      </w:r>
      <w:r w:rsidR="00234838" w:rsidRPr="009F52BE">
        <w:t>Doody</w:t>
      </w:r>
      <w:del w:id="731" w:author="Wayne Liu" w:date="2016-05-18T14:56:00Z">
        <w:r w:rsidR="00234838" w:rsidRPr="009F52BE" w:rsidDel="004E5443">
          <w:delText xml:space="preserve"> et al</w:delText>
        </w:r>
        <w:r w:rsidR="001A1C57" w:rsidRPr="009F52BE" w:rsidDel="004E5443">
          <w:delText>,</w:delText>
        </w:r>
      </w:del>
      <w:ins w:id="732" w:author="Wayne Liu" w:date="2016-05-18T14:56:00Z">
        <w:r w:rsidR="004E5443">
          <w:t xml:space="preserve"> et al.,</w:t>
        </w:r>
      </w:ins>
      <w:r w:rsidR="001A1C57" w:rsidRPr="009F52BE">
        <w:t xml:space="preserve"> </w:t>
      </w:r>
      <w:r w:rsidR="00234838" w:rsidRPr="009F52BE">
        <w:t>1992; Zheng</w:t>
      </w:r>
      <w:del w:id="733" w:author="Wayne Liu" w:date="2016-05-18T14:56:00Z">
        <w:r w:rsidR="00234838" w:rsidRPr="009F52BE" w:rsidDel="004E5443">
          <w:delText xml:space="preserve"> et al</w:delText>
        </w:r>
        <w:r w:rsidR="001A1C57" w:rsidRPr="009F52BE" w:rsidDel="004E5443">
          <w:delText>,</w:delText>
        </w:r>
      </w:del>
      <w:ins w:id="734" w:author="Wayne Liu" w:date="2016-05-18T14:56:00Z">
        <w:r w:rsidR="004E5443">
          <w:t xml:space="preserve"> et al.,</w:t>
        </w:r>
      </w:ins>
      <w:r w:rsidR="001A1C57" w:rsidRPr="009F52BE">
        <w:t xml:space="preserve"> </w:t>
      </w:r>
      <w:r w:rsidR="00234838" w:rsidRPr="009F52BE">
        <w:t>1993; Cooper</w:t>
      </w:r>
      <w:del w:id="735" w:author="Wayne Liu" w:date="2016-05-18T14:56:00Z">
        <w:r w:rsidR="00234838" w:rsidRPr="009F52BE" w:rsidDel="004E5443">
          <w:delText xml:space="preserve"> et al</w:delText>
        </w:r>
        <w:r w:rsidR="001A1C57" w:rsidRPr="009F52BE" w:rsidDel="004E5443">
          <w:delText>,</w:delText>
        </w:r>
      </w:del>
      <w:ins w:id="736" w:author="Wayne Liu" w:date="2016-05-18T14:56:00Z">
        <w:r w:rsidR="004E5443">
          <w:t xml:space="preserve"> et al.,</w:t>
        </w:r>
      </w:ins>
      <w:r w:rsidR="001A1C57" w:rsidRPr="009F52BE">
        <w:t xml:space="preserve"> </w:t>
      </w:r>
      <w:r w:rsidR="00234838" w:rsidRPr="009F52BE">
        <w:t>1996)</w:t>
      </w:r>
      <w:r w:rsidR="00E140AF" w:rsidRPr="009F52BE">
        <w:t>,</w:t>
      </w:r>
      <w:r w:rsidR="005121C8" w:rsidRPr="009F52BE">
        <w:t xml:space="preserve"> case-control </w:t>
      </w:r>
      <w:r w:rsidR="00234838" w:rsidRPr="009F52BE">
        <w:t>studies reported a reduced risk of all or specific allergic conditions and AML.</w:t>
      </w:r>
      <w:r w:rsidR="003546A8" w:rsidRPr="009F52BE">
        <w:t xml:space="preserve">  </w:t>
      </w:r>
      <w:r w:rsidR="001C26C2" w:rsidRPr="009F52BE">
        <w:t xml:space="preserve">A </w:t>
      </w:r>
      <w:r w:rsidR="00CD4C55" w:rsidRPr="009F52BE">
        <w:t xml:space="preserve">U.S. </w:t>
      </w:r>
      <w:r w:rsidR="00234838" w:rsidRPr="009F52BE">
        <w:t>cohort stud</w:t>
      </w:r>
      <w:r w:rsidR="001C26C2" w:rsidRPr="009F52BE">
        <w:t>y</w:t>
      </w:r>
      <w:r w:rsidR="00234838" w:rsidRPr="009F52BE">
        <w:t xml:space="preserve"> </w:t>
      </w:r>
      <w:r w:rsidR="001C26C2" w:rsidRPr="009F52BE">
        <w:t>found little evidence of a protective effect, but included small numbers of all types of leukemia cases combined (Mills</w:t>
      </w:r>
      <w:del w:id="737" w:author="Wayne Liu" w:date="2016-05-18T14:56:00Z">
        <w:r w:rsidR="001C26C2" w:rsidRPr="009F52BE" w:rsidDel="004E5443">
          <w:delText xml:space="preserve"> et al</w:delText>
        </w:r>
        <w:r w:rsidR="001A1C57" w:rsidRPr="009F52BE" w:rsidDel="004E5443">
          <w:delText>,</w:delText>
        </w:r>
      </w:del>
      <w:ins w:id="738" w:author="Wayne Liu" w:date="2016-05-18T14:56:00Z">
        <w:r w:rsidR="004E5443">
          <w:t xml:space="preserve"> et al.,</w:t>
        </w:r>
      </w:ins>
      <w:r w:rsidR="001A1C57" w:rsidRPr="009F52BE">
        <w:t xml:space="preserve"> </w:t>
      </w:r>
      <w:r w:rsidR="001C26C2" w:rsidRPr="009F52BE">
        <w:t>1992)</w:t>
      </w:r>
      <w:r w:rsidR="00CD4C55" w:rsidRPr="009F52BE">
        <w:t xml:space="preserve">.  Another U.S. cohort study </w:t>
      </w:r>
      <w:r w:rsidR="00EB794E" w:rsidRPr="009F52BE">
        <w:t xml:space="preserve">described </w:t>
      </w:r>
      <w:r w:rsidR="00CD4C55" w:rsidRPr="009F52BE">
        <w:t>no association of all or specific allergic conditions with myeloid neoplasms (</w:t>
      </w:r>
      <w:r w:rsidR="00EB794E" w:rsidRPr="009F52BE">
        <w:t>Shadman</w:t>
      </w:r>
      <w:del w:id="739" w:author="Wayne Liu" w:date="2016-05-18T14:56:00Z">
        <w:r w:rsidR="00EB794E" w:rsidRPr="009F52BE" w:rsidDel="004E5443">
          <w:delText xml:space="preserve"> et al</w:delText>
        </w:r>
        <w:r w:rsidR="001A1C57" w:rsidRPr="009F52BE" w:rsidDel="004E5443">
          <w:delText>,</w:delText>
        </w:r>
      </w:del>
      <w:ins w:id="740" w:author="Wayne Liu" w:date="2016-05-18T14:56:00Z">
        <w:r w:rsidR="004E5443">
          <w:t xml:space="preserve"> et al.,</w:t>
        </w:r>
      </w:ins>
      <w:r w:rsidR="001A1C57" w:rsidRPr="009F52BE">
        <w:t xml:space="preserve"> </w:t>
      </w:r>
      <w:r w:rsidR="00EB794E" w:rsidRPr="009F52BE">
        <w:t>2013).</w:t>
      </w:r>
      <w:r w:rsidR="00E140AF" w:rsidRPr="009F52BE">
        <w:t xml:space="preserve"> </w:t>
      </w:r>
      <w:r w:rsidR="00CD4C55" w:rsidRPr="009F52BE">
        <w:t xml:space="preserve"> A</w:t>
      </w:r>
      <w:r w:rsidR="00EB794E" w:rsidRPr="009F52BE">
        <w:t xml:space="preserve"> Swedish </w:t>
      </w:r>
      <w:r w:rsidR="00CD4C55" w:rsidRPr="009F52BE">
        <w:t xml:space="preserve">cohort </w:t>
      </w:r>
      <w:r w:rsidR="00EB794E" w:rsidRPr="009F52BE">
        <w:t>investigation</w:t>
      </w:r>
      <w:r w:rsidR="00CD4C55" w:rsidRPr="009F52BE">
        <w:t xml:space="preserve"> </w:t>
      </w:r>
      <w:r w:rsidR="00EB794E" w:rsidRPr="009F52BE">
        <w:t xml:space="preserve">reported </w:t>
      </w:r>
      <w:r w:rsidR="00CD4C55" w:rsidRPr="009F52BE">
        <w:t xml:space="preserve">that those with asthma and those with hives </w:t>
      </w:r>
      <w:r w:rsidRPr="009F52BE">
        <w:t xml:space="preserve">had </w:t>
      </w:r>
      <w:r w:rsidR="00CD4C55" w:rsidRPr="009F52BE">
        <w:t>an increase</w:t>
      </w:r>
      <w:r w:rsidRPr="009F52BE">
        <w:t>d</w:t>
      </w:r>
      <w:r w:rsidR="00CD4C55" w:rsidRPr="009F52BE">
        <w:t xml:space="preserve"> incidence of </w:t>
      </w:r>
      <w:r w:rsidRPr="009F52BE">
        <w:t xml:space="preserve">non-CLL </w:t>
      </w:r>
      <w:r w:rsidR="00CD4C55" w:rsidRPr="009F52BE">
        <w:t>leukemia based on small numbers of exposed cases</w:t>
      </w:r>
      <w:r w:rsidRPr="009F52BE">
        <w:t xml:space="preserve"> </w:t>
      </w:r>
      <w:r w:rsidR="00CD4C55" w:rsidRPr="009F52BE">
        <w:t>(Sod</w:t>
      </w:r>
      <w:r w:rsidR="001C26C2" w:rsidRPr="009F52BE">
        <w:t>erberg</w:t>
      </w:r>
      <w:del w:id="741" w:author="Wayne Liu" w:date="2016-05-18T14:56:00Z">
        <w:r w:rsidR="001C26C2" w:rsidRPr="009F52BE" w:rsidDel="004E5443">
          <w:delText xml:space="preserve"> et al</w:delText>
        </w:r>
        <w:r w:rsidR="001A1C57" w:rsidRPr="009F52BE" w:rsidDel="004E5443">
          <w:delText>,</w:delText>
        </w:r>
      </w:del>
      <w:ins w:id="742" w:author="Wayne Liu" w:date="2016-05-18T14:56:00Z">
        <w:r w:rsidR="004E5443">
          <w:t xml:space="preserve"> et al.,</w:t>
        </w:r>
      </w:ins>
      <w:r w:rsidR="001A1C57" w:rsidRPr="009F52BE">
        <w:t xml:space="preserve"> 200</w:t>
      </w:r>
      <w:r w:rsidR="001C26C2" w:rsidRPr="009F52BE">
        <w:t>4).</w:t>
      </w:r>
      <w:r w:rsidR="003546A8">
        <w:t xml:space="preserve">  </w:t>
      </w:r>
    </w:p>
    <w:p w:rsidR="001C26C2" w:rsidRDefault="001C26C2"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E97BDD" w:rsidRDefault="00E97BDD" w:rsidP="00E97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&lt;1&gt; </w:t>
      </w:r>
      <w:r w:rsidRPr="0007229F">
        <w:rPr>
          <w:b/>
          <w:color w:val="0070C0"/>
        </w:rPr>
        <w:t>GENETIC</w:t>
      </w:r>
      <w:r>
        <w:rPr>
          <w:b/>
          <w:color w:val="0070C0"/>
        </w:rPr>
        <w:t xml:space="preserve"> RISK</w:t>
      </w:r>
      <w:r w:rsidRPr="0007229F">
        <w:rPr>
          <w:b/>
          <w:color w:val="0070C0"/>
        </w:rPr>
        <w:t xml:space="preserve"> FACTORS </w:t>
      </w:r>
    </w:p>
    <w:p w:rsidR="00E97BDD" w:rsidRDefault="00E97BDD" w:rsidP="00571DAC">
      <w:pPr>
        <w:spacing w:line="480" w:lineRule="auto"/>
        <w:ind w:firstLine="720"/>
      </w:pPr>
      <w:r>
        <w:t>Diverse lines of evidence provide strong support for a heri</w:t>
      </w:r>
      <w:del w:id="743" w:author="Temp" w:date="2016-05-18T14:34:00Z">
        <w:r w:rsidDel="00B25147">
          <w:delText xml:space="preserve">table </w:delText>
        </w:r>
      </w:del>
      <w:ins w:id="744" w:author="Temp" w:date="2016-05-18T14:34:00Z">
        <w:r w:rsidR="00B25147">
          <w:t>Table 38-</w:t>
        </w:r>
      </w:ins>
      <w:r w:rsidR="00571DAC">
        <w:t>component in</w:t>
      </w:r>
      <w:r>
        <w:t xml:space="preserve"> the development of leukemia in general, and </w:t>
      </w:r>
      <w:r w:rsidR="00B25A86">
        <w:t xml:space="preserve">CLL </w:t>
      </w:r>
      <w:r>
        <w:t xml:space="preserve">in particular, but relatively few specific genes have been identified. </w:t>
      </w:r>
      <w:r w:rsidR="005A2B9C">
        <w:t xml:space="preserve"> </w:t>
      </w:r>
      <w:r>
        <w:t xml:space="preserve">Although individuals with a family history of leukemia have </w:t>
      </w:r>
      <w:r w:rsidR="00571DAC">
        <w:t xml:space="preserve">an </w:t>
      </w:r>
      <w:r>
        <w:t xml:space="preserve">elevated risk of developing leukemia themselves, familial aggregation of </w:t>
      </w:r>
      <w:r w:rsidR="00B25A86">
        <w:t xml:space="preserve">CLL is well-known to cluster in families, but familial occurrence of myeloid neoplasms is </w:t>
      </w:r>
      <w:r>
        <w:t xml:space="preserve">rare. </w:t>
      </w:r>
      <w:r w:rsidR="005A2B9C">
        <w:t xml:space="preserve"> </w:t>
      </w:r>
      <w:r>
        <w:t xml:space="preserve">Stronger evidence for the genetic basis of leukemia derives from studies of patients with rare genetic syndromes, but these cases account for only a small proportion of leukemias. </w:t>
      </w:r>
      <w:r w:rsidR="005A2B9C">
        <w:t xml:space="preserve"> </w:t>
      </w:r>
      <w:r>
        <w:t xml:space="preserve">Substantial advances in molecular techniques in the last decade have enabled increasingly broad investigations of the potential role of common genetic variation in leukemogenesis. </w:t>
      </w:r>
      <w:r w:rsidR="005A2B9C">
        <w:t xml:space="preserve"> </w:t>
      </w:r>
      <w:r>
        <w:t xml:space="preserve">Such studies hold great promise for further advancing our understanding of genetic susceptibility to leukemia, particularly as they consider specific </w:t>
      </w:r>
      <w:r>
        <w:lastRenderedPageBreak/>
        <w:t xml:space="preserve">leukemia subtypes and account for potential interactions of genetic susceptibility with other leukemia risk factors. </w:t>
      </w:r>
    </w:p>
    <w:p w:rsidR="00E97BDD" w:rsidRPr="009A4716" w:rsidRDefault="00E97BDD" w:rsidP="00E97BDD">
      <w:pPr>
        <w:spacing w:line="480" w:lineRule="auto"/>
        <w:ind w:firstLine="720"/>
      </w:pPr>
    </w:p>
    <w:p w:rsidR="00E97BDD" w:rsidRDefault="00E97BDD" w:rsidP="00E97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Pr="0007229F">
        <w:rPr>
          <w:b/>
          <w:color w:val="0070C0"/>
        </w:rPr>
        <w:t xml:space="preserve">FAMILIAL AGGREGATION </w:t>
      </w:r>
      <w:r>
        <w:rPr>
          <w:b/>
          <w:color w:val="0070C0"/>
        </w:rPr>
        <w:t>AND RARE GENETIC SYNDROMES</w:t>
      </w:r>
    </w:p>
    <w:p w:rsidR="00E97BDD" w:rsidRDefault="00E97BDD" w:rsidP="00806766">
      <w:pPr>
        <w:spacing w:line="480" w:lineRule="auto"/>
        <w:rPr>
          <w:color w:val="000000" w:themeColor="text1"/>
        </w:rPr>
      </w:pPr>
      <w:r>
        <w:t xml:space="preserve">The few studies of familial AML pedigrees, which generally include individuals diagnosed across a broad age range and with different types of </w:t>
      </w:r>
      <w:r w:rsidR="00571DAC">
        <w:t>MDS/</w:t>
      </w:r>
      <w:r>
        <w:t xml:space="preserve">AML, have identified several predisposing rare germline mutations with varying penetrance. </w:t>
      </w:r>
      <w:r w:rsidR="00571DAC">
        <w:t xml:space="preserve"> </w:t>
      </w:r>
      <w:r>
        <w:t xml:space="preserve">The most established of these are in </w:t>
      </w:r>
      <w:r w:rsidRPr="008F735D">
        <w:rPr>
          <w:i/>
        </w:rPr>
        <w:t>RUNX1</w:t>
      </w:r>
      <w:r>
        <w:t xml:space="preserve">, </w:t>
      </w:r>
      <w:r>
        <w:rPr>
          <w:i/>
        </w:rPr>
        <w:t>CEBPA</w:t>
      </w:r>
      <w:r>
        <w:t xml:space="preserve">, and </w:t>
      </w:r>
      <w:r w:rsidRPr="004B20BF">
        <w:rPr>
          <w:i/>
        </w:rPr>
        <w:t>GATA2</w:t>
      </w:r>
      <w:r>
        <w:t>, transcription factors that are thought to regulate myeloid differentiation</w:t>
      </w:r>
      <w:r w:rsidR="00571DAC">
        <w:t xml:space="preserve"> </w:t>
      </w:r>
      <w:r w:rsidR="002E6B43">
        <w:t>(Owen</w:t>
      </w:r>
      <w:del w:id="745" w:author="Wayne Liu" w:date="2016-05-18T14:56:00Z">
        <w:r w:rsidR="002E6B43" w:rsidDel="004E5443">
          <w:delText xml:space="preserve"> et al,</w:delText>
        </w:r>
      </w:del>
      <w:ins w:id="746" w:author="Wayne Liu" w:date="2016-05-18T14:56:00Z">
        <w:r w:rsidR="004E5443">
          <w:t xml:space="preserve"> et al.,</w:t>
        </w:r>
      </w:ins>
      <w:r w:rsidR="002E6B43">
        <w:t xml:space="preserve"> 2008</w:t>
      </w:r>
      <w:r>
        <w:t>;</w:t>
      </w:r>
      <w:r w:rsidR="002E6B43">
        <w:t xml:space="preserve"> Pan</w:t>
      </w:r>
      <w:del w:id="747" w:author="Wayne Liu" w:date="2016-05-18T14:56:00Z">
        <w:r w:rsidR="002E6B43" w:rsidDel="004E5443">
          <w:delText xml:space="preserve"> et al,</w:delText>
        </w:r>
      </w:del>
      <w:ins w:id="748" w:author="Wayne Liu" w:date="2016-05-18T14:56:00Z">
        <w:r w:rsidR="004E5443">
          <w:t xml:space="preserve"> et al.,</w:t>
        </w:r>
      </w:ins>
      <w:r>
        <w:t xml:space="preserve"> 2015;</w:t>
      </w:r>
      <w:r w:rsidR="002E6B43">
        <w:t xml:space="preserve"> </w:t>
      </w:r>
      <w:r>
        <w:t>Song</w:t>
      </w:r>
      <w:del w:id="749" w:author="Wayne Liu" w:date="2016-05-18T14:56:00Z">
        <w:r w:rsidR="002E6B43" w:rsidDel="004E5443">
          <w:delText xml:space="preserve"> et al</w:delText>
        </w:r>
        <w:r w:rsidDel="004E5443">
          <w:delText>,</w:delText>
        </w:r>
      </w:del>
      <w:ins w:id="750" w:author="Wayne Liu" w:date="2016-05-18T14:56:00Z">
        <w:r w:rsidR="004E5443">
          <w:t xml:space="preserve"> et al.,</w:t>
        </w:r>
      </w:ins>
      <w:r>
        <w:t xml:space="preserve"> 1999;</w:t>
      </w:r>
      <w:r w:rsidR="002E6B43">
        <w:t xml:space="preserve"> Hahn</w:t>
      </w:r>
      <w:del w:id="751" w:author="Wayne Liu" w:date="2016-05-18T14:56:00Z">
        <w:r w:rsidR="002E6B43" w:rsidDel="004E5443">
          <w:delText xml:space="preserve"> et al,</w:delText>
        </w:r>
      </w:del>
      <w:ins w:id="752" w:author="Wayne Liu" w:date="2016-05-18T14:56:00Z">
        <w:r w:rsidR="004E5443">
          <w:t xml:space="preserve"> et al.,</w:t>
        </w:r>
      </w:ins>
      <w:r w:rsidR="002E6B43">
        <w:t xml:space="preserve"> 2011</w:t>
      </w:r>
      <w:r>
        <w:t>;</w:t>
      </w:r>
      <w:r w:rsidR="002E6B43">
        <w:t xml:space="preserve"> Smith</w:t>
      </w:r>
      <w:del w:id="753" w:author="Wayne Liu" w:date="2016-05-18T14:56:00Z">
        <w:r w:rsidR="002E6B43" w:rsidDel="004E5443">
          <w:delText xml:space="preserve"> et al,</w:delText>
        </w:r>
      </w:del>
      <w:ins w:id="754" w:author="Wayne Liu" w:date="2016-05-18T14:56:00Z">
        <w:r w:rsidR="004E5443">
          <w:t xml:space="preserve"> et al.,</w:t>
        </w:r>
      </w:ins>
      <w:r w:rsidR="002E6B43">
        <w:t xml:space="preserve"> 2004</w:t>
      </w:r>
      <w:r>
        <w:t>;</w:t>
      </w:r>
      <w:r w:rsidR="002E6B43">
        <w:t xml:space="preserve"> </w:t>
      </w:r>
      <w:r>
        <w:t>Nickels</w:t>
      </w:r>
      <w:del w:id="755" w:author="Wayne Liu" w:date="2016-05-18T14:56:00Z">
        <w:r w:rsidR="002E6B43" w:rsidDel="004E5443">
          <w:delText xml:space="preserve"> et al</w:delText>
        </w:r>
        <w:r w:rsidDel="004E5443">
          <w:delText>,</w:delText>
        </w:r>
      </w:del>
      <w:ins w:id="756" w:author="Wayne Liu" w:date="2016-05-18T14:56:00Z">
        <w:r w:rsidR="004E5443">
          <w:t xml:space="preserve"> et al.,</w:t>
        </w:r>
      </w:ins>
      <w:r>
        <w:t xml:space="preserve"> 2013;</w:t>
      </w:r>
      <w:r w:rsidR="002E6B43">
        <w:t xml:space="preserve"> </w:t>
      </w:r>
      <w:r>
        <w:t>Churpek</w:t>
      </w:r>
      <w:del w:id="757" w:author="Wayne Liu" w:date="2016-05-18T14:56:00Z">
        <w:r w:rsidR="002E6B43" w:rsidDel="004E5443">
          <w:delText xml:space="preserve"> et al</w:delText>
        </w:r>
        <w:r w:rsidDel="004E5443">
          <w:delText>,</w:delText>
        </w:r>
      </w:del>
      <w:ins w:id="758" w:author="Wayne Liu" w:date="2016-05-18T14:56:00Z">
        <w:r w:rsidR="004E5443">
          <w:t xml:space="preserve"> et al.,</w:t>
        </w:r>
      </w:ins>
      <w:r>
        <w:t xml:space="preserve"> 2013;</w:t>
      </w:r>
      <w:r w:rsidR="002E6B43">
        <w:t xml:space="preserve"> </w:t>
      </w:r>
      <w:r>
        <w:t>Babushok</w:t>
      </w:r>
      <w:del w:id="759" w:author="Wayne Liu" w:date="2016-05-18T14:56:00Z">
        <w:r w:rsidR="002E6B43" w:rsidDel="004E5443">
          <w:delText xml:space="preserve"> et al,</w:delText>
        </w:r>
      </w:del>
      <w:ins w:id="760" w:author="Wayne Liu" w:date="2016-05-18T14:56:00Z">
        <w:r w:rsidR="004E5443">
          <w:t xml:space="preserve"> et al.,</w:t>
        </w:r>
      </w:ins>
      <w:r w:rsidR="002E6B43">
        <w:t xml:space="preserve"> 2015)</w:t>
      </w:r>
      <w:r w:rsidR="00571DAC">
        <w:t xml:space="preserve">. </w:t>
      </w:r>
      <w:r>
        <w:t xml:space="preserve"> Familial platelet disorder with propensity to develop AML </w:t>
      </w:r>
      <w:r w:rsidR="00110F2D">
        <w:t xml:space="preserve">is an autosomal dominant syndrome that </w:t>
      </w:r>
      <w:r>
        <w:t xml:space="preserve">occurs due to mutations in </w:t>
      </w:r>
      <w:r w:rsidRPr="0099110A">
        <w:rPr>
          <w:i/>
        </w:rPr>
        <w:t>RUNX1</w:t>
      </w:r>
      <w:r w:rsidR="005A75A9">
        <w:t xml:space="preserve"> (</w:t>
      </w:r>
      <w:r w:rsidR="005A75A9" w:rsidRPr="00EB3CD3">
        <w:t>Mangan and Speck, 2011</w:t>
      </w:r>
      <w:r w:rsidR="005A75A9">
        <w:t>)</w:t>
      </w:r>
      <w:r>
        <w:t xml:space="preserve">. </w:t>
      </w:r>
      <w:r w:rsidR="00571DAC">
        <w:t xml:space="preserve"> </w:t>
      </w:r>
      <w:r>
        <w:t>Key observations among individuals with this disorder include variable rates of hematologic abnormalities</w:t>
      </w:r>
      <w:r w:rsidR="00E3199F">
        <w:t>,</w:t>
      </w:r>
      <w:r>
        <w:t xml:space="preserve"> such as </w:t>
      </w:r>
      <w:r>
        <w:rPr>
          <w:color w:val="000000" w:themeColor="text1"/>
        </w:rPr>
        <w:t>thrombocytopenia and abnormal platelet aggregation, and occurrence of a</w:t>
      </w:r>
      <w:r>
        <w:t xml:space="preserve"> range of </w:t>
      </w:r>
      <w:r w:rsidR="00571DAC">
        <w:t>MDS/</w:t>
      </w:r>
      <w:r>
        <w:t>AML subtypes</w:t>
      </w:r>
      <w:r>
        <w:rPr>
          <w:color w:val="000000" w:themeColor="text1"/>
        </w:rPr>
        <w:t xml:space="preserve">. </w:t>
      </w:r>
      <w:r w:rsidR="00571DAC">
        <w:rPr>
          <w:color w:val="000000" w:themeColor="text1"/>
        </w:rPr>
        <w:t xml:space="preserve"> </w:t>
      </w:r>
      <w:r>
        <w:rPr>
          <w:color w:val="000000" w:themeColor="text1"/>
        </w:rPr>
        <w:t xml:space="preserve">Families with </w:t>
      </w:r>
      <w:r w:rsidRPr="00B70EF7">
        <w:rPr>
          <w:i/>
          <w:color w:val="000000" w:themeColor="text1"/>
        </w:rPr>
        <w:t>GATA2</w:t>
      </w:r>
      <w:r>
        <w:rPr>
          <w:color w:val="000000" w:themeColor="text1"/>
        </w:rPr>
        <w:t xml:space="preserve"> mutations also frequently demonstrate hematologic abnormalities including MonoMac syndrome, which </w:t>
      </w:r>
      <w:r w:rsidR="00E3199F">
        <w:rPr>
          <w:color w:val="000000" w:themeColor="text1"/>
        </w:rPr>
        <w:t xml:space="preserve">is associated with </w:t>
      </w:r>
      <w:r>
        <w:rPr>
          <w:color w:val="000000" w:themeColor="text1"/>
        </w:rPr>
        <w:t>reduce</w:t>
      </w:r>
      <w:r w:rsidR="00E3199F">
        <w:rPr>
          <w:color w:val="000000" w:themeColor="text1"/>
        </w:rPr>
        <w:t>d</w:t>
      </w:r>
      <w:r>
        <w:rPr>
          <w:color w:val="000000" w:themeColor="text1"/>
        </w:rPr>
        <w:t xml:space="preserve"> </w:t>
      </w:r>
      <w:r w:rsidR="00E3199F">
        <w:rPr>
          <w:color w:val="000000" w:themeColor="text1"/>
        </w:rPr>
        <w:t xml:space="preserve">numbers of </w:t>
      </w:r>
      <w:r>
        <w:rPr>
          <w:color w:val="000000" w:themeColor="text1"/>
        </w:rPr>
        <w:t xml:space="preserve">monocytes, natural killer cells, and B cells </w:t>
      </w:r>
      <w:r w:rsidR="00E3199F">
        <w:rPr>
          <w:color w:val="000000" w:themeColor="text1"/>
        </w:rPr>
        <w:t xml:space="preserve">and </w:t>
      </w:r>
      <w:r>
        <w:rPr>
          <w:color w:val="000000" w:themeColor="text1"/>
        </w:rPr>
        <w:t>increased risk of infections</w:t>
      </w:r>
      <w:r w:rsidR="001D7370">
        <w:rPr>
          <w:color w:val="000000" w:themeColor="text1"/>
        </w:rPr>
        <w:t>;</w:t>
      </w:r>
      <w:r>
        <w:rPr>
          <w:color w:val="000000" w:themeColor="text1"/>
        </w:rPr>
        <w:t xml:space="preserve"> and Emberger syndrome, </w:t>
      </w:r>
      <w:r w:rsidR="00571DAC">
        <w:rPr>
          <w:color w:val="000000" w:themeColor="text1"/>
        </w:rPr>
        <w:t xml:space="preserve">which is </w:t>
      </w:r>
      <w:r>
        <w:rPr>
          <w:color w:val="000000" w:themeColor="text1"/>
        </w:rPr>
        <w:t xml:space="preserve">characterized by lymphedema. </w:t>
      </w:r>
      <w:r w:rsidR="00571DAC">
        <w:rPr>
          <w:color w:val="000000" w:themeColor="text1"/>
        </w:rPr>
        <w:t xml:space="preserve"> </w:t>
      </w:r>
      <w:r w:rsidR="00027C29">
        <w:rPr>
          <w:color w:val="000000" w:themeColor="text1"/>
        </w:rPr>
        <w:t>In these patients, r</w:t>
      </w:r>
      <w:r>
        <w:rPr>
          <w:color w:val="000000" w:themeColor="text1"/>
        </w:rPr>
        <w:t xml:space="preserve">isk of </w:t>
      </w:r>
      <w:r w:rsidR="00571DAC">
        <w:rPr>
          <w:color w:val="000000" w:themeColor="text1"/>
        </w:rPr>
        <w:t>MDS/</w:t>
      </w:r>
      <w:r>
        <w:rPr>
          <w:color w:val="000000" w:themeColor="text1"/>
        </w:rPr>
        <w:t xml:space="preserve">AML is strongly elevated, but penetrance is incomplete. </w:t>
      </w:r>
      <w:r w:rsidR="005A2B9C">
        <w:rPr>
          <w:color w:val="000000" w:themeColor="text1"/>
        </w:rPr>
        <w:t xml:space="preserve"> </w:t>
      </w:r>
      <w:r>
        <w:rPr>
          <w:color w:val="000000" w:themeColor="text1"/>
        </w:rPr>
        <w:t xml:space="preserve">In contrast, nearly all individuals in families with mutations in </w:t>
      </w:r>
      <w:r w:rsidRPr="00827659">
        <w:rPr>
          <w:i/>
          <w:color w:val="000000" w:themeColor="text1"/>
        </w:rPr>
        <w:t>CEBPA</w:t>
      </w:r>
      <w:r>
        <w:rPr>
          <w:color w:val="000000" w:themeColor="text1"/>
        </w:rPr>
        <w:t xml:space="preserve"> eventually develop AML, most commonly </w:t>
      </w:r>
      <w:r w:rsidR="00935F6A">
        <w:rPr>
          <w:color w:val="000000" w:themeColor="text1"/>
        </w:rPr>
        <w:t>AML</w:t>
      </w:r>
      <w:r w:rsidR="00806766">
        <w:rPr>
          <w:color w:val="000000" w:themeColor="text1"/>
        </w:rPr>
        <w:t xml:space="preserve"> with minimal maturation or </w:t>
      </w:r>
      <w:r w:rsidR="00027C29">
        <w:rPr>
          <w:color w:val="000000" w:themeColor="text1"/>
        </w:rPr>
        <w:t>AML</w:t>
      </w:r>
      <w:r w:rsidR="00806766">
        <w:rPr>
          <w:color w:val="000000" w:themeColor="text1"/>
        </w:rPr>
        <w:t xml:space="preserve"> with maturation, w</w:t>
      </w:r>
      <w:r>
        <w:rPr>
          <w:color w:val="000000" w:themeColor="text1"/>
        </w:rPr>
        <w:t xml:space="preserve">ithout preceding hematologic abnormalities. </w:t>
      </w:r>
    </w:p>
    <w:p w:rsidR="006A4FA6" w:rsidRDefault="006A4FA6" w:rsidP="00806766">
      <w:pPr>
        <w:spacing w:line="480" w:lineRule="auto"/>
        <w:rPr>
          <w:color w:val="000000" w:themeColor="text1"/>
        </w:rPr>
      </w:pPr>
    </w:p>
    <w:p w:rsidR="00E97BDD" w:rsidRPr="00FE760F" w:rsidRDefault="00E97BDD" w:rsidP="00806766">
      <w:pPr>
        <w:spacing w:line="480" w:lineRule="auto"/>
        <w:rPr>
          <w:color w:val="000000" w:themeColor="text1"/>
        </w:rPr>
      </w:pPr>
      <w:r>
        <w:rPr>
          <w:color w:val="000000" w:themeColor="text1"/>
        </w:rPr>
        <w:lastRenderedPageBreak/>
        <w:t xml:space="preserve">Because of the rare nature of pure familial </w:t>
      </w:r>
      <w:r w:rsidR="001D7370">
        <w:rPr>
          <w:color w:val="000000" w:themeColor="text1"/>
        </w:rPr>
        <w:t>MDS/</w:t>
      </w:r>
      <w:r>
        <w:rPr>
          <w:color w:val="000000" w:themeColor="text1"/>
        </w:rPr>
        <w:t xml:space="preserve">AML pedigrees, insight into the </w:t>
      </w:r>
      <w:r w:rsidRPr="002E5B37">
        <w:rPr>
          <w:color w:val="000000" w:themeColor="text1"/>
        </w:rPr>
        <w:t>genetic basis of myeloid neoplasms is more likely to derive from studies of individuals with inherited genetic syndromes with diverse associated phenotypes or from investigation of common genetic variants for specific myeloid neoplasms, as discussed further below.</w:t>
      </w:r>
      <w:r>
        <w:rPr>
          <w:color w:val="000000" w:themeColor="text1"/>
        </w:rPr>
        <w:t xml:space="preserve"> </w:t>
      </w:r>
      <w:r w:rsidR="001D7370">
        <w:rPr>
          <w:color w:val="000000" w:themeColor="text1"/>
        </w:rPr>
        <w:t xml:space="preserve"> </w:t>
      </w:r>
      <w:r>
        <w:rPr>
          <w:color w:val="000000" w:themeColor="text1"/>
        </w:rPr>
        <w:t>However, several new susceptibility genes have been proposed recently based on familial aggregation.</w:t>
      </w:r>
      <w:r w:rsidR="001D7370">
        <w:rPr>
          <w:color w:val="000000" w:themeColor="text1"/>
        </w:rPr>
        <w:t xml:space="preserve"> </w:t>
      </w:r>
      <w:r>
        <w:rPr>
          <w:color w:val="000000" w:themeColor="text1"/>
        </w:rPr>
        <w:t xml:space="preserve"> </w:t>
      </w:r>
      <w:r w:rsidRPr="00927FC9">
        <w:rPr>
          <w:i/>
          <w:color w:val="000000" w:themeColor="text1"/>
        </w:rPr>
        <w:t>TGM6</w:t>
      </w:r>
      <w:r>
        <w:rPr>
          <w:color w:val="000000" w:themeColor="text1"/>
        </w:rPr>
        <w:t xml:space="preserve"> was identified as one such AML susceptibility gene based on linkage analysis and next-generation sequencing of a multi-generational family with 11 AML cases inherited in an autosomal dominant fashion, without a clear pattern of preceding hematologic abnormalities</w:t>
      </w:r>
      <w:r w:rsidR="001D7370">
        <w:rPr>
          <w:color w:val="000000" w:themeColor="text1"/>
        </w:rPr>
        <w:t xml:space="preserve"> </w:t>
      </w:r>
      <w:r w:rsidR="00EB3CD3">
        <w:rPr>
          <w:color w:val="000000" w:themeColor="text1"/>
        </w:rPr>
        <w:t>(</w:t>
      </w:r>
      <w:r>
        <w:rPr>
          <w:color w:val="000000" w:themeColor="text1"/>
        </w:rPr>
        <w:t>Pan</w:t>
      </w:r>
      <w:del w:id="761" w:author="Wayne Liu" w:date="2016-05-18T14:56:00Z">
        <w:r w:rsidR="00EB3CD3" w:rsidDel="004E5443">
          <w:rPr>
            <w:color w:val="000000" w:themeColor="text1"/>
          </w:rPr>
          <w:delText xml:space="preserve"> et al,</w:delText>
        </w:r>
      </w:del>
      <w:ins w:id="762" w:author="Wayne Liu" w:date="2016-05-18T14:56:00Z">
        <w:r w:rsidR="004E5443">
          <w:rPr>
            <w:color w:val="000000" w:themeColor="text1"/>
          </w:rPr>
          <w:t xml:space="preserve"> et al.,</w:t>
        </w:r>
      </w:ins>
      <w:r w:rsidR="00EB3CD3">
        <w:rPr>
          <w:color w:val="000000" w:themeColor="text1"/>
        </w:rPr>
        <w:t xml:space="preserve"> 2015)</w:t>
      </w:r>
      <w:r w:rsidR="001D7370">
        <w:rPr>
          <w:color w:val="000000" w:themeColor="text1"/>
        </w:rPr>
        <w:t xml:space="preserve">. </w:t>
      </w:r>
      <w:r>
        <w:rPr>
          <w:color w:val="000000" w:themeColor="text1"/>
        </w:rPr>
        <w:t xml:space="preserve"> In another study based on four families, germline</w:t>
      </w:r>
      <w:r w:rsidRPr="00FE760F">
        <w:rPr>
          <w:color w:val="000000" w:themeColor="text1"/>
        </w:rPr>
        <w:t xml:space="preserve"> duplication of </w:t>
      </w:r>
      <w:r w:rsidRPr="00FE760F">
        <w:rPr>
          <w:i/>
          <w:iCs/>
          <w:color w:val="000000" w:themeColor="text1"/>
        </w:rPr>
        <w:t>ATG2B</w:t>
      </w:r>
      <w:r w:rsidRPr="00FE760F">
        <w:rPr>
          <w:color w:val="000000" w:themeColor="text1"/>
        </w:rPr>
        <w:t> and </w:t>
      </w:r>
      <w:r w:rsidRPr="00230B90">
        <w:rPr>
          <w:i/>
          <w:iCs/>
          <w:color w:val="000000" w:themeColor="text1"/>
        </w:rPr>
        <w:t>GSKIP</w:t>
      </w:r>
      <w:r>
        <w:rPr>
          <w:iCs/>
          <w:color w:val="000000" w:themeColor="text1"/>
        </w:rPr>
        <w:t xml:space="preserve"> on </w:t>
      </w:r>
      <w:r w:rsidRPr="00FE760F">
        <w:rPr>
          <w:color w:val="000000" w:themeColor="text1"/>
        </w:rPr>
        <w:t>14q32.2</w:t>
      </w:r>
      <w:r>
        <w:rPr>
          <w:color w:val="000000" w:themeColor="text1"/>
        </w:rPr>
        <w:t xml:space="preserve"> was recently reported in association with megakaryopoiesis, with frequent progression to AML but also the occurrence of </w:t>
      </w:r>
      <w:r w:rsidRPr="00FE760F">
        <w:rPr>
          <w:color w:val="000000" w:themeColor="text1"/>
        </w:rPr>
        <w:t>CMML</w:t>
      </w:r>
      <w:r>
        <w:rPr>
          <w:color w:val="000000" w:themeColor="text1"/>
        </w:rPr>
        <w:t xml:space="preserve"> and</w:t>
      </w:r>
      <w:r w:rsidRPr="00FE760F">
        <w:rPr>
          <w:color w:val="000000" w:themeColor="text1"/>
        </w:rPr>
        <w:t xml:space="preserve"> CML</w:t>
      </w:r>
      <w:r w:rsidR="001D7370">
        <w:rPr>
          <w:color w:val="000000" w:themeColor="text1"/>
        </w:rPr>
        <w:t xml:space="preserve"> </w:t>
      </w:r>
      <w:r w:rsidR="00354464">
        <w:rPr>
          <w:color w:val="000000" w:themeColor="text1"/>
        </w:rPr>
        <w:t>(S</w:t>
      </w:r>
      <w:r>
        <w:rPr>
          <w:color w:val="000000" w:themeColor="text1"/>
        </w:rPr>
        <w:t>aliba</w:t>
      </w:r>
      <w:del w:id="763" w:author="Wayne Liu" w:date="2016-05-18T14:56:00Z">
        <w:r w:rsidR="00354464" w:rsidDel="004E5443">
          <w:rPr>
            <w:color w:val="000000" w:themeColor="text1"/>
          </w:rPr>
          <w:delText xml:space="preserve"> et al,</w:delText>
        </w:r>
      </w:del>
      <w:ins w:id="764" w:author="Wayne Liu" w:date="2016-05-18T14:56:00Z">
        <w:r w:rsidR="004E5443">
          <w:rPr>
            <w:color w:val="000000" w:themeColor="text1"/>
          </w:rPr>
          <w:t xml:space="preserve"> et al.,</w:t>
        </w:r>
      </w:ins>
      <w:r w:rsidR="00354464">
        <w:rPr>
          <w:color w:val="000000" w:themeColor="text1"/>
        </w:rPr>
        <w:t xml:space="preserve"> 2015)</w:t>
      </w:r>
      <w:r w:rsidR="001D7370">
        <w:rPr>
          <w:color w:val="000000" w:themeColor="text1"/>
        </w:rPr>
        <w:t xml:space="preserve">. </w:t>
      </w:r>
      <w:r w:rsidRPr="00FE760F">
        <w:rPr>
          <w:color w:val="000000" w:themeColor="text1"/>
        </w:rPr>
        <w:t> </w:t>
      </w:r>
      <w:r>
        <w:rPr>
          <w:color w:val="000000" w:themeColor="text1"/>
        </w:rPr>
        <w:t xml:space="preserve">That study represents one of the few familial studies of myeloid neoplasms other than </w:t>
      </w:r>
      <w:r w:rsidR="00511CEC">
        <w:rPr>
          <w:color w:val="000000" w:themeColor="text1"/>
        </w:rPr>
        <w:t>MDS/AML</w:t>
      </w:r>
      <w:r>
        <w:rPr>
          <w:color w:val="000000" w:themeColor="text1"/>
        </w:rPr>
        <w:t xml:space="preserve">. </w:t>
      </w:r>
      <w:r w:rsidR="001D7370">
        <w:rPr>
          <w:color w:val="000000" w:themeColor="text1"/>
        </w:rPr>
        <w:t xml:space="preserve"> </w:t>
      </w:r>
      <w:r w:rsidR="00E17973">
        <w:rPr>
          <w:color w:val="000000" w:themeColor="text1"/>
        </w:rPr>
        <w:t>D</w:t>
      </w:r>
      <w:r>
        <w:rPr>
          <w:color w:val="000000" w:themeColor="text1"/>
        </w:rPr>
        <w:t>ata from large-scale, multi-generational cancer registries show strong familial aggregation for MPN</w:t>
      </w:r>
      <w:r w:rsidR="001D7370">
        <w:rPr>
          <w:color w:val="000000" w:themeColor="text1"/>
        </w:rPr>
        <w:t xml:space="preserve"> </w:t>
      </w:r>
      <w:r w:rsidR="00672C4B">
        <w:rPr>
          <w:color w:val="000000" w:themeColor="text1"/>
        </w:rPr>
        <w:t>(</w:t>
      </w:r>
      <w:r>
        <w:rPr>
          <w:color w:val="000000" w:themeColor="text1"/>
        </w:rPr>
        <w:t>Landgren</w:t>
      </w:r>
      <w:del w:id="765" w:author="Wayne Liu" w:date="2016-05-18T14:56:00Z">
        <w:r w:rsidR="00672C4B" w:rsidDel="004E5443">
          <w:rPr>
            <w:color w:val="000000" w:themeColor="text1"/>
          </w:rPr>
          <w:delText xml:space="preserve"> et al,</w:delText>
        </w:r>
      </w:del>
      <w:ins w:id="766" w:author="Wayne Liu" w:date="2016-05-18T14:56:00Z">
        <w:r w:rsidR="004E5443">
          <w:rPr>
            <w:color w:val="000000" w:themeColor="text1"/>
          </w:rPr>
          <w:t xml:space="preserve"> et al.,</w:t>
        </w:r>
      </w:ins>
      <w:r w:rsidR="00672C4B">
        <w:rPr>
          <w:color w:val="000000" w:themeColor="text1"/>
        </w:rPr>
        <w:t xml:space="preserve"> 2008)</w:t>
      </w:r>
      <w:r>
        <w:rPr>
          <w:color w:val="000000" w:themeColor="text1"/>
        </w:rPr>
        <w:t xml:space="preserve"> but not for CML</w:t>
      </w:r>
      <w:r w:rsidR="001D7370">
        <w:rPr>
          <w:color w:val="000000" w:themeColor="text1"/>
        </w:rPr>
        <w:t xml:space="preserve"> </w:t>
      </w:r>
      <w:r w:rsidR="004103DD">
        <w:rPr>
          <w:color w:val="000000" w:themeColor="text1"/>
        </w:rPr>
        <w:t>(</w:t>
      </w:r>
      <w:r>
        <w:rPr>
          <w:color w:val="000000" w:themeColor="text1"/>
        </w:rPr>
        <w:t>Bjorkholm</w:t>
      </w:r>
      <w:del w:id="767" w:author="Wayne Liu" w:date="2016-05-18T14:56:00Z">
        <w:r w:rsidR="001B3CF9" w:rsidDel="004E5443">
          <w:rPr>
            <w:color w:val="000000" w:themeColor="text1"/>
          </w:rPr>
          <w:delText xml:space="preserve"> et al,</w:delText>
        </w:r>
      </w:del>
      <w:ins w:id="768" w:author="Wayne Liu" w:date="2016-05-18T14:56:00Z">
        <w:r w:rsidR="004E5443">
          <w:rPr>
            <w:color w:val="000000" w:themeColor="text1"/>
          </w:rPr>
          <w:t xml:space="preserve"> et al.,</w:t>
        </w:r>
      </w:ins>
      <w:r w:rsidR="001B3CF9">
        <w:rPr>
          <w:color w:val="000000" w:themeColor="text1"/>
        </w:rPr>
        <w:t xml:space="preserve"> 2013)</w:t>
      </w:r>
      <w:r w:rsidR="00E17973">
        <w:rPr>
          <w:color w:val="000000" w:themeColor="text1"/>
        </w:rPr>
        <w:t>, supporting the need for further familial studies of myeloid neoplasms</w:t>
      </w:r>
      <w:r w:rsidR="001D7370">
        <w:rPr>
          <w:color w:val="000000" w:themeColor="text1"/>
        </w:rPr>
        <w:t>.</w:t>
      </w:r>
    </w:p>
    <w:p w:rsidR="006A4FA6" w:rsidRPr="002E5B37" w:rsidRDefault="006A4FA6" w:rsidP="00806766">
      <w:pPr>
        <w:spacing w:line="480" w:lineRule="auto"/>
        <w:rPr>
          <w:color w:val="000000" w:themeColor="text1"/>
        </w:rPr>
      </w:pPr>
    </w:p>
    <w:p w:rsidR="00E97BDD" w:rsidRPr="00430491" w:rsidRDefault="00E97BDD" w:rsidP="00806766">
      <w:pPr>
        <w:spacing w:line="480" w:lineRule="auto"/>
        <w:rPr>
          <w:color w:val="000000" w:themeColor="text1"/>
        </w:rPr>
      </w:pPr>
      <w:r w:rsidRPr="002E5B37">
        <w:rPr>
          <w:color w:val="000000" w:themeColor="text1"/>
        </w:rPr>
        <w:t>A number of rare, inherited genetic syndromes are characterized by elevated risk for developing leukemia</w:t>
      </w:r>
      <w:r>
        <w:rPr>
          <w:color w:val="000000" w:themeColor="text1"/>
        </w:rPr>
        <w:t>, although they have a diverse set of presenting features</w:t>
      </w:r>
      <w:r w:rsidRPr="002E5B37">
        <w:rPr>
          <w:color w:val="000000" w:themeColor="text1"/>
        </w:rPr>
        <w:t xml:space="preserve">. </w:t>
      </w:r>
      <w:r w:rsidR="001D7370">
        <w:rPr>
          <w:color w:val="000000" w:themeColor="text1"/>
        </w:rPr>
        <w:t xml:space="preserve"> </w:t>
      </w:r>
      <w:r w:rsidRPr="002E5B37">
        <w:rPr>
          <w:color w:val="000000" w:themeColor="text1"/>
        </w:rPr>
        <w:t>The best studied of these are the bone marrow failure syndromes, including Fanconi anemia, dyskeratosis congenita, congenital neutropenia, and Shwachman-Diamond syndrome, which increase risk for both AML and MDS</w:t>
      </w:r>
      <w:r w:rsidR="001D7370">
        <w:rPr>
          <w:color w:val="000000" w:themeColor="text1"/>
        </w:rPr>
        <w:t xml:space="preserve"> </w:t>
      </w:r>
      <w:r w:rsidR="00FD17AF">
        <w:rPr>
          <w:color w:val="000000" w:themeColor="text1"/>
        </w:rPr>
        <w:t>(</w:t>
      </w:r>
      <w:r>
        <w:rPr>
          <w:color w:val="000000" w:themeColor="text1"/>
        </w:rPr>
        <w:t>Rommens</w:t>
      </w:r>
      <w:del w:id="769" w:author="Wayne Liu" w:date="2016-05-18T14:56:00Z">
        <w:r w:rsidR="00FD17AF" w:rsidDel="004E5443">
          <w:rPr>
            <w:color w:val="000000" w:themeColor="text1"/>
          </w:rPr>
          <w:delText xml:space="preserve"> et al</w:delText>
        </w:r>
        <w:r w:rsidRPr="00595DFE" w:rsidDel="004E5443">
          <w:rPr>
            <w:color w:val="000000" w:themeColor="text1"/>
          </w:rPr>
          <w:delText>,</w:delText>
        </w:r>
      </w:del>
      <w:ins w:id="770" w:author="Wayne Liu" w:date="2016-05-18T14:56:00Z">
        <w:r w:rsidR="004E5443">
          <w:rPr>
            <w:color w:val="000000" w:themeColor="text1"/>
          </w:rPr>
          <w:t xml:space="preserve"> et al.,</w:t>
        </w:r>
      </w:ins>
      <w:r w:rsidRPr="00595DFE">
        <w:rPr>
          <w:color w:val="000000" w:themeColor="text1"/>
        </w:rPr>
        <w:t xml:space="preserve"> 2008;</w:t>
      </w:r>
      <w:r w:rsidR="00FD17AF" w:rsidRPr="00595DFE">
        <w:rPr>
          <w:color w:val="000000" w:themeColor="text1"/>
        </w:rPr>
        <w:t xml:space="preserve"> </w:t>
      </w:r>
      <w:r w:rsidRPr="00595DFE">
        <w:rPr>
          <w:color w:val="000000" w:themeColor="text1"/>
        </w:rPr>
        <w:t>Alter</w:t>
      </w:r>
      <w:del w:id="771" w:author="Wayne Liu" w:date="2016-05-18T14:56:00Z">
        <w:r w:rsidR="00FD17AF" w:rsidRPr="00595DFE" w:rsidDel="004E5443">
          <w:rPr>
            <w:color w:val="000000" w:themeColor="text1"/>
          </w:rPr>
          <w:delText xml:space="preserve"> et al</w:delText>
        </w:r>
        <w:r w:rsidR="00B25A86" w:rsidDel="004E5443">
          <w:rPr>
            <w:color w:val="000000" w:themeColor="text1"/>
          </w:rPr>
          <w:delText>,</w:delText>
        </w:r>
      </w:del>
      <w:ins w:id="772" w:author="Wayne Liu" w:date="2016-05-18T14:56:00Z">
        <w:r w:rsidR="004E5443">
          <w:rPr>
            <w:color w:val="000000" w:themeColor="text1"/>
          </w:rPr>
          <w:t xml:space="preserve"> et al.,</w:t>
        </w:r>
      </w:ins>
      <w:r w:rsidR="00B25A86">
        <w:rPr>
          <w:color w:val="000000" w:themeColor="text1"/>
        </w:rPr>
        <w:t xml:space="preserve"> 2010</w:t>
      </w:r>
      <w:r w:rsidRPr="00595DFE">
        <w:rPr>
          <w:color w:val="000000" w:themeColor="text1"/>
        </w:rPr>
        <w:t>;</w:t>
      </w:r>
      <w:r w:rsidR="00FD17AF" w:rsidRPr="00595DFE">
        <w:rPr>
          <w:color w:val="000000" w:themeColor="text1"/>
        </w:rPr>
        <w:t xml:space="preserve"> Babushok</w:t>
      </w:r>
      <w:del w:id="773" w:author="Wayne Liu" w:date="2016-05-18T14:56:00Z">
        <w:r w:rsidR="00FD17AF" w:rsidDel="004E5443">
          <w:rPr>
            <w:color w:val="000000" w:themeColor="text1"/>
          </w:rPr>
          <w:delText xml:space="preserve"> et al,</w:delText>
        </w:r>
      </w:del>
      <w:ins w:id="774" w:author="Wayne Liu" w:date="2016-05-18T14:56:00Z">
        <w:r w:rsidR="004E5443">
          <w:rPr>
            <w:color w:val="000000" w:themeColor="text1"/>
          </w:rPr>
          <w:t xml:space="preserve"> et al.,</w:t>
        </w:r>
      </w:ins>
      <w:r w:rsidR="00FD17AF">
        <w:rPr>
          <w:color w:val="000000" w:themeColor="text1"/>
        </w:rPr>
        <w:t xml:space="preserve"> 2015)</w:t>
      </w:r>
      <w:r w:rsidR="001D7370">
        <w:rPr>
          <w:color w:val="000000" w:themeColor="text1"/>
        </w:rPr>
        <w:t xml:space="preserve">. </w:t>
      </w:r>
      <w:r w:rsidRPr="002E5B37">
        <w:rPr>
          <w:color w:val="000000" w:themeColor="text1"/>
        </w:rPr>
        <w:t xml:space="preserve"> </w:t>
      </w:r>
      <w:r>
        <w:rPr>
          <w:color w:val="000000" w:themeColor="text1"/>
        </w:rPr>
        <w:t xml:space="preserve">The magnitude of the risks can be difficult to quantify precisely because most studies include small numbers of patients. </w:t>
      </w:r>
      <w:r w:rsidR="001D7370">
        <w:rPr>
          <w:color w:val="000000" w:themeColor="text1"/>
        </w:rPr>
        <w:t xml:space="preserve"> </w:t>
      </w:r>
      <w:r>
        <w:rPr>
          <w:color w:val="000000" w:themeColor="text1"/>
        </w:rPr>
        <w:t>However, it is clear that r</w:t>
      </w:r>
      <w:r w:rsidRPr="002E5B37">
        <w:rPr>
          <w:color w:val="000000" w:themeColor="text1"/>
        </w:rPr>
        <w:t xml:space="preserve">isks of </w:t>
      </w:r>
      <w:r w:rsidR="00511CEC">
        <w:rPr>
          <w:color w:val="000000" w:themeColor="text1"/>
        </w:rPr>
        <w:t>MDS/AML</w:t>
      </w:r>
      <w:r w:rsidRPr="002E5B37">
        <w:rPr>
          <w:color w:val="000000" w:themeColor="text1"/>
        </w:rPr>
        <w:t xml:space="preserve"> are striking in these patients.</w:t>
      </w:r>
      <w:r w:rsidR="005A2B9C">
        <w:rPr>
          <w:color w:val="000000" w:themeColor="text1"/>
        </w:rPr>
        <w:t xml:space="preserve"> </w:t>
      </w:r>
      <w:r w:rsidRPr="002E5B37">
        <w:rPr>
          <w:color w:val="000000" w:themeColor="text1"/>
        </w:rPr>
        <w:t xml:space="preserve"> </w:t>
      </w:r>
      <w:r w:rsidRPr="002E5B37">
        <w:rPr>
          <w:color w:val="000000" w:themeColor="text1"/>
        </w:rPr>
        <w:lastRenderedPageBreak/>
        <w:t xml:space="preserve">For example, in a cohort of patients with dyskeratosis congenita, risk for AML </w:t>
      </w:r>
      <w:r w:rsidR="00B9501B">
        <w:rPr>
          <w:color w:val="000000" w:themeColor="text1"/>
        </w:rPr>
        <w:t>wa</w:t>
      </w:r>
      <w:r w:rsidR="00B9501B" w:rsidRPr="002E5B37">
        <w:rPr>
          <w:color w:val="000000" w:themeColor="text1"/>
        </w:rPr>
        <w:t xml:space="preserve">s </w:t>
      </w:r>
      <w:r w:rsidRPr="002E5B37">
        <w:rPr>
          <w:color w:val="000000" w:themeColor="text1"/>
        </w:rPr>
        <w:t xml:space="preserve">approximately 200-fold increased, and risk for MDS </w:t>
      </w:r>
      <w:r w:rsidR="00B9501B">
        <w:rPr>
          <w:color w:val="000000" w:themeColor="text1"/>
        </w:rPr>
        <w:t>wa</w:t>
      </w:r>
      <w:r w:rsidR="00B9501B" w:rsidRPr="002E5B37">
        <w:rPr>
          <w:color w:val="000000" w:themeColor="text1"/>
        </w:rPr>
        <w:t xml:space="preserve">s </w:t>
      </w:r>
      <w:r w:rsidRPr="002E5B37">
        <w:rPr>
          <w:color w:val="000000" w:themeColor="text1"/>
        </w:rPr>
        <w:t>over 2000-fold increased</w:t>
      </w:r>
      <w:r w:rsidR="001D7370">
        <w:rPr>
          <w:color w:val="000000" w:themeColor="text1"/>
        </w:rPr>
        <w:t xml:space="preserve"> </w:t>
      </w:r>
      <w:r w:rsidR="00841AEC">
        <w:rPr>
          <w:color w:val="000000" w:themeColor="text1"/>
        </w:rPr>
        <w:t>(</w:t>
      </w:r>
      <w:r>
        <w:rPr>
          <w:color w:val="000000" w:themeColor="text1"/>
        </w:rPr>
        <w:t>Alter</w:t>
      </w:r>
      <w:del w:id="775" w:author="Wayne Liu" w:date="2016-05-18T14:56:00Z">
        <w:r w:rsidR="00841AEC" w:rsidDel="004E5443">
          <w:rPr>
            <w:color w:val="000000" w:themeColor="text1"/>
          </w:rPr>
          <w:delText xml:space="preserve"> et al</w:delText>
        </w:r>
        <w:r w:rsidDel="004E5443">
          <w:rPr>
            <w:color w:val="000000" w:themeColor="text1"/>
          </w:rPr>
          <w:delText>,</w:delText>
        </w:r>
      </w:del>
      <w:ins w:id="776" w:author="Wayne Liu" w:date="2016-05-18T14:56:00Z">
        <w:r w:rsidR="004E5443">
          <w:rPr>
            <w:color w:val="000000" w:themeColor="text1"/>
          </w:rPr>
          <w:t xml:space="preserve"> et al.,</w:t>
        </w:r>
      </w:ins>
      <w:r>
        <w:rPr>
          <w:color w:val="000000" w:themeColor="text1"/>
        </w:rPr>
        <w:t xml:space="preserve"> 2009</w:t>
      </w:r>
      <w:r w:rsidR="00841AEC">
        <w:rPr>
          <w:color w:val="000000" w:themeColor="text1"/>
        </w:rPr>
        <w:t>)</w:t>
      </w:r>
      <w:r w:rsidR="001D7370">
        <w:rPr>
          <w:color w:val="000000" w:themeColor="text1"/>
        </w:rPr>
        <w:t xml:space="preserve">. </w:t>
      </w:r>
      <w:r w:rsidRPr="002E5B37">
        <w:rPr>
          <w:color w:val="000000" w:themeColor="text1"/>
        </w:rPr>
        <w:t xml:space="preserve"> The mechanisms underlying the</w:t>
      </w:r>
      <w:r>
        <w:rPr>
          <w:color w:val="000000" w:themeColor="text1"/>
        </w:rPr>
        <w:t>se</w:t>
      </w:r>
      <w:r w:rsidRPr="002E5B37">
        <w:rPr>
          <w:color w:val="000000" w:themeColor="text1"/>
        </w:rPr>
        <w:t xml:space="preserve"> elevated risk</w:t>
      </w:r>
      <w:r>
        <w:rPr>
          <w:color w:val="000000" w:themeColor="text1"/>
        </w:rPr>
        <w:t>s</w:t>
      </w:r>
      <w:r w:rsidRPr="002E5B37">
        <w:rPr>
          <w:color w:val="000000" w:themeColor="text1"/>
        </w:rPr>
        <w:t xml:space="preserve"> are incompletely understood but are thought to relate to abnormal telomere maintenance, defective DNA repair, and abnormal hematopoietic differentiation and proliferation. </w:t>
      </w:r>
      <w:r w:rsidR="001D7370">
        <w:rPr>
          <w:color w:val="000000" w:themeColor="text1"/>
        </w:rPr>
        <w:t xml:space="preserve"> </w:t>
      </w:r>
      <w:r w:rsidR="00F11E01" w:rsidRPr="002E5B37">
        <w:rPr>
          <w:color w:val="000000" w:themeColor="text1"/>
        </w:rPr>
        <w:t>Recent progress in understanding the genetic basis of these disorders holds promise for elucidating the mechanisms that confer such striking</w:t>
      </w:r>
      <w:r w:rsidR="00F11E01">
        <w:rPr>
          <w:color w:val="000000" w:themeColor="text1"/>
        </w:rPr>
        <w:t xml:space="preserve"> </w:t>
      </w:r>
      <w:r w:rsidR="00F11E01" w:rsidRPr="002E5B37">
        <w:rPr>
          <w:color w:val="000000" w:themeColor="text1"/>
        </w:rPr>
        <w:t>leukemia risks</w:t>
      </w:r>
      <w:r w:rsidR="00F11E01">
        <w:rPr>
          <w:color w:val="000000" w:themeColor="text1"/>
        </w:rPr>
        <w:t xml:space="preserve"> (Khincha and Savage, 2013). </w:t>
      </w:r>
      <w:r w:rsidR="00F11E01" w:rsidRPr="002E5B37">
        <w:rPr>
          <w:color w:val="000000" w:themeColor="text1"/>
        </w:rPr>
        <w:t xml:space="preserve"> </w:t>
      </w:r>
      <w:r w:rsidRPr="00430491">
        <w:rPr>
          <w:color w:val="000000" w:themeColor="text1"/>
        </w:rPr>
        <w:t xml:space="preserve">For example, the number of known susceptibility genes for dyskeratosis congenita has moved substantially beyond </w:t>
      </w:r>
      <w:r w:rsidRPr="00430491">
        <w:rPr>
          <w:i/>
          <w:color w:val="000000" w:themeColor="text1"/>
        </w:rPr>
        <w:t>TERT</w:t>
      </w:r>
      <w:r w:rsidRPr="00430491">
        <w:rPr>
          <w:color w:val="000000" w:themeColor="text1"/>
        </w:rPr>
        <w:t xml:space="preserve"> and </w:t>
      </w:r>
      <w:r w:rsidRPr="00430491">
        <w:rPr>
          <w:i/>
          <w:color w:val="000000" w:themeColor="text1"/>
        </w:rPr>
        <w:t>TERC</w:t>
      </w:r>
      <w:r w:rsidRPr="00430491">
        <w:rPr>
          <w:color w:val="000000" w:themeColor="text1"/>
        </w:rPr>
        <w:t xml:space="preserve"> to include a range of other genes</w:t>
      </w:r>
      <w:r w:rsidR="001D7370">
        <w:rPr>
          <w:color w:val="000000" w:themeColor="text1"/>
        </w:rPr>
        <w:t xml:space="preserve"> </w:t>
      </w:r>
      <w:r w:rsidR="00BF6F88">
        <w:rPr>
          <w:color w:val="000000" w:themeColor="text1"/>
        </w:rPr>
        <w:t>(</w:t>
      </w:r>
      <w:r>
        <w:rPr>
          <w:color w:val="000000" w:themeColor="text1"/>
        </w:rPr>
        <w:t>Federman</w:t>
      </w:r>
      <w:r w:rsidR="00BF6F88">
        <w:rPr>
          <w:color w:val="000000" w:themeColor="text1"/>
        </w:rPr>
        <w:t xml:space="preserve"> and Sakamoto</w:t>
      </w:r>
      <w:r>
        <w:rPr>
          <w:color w:val="000000" w:themeColor="text1"/>
        </w:rPr>
        <w:t xml:space="preserve">, </w:t>
      </w:r>
      <w:r w:rsidR="00BF6F88">
        <w:rPr>
          <w:color w:val="000000" w:themeColor="text1"/>
        </w:rPr>
        <w:t>2005</w:t>
      </w:r>
      <w:r>
        <w:rPr>
          <w:color w:val="000000" w:themeColor="text1"/>
        </w:rPr>
        <w:t>;</w:t>
      </w:r>
      <w:r w:rsidR="00BF6F88">
        <w:rPr>
          <w:color w:val="000000" w:themeColor="text1"/>
        </w:rPr>
        <w:t xml:space="preserve"> </w:t>
      </w:r>
      <w:r>
        <w:rPr>
          <w:color w:val="000000" w:themeColor="text1"/>
        </w:rPr>
        <w:t>Savage</w:t>
      </w:r>
      <w:del w:id="777" w:author="Wayne Liu" w:date="2016-05-18T14:56:00Z">
        <w:r w:rsidR="00BF6F88" w:rsidDel="004E5443">
          <w:rPr>
            <w:color w:val="000000" w:themeColor="text1"/>
          </w:rPr>
          <w:delText xml:space="preserve"> et al</w:delText>
        </w:r>
        <w:r w:rsidDel="004E5443">
          <w:rPr>
            <w:color w:val="000000" w:themeColor="text1"/>
          </w:rPr>
          <w:delText>,</w:delText>
        </w:r>
      </w:del>
      <w:ins w:id="778" w:author="Wayne Liu" w:date="2016-05-18T14:56:00Z">
        <w:r w:rsidR="004E5443">
          <w:rPr>
            <w:color w:val="000000" w:themeColor="text1"/>
          </w:rPr>
          <w:t xml:space="preserve"> et al.,</w:t>
        </w:r>
      </w:ins>
      <w:r>
        <w:rPr>
          <w:color w:val="000000" w:themeColor="text1"/>
        </w:rPr>
        <w:t xml:space="preserve"> 2008</w:t>
      </w:r>
      <w:r w:rsidR="00BF6F88">
        <w:rPr>
          <w:color w:val="000000" w:themeColor="text1"/>
        </w:rPr>
        <w:t>)</w:t>
      </w:r>
      <w:r w:rsidR="001D7370">
        <w:rPr>
          <w:color w:val="000000" w:themeColor="text1"/>
        </w:rPr>
        <w:t xml:space="preserve">. </w:t>
      </w:r>
      <w:r w:rsidRPr="00430491">
        <w:rPr>
          <w:color w:val="000000" w:themeColor="text1"/>
        </w:rPr>
        <w:t xml:space="preserve"> Other hereditary conditions associated with increased risk of </w:t>
      </w:r>
      <w:r w:rsidR="00511CEC">
        <w:rPr>
          <w:color w:val="000000" w:themeColor="text1"/>
        </w:rPr>
        <w:t>MDS/AML</w:t>
      </w:r>
      <w:r w:rsidRPr="00430491">
        <w:rPr>
          <w:color w:val="000000" w:themeColor="text1"/>
        </w:rPr>
        <w:t xml:space="preserve"> include Li-Fraumeni syndrome, ataxia-telangiectasia, </w:t>
      </w:r>
      <w:r>
        <w:rPr>
          <w:color w:val="000000" w:themeColor="text1"/>
        </w:rPr>
        <w:t xml:space="preserve">and </w:t>
      </w:r>
      <w:r w:rsidRPr="00430491">
        <w:rPr>
          <w:color w:val="000000" w:themeColor="text1"/>
        </w:rPr>
        <w:t>Bloom syndrome</w:t>
      </w:r>
      <w:r w:rsidR="001D7370">
        <w:rPr>
          <w:color w:val="000000" w:themeColor="text1"/>
        </w:rPr>
        <w:t xml:space="preserve"> </w:t>
      </w:r>
      <w:r w:rsidR="00082D54">
        <w:rPr>
          <w:color w:val="000000" w:themeColor="text1"/>
        </w:rPr>
        <w:t>(</w:t>
      </w:r>
      <w:r>
        <w:rPr>
          <w:color w:val="000000" w:themeColor="text1"/>
        </w:rPr>
        <w:t>Varley</w:t>
      </w:r>
      <w:del w:id="779" w:author="Wayne Liu" w:date="2016-05-18T14:56:00Z">
        <w:r w:rsidR="00082D54" w:rsidDel="004E5443">
          <w:rPr>
            <w:color w:val="000000" w:themeColor="text1"/>
          </w:rPr>
          <w:delText xml:space="preserve"> et al</w:delText>
        </w:r>
        <w:r w:rsidDel="004E5443">
          <w:rPr>
            <w:color w:val="000000" w:themeColor="text1"/>
          </w:rPr>
          <w:delText>,</w:delText>
        </w:r>
      </w:del>
      <w:ins w:id="780" w:author="Wayne Liu" w:date="2016-05-18T14:56:00Z">
        <w:r w:rsidR="004E5443">
          <w:rPr>
            <w:color w:val="000000" w:themeColor="text1"/>
          </w:rPr>
          <w:t xml:space="preserve"> et al.,</w:t>
        </w:r>
      </w:ins>
      <w:r>
        <w:rPr>
          <w:color w:val="000000" w:themeColor="text1"/>
        </w:rPr>
        <w:t xml:space="preserve"> 1997;</w:t>
      </w:r>
      <w:r w:rsidR="00082D54">
        <w:rPr>
          <w:color w:val="000000" w:themeColor="text1"/>
        </w:rPr>
        <w:t xml:space="preserve"> </w:t>
      </w:r>
      <w:r>
        <w:rPr>
          <w:color w:val="000000" w:themeColor="text1"/>
        </w:rPr>
        <w:t>Olsen</w:t>
      </w:r>
      <w:del w:id="781" w:author="Wayne Liu" w:date="2016-05-18T14:56:00Z">
        <w:r w:rsidR="00082D54" w:rsidDel="004E5443">
          <w:rPr>
            <w:color w:val="000000" w:themeColor="text1"/>
          </w:rPr>
          <w:delText xml:space="preserve"> et al</w:delText>
        </w:r>
        <w:r w:rsidDel="004E5443">
          <w:rPr>
            <w:color w:val="000000" w:themeColor="text1"/>
          </w:rPr>
          <w:delText>,</w:delText>
        </w:r>
      </w:del>
      <w:ins w:id="782" w:author="Wayne Liu" w:date="2016-05-18T14:56:00Z">
        <w:r w:rsidR="004E5443">
          <w:rPr>
            <w:color w:val="000000" w:themeColor="text1"/>
          </w:rPr>
          <w:t xml:space="preserve"> et al.,</w:t>
        </w:r>
      </w:ins>
      <w:r>
        <w:rPr>
          <w:color w:val="000000" w:themeColor="text1"/>
        </w:rPr>
        <w:t xml:space="preserve"> 2001;</w:t>
      </w:r>
      <w:r w:rsidR="00082D54">
        <w:rPr>
          <w:color w:val="000000" w:themeColor="text1"/>
        </w:rPr>
        <w:t xml:space="preserve"> </w:t>
      </w:r>
      <w:r>
        <w:rPr>
          <w:color w:val="000000" w:themeColor="text1"/>
        </w:rPr>
        <w:t>Arora</w:t>
      </w:r>
      <w:del w:id="783" w:author="Wayne Liu" w:date="2016-05-18T14:56:00Z">
        <w:r w:rsidR="00082D54" w:rsidDel="004E5443">
          <w:rPr>
            <w:color w:val="000000" w:themeColor="text1"/>
          </w:rPr>
          <w:delText xml:space="preserve"> et al</w:delText>
        </w:r>
        <w:r w:rsidDel="004E5443">
          <w:rPr>
            <w:color w:val="000000" w:themeColor="text1"/>
          </w:rPr>
          <w:delText>,</w:delText>
        </w:r>
      </w:del>
      <w:ins w:id="784" w:author="Wayne Liu" w:date="2016-05-18T14:56:00Z">
        <w:r w:rsidR="004E5443">
          <w:rPr>
            <w:color w:val="000000" w:themeColor="text1"/>
          </w:rPr>
          <w:t xml:space="preserve"> et al.,</w:t>
        </w:r>
      </w:ins>
      <w:r>
        <w:rPr>
          <w:color w:val="000000" w:themeColor="text1"/>
        </w:rPr>
        <w:t xml:space="preserve"> 2014;</w:t>
      </w:r>
      <w:r w:rsidR="00082D54">
        <w:rPr>
          <w:color w:val="000000" w:themeColor="text1"/>
        </w:rPr>
        <w:t xml:space="preserve"> </w:t>
      </w:r>
      <w:r>
        <w:rPr>
          <w:color w:val="000000" w:themeColor="text1"/>
        </w:rPr>
        <w:t>Ballinger</w:t>
      </w:r>
      <w:del w:id="785" w:author="Wayne Liu" w:date="2016-05-18T14:56:00Z">
        <w:r w:rsidR="00082D54" w:rsidDel="004E5443">
          <w:rPr>
            <w:color w:val="000000" w:themeColor="text1"/>
          </w:rPr>
          <w:delText xml:space="preserve"> et al</w:delText>
        </w:r>
        <w:r w:rsidDel="004E5443">
          <w:rPr>
            <w:color w:val="000000" w:themeColor="text1"/>
          </w:rPr>
          <w:delText>,</w:delText>
        </w:r>
      </w:del>
      <w:ins w:id="786" w:author="Wayne Liu" w:date="2016-05-18T14:56:00Z">
        <w:r w:rsidR="004E5443">
          <w:rPr>
            <w:color w:val="000000" w:themeColor="text1"/>
          </w:rPr>
          <w:t xml:space="preserve"> et al.,</w:t>
        </w:r>
      </w:ins>
      <w:r>
        <w:rPr>
          <w:color w:val="000000" w:themeColor="text1"/>
        </w:rPr>
        <w:t xml:space="preserve"> 2015</w:t>
      </w:r>
      <w:r w:rsidR="00082D54">
        <w:rPr>
          <w:color w:val="000000" w:themeColor="text1"/>
        </w:rPr>
        <w:t>)</w:t>
      </w:r>
      <w:r w:rsidR="001D7370">
        <w:rPr>
          <w:color w:val="000000" w:themeColor="text1"/>
        </w:rPr>
        <w:t xml:space="preserve">. </w:t>
      </w:r>
      <w:r>
        <w:rPr>
          <w:color w:val="000000" w:themeColor="text1"/>
        </w:rPr>
        <w:t xml:space="preserve"> Although the precise mechanism of leukemogenesis is not known, it is likely related to </w:t>
      </w:r>
      <w:r w:rsidRPr="00430491">
        <w:rPr>
          <w:color w:val="000000" w:themeColor="text1"/>
        </w:rPr>
        <w:t xml:space="preserve">underlying defects in genomic instability and DNA repair. </w:t>
      </w:r>
    </w:p>
    <w:p w:rsidR="006A4FA6" w:rsidRDefault="006A4FA6" w:rsidP="00806766">
      <w:pPr>
        <w:spacing w:line="480" w:lineRule="auto"/>
        <w:rPr>
          <w:color w:val="000000" w:themeColor="text1"/>
        </w:rPr>
      </w:pPr>
    </w:p>
    <w:p w:rsidR="00E97BDD" w:rsidRPr="00637574" w:rsidRDefault="00E97BDD" w:rsidP="00806766">
      <w:pPr>
        <w:spacing w:line="480" w:lineRule="auto"/>
        <w:rPr>
          <w:color w:val="000000" w:themeColor="text1"/>
        </w:rPr>
      </w:pPr>
      <w:r w:rsidRPr="00430491">
        <w:rPr>
          <w:color w:val="000000" w:themeColor="text1"/>
        </w:rPr>
        <w:t xml:space="preserve">Familial monosomy 7 with inherited partial or complete monosomy 7 (a common cytogenetic abnormality in </w:t>
      </w:r>
      <w:r w:rsidR="00511CEC">
        <w:rPr>
          <w:color w:val="000000" w:themeColor="text1"/>
        </w:rPr>
        <w:t>MDS/AML</w:t>
      </w:r>
      <w:r w:rsidRPr="00430491">
        <w:rPr>
          <w:color w:val="000000" w:themeColor="text1"/>
        </w:rPr>
        <w:t xml:space="preserve">) is associated with increased risk of developing </w:t>
      </w:r>
      <w:r w:rsidR="00511CEC">
        <w:rPr>
          <w:color w:val="000000" w:themeColor="text1"/>
        </w:rPr>
        <w:t>MDS/AML</w:t>
      </w:r>
      <w:r w:rsidRPr="00430491">
        <w:rPr>
          <w:color w:val="000000" w:themeColor="text1"/>
        </w:rPr>
        <w:t xml:space="preserve"> and is also associated with neurologic abnormalities</w:t>
      </w:r>
      <w:r w:rsidRPr="009150CA">
        <w:rPr>
          <w:color w:val="000000" w:themeColor="text1"/>
        </w:rPr>
        <w:t>, such as cerebellar ataxia or atrophy</w:t>
      </w:r>
      <w:r w:rsidR="001D7370">
        <w:rPr>
          <w:color w:val="000000" w:themeColor="text1"/>
        </w:rPr>
        <w:t xml:space="preserve"> </w:t>
      </w:r>
      <w:r w:rsidR="00831898">
        <w:rPr>
          <w:color w:val="000000" w:themeColor="text1"/>
        </w:rPr>
        <w:t>(</w:t>
      </w:r>
      <w:r>
        <w:rPr>
          <w:color w:val="000000" w:themeColor="text1"/>
        </w:rPr>
        <w:t>Gaitonde</w:t>
      </w:r>
      <w:del w:id="787" w:author="Wayne Liu" w:date="2016-05-18T14:56:00Z">
        <w:r w:rsidR="00831898" w:rsidDel="004E5443">
          <w:rPr>
            <w:color w:val="000000" w:themeColor="text1"/>
          </w:rPr>
          <w:delText xml:space="preserve"> et al</w:delText>
        </w:r>
        <w:r w:rsidDel="004E5443">
          <w:rPr>
            <w:color w:val="000000" w:themeColor="text1"/>
          </w:rPr>
          <w:delText>,</w:delText>
        </w:r>
      </w:del>
      <w:ins w:id="788" w:author="Wayne Liu" w:date="2016-05-18T14:56:00Z">
        <w:r w:rsidR="004E5443">
          <w:rPr>
            <w:color w:val="000000" w:themeColor="text1"/>
          </w:rPr>
          <w:t xml:space="preserve"> et al.,</w:t>
        </w:r>
      </w:ins>
      <w:r>
        <w:rPr>
          <w:color w:val="000000" w:themeColor="text1"/>
        </w:rPr>
        <w:t xml:space="preserve"> 2010</w:t>
      </w:r>
      <w:r w:rsidR="00831898">
        <w:rPr>
          <w:color w:val="000000" w:themeColor="text1"/>
        </w:rPr>
        <w:t>)</w:t>
      </w:r>
      <w:r w:rsidR="001D7370">
        <w:rPr>
          <w:color w:val="000000" w:themeColor="text1"/>
        </w:rPr>
        <w:t xml:space="preserve">. </w:t>
      </w:r>
      <w:r w:rsidRPr="009150CA">
        <w:rPr>
          <w:color w:val="000000" w:themeColor="text1"/>
        </w:rPr>
        <w:t xml:space="preserve"> As described further in </w:t>
      </w:r>
      <w:r w:rsidRPr="00806766">
        <w:rPr>
          <w:color w:val="000000" w:themeColor="text1"/>
        </w:rPr>
        <w:t xml:space="preserve">Chapter </w:t>
      </w:r>
      <w:r w:rsidR="00806766" w:rsidRPr="00806766">
        <w:rPr>
          <w:color w:val="000000" w:themeColor="text1"/>
        </w:rPr>
        <w:t>59</w:t>
      </w:r>
      <w:r w:rsidRPr="009150CA">
        <w:rPr>
          <w:color w:val="000000" w:themeColor="text1"/>
        </w:rPr>
        <w:t>, children with Down syndrome (trisomy 21) also have very high risk of developing AML</w:t>
      </w:r>
      <w:r w:rsidR="001D7370">
        <w:rPr>
          <w:color w:val="000000" w:themeColor="text1"/>
        </w:rPr>
        <w:t xml:space="preserve"> </w:t>
      </w:r>
      <w:r w:rsidR="00831898">
        <w:rPr>
          <w:color w:val="000000" w:themeColor="text1"/>
        </w:rPr>
        <w:t>(</w:t>
      </w:r>
      <w:r>
        <w:rPr>
          <w:color w:val="000000" w:themeColor="text1"/>
        </w:rPr>
        <w:t>Bjørge</w:t>
      </w:r>
      <w:del w:id="789" w:author="Wayne Liu" w:date="2016-05-18T14:56:00Z">
        <w:r w:rsidR="00831898" w:rsidDel="004E5443">
          <w:rPr>
            <w:color w:val="000000" w:themeColor="text1"/>
          </w:rPr>
          <w:delText xml:space="preserve"> et al</w:delText>
        </w:r>
        <w:r w:rsidDel="004E5443">
          <w:rPr>
            <w:color w:val="000000" w:themeColor="text1"/>
          </w:rPr>
          <w:delText>,</w:delText>
        </w:r>
      </w:del>
      <w:ins w:id="790" w:author="Wayne Liu" w:date="2016-05-18T14:56:00Z">
        <w:r w:rsidR="004E5443">
          <w:rPr>
            <w:color w:val="000000" w:themeColor="text1"/>
          </w:rPr>
          <w:t xml:space="preserve"> et al.,</w:t>
        </w:r>
      </w:ins>
      <w:r>
        <w:rPr>
          <w:color w:val="000000" w:themeColor="text1"/>
        </w:rPr>
        <w:t xml:space="preserve"> 2008;</w:t>
      </w:r>
      <w:r w:rsidR="00831898">
        <w:rPr>
          <w:color w:val="000000" w:themeColor="text1"/>
        </w:rPr>
        <w:t xml:space="preserve"> </w:t>
      </w:r>
      <w:r>
        <w:rPr>
          <w:color w:val="000000" w:themeColor="text1"/>
        </w:rPr>
        <w:t>Xavier</w:t>
      </w:r>
      <w:del w:id="791" w:author="Wayne Liu" w:date="2016-05-18T14:56:00Z">
        <w:r w:rsidR="00831898" w:rsidDel="004E5443">
          <w:rPr>
            <w:color w:val="000000" w:themeColor="text1"/>
          </w:rPr>
          <w:delText xml:space="preserve"> et al,</w:delText>
        </w:r>
      </w:del>
      <w:ins w:id="792" w:author="Wayne Liu" w:date="2016-05-18T14:56:00Z">
        <w:r w:rsidR="004E5443">
          <w:rPr>
            <w:color w:val="000000" w:themeColor="text1"/>
          </w:rPr>
          <w:t xml:space="preserve"> et al.,</w:t>
        </w:r>
      </w:ins>
      <w:r w:rsidR="00831898">
        <w:rPr>
          <w:color w:val="000000" w:themeColor="text1"/>
        </w:rPr>
        <w:t xml:space="preserve"> 2010)</w:t>
      </w:r>
      <w:r w:rsidR="001D7370">
        <w:rPr>
          <w:color w:val="000000" w:themeColor="text1"/>
        </w:rPr>
        <w:t xml:space="preserve">. </w:t>
      </w:r>
      <w:r w:rsidRPr="009150CA">
        <w:rPr>
          <w:color w:val="000000" w:themeColor="text1"/>
        </w:rPr>
        <w:t xml:space="preserve"> </w:t>
      </w:r>
      <w:r w:rsidRPr="00637574">
        <w:rPr>
          <w:color w:val="000000" w:themeColor="text1"/>
        </w:rPr>
        <w:t xml:space="preserve">Whereas the genetic syndromes described </w:t>
      </w:r>
      <w:r w:rsidR="003E68AB">
        <w:rPr>
          <w:color w:val="000000" w:themeColor="text1"/>
        </w:rPr>
        <w:t>above</w:t>
      </w:r>
      <w:r w:rsidR="003E68AB" w:rsidRPr="00637574">
        <w:rPr>
          <w:color w:val="000000" w:themeColor="text1"/>
        </w:rPr>
        <w:t xml:space="preserve"> </w:t>
      </w:r>
      <w:r w:rsidRPr="00637574">
        <w:rPr>
          <w:color w:val="000000" w:themeColor="text1"/>
        </w:rPr>
        <w:t xml:space="preserve">generally increase risk for </w:t>
      </w:r>
      <w:r w:rsidR="00511CEC">
        <w:rPr>
          <w:color w:val="000000" w:themeColor="text1"/>
        </w:rPr>
        <w:t>MDS/AML</w:t>
      </w:r>
      <w:r w:rsidRPr="00637574">
        <w:rPr>
          <w:color w:val="000000" w:themeColor="text1"/>
        </w:rPr>
        <w:t xml:space="preserve">, neurofibromatosis 1 is associated with elevated risks for </w:t>
      </w:r>
      <w:r w:rsidR="001D7370">
        <w:rPr>
          <w:color w:val="000000" w:themeColor="text1"/>
        </w:rPr>
        <w:t>juvenile myelomonocytic leukemia (JMML)</w:t>
      </w:r>
      <w:r w:rsidRPr="00637574">
        <w:rPr>
          <w:color w:val="000000" w:themeColor="text1"/>
        </w:rPr>
        <w:t>, AML, and CML</w:t>
      </w:r>
      <w:r w:rsidR="001D7370">
        <w:rPr>
          <w:color w:val="000000" w:themeColor="text1"/>
        </w:rPr>
        <w:t xml:space="preserve"> </w:t>
      </w:r>
      <w:r w:rsidR="00E849D6">
        <w:rPr>
          <w:color w:val="000000" w:themeColor="text1"/>
        </w:rPr>
        <w:t>(</w:t>
      </w:r>
      <w:r>
        <w:rPr>
          <w:color w:val="000000" w:themeColor="text1"/>
        </w:rPr>
        <w:t>Rosenbaum</w:t>
      </w:r>
      <w:r w:rsidR="00E849D6">
        <w:rPr>
          <w:color w:val="000000" w:themeColor="text1"/>
        </w:rPr>
        <w:t xml:space="preserve"> and Wimmer</w:t>
      </w:r>
      <w:r>
        <w:rPr>
          <w:color w:val="000000" w:themeColor="text1"/>
        </w:rPr>
        <w:t>, 2014;</w:t>
      </w:r>
      <w:r w:rsidR="00E849D6">
        <w:rPr>
          <w:color w:val="000000" w:themeColor="text1"/>
        </w:rPr>
        <w:t xml:space="preserve"> </w:t>
      </w:r>
      <w:r>
        <w:rPr>
          <w:color w:val="000000" w:themeColor="text1"/>
        </w:rPr>
        <w:t>Seminog</w:t>
      </w:r>
      <w:r w:rsidR="00E849D6">
        <w:rPr>
          <w:color w:val="000000" w:themeColor="text1"/>
        </w:rPr>
        <w:t xml:space="preserve"> and Goldacre</w:t>
      </w:r>
      <w:r>
        <w:rPr>
          <w:color w:val="000000" w:themeColor="text1"/>
        </w:rPr>
        <w:t>, 2013</w:t>
      </w:r>
      <w:r w:rsidR="00E849D6">
        <w:rPr>
          <w:color w:val="000000" w:themeColor="text1"/>
        </w:rPr>
        <w:t>)</w:t>
      </w:r>
      <w:r w:rsidR="001D7370">
        <w:rPr>
          <w:color w:val="000000" w:themeColor="text1"/>
        </w:rPr>
        <w:t>,</w:t>
      </w:r>
      <w:r w:rsidRPr="00637574">
        <w:rPr>
          <w:color w:val="000000" w:themeColor="text1"/>
        </w:rPr>
        <w:t xml:space="preserve"> </w:t>
      </w:r>
      <w:r>
        <w:rPr>
          <w:color w:val="000000" w:themeColor="text1"/>
        </w:rPr>
        <w:t xml:space="preserve">and </w:t>
      </w:r>
      <w:r>
        <w:rPr>
          <w:color w:val="000000" w:themeColor="text1"/>
        </w:rPr>
        <w:lastRenderedPageBreak/>
        <w:t>Noonan syndrome is associated with JMML</w:t>
      </w:r>
      <w:r w:rsidR="001D7370">
        <w:rPr>
          <w:color w:val="000000" w:themeColor="text1"/>
        </w:rPr>
        <w:t xml:space="preserve"> </w:t>
      </w:r>
      <w:r w:rsidR="007F294A">
        <w:rPr>
          <w:color w:val="000000" w:themeColor="text1"/>
        </w:rPr>
        <w:t>(</w:t>
      </w:r>
      <w:r>
        <w:rPr>
          <w:color w:val="000000" w:themeColor="text1"/>
        </w:rPr>
        <w:t>Strullu</w:t>
      </w:r>
      <w:del w:id="793" w:author="Wayne Liu" w:date="2016-05-18T14:56:00Z">
        <w:r w:rsidR="007F294A" w:rsidDel="004E5443">
          <w:rPr>
            <w:color w:val="000000" w:themeColor="text1"/>
          </w:rPr>
          <w:delText xml:space="preserve"> et al,</w:delText>
        </w:r>
      </w:del>
      <w:ins w:id="794" w:author="Wayne Liu" w:date="2016-05-18T14:56:00Z">
        <w:r w:rsidR="004E5443">
          <w:rPr>
            <w:color w:val="000000" w:themeColor="text1"/>
          </w:rPr>
          <w:t xml:space="preserve"> et al.,</w:t>
        </w:r>
      </w:ins>
      <w:r w:rsidR="007F294A">
        <w:rPr>
          <w:color w:val="000000" w:themeColor="text1"/>
        </w:rPr>
        <w:t xml:space="preserve"> 2014)</w:t>
      </w:r>
      <w:r w:rsidR="001D7370">
        <w:rPr>
          <w:color w:val="000000" w:themeColor="text1"/>
        </w:rPr>
        <w:t xml:space="preserve">. </w:t>
      </w:r>
      <w:r>
        <w:rPr>
          <w:color w:val="000000" w:themeColor="text1"/>
        </w:rPr>
        <w:t xml:space="preserve"> </w:t>
      </w:r>
      <w:r w:rsidR="003E68AB">
        <w:rPr>
          <w:color w:val="000000" w:themeColor="text1"/>
        </w:rPr>
        <w:t>The associations observed with both</w:t>
      </w:r>
      <w:r>
        <w:rPr>
          <w:color w:val="000000" w:themeColor="text1"/>
        </w:rPr>
        <w:t xml:space="preserve"> of these </w:t>
      </w:r>
      <w:r w:rsidR="003E68AB">
        <w:rPr>
          <w:color w:val="000000" w:themeColor="text1"/>
        </w:rPr>
        <w:t xml:space="preserve">syndromes </w:t>
      </w:r>
      <w:r>
        <w:rPr>
          <w:color w:val="000000" w:themeColor="text1"/>
        </w:rPr>
        <w:t xml:space="preserve">may be related to </w:t>
      </w:r>
      <w:r w:rsidRPr="00637574">
        <w:rPr>
          <w:i/>
          <w:color w:val="000000" w:themeColor="text1"/>
        </w:rPr>
        <w:t>RAS</w:t>
      </w:r>
      <w:r w:rsidRPr="00637574">
        <w:rPr>
          <w:color w:val="000000" w:themeColor="text1"/>
        </w:rPr>
        <w:t xml:space="preserve"> activation</w:t>
      </w:r>
      <w:r>
        <w:rPr>
          <w:color w:val="000000" w:themeColor="text1"/>
        </w:rPr>
        <w:t>.</w:t>
      </w:r>
    </w:p>
    <w:p w:rsidR="006A4FA6" w:rsidRDefault="006A4FA6" w:rsidP="00806766">
      <w:pPr>
        <w:spacing w:line="480" w:lineRule="auto"/>
      </w:pPr>
    </w:p>
    <w:p w:rsidR="00E97BDD" w:rsidRDefault="00E97BDD" w:rsidP="00806766">
      <w:pPr>
        <w:spacing w:line="480" w:lineRule="auto"/>
      </w:pPr>
      <w:r>
        <w:t>Twin studies have provided insight into the genetic basis and natural history of leukemia, most notably demonstrating that concordant occurrences of leukemia in monozygotic twin pairs have a common clonal origin</w:t>
      </w:r>
      <w:r w:rsidR="001D7370">
        <w:t xml:space="preserve"> </w:t>
      </w:r>
      <w:r w:rsidR="00F835FE">
        <w:t>(</w:t>
      </w:r>
      <w:r>
        <w:t>Greaves</w:t>
      </w:r>
      <w:del w:id="795" w:author="Wayne Liu" w:date="2016-05-18T14:56:00Z">
        <w:r w:rsidR="00F835FE" w:rsidDel="004E5443">
          <w:delText xml:space="preserve"> et al</w:delText>
        </w:r>
        <w:r w:rsidDel="004E5443">
          <w:delText>,</w:delText>
        </w:r>
      </w:del>
      <w:ins w:id="796" w:author="Wayne Liu" w:date="2016-05-18T14:56:00Z">
        <w:r w:rsidR="004E5443">
          <w:t xml:space="preserve"> et al.,</w:t>
        </w:r>
      </w:ins>
      <w:r>
        <w:t xml:space="preserve"> 2003;</w:t>
      </w:r>
      <w:r w:rsidR="00F835FE">
        <w:t xml:space="preserve"> </w:t>
      </w:r>
      <w:r>
        <w:t>Greaves</w:t>
      </w:r>
      <w:r w:rsidR="00F835FE">
        <w:t xml:space="preserve"> and Wiemels</w:t>
      </w:r>
      <w:r>
        <w:t>, 2003</w:t>
      </w:r>
      <w:r w:rsidR="00F835FE">
        <w:t>)</w:t>
      </w:r>
      <w:r w:rsidR="001D7370">
        <w:t xml:space="preserve">. </w:t>
      </w:r>
      <w:r>
        <w:t xml:space="preserve"> Twins with concordant leukemia most frequently </w:t>
      </w:r>
      <w:r w:rsidR="00B9501B">
        <w:t xml:space="preserve">develop </w:t>
      </w:r>
      <w:r>
        <w:t>ALL</w:t>
      </w:r>
      <w:r w:rsidR="001D7370">
        <w:t xml:space="preserve"> </w:t>
      </w:r>
      <w:r w:rsidR="005A3D78">
        <w:t>(</w:t>
      </w:r>
      <w:r>
        <w:t>Alpar</w:t>
      </w:r>
      <w:del w:id="797" w:author="Wayne Liu" w:date="2016-05-18T14:56:00Z">
        <w:r w:rsidR="005A3D78" w:rsidDel="004E5443">
          <w:delText xml:space="preserve"> et al</w:delText>
        </w:r>
        <w:r w:rsidDel="004E5443">
          <w:delText>,</w:delText>
        </w:r>
      </w:del>
      <w:ins w:id="798" w:author="Wayne Liu" w:date="2016-05-18T14:56:00Z">
        <w:r w:rsidR="004E5443">
          <w:t xml:space="preserve"> et al.,</w:t>
        </w:r>
      </w:ins>
      <w:r>
        <w:t xml:space="preserve"> 2015;</w:t>
      </w:r>
      <w:r w:rsidR="005A3D78">
        <w:t xml:space="preserve"> </w:t>
      </w:r>
      <w:r>
        <w:t>Couto</w:t>
      </w:r>
      <w:del w:id="799" w:author="Wayne Liu" w:date="2016-05-18T14:56:00Z">
        <w:r w:rsidR="005A3D78" w:rsidDel="004E5443">
          <w:delText xml:space="preserve"> et al</w:delText>
        </w:r>
        <w:r w:rsidDel="004E5443">
          <w:delText>,</w:delText>
        </w:r>
      </w:del>
      <w:ins w:id="800" w:author="Wayne Liu" w:date="2016-05-18T14:56:00Z">
        <w:r w:rsidR="004E5443">
          <w:t xml:space="preserve"> et al.,</w:t>
        </w:r>
      </w:ins>
      <w:r>
        <w:t xml:space="preserve"> 2005</w:t>
      </w:r>
      <w:r w:rsidR="005A3D78">
        <w:t>)</w:t>
      </w:r>
      <w:r w:rsidR="001D7370">
        <w:t>,</w:t>
      </w:r>
      <w:r>
        <w:t xml:space="preserve"> </w:t>
      </w:r>
      <w:r w:rsidR="00EA2ECE">
        <w:t>al</w:t>
      </w:r>
      <w:r>
        <w:t>though some cases of AML have been reported</w:t>
      </w:r>
      <w:r w:rsidR="001D7370">
        <w:t xml:space="preserve"> </w:t>
      </w:r>
      <w:r w:rsidR="00B071C2">
        <w:t>(</w:t>
      </w:r>
      <w:r>
        <w:t>Udayakumar</w:t>
      </w:r>
      <w:del w:id="801" w:author="Wayne Liu" w:date="2016-05-18T14:56:00Z">
        <w:r w:rsidR="00B071C2" w:rsidDel="004E5443">
          <w:delText xml:space="preserve"> et al</w:delText>
        </w:r>
        <w:r w:rsidDel="004E5443">
          <w:delText>,</w:delText>
        </w:r>
      </w:del>
      <w:ins w:id="802" w:author="Wayne Liu" w:date="2016-05-18T14:56:00Z">
        <w:r w:rsidR="004E5443">
          <w:t xml:space="preserve"> et al.,</w:t>
        </w:r>
      </w:ins>
      <w:r>
        <w:t xml:space="preserve"> 2014;</w:t>
      </w:r>
      <w:r w:rsidR="00B071C2">
        <w:t xml:space="preserve"> </w:t>
      </w:r>
      <w:r>
        <w:t>Ng</w:t>
      </w:r>
      <w:del w:id="803" w:author="Wayne Liu" w:date="2016-05-18T14:56:00Z">
        <w:r w:rsidR="00B071C2" w:rsidDel="004E5443">
          <w:delText xml:space="preserve"> et al</w:delText>
        </w:r>
        <w:r w:rsidDel="004E5443">
          <w:delText>,</w:delText>
        </w:r>
      </w:del>
      <w:ins w:id="804" w:author="Wayne Liu" w:date="2016-05-18T14:56:00Z">
        <w:r w:rsidR="004E5443">
          <w:t xml:space="preserve"> et al.,</w:t>
        </w:r>
      </w:ins>
      <w:r>
        <w:t xml:space="preserve"> 1999;</w:t>
      </w:r>
      <w:r w:rsidR="00B071C2">
        <w:t xml:space="preserve"> </w:t>
      </w:r>
      <w:r>
        <w:t>Debeljak</w:t>
      </w:r>
      <w:del w:id="805" w:author="Wayne Liu" w:date="2016-05-18T14:56:00Z">
        <w:r w:rsidR="00B071C2" w:rsidDel="004E5443">
          <w:delText xml:space="preserve"> et al,</w:delText>
        </w:r>
      </w:del>
      <w:ins w:id="806" w:author="Wayne Liu" w:date="2016-05-18T14:56:00Z">
        <w:r w:rsidR="004E5443">
          <w:t xml:space="preserve"> et al.,</w:t>
        </w:r>
      </w:ins>
      <w:r w:rsidR="00B071C2">
        <w:t xml:space="preserve"> 2013)</w:t>
      </w:r>
      <w:r w:rsidR="001D7370">
        <w:t xml:space="preserve">. </w:t>
      </w:r>
      <w:r>
        <w:t xml:space="preserve"> However, these studies predominantly reflect childhood rather than adult leukemias. </w:t>
      </w:r>
    </w:p>
    <w:p w:rsidR="00E97BDD" w:rsidRPr="0007229F" w:rsidRDefault="00E97BDD" w:rsidP="00E97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E97BDD" w:rsidRDefault="00E97BDD" w:rsidP="00E97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COMMON GENETIC VARIATION </w:t>
      </w:r>
    </w:p>
    <w:p w:rsidR="00E97BDD" w:rsidRDefault="00E97BDD" w:rsidP="00E97BDD">
      <w:pPr>
        <w:spacing w:line="480" w:lineRule="auto"/>
      </w:pPr>
      <w:r>
        <w:t xml:space="preserve">Early studies of common genetic variation in germline DNA and leukemia risk yielded modest insights into leukemogenesis. </w:t>
      </w:r>
      <w:r w:rsidR="001D7370">
        <w:t xml:space="preserve"> </w:t>
      </w:r>
      <w:r>
        <w:t xml:space="preserve">Most studies </w:t>
      </w:r>
      <w:r w:rsidRPr="002948F5">
        <w:rPr>
          <w:color w:val="000000" w:themeColor="text1"/>
        </w:rPr>
        <w:t>focused on genes related to DNA repair, carcinogen metabolism, and folate metabolism because of the importance of ionizing radiation and chemical exposures in the etiology of leukemia</w:t>
      </w:r>
      <w:r w:rsidR="003E4E6B">
        <w:rPr>
          <w:color w:val="000000" w:themeColor="text1"/>
        </w:rPr>
        <w:t xml:space="preserve"> </w:t>
      </w:r>
      <w:r w:rsidR="00470F73">
        <w:rPr>
          <w:color w:val="000000" w:themeColor="text1"/>
        </w:rPr>
        <w:t>(</w:t>
      </w:r>
      <w:r>
        <w:rPr>
          <w:color w:val="000000" w:themeColor="text1"/>
        </w:rPr>
        <w:t>Bolufer</w:t>
      </w:r>
      <w:del w:id="807" w:author="Wayne Liu" w:date="2016-05-18T14:56:00Z">
        <w:r w:rsidR="00470F73" w:rsidDel="004E5443">
          <w:rPr>
            <w:color w:val="000000" w:themeColor="text1"/>
          </w:rPr>
          <w:delText xml:space="preserve"> et al,</w:delText>
        </w:r>
      </w:del>
      <w:ins w:id="808" w:author="Wayne Liu" w:date="2016-05-18T14:56:00Z">
        <w:r w:rsidR="004E5443">
          <w:rPr>
            <w:color w:val="000000" w:themeColor="text1"/>
          </w:rPr>
          <w:t xml:space="preserve"> et al.,</w:t>
        </w:r>
      </w:ins>
      <w:r w:rsidR="00470F73">
        <w:rPr>
          <w:color w:val="000000" w:themeColor="text1"/>
        </w:rPr>
        <w:t xml:space="preserve"> 2006</w:t>
      </w:r>
      <w:r>
        <w:rPr>
          <w:color w:val="000000" w:themeColor="text1"/>
        </w:rPr>
        <w:t>;</w:t>
      </w:r>
      <w:r w:rsidR="00470F73">
        <w:rPr>
          <w:color w:val="000000" w:themeColor="text1"/>
        </w:rPr>
        <w:t xml:space="preserve"> </w:t>
      </w:r>
      <w:r>
        <w:rPr>
          <w:color w:val="000000" w:themeColor="text1"/>
        </w:rPr>
        <w:t>Vijayakrishnan</w:t>
      </w:r>
      <w:r w:rsidR="00470F73">
        <w:rPr>
          <w:color w:val="000000" w:themeColor="text1"/>
        </w:rPr>
        <w:t xml:space="preserve"> and Houlston, 2010)</w:t>
      </w:r>
      <w:r w:rsidR="001D7370">
        <w:rPr>
          <w:color w:val="000000" w:themeColor="text1"/>
        </w:rPr>
        <w:t xml:space="preserve">. </w:t>
      </w:r>
      <w:r w:rsidRPr="002948F5">
        <w:rPr>
          <w:color w:val="000000" w:themeColor="text1"/>
        </w:rPr>
        <w:t xml:space="preserve"> However, results from these studies were often inconsistent, possibly due to limited statistical power</w:t>
      </w:r>
      <w:r>
        <w:t>, broad case definitions, and investigation of relatively few genetic variants.</w:t>
      </w:r>
    </w:p>
    <w:p w:rsidR="006A4FA6" w:rsidRDefault="00E97BDD" w:rsidP="00E97BDD">
      <w:pPr>
        <w:spacing w:line="480" w:lineRule="auto"/>
      </w:pPr>
      <w:r>
        <w:tab/>
      </w:r>
    </w:p>
    <w:p w:rsidR="00E97BDD" w:rsidRPr="008E3623" w:rsidRDefault="00E97BDD" w:rsidP="00E97BDD">
      <w:pPr>
        <w:spacing w:line="480" w:lineRule="auto"/>
        <w:rPr>
          <w:color w:val="000000" w:themeColor="text1"/>
        </w:rPr>
      </w:pPr>
      <w:r>
        <w:t>With the advent of microarray technology for identifying large numbers of common genetic variants, agnostic interrogation of susceptibility variants across the entire genome is now possible.</w:t>
      </w:r>
      <w:r w:rsidR="001D7370">
        <w:t xml:space="preserve"> </w:t>
      </w:r>
      <w:r>
        <w:t xml:space="preserve"> Although a number of genome-wide association studies (GWAS) have been performed for </w:t>
      </w:r>
      <w:r w:rsidR="00B25A86">
        <w:t xml:space="preserve">childhood </w:t>
      </w:r>
      <w:r>
        <w:t xml:space="preserve">ALL </w:t>
      </w:r>
      <w:r w:rsidR="005B2CA2">
        <w:t>(</w:t>
      </w:r>
      <w:r>
        <w:t xml:space="preserve">described in </w:t>
      </w:r>
      <w:r w:rsidRPr="00806766">
        <w:rPr>
          <w:color w:val="000000" w:themeColor="text1"/>
        </w:rPr>
        <w:t>Chapter</w:t>
      </w:r>
      <w:r w:rsidR="00806766" w:rsidRPr="00806766">
        <w:rPr>
          <w:color w:val="000000" w:themeColor="text1"/>
        </w:rPr>
        <w:t xml:space="preserve"> 59</w:t>
      </w:r>
      <w:r w:rsidR="005B2CA2">
        <w:rPr>
          <w:color w:val="000000" w:themeColor="text1"/>
        </w:rPr>
        <w:t>)</w:t>
      </w:r>
      <w:r w:rsidRPr="009150CA">
        <w:rPr>
          <w:color w:val="000000" w:themeColor="text1"/>
        </w:rPr>
        <w:t xml:space="preserve">, </w:t>
      </w:r>
      <w:r>
        <w:rPr>
          <w:color w:val="000000" w:themeColor="text1"/>
        </w:rPr>
        <w:t xml:space="preserve">only four GWAS have investigated susceptibility </w:t>
      </w:r>
      <w:r>
        <w:rPr>
          <w:color w:val="000000" w:themeColor="text1"/>
        </w:rPr>
        <w:lastRenderedPageBreak/>
        <w:t xml:space="preserve">loci for any type of myeloid neoplasm. </w:t>
      </w:r>
      <w:r w:rsidR="001D7370">
        <w:rPr>
          <w:color w:val="000000" w:themeColor="text1"/>
        </w:rPr>
        <w:t xml:space="preserve"> </w:t>
      </w:r>
      <w:r>
        <w:rPr>
          <w:color w:val="000000" w:themeColor="text1"/>
        </w:rPr>
        <w:t xml:space="preserve">A study of </w:t>
      </w:r>
      <w:r w:rsidRPr="008B508C">
        <w:rPr>
          <w:color w:val="000000" w:themeColor="text1"/>
        </w:rPr>
        <w:t xml:space="preserve">671 </w:t>
      </w:r>
      <w:r>
        <w:rPr>
          <w:color w:val="000000" w:themeColor="text1"/>
        </w:rPr>
        <w:t xml:space="preserve">CML </w:t>
      </w:r>
      <w:r w:rsidRPr="008B508C">
        <w:rPr>
          <w:color w:val="000000" w:themeColor="text1"/>
        </w:rPr>
        <w:t xml:space="preserve">cases </w:t>
      </w:r>
      <w:r>
        <w:rPr>
          <w:color w:val="000000" w:themeColor="text1"/>
        </w:rPr>
        <w:t xml:space="preserve">of Korean and European descent identified CML susceptibility loci at </w:t>
      </w:r>
      <w:r w:rsidRPr="00585759">
        <w:rPr>
          <w:color w:val="000000" w:themeColor="text1"/>
        </w:rPr>
        <w:t>6q25.1 and 17p11.1</w:t>
      </w:r>
      <w:r w:rsidR="001D7370">
        <w:rPr>
          <w:color w:val="000000" w:themeColor="text1"/>
        </w:rPr>
        <w:t xml:space="preserve"> </w:t>
      </w:r>
      <w:r w:rsidR="00204ECB">
        <w:rPr>
          <w:color w:val="000000" w:themeColor="text1"/>
        </w:rPr>
        <w:t>(</w:t>
      </w:r>
      <w:r>
        <w:rPr>
          <w:color w:val="000000" w:themeColor="text1"/>
        </w:rPr>
        <w:t>Kim</w:t>
      </w:r>
      <w:del w:id="809" w:author="Wayne Liu" w:date="2016-05-18T14:56:00Z">
        <w:r w:rsidR="00204ECB" w:rsidDel="004E5443">
          <w:rPr>
            <w:color w:val="000000" w:themeColor="text1"/>
          </w:rPr>
          <w:delText xml:space="preserve"> et al,</w:delText>
        </w:r>
      </w:del>
      <w:ins w:id="810" w:author="Wayne Liu" w:date="2016-05-18T14:56:00Z">
        <w:r w:rsidR="004E5443">
          <w:rPr>
            <w:color w:val="000000" w:themeColor="text1"/>
          </w:rPr>
          <w:t xml:space="preserve"> et al.,</w:t>
        </w:r>
      </w:ins>
      <w:r w:rsidR="00204ECB">
        <w:rPr>
          <w:color w:val="000000" w:themeColor="text1"/>
        </w:rPr>
        <w:t xml:space="preserve"> 2011)</w:t>
      </w:r>
      <w:r w:rsidR="001D7370">
        <w:rPr>
          <w:color w:val="000000" w:themeColor="text1"/>
        </w:rPr>
        <w:t xml:space="preserve">. </w:t>
      </w:r>
      <w:r>
        <w:rPr>
          <w:color w:val="000000" w:themeColor="text1"/>
        </w:rPr>
        <w:t xml:space="preserve"> Two GWAS </w:t>
      </w:r>
      <w:r w:rsidR="005B2CA2">
        <w:rPr>
          <w:color w:val="000000" w:themeColor="text1"/>
        </w:rPr>
        <w:t xml:space="preserve">with over 3500 cases </w:t>
      </w:r>
      <w:r>
        <w:rPr>
          <w:color w:val="000000" w:themeColor="text1"/>
        </w:rPr>
        <w:t xml:space="preserve">of myeloproliferative neoplasms identified a number of susceptibility loci, including </w:t>
      </w:r>
      <w:r w:rsidRPr="008E3623">
        <w:rPr>
          <w:color w:val="000000" w:themeColor="text1"/>
        </w:rPr>
        <w:t>3q26.2</w:t>
      </w:r>
      <w:r>
        <w:rPr>
          <w:color w:val="000000" w:themeColor="text1"/>
        </w:rPr>
        <w:t xml:space="preserve">, </w:t>
      </w:r>
      <w:r w:rsidRPr="008E3623">
        <w:rPr>
          <w:color w:val="000000" w:themeColor="text1"/>
        </w:rPr>
        <w:t>3p24.2</w:t>
      </w:r>
      <w:r>
        <w:rPr>
          <w:color w:val="000000" w:themeColor="text1"/>
        </w:rPr>
        <w:t xml:space="preserve">, 5p15.33, </w:t>
      </w:r>
      <w:r w:rsidRPr="008E3623">
        <w:rPr>
          <w:color w:val="000000" w:themeColor="text1"/>
        </w:rPr>
        <w:t>6q23.3</w:t>
      </w:r>
      <w:r>
        <w:rPr>
          <w:color w:val="000000" w:themeColor="text1"/>
        </w:rPr>
        <w:t xml:space="preserve">, and </w:t>
      </w:r>
      <w:r w:rsidRPr="00E24EE9">
        <w:rPr>
          <w:color w:val="000000" w:themeColor="text1"/>
        </w:rPr>
        <w:t>9p24.1</w:t>
      </w:r>
      <w:r w:rsidR="00B9501B">
        <w:rPr>
          <w:color w:val="000000" w:themeColor="text1"/>
        </w:rPr>
        <w:t xml:space="preserve"> </w:t>
      </w:r>
      <w:r w:rsidR="00D06308">
        <w:rPr>
          <w:color w:val="000000" w:themeColor="text1"/>
        </w:rPr>
        <w:t>(</w:t>
      </w:r>
      <w:r>
        <w:rPr>
          <w:color w:val="000000" w:themeColor="text1"/>
        </w:rPr>
        <w:t>Kilpivaara</w:t>
      </w:r>
      <w:del w:id="811" w:author="Wayne Liu" w:date="2016-05-18T14:56:00Z">
        <w:r w:rsidR="00D06308" w:rsidDel="004E5443">
          <w:rPr>
            <w:color w:val="000000" w:themeColor="text1"/>
          </w:rPr>
          <w:delText xml:space="preserve"> et al</w:delText>
        </w:r>
        <w:r w:rsidDel="004E5443">
          <w:rPr>
            <w:color w:val="000000" w:themeColor="text1"/>
          </w:rPr>
          <w:delText>,</w:delText>
        </w:r>
      </w:del>
      <w:ins w:id="812" w:author="Wayne Liu" w:date="2016-05-18T14:56:00Z">
        <w:r w:rsidR="004E5443">
          <w:rPr>
            <w:color w:val="000000" w:themeColor="text1"/>
          </w:rPr>
          <w:t xml:space="preserve"> et al.,</w:t>
        </w:r>
      </w:ins>
      <w:r>
        <w:rPr>
          <w:color w:val="000000" w:themeColor="text1"/>
        </w:rPr>
        <w:t xml:space="preserve"> 20</w:t>
      </w:r>
      <w:r w:rsidR="00D06308">
        <w:rPr>
          <w:color w:val="000000" w:themeColor="text1"/>
        </w:rPr>
        <w:t>09</w:t>
      </w:r>
      <w:r>
        <w:rPr>
          <w:color w:val="000000" w:themeColor="text1"/>
        </w:rPr>
        <w:t>;</w:t>
      </w:r>
      <w:r w:rsidR="00342CEB">
        <w:rPr>
          <w:color w:val="000000" w:themeColor="text1"/>
        </w:rPr>
        <w:t xml:space="preserve"> </w:t>
      </w:r>
      <w:r>
        <w:rPr>
          <w:color w:val="000000" w:themeColor="text1"/>
        </w:rPr>
        <w:t>Tapper</w:t>
      </w:r>
      <w:del w:id="813" w:author="Wayne Liu" w:date="2016-05-18T14:56:00Z">
        <w:r w:rsidR="00342CEB" w:rsidDel="004E5443">
          <w:rPr>
            <w:color w:val="000000" w:themeColor="text1"/>
          </w:rPr>
          <w:delText xml:space="preserve"> et al,</w:delText>
        </w:r>
      </w:del>
      <w:ins w:id="814" w:author="Wayne Liu" w:date="2016-05-18T14:56:00Z">
        <w:r w:rsidR="004E5443">
          <w:rPr>
            <w:color w:val="000000" w:themeColor="text1"/>
          </w:rPr>
          <w:t xml:space="preserve"> et al.,</w:t>
        </w:r>
      </w:ins>
      <w:r w:rsidR="00342CEB">
        <w:rPr>
          <w:color w:val="000000" w:themeColor="text1"/>
        </w:rPr>
        <w:t xml:space="preserve"> 2015)</w:t>
      </w:r>
      <w:r w:rsidR="00B9501B">
        <w:rPr>
          <w:color w:val="000000" w:themeColor="text1"/>
        </w:rPr>
        <w:t xml:space="preserve">. </w:t>
      </w:r>
      <w:r>
        <w:rPr>
          <w:color w:val="000000" w:themeColor="text1"/>
        </w:rPr>
        <w:t xml:space="preserve"> The associations for some loci differed by </w:t>
      </w:r>
      <w:r w:rsidRPr="008E3623">
        <w:rPr>
          <w:i/>
          <w:color w:val="000000" w:themeColor="text1"/>
        </w:rPr>
        <w:t>JAK2</w:t>
      </w:r>
      <w:r>
        <w:rPr>
          <w:color w:val="000000" w:themeColor="text1"/>
        </w:rPr>
        <w:t xml:space="preserve"> mutation status, supporting the importance of uniform case definitions in such studies. </w:t>
      </w:r>
      <w:r w:rsidR="00B9501B">
        <w:rPr>
          <w:color w:val="000000" w:themeColor="text1"/>
        </w:rPr>
        <w:t xml:space="preserve"> </w:t>
      </w:r>
      <w:r>
        <w:rPr>
          <w:color w:val="000000" w:themeColor="text1"/>
        </w:rPr>
        <w:t>Finally, a study of 150 cases of t-AML of European descent identified a locus at 17q12, albeit not at genome-wide significance, that appeared to have a greater effect when the case population was restricted to t-AML cases with abnormalities in chromosomes 5 and/or 7, which is highly correlated with antecedent alkylating agent exposure</w:t>
      </w:r>
      <w:r w:rsidR="00B9501B">
        <w:rPr>
          <w:color w:val="000000" w:themeColor="text1"/>
        </w:rPr>
        <w:t xml:space="preserve"> </w:t>
      </w:r>
      <w:r w:rsidR="00557A17">
        <w:rPr>
          <w:color w:val="000000" w:themeColor="text1"/>
        </w:rPr>
        <w:t>(</w:t>
      </w:r>
      <w:r>
        <w:rPr>
          <w:color w:val="000000" w:themeColor="text1"/>
        </w:rPr>
        <w:t>Knight</w:t>
      </w:r>
      <w:del w:id="815" w:author="Wayne Liu" w:date="2016-05-18T14:56:00Z">
        <w:r w:rsidR="00557A17" w:rsidDel="004E5443">
          <w:rPr>
            <w:color w:val="000000" w:themeColor="text1"/>
          </w:rPr>
          <w:delText xml:space="preserve"> et al</w:delText>
        </w:r>
        <w:r w:rsidDel="004E5443">
          <w:rPr>
            <w:color w:val="000000" w:themeColor="text1"/>
          </w:rPr>
          <w:delText>,</w:delText>
        </w:r>
      </w:del>
      <w:ins w:id="816" w:author="Wayne Liu" w:date="2016-05-18T14:56:00Z">
        <w:r w:rsidR="004E5443">
          <w:rPr>
            <w:color w:val="000000" w:themeColor="text1"/>
          </w:rPr>
          <w:t xml:space="preserve"> et al.,</w:t>
        </w:r>
      </w:ins>
      <w:r>
        <w:rPr>
          <w:color w:val="000000" w:themeColor="text1"/>
        </w:rPr>
        <w:t xml:space="preserve"> 20</w:t>
      </w:r>
      <w:r w:rsidR="00557A17">
        <w:rPr>
          <w:color w:val="000000" w:themeColor="text1"/>
        </w:rPr>
        <w:t>09)</w:t>
      </w:r>
      <w:r w:rsidR="00B9501B">
        <w:rPr>
          <w:color w:val="000000" w:themeColor="text1"/>
        </w:rPr>
        <w:t xml:space="preserve">. </w:t>
      </w:r>
      <w:r>
        <w:rPr>
          <w:color w:val="000000" w:themeColor="text1"/>
        </w:rPr>
        <w:t xml:space="preserve"> That study supports the intriguing possibility that certain susceptibility variants may only confer risk in the presence of a particular leukemogenic exposure. </w:t>
      </w:r>
      <w:r w:rsidR="00B9501B">
        <w:rPr>
          <w:color w:val="000000" w:themeColor="text1"/>
        </w:rPr>
        <w:t xml:space="preserve"> </w:t>
      </w:r>
      <w:r>
        <w:rPr>
          <w:color w:val="000000" w:themeColor="text1"/>
        </w:rPr>
        <w:t>To maximize the discovery potential for identifying germline susceptibility to myeloid neoplasms, future investigations should account for heterogeneity in both exposures and disease subtypes.</w:t>
      </w:r>
      <w:r>
        <w:t xml:space="preserve"> </w:t>
      </w:r>
    </w:p>
    <w:p w:rsidR="006A4FA6" w:rsidRDefault="00E97BDD" w:rsidP="00E97BDD">
      <w:pPr>
        <w:spacing w:line="480" w:lineRule="auto"/>
      </w:pPr>
      <w:r>
        <w:tab/>
      </w:r>
    </w:p>
    <w:p w:rsidR="00E97BDD" w:rsidRDefault="00E97BDD" w:rsidP="00E97BDD">
      <w:pPr>
        <w:spacing w:line="480" w:lineRule="auto"/>
      </w:pPr>
      <w:r>
        <w:t xml:space="preserve">Attention is increasingly turning to the potential role of common genetic variation in relation to therapeutic response and disease prognosis. </w:t>
      </w:r>
      <w:r w:rsidR="00B9501B">
        <w:t xml:space="preserve"> </w:t>
      </w:r>
      <w:r>
        <w:t>Results of initial studies that have focused on candidate genes that may confer drug resistance (e.g., drug metabolizing enzymes) have been conflicting and expanded pharmacogenetic studies and GWAS are underway</w:t>
      </w:r>
      <w:r w:rsidR="00B9501B">
        <w:t xml:space="preserve"> </w:t>
      </w:r>
      <w:r w:rsidR="00F21F59">
        <w:t>(</w:t>
      </w:r>
      <w:r>
        <w:t>Drenberg</w:t>
      </w:r>
      <w:del w:id="817" w:author="Wayne Liu" w:date="2016-05-18T14:56:00Z">
        <w:r w:rsidR="00F21F59" w:rsidDel="004E5443">
          <w:delText xml:space="preserve"> et al,</w:delText>
        </w:r>
      </w:del>
      <w:ins w:id="818" w:author="Wayne Liu" w:date="2016-05-18T14:56:00Z">
        <w:r w:rsidR="004E5443">
          <w:t xml:space="preserve"> et al.,</w:t>
        </w:r>
      </w:ins>
      <w:r w:rsidR="00F21F59">
        <w:t xml:space="preserve"> 2015</w:t>
      </w:r>
      <w:r>
        <w:t>;</w:t>
      </w:r>
      <w:r w:rsidR="00F21F59">
        <w:t xml:space="preserve"> </w:t>
      </w:r>
      <w:r>
        <w:t>Choi</w:t>
      </w:r>
      <w:del w:id="819" w:author="Wayne Liu" w:date="2016-05-18T14:56:00Z">
        <w:r w:rsidR="00F21F59" w:rsidDel="004E5443">
          <w:delText xml:space="preserve"> et al,</w:delText>
        </w:r>
      </w:del>
      <w:ins w:id="820" w:author="Wayne Liu" w:date="2016-05-18T14:56:00Z">
        <w:r w:rsidR="004E5443">
          <w:t xml:space="preserve"> et al.,</w:t>
        </w:r>
      </w:ins>
      <w:r w:rsidR="00F21F59">
        <w:t xml:space="preserve"> 2013)</w:t>
      </w:r>
      <w:r w:rsidR="00B9501B">
        <w:t xml:space="preserve">. </w:t>
      </w:r>
      <w:r>
        <w:t xml:space="preserve"> For myeloid neoplasms, the investigation of germline variants related to therapeutic response and disease prognosis is in its infancy, in stark contrast to the extensive understanding of the prognostic as well as diagnostic importance of certain somatic changes. </w:t>
      </w:r>
    </w:p>
    <w:p w:rsidR="006A4FA6" w:rsidRDefault="006A4FA6" w:rsidP="00806766">
      <w:pPr>
        <w:spacing w:line="480" w:lineRule="auto"/>
        <w:rPr>
          <w:color w:val="000000" w:themeColor="text1"/>
        </w:rPr>
      </w:pPr>
    </w:p>
    <w:p w:rsidR="00E97BDD" w:rsidRPr="002948F5" w:rsidRDefault="00E97BDD" w:rsidP="00806766">
      <w:pPr>
        <w:spacing w:line="480" w:lineRule="auto"/>
        <w:rPr>
          <w:color w:val="000000" w:themeColor="text1"/>
        </w:rPr>
      </w:pPr>
      <w:r w:rsidRPr="002948F5">
        <w:rPr>
          <w:color w:val="000000" w:themeColor="text1"/>
        </w:rPr>
        <w:t xml:space="preserve">Additional research is needed to understand the mechanisms by which </w:t>
      </w:r>
      <w:r>
        <w:rPr>
          <w:color w:val="000000" w:themeColor="text1"/>
        </w:rPr>
        <w:t xml:space="preserve">putative </w:t>
      </w:r>
      <w:r w:rsidRPr="002948F5">
        <w:rPr>
          <w:color w:val="000000" w:themeColor="text1"/>
        </w:rPr>
        <w:t xml:space="preserve">loci may contribute to </w:t>
      </w:r>
      <w:r>
        <w:rPr>
          <w:color w:val="000000" w:themeColor="text1"/>
        </w:rPr>
        <w:t>leukemia development or prognosis</w:t>
      </w:r>
      <w:r w:rsidRPr="002948F5">
        <w:rPr>
          <w:color w:val="000000" w:themeColor="text1"/>
        </w:rPr>
        <w:t xml:space="preserve"> and to identify other </w:t>
      </w:r>
      <w:r>
        <w:rPr>
          <w:color w:val="000000" w:themeColor="text1"/>
        </w:rPr>
        <w:t xml:space="preserve">associated </w:t>
      </w:r>
      <w:r w:rsidRPr="002948F5">
        <w:rPr>
          <w:color w:val="000000" w:themeColor="text1"/>
        </w:rPr>
        <w:t xml:space="preserve">genetic loci. </w:t>
      </w:r>
      <w:r w:rsidR="00B9501B">
        <w:rPr>
          <w:color w:val="000000" w:themeColor="text1"/>
        </w:rPr>
        <w:t xml:space="preserve"> </w:t>
      </w:r>
      <w:r w:rsidRPr="002948F5">
        <w:rPr>
          <w:color w:val="000000" w:themeColor="text1"/>
        </w:rPr>
        <w:t>Important directions for future research will be to compare risks for different myeloid neoplasms, and to consider whether underlying susceptibility variants may interact with other leukemia risk factors</w:t>
      </w:r>
      <w:r w:rsidR="00B9501B">
        <w:rPr>
          <w:color w:val="000000" w:themeColor="text1"/>
        </w:rPr>
        <w:t xml:space="preserve"> </w:t>
      </w:r>
      <w:r w:rsidR="000F1D5B">
        <w:rPr>
          <w:color w:val="000000" w:themeColor="text1"/>
        </w:rPr>
        <w:t>(Knight</w:t>
      </w:r>
      <w:del w:id="821" w:author="Wayne Liu" w:date="2016-05-18T14:56:00Z">
        <w:r w:rsidR="000F1D5B" w:rsidDel="004E5443">
          <w:rPr>
            <w:color w:val="000000" w:themeColor="text1"/>
          </w:rPr>
          <w:delText xml:space="preserve"> et al,</w:delText>
        </w:r>
      </w:del>
      <w:ins w:id="822" w:author="Wayne Liu" w:date="2016-05-18T14:56:00Z">
        <w:r w:rsidR="004E5443">
          <w:rPr>
            <w:color w:val="000000" w:themeColor="text1"/>
          </w:rPr>
          <w:t xml:space="preserve"> et al.,</w:t>
        </w:r>
      </w:ins>
      <w:r w:rsidR="000F1D5B">
        <w:rPr>
          <w:color w:val="000000" w:themeColor="text1"/>
        </w:rPr>
        <w:t xml:space="preserve"> 2009)</w:t>
      </w:r>
      <w:r w:rsidR="00B9501B">
        <w:rPr>
          <w:color w:val="000000" w:themeColor="text1"/>
        </w:rPr>
        <w:t xml:space="preserve">. </w:t>
      </w:r>
    </w:p>
    <w:p w:rsidR="007232F0" w:rsidRDefault="007232F0"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6A4369" w:rsidRDefault="007232F0" w:rsidP="006A4369">
      <w:pPr>
        <w:spacing w:line="480" w:lineRule="auto"/>
        <w:rPr>
          <w:b/>
        </w:rPr>
      </w:pPr>
      <w:r>
        <w:rPr>
          <w:b/>
          <w:color w:val="0070C0"/>
        </w:rPr>
        <w:t xml:space="preserve">&lt;1&gt; </w:t>
      </w:r>
      <w:r w:rsidR="006A4369" w:rsidRPr="006A4369">
        <w:rPr>
          <w:b/>
          <w:color w:val="0070C0"/>
        </w:rPr>
        <w:t>OPPORTUNITIES FOR PREVENTION</w:t>
      </w:r>
    </w:p>
    <w:p w:rsidR="006A4369" w:rsidRDefault="006A4369" w:rsidP="006A4369">
      <w:pPr>
        <w:spacing w:line="480" w:lineRule="auto"/>
      </w:pPr>
      <w:r>
        <w:t>Advances in molecular biology, genetics, and mechanistic aspects of pathogenesis of myeloid neoplasms have been notable, but progress has been slower in identifying etiologic factors</w:t>
      </w:r>
      <w:r w:rsidR="00B9501B">
        <w:t>,</w:t>
      </w:r>
      <w:r>
        <w:t xml:space="preserve"> </w:t>
      </w:r>
      <w:r w:rsidR="00B9501B">
        <w:t xml:space="preserve">which </w:t>
      </w:r>
      <w:r>
        <w:t>limits opportunities for prevention.  Nevertheless, efforts should be made to reduce medical, occupational</w:t>
      </w:r>
      <w:r w:rsidR="00B9501B">
        <w:t>,</w:t>
      </w:r>
      <w:r>
        <w:t xml:space="preserve"> and environmental exposures to radiation, and</w:t>
      </w:r>
      <w:r w:rsidR="00FD366D">
        <w:t xml:space="preserve"> balance risks versus benefits </w:t>
      </w:r>
      <w:r w:rsidR="00F11E01">
        <w:t>of cytotoxic</w:t>
      </w:r>
      <w:r>
        <w:t xml:space="preserve"> and other medications and chemicals implicated in myeloid neoplasms.</w:t>
      </w:r>
      <w:r w:rsidR="003546A8">
        <w:t xml:space="preserve">  </w:t>
      </w:r>
    </w:p>
    <w:p w:rsidR="006A4369" w:rsidRDefault="006A4369" w:rsidP="006A4369">
      <w:pPr>
        <w:spacing w:line="480" w:lineRule="auto"/>
      </w:pPr>
    </w:p>
    <w:p w:rsidR="006A4369" w:rsidRDefault="006A4369" w:rsidP="006A4369">
      <w:pPr>
        <w:spacing w:line="480" w:lineRule="auto"/>
      </w:pPr>
      <w:r>
        <w:t xml:space="preserve">Radiologists, radiologic technologists, medical physicists, and manufacturers of x-ray equipment should continuously seek to optimize diagnostic radiologic procedures to provide clinically important information at the lowest possible doses achievable and to provide estimates of radiation exposure from such procedures to physicians and patients.  Reducing radiation exposure from diagnostic procedures is a shared responsibility of the referring medical practitioner and the radiologist, with increasing input from professional societies </w:t>
      </w:r>
      <w:r w:rsidR="00EA2ECE">
        <w:t xml:space="preserve">(e.g., the American College of Radiology) </w:t>
      </w:r>
      <w:r>
        <w:t xml:space="preserve">in the form of evidence- and/or consensus-based guidelines </w:t>
      </w:r>
      <w:r w:rsidR="00EA2ECE">
        <w:t>produced by panels of experts with re</w:t>
      </w:r>
      <w:r w:rsidR="00872072">
        <w:t>s</w:t>
      </w:r>
      <w:r w:rsidR="00EA2ECE">
        <w:t xml:space="preserve">pect to </w:t>
      </w:r>
      <w:r>
        <w:t>the most appropriate examinations or modalities</w:t>
      </w:r>
      <w:r w:rsidR="00EA2ECE">
        <w:t xml:space="preserve"> and frequency of examinations</w:t>
      </w:r>
      <w:r>
        <w:t xml:space="preserve"> </w:t>
      </w:r>
      <w:r w:rsidR="00EA2ECE">
        <w:t>recommended for clinical evaluations (</w:t>
      </w:r>
      <w:r w:rsidR="009A2866">
        <w:t xml:space="preserve">American College of </w:t>
      </w:r>
      <w:r w:rsidR="009A2866">
        <w:lastRenderedPageBreak/>
        <w:t>Radiology, 2015</w:t>
      </w:r>
      <w:r>
        <w:t xml:space="preserve">; </w:t>
      </w:r>
      <w:r w:rsidRPr="009A2866">
        <w:t>Einstein</w:t>
      </w:r>
      <w:del w:id="823" w:author="Wayne Liu" w:date="2016-05-18T14:56:00Z">
        <w:r w:rsidRPr="009A2866" w:rsidDel="004E5443">
          <w:delText xml:space="preserve"> et al</w:delText>
        </w:r>
        <w:r w:rsidR="005A75A9" w:rsidRPr="009A2866" w:rsidDel="004E5443">
          <w:delText>,</w:delText>
        </w:r>
      </w:del>
      <w:ins w:id="824" w:author="Wayne Liu" w:date="2016-05-18T14:56:00Z">
        <w:r w:rsidR="004E5443">
          <w:t xml:space="preserve"> et al.,</w:t>
        </w:r>
      </w:ins>
      <w:r w:rsidR="005A75A9" w:rsidRPr="009A2866">
        <w:t xml:space="preserve"> 2</w:t>
      </w:r>
      <w:r w:rsidRPr="009A2866">
        <w:t>014</w:t>
      </w:r>
      <w:r>
        <w:t xml:space="preserve">).  </w:t>
      </w:r>
      <w:r w:rsidR="00FD366D">
        <w:t xml:space="preserve">Unnecessary medical diagnostic radiologic procedures should </w:t>
      </w:r>
      <w:r w:rsidR="00B9501B">
        <w:t>be avoided</w:t>
      </w:r>
      <w:r w:rsidR="00FD366D">
        <w:t>.</w:t>
      </w:r>
      <w:r w:rsidR="005A2B9C">
        <w:t xml:space="preserve"> </w:t>
      </w:r>
      <w:r>
        <w:t xml:space="preserve"> Radiation and medical oncologists should continue to weigh risks </w:t>
      </w:r>
      <w:r w:rsidR="00750EF1">
        <w:t xml:space="preserve">of </w:t>
      </w:r>
      <w:r>
        <w:t>leukemia, second cancers</w:t>
      </w:r>
      <w:r w:rsidR="00750EF1">
        <w:t>,</w:t>
      </w:r>
      <w:r>
        <w:t xml:space="preserve"> and other serious adverse </w:t>
      </w:r>
      <w:r w:rsidR="00B9501B">
        <w:t>sequelae</w:t>
      </w:r>
      <w:r>
        <w:t xml:space="preserve"> from therapeutic radiation and cytotoxic therapy against the clinical benefits.  Newer radiation therapy techniques and modalities have been designed to limit radiation scatter to normal tissue from therapeutic radiation</w:t>
      </w:r>
      <w:r w:rsidR="00FD366D">
        <w:t>.  R</w:t>
      </w:r>
      <w:r>
        <w:t>esearch is needed to ascertain whether t-</w:t>
      </w:r>
      <w:r w:rsidR="00872072">
        <w:t>MDS/</w:t>
      </w:r>
      <w:r>
        <w:t xml:space="preserve">AML and other second cancer </w:t>
      </w:r>
      <w:r w:rsidR="00F11E01">
        <w:t>risks are</w:t>
      </w:r>
      <w:r>
        <w:t xml:space="preserve"> lower</w:t>
      </w:r>
      <w:r w:rsidR="00FD366D">
        <w:t xml:space="preserve"> with newer radiotherapy techniques or modalities</w:t>
      </w:r>
      <w:r>
        <w:t xml:space="preserve"> than with conventional radiotherapy.</w:t>
      </w:r>
      <w:r w:rsidR="003546A8">
        <w:t xml:space="preserve">  </w:t>
      </w:r>
      <w:r w:rsidR="00FD366D">
        <w:t xml:space="preserve">Similarly, research is needed to better understand the risks associated with newer cytotoxic agents </w:t>
      </w:r>
      <w:r w:rsidR="00400E35">
        <w:t>and</w:t>
      </w:r>
      <w:r w:rsidR="00FD366D">
        <w:t xml:space="preserve"> other systemic therapies (e.g., taxanes, immunotherapy).</w:t>
      </w:r>
    </w:p>
    <w:p w:rsidR="006A4369" w:rsidRDefault="006A4369" w:rsidP="006A4369">
      <w:pPr>
        <w:spacing w:line="480" w:lineRule="auto"/>
      </w:pPr>
    </w:p>
    <w:p w:rsidR="006A4369" w:rsidRDefault="006A4369" w:rsidP="006A4369">
      <w:pPr>
        <w:spacing w:line="480" w:lineRule="auto"/>
      </w:pPr>
      <w:r>
        <w:t xml:space="preserve">Radiation workers should </w:t>
      </w:r>
      <w:r w:rsidR="00750EF1">
        <w:t xml:space="preserve">utilize </w:t>
      </w:r>
      <w:r>
        <w:t>all radiation protective safety measures</w:t>
      </w:r>
      <w:r w:rsidR="00FD366D">
        <w:t xml:space="preserve"> feasible. </w:t>
      </w:r>
      <w:r w:rsidR="005A2B9C">
        <w:t xml:space="preserve"> </w:t>
      </w:r>
      <w:r>
        <w:t>Medical radiation workers should actively seek maximal use of all personal protective measures (including full coverage lead aprons, thyroid shields, and lead goggles), other protective measures (room shields), maintenance of the longest distance feasible from radiation sources that is still consistent with good patient care, and use of all badge monitoring devices as recommended by radiation safety officers.  Radiation safety officers, radiologists, and hospital administration should select x-ray equipment that provides the best visualization for the lowest possible exposures</w:t>
      </w:r>
      <w:r w:rsidR="00FD366D">
        <w:t xml:space="preserve"> to patients and radiation workers</w:t>
      </w:r>
      <w:r>
        <w:t>, the greatest flexibility to incorporate adjustments for body size, and</w:t>
      </w:r>
      <w:r w:rsidR="00FD366D">
        <w:t xml:space="preserve"> meaningful</w:t>
      </w:r>
      <w:r>
        <w:t xml:space="preserve"> estimates of radiation exposure</w:t>
      </w:r>
      <w:r w:rsidR="00FD366D">
        <w:t xml:space="preserve"> associated with </w:t>
      </w:r>
      <w:r w:rsidR="00F11E01">
        <w:t>radiological examinations</w:t>
      </w:r>
      <w:r>
        <w:t xml:space="preserve">.  Nuclear workers should similarly use all </w:t>
      </w:r>
      <w:r w:rsidR="00B9501B">
        <w:t xml:space="preserve">recommended </w:t>
      </w:r>
      <w:r>
        <w:t>badge monitoring devices</w:t>
      </w:r>
      <w:r w:rsidR="00B9501B">
        <w:t>,</w:t>
      </w:r>
      <w:r>
        <w:t xml:space="preserve"> and radiation safety officers should seek to reduce all unnecessary exposures.  </w:t>
      </w:r>
    </w:p>
    <w:p w:rsidR="006A4369" w:rsidRDefault="006A4369" w:rsidP="006A4369">
      <w:pPr>
        <w:spacing w:line="480" w:lineRule="auto"/>
      </w:pPr>
    </w:p>
    <w:p w:rsidR="006A4369" w:rsidRDefault="006A4369" w:rsidP="006A4369">
      <w:pPr>
        <w:spacing w:line="480" w:lineRule="auto"/>
      </w:pPr>
      <w:r>
        <w:lastRenderedPageBreak/>
        <w:t>Workers in industries that utilize benzene and formaldehyde in manufacturing, transport, or storage and those in the rubber manufacturing industry should regularly employ all personal protective (respirators, clothing</w:t>
      </w:r>
      <w:r w:rsidR="00750EF1">
        <w:t>,</w:t>
      </w:r>
      <w:r>
        <w:t xml:space="preserve"> and use of equipment to limit dermal exposures) and workplace safety measures (improve ventilation, </w:t>
      </w:r>
      <w:r w:rsidR="00750EF1">
        <w:t xml:space="preserve">minimize </w:t>
      </w:r>
      <w:r>
        <w:t xml:space="preserve">levels of </w:t>
      </w:r>
      <w:r w:rsidR="00750EF1">
        <w:t xml:space="preserve">relevant </w:t>
      </w:r>
      <w:r>
        <w:t>chemicals to the lowest achievable</w:t>
      </w:r>
      <w:r w:rsidR="00750EF1">
        <w:t xml:space="preserve"> levels</w:t>
      </w:r>
      <w:r>
        <w:t xml:space="preserve">), wear monitoring devices, participate in formal safety training, and undergo regular evaluation to minimize their exposures to these chemicals.  Manufacturers should reduce the </w:t>
      </w:r>
      <w:r w:rsidR="00432958">
        <w:t xml:space="preserve">amount </w:t>
      </w:r>
      <w:r>
        <w:t>of benzene in gasoline, paints, solvents</w:t>
      </w:r>
      <w:r w:rsidR="000C72DD">
        <w:t>,</w:t>
      </w:r>
      <w:r>
        <w:t xml:space="preserve"> and other sources.  Formaldehyde levels should be reduced and alternative </w:t>
      </w:r>
      <w:r w:rsidR="00FD366D">
        <w:t xml:space="preserve">less toxic </w:t>
      </w:r>
      <w:r>
        <w:t>agents should be sought.</w:t>
      </w:r>
      <w:r w:rsidR="003546A8">
        <w:t xml:space="preserve">  </w:t>
      </w:r>
      <w:r>
        <w:t xml:space="preserve">Although further clarification is needed of the relation between specific pesticides and myeloid neoplasms, protective measures should be utilized in jobs and industries using such agents </w:t>
      </w:r>
      <w:r w:rsidR="000C72DD">
        <w:t xml:space="preserve">in an effort </w:t>
      </w:r>
      <w:r>
        <w:t xml:space="preserve">to limit exposures. </w:t>
      </w:r>
    </w:p>
    <w:p w:rsidR="006A4369" w:rsidRDefault="006A4369" w:rsidP="006A4369">
      <w:pPr>
        <w:tabs>
          <w:tab w:val="left" w:pos="3495"/>
        </w:tabs>
        <w:spacing w:line="480" w:lineRule="auto"/>
      </w:pPr>
    </w:p>
    <w:p w:rsidR="006A4369" w:rsidRDefault="006A4369" w:rsidP="006A4369">
      <w:pPr>
        <w:spacing w:line="480" w:lineRule="auto"/>
      </w:pPr>
      <w:r>
        <w:t xml:space="preserve">For the general population, the most important personal measure to reduce risk of myeloid neoplasms is to </w:t>
      </w:r>
      <w:r w:rsidR="00126860">
        <w:t>avoid use of tobacco</w:t>
      </w:r>
      <w:r>
        <w:t xml:space="preserve">, </w:t>
      </w:r>
      <w:r w:rsidR="000C72DD">
        <w:t xml:space="preserve">and </w:t>
      </w:r>
      <w:r>
        <w:t xml:space="preserve">gasoline service stations should continue to upgrade </w:t>
      </w:r>
      <w:r w:rsidR="00F11E01">
        <w:t>devices to</w:t>
      </w:r>
      <w:r>
        <w:t xml:space="preserve"> minimize exposure to benzene by those who pump gasoline. </w:t>
      </w:r>
      <w:r w:rsidR="00F33853">
        <w:t xml:space="preserve"> Ideally, individuals should consider using vehicles with</w:t>
      </w:r>
      <w:r w:rsidR="00BB4280">
        <w:t xml:space="preserve"> sources of ‘fuel’</w:t>
      </w:r>
      <w:r w:rsidR="00CA00E7">
        <w:t xml:space="preserve">that do not contain benzene.  </w:t>
      </w:r>
      <w:r w:rsidR="00126860">
        <w:t xml:space="preserve">While </w:t>
      </w:r>
      <w:r>
        <w:t xml:space="preserve">the association </w:t>
      </w:r>
      <w:r w:rsidR="00126860">
        <w:t xml:space="preserve">of myeloid neoplasm risk </w:t>
      </w:r>
      <w:r>
        <w:t xml:space="preserve">with </w:t>
      </w:r>
      <w:r w:rsidR="000C72DD">
        <w:t>BMI</w:t>
      </w:r>
      <w:r>
        <w:t xml:space="preserve"> </w:t>
      </w:r>
      <w:r w:rsidR="00126860">
        <w:t>remains to be elucidated</w:t>
      </w:r>
      <w:r>
        <w:t xml:space="preserve">, reducing overweight or obesity to normal weight </w:t>
      </w:r>
      <w:r w:rsidR="00126860">
        <w:t>has numerous other health benefits, including prevention</w:t>
      </w:r>
      <w:r w:rsidR="000C72DD">
        <w:t xml:space="preserve"> of non-hematologic cancers</w:t>
      </w:r>
      <w:r w:rsidR="00126860">
        <w:t>.</w:t>
      </w:r>
      <w:r>
        <w:t xml:space="preserve">  </w:t>
      </w:r>
    </w:p>
    <w:p w:rsidR="006A4369" w:rsidRDefault="006A4369" w:rsidP="006A4369"/>
    <w:p w:rsidR="006A4369" w:rsidRDefault="006A4369" w:rsidP="006A4369">
      <w:pPr>
        <w:spacing w:line="480" w:lineRule="auto"/>
        <w:rPr>
          <w:b/>
        </w:rPr>
      </w:pPr>
      <w:r>
        <w:rPr>
          <w:b/>
          <w:color w:val="0070C0"/>
        </w:rPr>
        <w:t xml:space="preserve">&lt;1&gt; </w:t>
      </w:r>
      <w:r w:rsidRPr="006A4369">
        <w:rPr>
          <w:b/>
          <w:color w:val="0070C0"/>
        </w:rPr>
        <w:t>FUTURE DIRECTIONS</w:t>
      </w:r>
    </w:p>
    <w:p w:rsidR="006A4369" w:rsidRPr="003E6BA8" w:rsidRDefault="006A4369" w:rsidP="006A4369">
      <w:pPr>
        <w:spacing w:line="480" w:lineRule="auto"/>
        <w:rPr>
          <w:b/>
        </w:rPr>
      </w:pPr>
      <w:r>
        <w:t xml:space="preserve">AML has long been reported to population-based cancer registries, but other major categories and subtypes of myeloid neoplasms have not been included until recently </w:t>
      </w:r>
      <w:r w:rsidR="00126860">
        <w:t xml:space="preserve">in some countries </w:t>
      </w:r>
      <w:r>
        <w:t xml:space="preserve">or </w:t>
      </w:r>
      <w:r w:rsidR="00126860">
        <w:t>at all in others</w:t>
      </w:r>
      <w:r>
        <w:t>.</w:t>
      </w:r>
      <w:r w:rsidR="00126860">
        <w:t xml:space="preserve">  With the rapid evolution of molecular markers, it is </w:t>
      </w:r>
      <w:r w:rsidR="00F11E01">
        <w:t>important for</w:t>
      </w:r>
      <w:r w:rsidR="00126860">
        <w:t xml:space="preserve"> clinicians to </w:t>
      </w:r>
      <w:r w:rsidR="00126860">
        <w:lastRenderedPageBreak/>
        <w:t xml:space="preserve">incorporate the most recent guidelines into diagnostic evaluations, both for precision in disease classification </w:t>
      </w:r>
      <w:r w:rsidR="00F11E01">
        <w:t>and</w:t>
      </w:r>
      <w:r w:rsidR="00126860">
        <w:t xml:space="preserve"> selection of appropriate treatment.</w:t>
      </w:r>
      <w:r>
        <w:t xml:space="preserve">  Incomplete </w:t>
      </w:r>
      <w:r w:rsidR="00126860">
        <w:t xml:space="preserve">disease </w:t>
      </w:r>
      <w:r w:rsidR="00F11E01">
        <w:t>registration</w:t>
      </w:r>
      <w:r w:rsidR="00126860">
        <w:t xml:space="preserve"> </w:t>
      </w:r>
      <w:r>
        <w:t>or inadequate diagnostic evaluation of myeloid neoplasms in the general population is a major obstacle for characterizing patterns and trends</w:t>
      </w:r>
      <w:r w:rsidR="00FD366D">
        <w:t>.</w:t>
      </w:r>
      <w:r>
        <w:t xml:space="preserve">  Efforts are needed worldwide to completely ascertain, correctly diagnose</w:t>
      </w:r>
      <w:r w:rsidR="000C72DD">
        <w:t>,</w:t>
      </w:r>
      <w:r>
        <w:t xml:space="preserve"> and employ state-of-the-art molecular characterization of subtypes of AML</w:t>
      </w:r>
      <w:r w:rsidR="00126860">
        <w:t>,</w:t>
      </w:r>
      <w:r>
        <w:t xml:space="preserve"> MDS, MPN, </w:t>
      </w:r>
      <w:r w:rsidR="00126860">
        <w:t xml:space="preserve">and </w:t>
      </w:r>
      <w:r>
        <w:t>MDS/</w:t>
      </w:r>
      <w:r w:rsidR="00F11E01">
        <w:t>MPN to</w:t>
      </w:r>
      <w:r>
        <w:t xml:space="preserve"> facilitate progress in identifying etiolog</w:t>
      </w:r>
      <w:r w:rsidR="006D583A">
        <w:t>ic factors</w:t>
      </w:r>
      <w:r w:rsidR="00F11E01">
        <w:t>, preventive</w:t>
      </w:r>
      <w:r>
        <w:t xml:space="preserve"> measures</w:t>
      </w:r>
      <w:r w:rsidR="006D583A">
        <w:t>, and appropriate therapies</w:t>
      </w:r>
      <w:r>
        <w:t xml:space="preserve">. </w:t>
      </w:r>
    </w:p>
    <w:p w:rsidR="006A4369" w:rsidRDefault="006A4369" w:rsidP="006A4369">
      <w:pPr>
        <w:spacing w:line="480" w:lineRule="auto"/>
      </w:pPr>
    </w:p>
    <w:p w:rsidR="006A4369" w:rsidRDefault="006A4369" w:rsidP="006A4369">
      <w:pPr>
        <w:spacing w:line="480" w:lineRule="auto"/>
      </w:pPr>
      <w:r>
        <w:t xml:space="preserve">Epidemiologic studies have focused on </w:t>
      </w:r>
      <w:r w:rsidR="00935F6A">
        <w:t>AML</w:t>
      </w:r>
      <w:r>
        <w:t xml:space="preserve"> and</w:t>
      </w:r>
      <w:r w:rsidR="00432958">
        <w:t>,</w:t>
      </w:r>
      <w:r>
        <w:t xml:space="preserve"> to a lesser extent</w:t>
      </w:r>
      <w:r w:rsidR="00432958">
        <w:t>,</w:t>
      </w:r>
      <w:r>
        <w:t xml:space="preserve"> on MDS, t-MDS/AML, and CML, but there has been little evaluation of risk factors </w:t>
      </w:r>
      <w:r w:rsidR="000C72DD">
        <w:t>by</w:t>
      </w:r>
      <w:r>
        <w:t xml:space="preserve"> subtype of AML</w:t>
      </w:r>
      <w:r w:rsidR="00432958">
        <w:t>, MDS,</w:t>
      </w:r>
      <w:r>
        <w:t xml:space="preserve"> MPN</w:t>
      </w:r>
      <w:r w:rsidR="00432958">
        <w:t>,</w:t>
      </w:r>
      <w:r>
        <w:t xml:space="preserve"> or MDS/MPN. </w:t>
      </w:r>
      <w:r w:rsidR="00285293">
        <w:t xml:space="preserve"> Gaps in understanding </w:t>
      </w:r>
      <w:r w:rsidR="000C72DD">
        <w:t xml:space="preserve">the </w:t>
      </w:r>
      <w:r w:rsidR="006F5BB8">
        <w:t xml:space="preserve">pathogenesis of myeloid neoplasms </w:t>
      </w:r>
      <w:r w:rsidR="00285293">
        <w:t>remain</w:t>
      </w:r>
      <w:r w:rsidR="006F5BB8">
        <w:t>,</w:t>
      </w:r>
      <w:r>
        <w:t xml:space="preserve"> </w:t>
      </w:r>
      <w:r w:rsidR="00285293">
        <w:t>e</w:t>
      </w:r>
      <w:r>
        <w:t>ven for well-established risk factors</w:t>
      </w:r>
      <w:r w:rsidR="00285293">
        <w:t>.</w:t>
      </w:r>
      <w:r w:rsidR="003546A8">
        <w:t xml:space="preserve">  </w:t>
      </w:r>
      <w:r w:rsidR="00F11E01">
        <w:t xml:space="preserve">Epidemiologic studies of radiation and myeloid neoplasms have generally not evaluated subtypes of AML, MDS, MPN, or MDS/MPN.  </w:t>
      </w:r>
      <w:r>
        <w:t xml:space="preserve">The intriguing association of radiation dose and risk of MDS in the atomic bomb survivors requires further follow-up in that population and comprehensive </w:t>
      </w:r>
      <w:r w:rsidR="00285293">
        <w:t xml:space="preserve">dose-response </w:t>
      </w:r>
      <w:r>
        <w:t>assessment in other radiation-exposed populations</w:t>
      </w:r>
      <w:r w:rsidR="00285293">
        <w:t>.</w:t>
      </w:r>
      <w:r w:rsidR="005A2B9C">
        <w:t xml:space="preserve"> </w:t>
      </w:r>
      <w:r>
        <w:t xml:space="preserve"> The association of low-level benzene exposure with MDS and absence of associations with AML and MPN in the</w:t>
      </w:r>
      <w:r w:rsidR="00285293">
        <w:t xml:space="preserve"> pooled Canadian, </w:t>
      </w:r>
      <w:r w:rsidR="00803142">
        <w:t>U.K.,</w:t>
      </w:r>
      <w:r w:rsidR="00285293">
        <w:t xml:space="preserve"> and Australian study</w:t>
      </w:r>
      <w:r>
        <w:t xml:space="preserve"> should be examined in other populations with varying levels of benzene exposure and in relation to time since first exposure and other temporal characteristics.  Incidence of myeloid neoplasms by major category and </w:t>
      </w:r>
      <w:r w:rsidR="00F11E01">
        <w:t>subtypes should</w:t>
      </w:r>
      <w:r>
        <w:t xml:space="preserve"> be evaluated in</w:t>
      </w:r>
      <w:r w:rsidR="00285293">
        <w:t xml:space="preserve"> exposed occupational</w:t>
      </w:r>
      <w:r w:rsidR="006F5BB8">
        <w:t xml:space="preserve"> </w:t>
      </w:r>
      <w:r w:rsidR="00F11E01">
        <w:t>populations in</w:t>
      </w:r>
      <w:r>
        <w:t xml:space="preserve"> relation </w:t>
      </w:r>
      <w:r w:rsidR="00F11E01">
        <w:t>to dose</w:t>
      </w:r>
      <w:r w:rsidR="00285293">
        <w:t xml:space="preserve"> response</w:t>
      </w:r>
      <w:r>
        <w:t xml:space="preserve"> and temporal characteristics.  Epidemiologic studies of cytotoxic agents have often focused on a single drug and have not adequately considered joint effects of multiple </w:t>
      </w:r>
      <w:r w:rsidR="000C72DD">
        <w:lastRenderedPageBreak/>
        <w:t xml:space="preserve">agents </w:t>
      </w:r>
      <w:r>
        <w:t xml:space="preserve">or confounding exposures.  </w:t>
      </w:r>
      <w:r w:rsidR="000C72DD">
        <w:t>Lastly, m</w:t>
      </w:r>
      <w:r>
        <w:t xml:space="preserve">ost studies of well-established risk factors have not assessed genetic or familial factors in these associations.  </w:t>
      </w:r>
    </w:p>
    <w:p w:rsidR="006A4369" w:rsidRDefault="006A4369" w:rsidP="006A4369">
      <w:pPr>
        <w:spacing w:line="480" w:lineRule="auto"/>
      </w:pPr>
    </w:p>
    <w:p w:rsidR="00870F3D" w:rsidRDefault="00285293" w:rsidP="00870F3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P</w:t>
      </w:r>
      <w:r w:rsidR="006A4369">
        <w:t>romising leads for further study include</w:t>
      </w:r>
      <w:r>
        <w:t xml:space="preserve"> clarification of </w:t>
      </w:r>
      <w:r w:rsidR="00F11E01">
        <w:t>the association</w:t>
      </w:r>
      <w:r w:rsidR="006A4369">
        <w:t xml:space="preserve"> </w:t>
      </w:r>
      <w:r w:rsidR="000C72DD">
        <w:t xml:space="preserve">of myeloid neoplasms </w:t>
      </w:r>
      <w:r w:rsidR="006A4369">
        <w:t xml:space="preserve">with </w:t>
      </w:r>
      <w:r w:rsidR="000C72DD">
        <w:t>BMI</w:t>
      </w:r>
      <w:r w:rsidR="006A4369">
        <w:t xml:space="preserve"> </w:t>
      </w:r>
      <w:r>
        <w:t>and</w:t>
      </w:r>
      <w:r w:rsidR="006A4369">
        <w:t xml:space="preserve"> the intriguing associations with infectious and inflammatory conditions.  Although the statistical associations of selected autoimmune conditions and specific myeloid neoplasms have been reproduced in Swedish and U.S. populations, it will be clinically important to clarify whether these associations are related to medications used to treat these conditions, the conditions themselves</w:t>
      </w:r>
      <w:r w:rsidR="006F5BB8">
        <w:t>,</w:t>
      </w:r>
      <w:r w:rsidR="006A4369">
        <w:t xml:space="preserve"> and/or genetic characteristics</w:t>
      </w:r>
      <w:r w:rsidR="00B50AF0">
        <w:t>.</w:t>
      </w:r>
      <w:r>
        <w:t xml:space="preserve">  Further large-scale studies are needed to identify genetic predisposition to myeloid neoplasms, considering both rare, high-penetrant and more common low-risk variants.  </w:t>
      </w:r>
      <w:r w:rsidR="00F11E01">
        <w:t xml:space="preserve">Such studies should consider both commonalities and differences in genetic susceptibility among the myeloid neoplasms. </w:t>
      </w:r>
      <w:r w:rsidR="00870F3D" w:rsidRPr="00A4062A">
        <w:t xml:space="preserve"> Intens</w:t>
      </w:r>
      <w:r w:rsidR="00870F3D" w:rsidRPr="0007229F">
        <w:t xml:space="preserve">ive efforts are underway to identify host-related genetic variables that influence risk of developing </w:t>
      </w:r>
      <w:r w:rsidR="00870F3D">
        <w:t>t-</w:t>
      </w:r>
      <w:r w:rsidR="00870F3D" w:rsidRPr="0007229F">
        <w:t>AML</w:t>
      </w:r>
      <w:r w:rsidR="00870F3D">
        <w:t xml:space="preserve"> (</w:t>
      </w:r>
      <w:r w:rsidR="00870F3D" w:rsidRPr="009D0EF9">
        <w:rPr>
          <w:highlight w:val="yellow"/>
        </w:rPr>
        <w:t>Knight</w:t>
      </w:r>
      <w:del w:id="825" w:author="Wayne Liu" w:date="2016-05-18T14:56:00Z">
        <w:r w:rsidR="00870F3D" w:rsidRPr="009D0EF9" w:rsidDel="004E5443">
          <w:rPr>
            <w:highlight w:val="yellow"/>
          </w:rPr>
          <w:delText xml:space="preserve"> et al,</w:delText>
        </w:r>
      </w:del>
      <w:ins w:id="826" w:author="Wayne Liu" w:date="2016-05-18T14:56:00Z">
        <w:r w:rsidR="004E5443">
          <w:rPr>
            <w:highlight w:val="yellow"/>
          </w:rPr>
          <w:t xml:space="preserve"> et al.,</w:t>
        </w:r>
      </w:ins>
      <w:r w:rsidR="00870F3D" w:rsidRPr="009D0EF9">
        <w:rPr>
          <w:highlight w:val="yellow"/>
        </w:rPr>
        <w:t xml:space="preserve"> 2009</w:t>
      </w:r>
      <w:r w:rsidR="00870F3D">
        <w:t>)</w:t>
      </w:r>
      <w:r w:rsidR="00870F3D" w:rsidRPr="0007229F">
        <w:t>.</w:t>
      </w:r>
    </w:p>
    <w:p w:rsidR="006A4369" w:rsidRDefault="006A4369" w:rsidP="006A4369">
      <w:pPr>
        <w:spacing w:line="480" w:lineRule="auto"/>
      </w:pPr>
    </w:p>
    <w:p w:rsidR="006A4369" w:rsidRDefault="006A4369" w:rsidP="006A4369">
      <w:pPr>
        <w:spacing w:line="480" w:lineRule="auto"/>
      </w:pPr>
      <w:r>
        <w:t xml:space="preserve">Few epidemiologic studies to date have been designed specifically to assess risk factors for MPN.  Most of the reports on </w:t>
      </w:r>
      <w:r w:rsidR="00F11E01">
        <w:t>MPN have derived</w:t>
      </w:r>
      <w:r w:rsidR="00285293">
        <w:t xml:space="preserve"> from</w:t>
      </w:r>
      <w:r w:rsidR="006F5BB8">
        <w:t xml:space="preserve"> </w:t>
      </w:r>
      <w:r>
        <w:t xml:space="preserve">studies designed to focus on other outcomes or exposures not specifically implicated in occurrence of MPN.  Data are limited on identification of determinants of transformation of MDS or MPN to </w:t>
      </w:r>
      <w:r w:rsidR="00CA00E7">
        <w:t>t-</w:t>
      </w:r>
      <w:r>
        <w:t xml:space="preserve">AML.  Clinically, it would be valuable to clarify what exposures or genetic characteristics </w:t>
      </w:r>
      <w:r w:rsidR="00F11E01">
        <w:t>facilitate or</w:t>
      </w:r>
      <w:r>
        <w:t xml:space="preserve"> protect against such transformation.  Linked registry studies of transformation of MPN to</w:t>
      </w:r>
      <w:r w:rsidR="006B3B78">
        <w:t xml:space="preserve"> t-</w:t>
      </w:r>
      <w:r>
        <w:t>AML have limited information on confounders and have not disentangled main effects under study from known or suspected confounding exposures.</w:t>
      </w:r>
      <w:r w:rsidR="003546A8">
        <w:t xml:space="preserve">  </w:t>
      </w:r>
    </w:p>
    <w:p w:rsidR="006A4369" w:rsidRDefault="006A4369" w:rsidP="006A4369">
      <w:pPr>
        <w:spacing w:line="480" w:lineRule="auto"/>
      </w:pPr>
    </w:p>
    <w:p w:rsidR="006A4369" w:rsidRDefault="00285293" w:rsidP="006A4369">
      <w:pPr>
        <w:spacing w:line="480" w:lineRule="auto"/>
      </w:pPr>
      <w:r>
        <w:t>T</w:t>
      </w:r>
      <w:r w:rsidR="006A4369">
        <w:t xml:space="preserve">he ultimate goal of epidemiologic research on myeloid neoplasms </w:t>
      </w:r>
      <w:r w:rsidR="000C72DD">
        <w:t>is to identify risk factors and thereby</w:t>
      </w:r>
      <w:r w:rsidR="006A4369">
        <w:t xml:space="preserve"> prevent</w:t>
      </w:r>
      <w:r w:rsidR="00B50AF0">
        <w:t xml:space="preserve"> </w:t>
      </w:r>
      <w:r w:rsidR="006A4369">
        <w:t>occurrence of pre-leukemic and leukemic entities</w:t>
      </w:r>
      <w:r>
        <w:t>.</w:t>
      </w:r>
      <w:r w:rsidR="006A4369">
        <w:t xml:space="preserve"> </w:t>
      </w:r>
      <w:r w:rsidR="005A2B9C">
        <w:t xml:space="preserve"> </w:t>
      </w:r>
      <w:r w:rsidR="006A4369">
        <w:t>The uncommon incidence of the major categories of myeloid neoplasms</w:t>
      </w:r>
      <w:r w:rsidR="006F5BB8">
        <w:t>, changing classification schemes,</w:t>
      </w:r>
      <w:r w:rsidR="006A4369">
        <w:t xml:space="preserve"> and the rarity of subtypes within these major categories complicate efforts to undertake epidemiologic studies.</w:t>
      </w:r>
      <w:r w:rsidR="003546A8">
        <w:t xml:space="preserve">  </w:t>
      </w:r>
      <w:r w:rsidR="006A4369">
        <w:t>Standard, single center case-control studies have limited power to identify statistical associations that are modest to moderate in level, even if such risk factors (</w:t>
      </w:r>
      <w:r w:rsidR="006A4369" w:rsidRPr="001B2608">
        <w:rPr>
          <w:i/>
        </w:rPr>
        <w:t>e.g.</w:t>
      </w:r>
      <w:r w:rsidR="006A4369">
        <w:t xml:space="preserve">, cigarette smoking, </w:t>
      </w:r>
      <w:r w:rsidR="000C72DD">
        <w:t>BMI</w:t>
      </w:r>
      <w:r w:rsidR="006A4369">
        <w:t xml:space="preserve">, or diagnostic radiological procedures) involve millions of persons and are of public health importance.  Lack of reproducibility of findings and delays between reports from the few </w:t>
      </w:r>
      <w:r w:rsidR="006F5BB8">
        <w:t xml:space="preserve">existing </w:t>
      </w:r>
      <w:r w:rsidR="006A4369">
        <w:t>case-control studies have hampered progress</w:t>
      </w:r>
      <w:r w:rsidR="004F0D78">
        <w:t xml:space="preserve"> in identifying risk factors</w:t>
      </w:r>
      <w:r w:rsidR="006A4369">
        <w:t xml:space="preserve">.  </w:t>
      </w:r>
      <w:r w:rsidR="00F11E01">
        <w:t>A multi</w:t>
      </w:r>
      <w:r w:rsidR="006A4369">
        <w:t xml:space="preserve">-center, </w:t>
      </w:r>
      <w:r>
        <w:t>inter</w:t>
      </w:r>
      <w:r w:rsidR="006A4369">
        <w:t xml:space="preserve">-disciplinary </w:t>
      </w:r>
      <w:r>
        <w:t xml:space="preserve">approach </w:t>
      </w:r>
      <w:r w:rsidR="006A4369">
        <w:t xml:space="preserve">(e.g., epidemiologists working together with expert </w:t>
      </w:r>
      <w:r w:rsidR="009D0EF9">
        <w:t xml:space="preserve">clinicians </w:t>
      </w:r>
      <w:r w:rsidR="006A4369">
        <w:t>and experienced cancer registry staff) is needed.  Strategies might include</w:t>
      </w:r>
      <w:r w:rsidR="00B50AF0">
        <w:t>:</w:t>
      </w:r>
      <w:r w:rsidR="006A4369">
        <w:t xml:space="preserve"> (1) establishment of large cohorts of newly diagnosed patients with specific pre-leukemic disorders for long-term follow-up to identify risk factors that increase risk of transformation and identify determinants that prevent transformation through cohort and nested case-cohort studies; (2) identification of cohorts of families with multi-generation occurrence of specific or mixtures of myeloid neoplasms for detailed genetic studies and investigations to assess gene-environment interaction; and, if feasible, (3) large population-based case-control studies of groups of patients with specific pre-leukemic disorders and of myeloid leukemias to evaluate and compare risk factors more generally.</w:t>
      </w:r>
    </w:p>
    <w:p w:rsidR="006A4369" w:rsidRDefault="003546A8" w:rsidP="006A4369">
      <w:pPr>
        <w:spacing w:line="480" w:lineRule="auto"/>
      </w:pPr>
      <w:r>
        <w:t xml:space="preserve">  </w:t>
      </w:r>
    </w:p>
    <w:p w:rsidR="006A4369" w:rsidRDefault="006A4369" w:rsidP="006A4369">
      <w:pPr>
        <w:pStyle w:val="CommentText"/>
        <w:spacing w:line="480" w:lineRule="auto"/>
        <w:rPr>
          <w:sz w:val="24"/>
          <w:szCs w:val="24"/>
        </w:rPr>
      </w:pPr>
      <w:r w:rsidRPr="00102D65">
        <w:rPr>
          <w:sz w:val="24"/>
          <w:szCs w:val="24"/>
        </w:rPr>
        <w:t xml:space="preserve">The WHO classification of hematopoietic and lymphoid malignancies has transformed </w:t>
      </w:r>
      <w:r w:rsidR="004F0D78">
        <w:rPr>
          <w:sz w:val="24"/>
          <w:szCs w:val="24"/>
        </w:rPr>
        <w:t xml:space="preserve">our </w:t>
      </w:r>
      <w:r w:rsidRPr="00102D65">
        <w:rPr>
          <w:sz w:val="24"/>
          <w:szCs w:val="24"/>
        </w:rPr>
        <w:t>understanding of pathogenesis, clinical, and prognostic aspects of these disorders and</w:t>
      </w:r>
      <w:r w:rsidR="00B50AF0">
        <w:rPr>
          <w:sz w:val="24"/>
          <w:szCs w:val="24"/>
        </w:rPr>
        <w:t>,</w:t>
      </w:r>
      <w:r w:rsidRPr="00102D65">
        <w:rPr>
          <w:sz w:val="24"/>
          <w:szCs w:val="24"/>
        </w:rPr>
        <w:t xml:space="preserve"> </w:t>
      </w:r>
      <w:r w:rsidR="004F0D78">
        <w:rPr>
          <w:sz w:val="24"/>
          <w:szCs w:val="24"/>
        </w:rPr>
        <w:t xml:space="preserve">with </w:t>
      </w:r>
      <w:r w:rsidR="004F0D78">
        <w:rPr>
          <w:sz w:val="24"/>
          <w:szCs w:val="24"/>
        </w:rPr>
        <w:lastRenderedPageBreak/>
        <w:t xml:space="preserve">continued updates, </w:t>
      </w:r>
      <w:r w:rsidR="004F0D78" w:rsidRPr="00102D65">
        <w:rPr>
          <w:sz w:val="24"/>
          <w:szCs w:val="24"/>
        </w:rPr>
        <w:t>offer</w:t>
      </w:r>
      <w:r w:rsidR="004F0D78">
        <w:rPr>
          <w:sz w:val="24"/>
          <w:szCs w:val="24"/>
        </w:rPr>
        <w:t>s</w:t>
      </w:r>
      <w:r w:rsidR="004F0D78" w:rsidRPr="00102D65">
        <w:rPr>
          <w:sz w:val="24"/>
          <w:szCs w:val="24"/>
        </w:rPr>
        <w:t xml:space="preserve"> </w:t>
      </w:r>
      <w:r w:rsidRPr="00102D65">
        <w:rPr>
          <w:sz w:val="24"/>
          <w:szCs w:val="24"/>
        </w:rPr>
        <w:t xml:space="preserve">new opportunities for epidemiologic research.  Epidemiologic studies of myeloid neoplasms require a shift in standard methods as well </w:t>
      </w:r>
      <w:r w:rsidR="00F11E01" w:rsidRPr="00102D65">
        <w:rPr>
          <w:sz w:val="24"/>
          <w:szCs w:val="24"/>
        </w:rPr>
        <w:t>as international</w:t>
      </w:r>
      <w:r w:rsidRPr="00102D65">
        <w:rPr>
          <w:sz w:val="24"/>
          <w:szCs w:val="24"/>
        </w:rPr>
        <w:t>, multi-disciplinary effort</w:t>
      </w:r>
      <w:r w:rsidR="00285293">
        <w:rPr>
          <w:sz w:val="24"/>
          <w:szCs w:val="24"/>
        </w:rPr>
        <w:t>s</w:t>
      </w:r>
      <w:r w:rsidRPr="00102D65">
        <w:rPr>
          <w:sz w:val="24"/>
          <w:szCs w:val="24"/>
        </w:rPr>
        <w:t xml:space="preserve"> to clarify risk factor differences and similarities across subtypes </w:t>
      </w:r>
      <w:r>
        <w:rPr>
          <w:sz w:val="24"/>
          <w:szCs w:val="24"/>
        </w:rPr>
        <w:t>and to identify preventive measures.</w:t>
      </w:r>
      <w:r w:rsidR="003546A8">
        <w:rPr>
          <w:sz w:val="24"/>
          <w:szCs w:val="24"/>
        </w:rPr>
        <w:t xml:space="preserve">  </w:t>
      </w:r>
    </w:p>
    <w:p w:rsidR="005A2B9C" w:rsidRPr="00102D65" w:rsidRDefault="005A2B9C" w:rsidP="006A4369">
      <w:pPr>
        <w:pStyle w:val="CommentText"/>
        <w:spacing w:line="480" w:lineRule="auto"/>
        <w:rPr>
          <w:sz w:val="24"/>
          <w:szCs w:val="24"/>
        </w:rPr>
      </w:pPr>
    </w:p>
    <w:p w:rsidR="000E2EE4" w:rsidRDefault="000E2EE4"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sz w:val="28"/>
          <w:szCs w:val="28"/>
        </w:rPr>
      </w:pPr>
      <w:r>
        <w:rPr>
          <w:b/>
          <w:color w:val="0070C0"/>
          <w:sz w:val="28"/>
          <w:szCs w:val="28"/>
        </w:rPr>
        <w:t>&lt;1&gt; ACKNOWLEDGMENTS</w:t>
      </w:r>
    </w:p>
    <w:p w:rsidR="000E2EE4" w:rsidRDefault="000E2EE4"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themeColor="text1"/>
        </w:rPr>
      </w:pPr>
      <w:r>
        <w:rPr>
          <w:color w:val="000000" w:themeColor="text1"/>
        </w:rPr>
        <w:t xml:space="preserve">The authors are indebted to Mr. David Check for </w:t>
      </w:r>
      <w:r w:rsidR="003C1D2D">
        <w:rPr>
          <w:color w:val="000000" w:themeColor="text1"/>
        </w:rPr>
        <w:t xml:space="preserve">preparation of figures and </w:t>
      </w:r>
      <w:del w:id="827" w:author="Temp" w:date="2016-05-18T14:34:00Z">
        <w:r w:rsidR="003C1D2D" w:rsidDel="00B25147">
          <w:rPr>
            <w:color w:val="000000" w:themeColor="text1"/>
          </w:rPr>
          <w:delText xml:space="preserve">Table </w:delText>
        </w:r>
      </w:del>
      <w:ins w:id="828" w:author="Temp" w:date="2016-05-18T14:34:00Z">
        <w:r w:rsidR="00B25147">
          <w:rPr>
            <w:color w:val="000000" w:themeColor="text1"/>
          </w:rPr>
          <w:t>Table 38-</w:t>
        </w:r>
      </w:ins>
      <w:r w:rsidR="003C1D2D">
        <w:rPr>
          <w:color w:val="000000" w:themeColor="text1"/>
        </w:rPr>
        <w:t>1 and to Mr.</w:t>
      </w:r>
      <w:r>
        <w:rPr>
          <w:color w:val="000000" w:themeColor="text1"/>
        </w:rPr>
        <w:t xml:space="preserve"> Wayne Liu for technical assistance</w:t>
      </w:r>
      <w:r w:rsidR="003C1D2D">
        <w:rPr>
          <w:color w:val="000000" w:themeColor="text1"/>
        </w:rPr>
        <w:t xml:space="preserve"> with manuscript preparation.  Support for the work on this project was provided by the Intramural Research Program of the National Institutes of Health, National Cancer Institute and the U.S. Public Health Service of the Department of Health and Human Services.  </w:t>
      </w:r>
      <w:r>
        <w:rPr>
          <w:color w:val="000000" w:themeColor="text1"/>
        </w:rPr>
        <w:t xml:space="preserve"> </w:t>
      </w:r>
    </w:p>
    <w:p w:rsidR="000E2EE4" w:rsidRDefault="000E2EE4">
      <w:pPr>
        <w:spacing w:after="200" w:line="276" w:lineRule="auto"/>
        <w:rPr>
          <w:color w:val="000000" w:themeColor="text1"/>
        </w:rPr>
      </w:pPr>
      <w:r>
        <w:rPr>
          <w:color w:val="000000" w:themeColor="text1"/>
        </w:rPr>
        <w:br w:type="page"/>
      </w:r>
    </w:p>
    <w:p w:rsidR="002C40F8" w:rsidRPr="002A79BA" w:rsidRDefault="002A79B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sz w:val="28"/>
          <w:szCs w:val="28"/>
        </w:rPr>
      </w:pPr>
      <w:r w:rsidRPr="002A79BA">
        <w:rPr>
          <w:b/>
          <w:color w:val="0070C0"/>
          <w:sz w:val="28"/>
          <w:szCs w:val="28"/>
        </w:rPr>
        <w:lastRenderedPageBreak/>
        <w:t>&lt;1&gt; REFERENCES</w:t>
      </w:r>
    </w:p>
    <w:p w:rsidR="002A79BA" w:rsidRPr="00CB744F" w:rsidRDefault="002A79BA" w:rsidP="00CB744F">
      <w:pPr>
        <w:widowControl w:val="0"/>
        <w:autoSpaceDE w:val="0"/>
        <w:autoSpaceDN w:val="0"/>
        <w:adjustRightInd w:val="0"/>
        <w:spacing w:after="240"/>
        <w:ind w:left="720" w:hanging="720"/>
      </w:pPr>
      <w:r w:rsidRPr="00CB744F">
        <w:t>Anonymous. 1995. Polycythemia vera: the natural history of 1213 patients followed for 20 years. Gruppo Italiano Studio Policitemia. Ann Intern Med, 123(9), 656-664. PMID: 7574220.</w:t>
      </w:r>
    </w:p>
    <w:p w:rsidR="002A79BA" w:rsidRPr="00CB744F" w:rsidRDefault="002A79BA" w:rsidP="00CB744F">
      <w:pPr>
        <w:widowControl w:val="0"/>
        <w:autoSpaceDE w:val="0"/>
        <w:autoSpaceDN w:val="0"/>
        <w:adjustRightInd w:val="0"/>
        <w:spacing w:after="240"/>
        <w:ind w:left="720" w:hanging="720"/>
      </w:pPr>
      <w:r w:rsidRPr="00CB744F">
        <w:t>Abdulkarim K, Girodon F, Johansson P et al. 2009. AML transformation in 56 patients with Ph- MPD in two well defined populations. Eur J Haematol, 82(2), 106-111. PMID: 19134023.</w:t>
      </w:r>
    </w:p>
    <w:p w:rsidR="002A79BA" w:rsidRPr="00CB744F" w:rsidRDefault="002A79BA" w:rsidP="00CB744F">
      <w:pPr>
        <w:widowControl w:val="0"/>
        <w:autoSpaceDE w:val="0"/>
        <w:autoSpaceDN w:val="0"/>
        <w:adjustRightInd w:val="0"/>
        <w:spacing w:after="240"/>
        <w:ind w:left="720" w:hanging="720"/>
      </w:pPr>
      <w:r w:rsidRPr="00CB744F">
        <w:t>Ades L, Itzykson R, and Fenaux P. 2014. Myelodysplastic syndromes. Lancet, 383(9936), 2239-2252. PMID: 24656536.</w:t>
      </w:r>
    </w:p>
    <w:p w:rsidR="002A79BA" w:rsidRPr="00CB744F" w:rsidRDefault="002A79BA" w:rsidP="00CB744F">
      <w:pPr>
        <w:widowControl w:val="0"/>
        <w:autoSpaceDE w:val="0"/>
        <w:autoSpaceDN w:val="0"/>
        <w:adjustRightInd w:val="0"/>
        <w:spacing w:after="240"/>
        <w:ind w:left="720" w:hanging="720"/>
      </w:pPr>
      <w:r w:rsidRPr="00CB744F">
        <w:t>Allemani C, Weir HK, Carreira H et al. 2015. Global surveillance of cancer survival 1995-2009: analysis of individual data for 25,676,887 patients from 279 population-based registries in 67 countries (CONCORD-2). Lancet, 385(9972), 977-1010. PMID: 25467588.</w:t>
      </w:r>
    </w:p>
    <w:p w:rsidR="002A79BA" w:rsidRPr="00CB744F" w:rsidRDefault="002A79BA" w:rsidP="00CB744F">
      <w:pPr>
        <w:widowControl w:val="0"/>
        <w:autoSpaceDE w:val="0"/>
        <w:autoSpaceDN w:val="0"/>
        <w:adjustRightInd w:val="0"/>
        <w:spacing w:after="240"/>
        <w:ind w:left="720" w:hanging="720"/>
      </w:pPr>
      <w:r w:rsidRPr="00CB744F">
        <w:t>Alpar D, Wren D, Ermini L et al. 2015. Clonal origins of ETV6-RUNX1(+) acute lymphoblastic leukemia: studies in monozygotic twins. Leukemia, 29(4), 839-846. PMID: 25388957.</w:t>
      </w:r>
    </w:p>
    <w:p w:rsidR="002A79BA" w:rsidRPr="00CB744F" w:rsidRDefault="002A79BA" w:rsidP="00CB744F">
      <w:pPr>
        <w:widowControl w:val="0"/>
        <w:autoSpaceDE w:val="0"/>
        <w:autoSpaceDN w:val="0"/>
        <w:adjustRightInd w:val="0"/>
        <w:spacing w:after="240"/>
        <w:ind w:left="720" w:hanging="720"/>
      </w:pPr>
      <w:r w:rsidRPr="00CB744F">
        <w:t>Altekruse SF, Henley SJ, and Thun MJ. 1999. Deaths from hematopoietic and other cancers in relation to permanent hair dye use in a large prospective study (United States). Cancer Causes Control, 10(6), 617-625. PMID: 10616830.</w:t>
      </w:r>
    </w:p>
    <w:p w:rsidR="002A79BA" w:rsidRPr="00CB744F" w:rsidRDefault="002A79BA" w:rsidP="00CB744F">
      <w:pPr>
        <w:widowControl w:val="0"/>
        <w:autoSpaceDE w:val="0"/>
        <w:autoSpaceDN w:val="0"/>
        <w:adjustRightInd w:val="0"/>
        <w:spacing w:after="240"/>
        <w:ind w:left="720" w:hanging="720"/>
      </w:pPr>
      <w:r w:rsidRPr="00CB744F">
        <w:t>Alter BP, Giri N, Savage SA et al. 2010. Malignancies and survival patterns in the National Cancer Institute inherited bone marrow failure syndromes cohort study. British Journal of Haematology, 150(2), 179-188.</w:t>
      </w:r>
    </w:p>
    <w:p w:rsidR="002A79BA" w:rsidRPr="00CB744F" w:rsidRDefault="002A79BA" w:rsidP="00CB744F">
      <w:pPr>
        <w:widowControl w:val="0"/>
        <w:autoSpaceDE w:val="0"/>
        <w:autoSpaceDN w:val="0"/>
        <w:adjustRightInd w:val="0"/>
        <w:spacing w:after="240"/>
        <w:ind w:left="720" w:hanging="720"/>
      </w:pPr>
      <w:r w:rsidRPr="00CB744F">
        <w:t>Alter BP, Giri N, Savage SA, and Rosenberg PS. 2009. Cancer in dyskeratosis congenita. Blood, 113(26), 6549-6557. PMCID: PMC2710915.</w:t>
      </w:r>
    </w:p>
    <w:p w:rsidR="002A79BA" w:rsidRPr="00CB744F" w:rsidRDefault="002A79BA" w:rsidP="00CB744F">
      <w:pPr>
        <w:widowControl w:val="0"/>
        <w:autoSpaceDE w:val="0"/>
        <w:autoSpaceDN w:val="0"/>
        <w:adjustRightInd w:val="0"/>
        <w:spacing w:after="240"/>
        <w:ind w:left="720" w:hanging="720"/>
      </w:pPr>
      <w:r w:rsidRPr="00CB744F">
        <w:t>American College of Radiology. 2015. Diagnostic Radiology: Computed Tomography (CT) Practice Parameters and Technical Standards.   Available from: http://www.acr.org/quality-safety/standards-guidelines/practice-guidelines-by-modality/ct  Accessed on2016.</w:t>
      </w:r>
    </w:p>
    <w:p w:rsidR="002A79BA" w:rsidRPr="00CB744F" w:rsidRDefault="002A79BA" w:rsidP="00CB744F">
      <w:pPr>
        <w:widowControl w:val="0"/>
        <w:autoSpaceDE w:val="0"/>
        <w:autoSpaceDN w:val="0"/>
        <w:adjustRightInd w:val="0"/>
        <w:spacing w:after="240"/>
        <w:ind w:left="720" w:hanging="720"/>
      </w:pPr>
      <w:r w:rsidRPr="00CB744F">
        <w:t>American College of Radiology. 2015. Radiation Safety.   Available from: http://www.acr.org/quality-safety/radiology-safety/radiation-safety  Accessed on2016.</w:t>
      </w:r>
    </w:p>
    <w:p w:rsidR="002A79BA" w:rsidRPr="00CB744F" w:rsidRDefault="002A79BA" w:rsidP="00CB744F">
      <w:pPr>
        <w:widowControl w:val="0"/>
        <w:autoSpaceDE w:val="0"/>
        <w:autoSpaceDN w:val="0"/>
        <w:adjustRightInd w:val="0"/>
        <w:spacing w:after="240"/>
        <w:ind w:left="720" w:hanging="720"/>
      </w:pPr>
      <w:r w:rsidRPr="00CB744F">
        <w:t>Anderson LA, Duncombe AS, Hughes M et al. 2012. Environmental, lifestyle, and familial/ethnic factors associated with myeloproliferative neoplasms. Am J Hematol, 87(2), 175-182. PMID: 22076943.</w:t>
      </w:r>
    </w:p>
    <w:p w:rsidR="002A79BA" w:rsidRPr="00CB744F" w:rsidRDefault="002A79BA" w:rsidP="00CB744F">
      <w:pPr>
        <w:widowControl w:val="0"/>
        <w:autoSpaceDE w:val="0"/>
        <w:autoSpaceDN w:val="0"/>
        <w:adjustRightInd w:val="0"/>
        <w:spacing w:after="240"/>
        <w:ind w:left="720" w:hanging="720"/>
      </w:pPr>
      <w:r w:rsidRPr="00CB744F">
        <w:t>Anderson LA, Pfeiffer RM, Landgren O et al. 2009. Risks of myeloid malignancies in patients with autoimmune conditions. Br J Cancer, 100(5), 822-828. PMCID: PMC2653768.</w:t>
      </w:r>
    </w:p>
    <w:p w:rsidR="002A79BA" w:rsidRPr="00CB744F" w:rsidRDefault="002A79BA" w:rsidP="00CB744F">
      <w:pPr>
        <w:widowControl w:val="0"/>
        <w:autoSpaceDE w:val="0"/>
        <w:autoSpaceDN w:val="0"/>
        <w:adjustRightInd w:val="0"/>
        <w:spacing w:after="240"/>
        <w:ind w:left="720" w:hanging="720"/>
      </w:pPr>
      <w:r w:rsidRPr="00CB744F">
        <w:t>Arora H, Chacon AH, Choudhary S et al. 2014. Bloom syndrome. Int J Dermatol, 53(7), 798-802. PMID: 24602044.</w:t>
      </w:r>
    </w:p>
    <w:p w:rsidR="002A79BA" w:rsidRPr="00CB744F" w:rsidRDefault="002A79BA" w:rsidP="00CB744F">
      <w:pPr>
        <w:widowControl w:val="0"/>
        <w:autoSpaceDE w:val="0"/>
        <w:autoSpaceDN w:val="0"/>
        <w:adjustRightInd w:val="0"/>
        <w:spacing w:after="240"/>
        <w:ind w:left="720" w:hanging="720"/>
      </w:pPr>
      <w:r w:rsidRPr="00CB744F">
        <w:lastRenderedPageBreak/>
        <w:t>Arranz S, Chiva-Blanch G, Valderas-Martinez P et al. 2012. Wine, beer, alcohol and polyphenols on cardiovascular disease and cancer. Nutrients, 4(7), 759-781. PMCID: PMC3407993.</w:t>
      </w:r>
    </w:p>
    <w:p w:rsidR="002A79BA" w:rsidRPr="00CB744F" w:rsidRDefault="002A79BA" w:rsidP="00CB744F">
      <w:pPr>
        <w:widowControl w:val="0"/>
        <w:autoSpaceDE w:val="0"/>
        <w:autoSpaceDN w:val="0"/>
        <w:adjustRightInd w:val="0"/>
        <w:spacing w:after="240"/>
        <w:ind w:left="720" w:hanging="720"/>
      </w:pPr>
      <w:r w:rsidRPr="00CB744F">
        <w:t>Babushok DV, and Bessler M. 2015. Genetic predisposition syndromes: when should they be considered in the work-up of MDS? Best Pract Res Clin Haematol, 28(1), 55-68. PMCID: PMC4323616.</w:t>
      </w:r>
    </w:p>
    <w:p w:rsidR="002A79BA" w:rsidRPr="00CB744F" w:rsidRDefault="002A79BA" w:rsidP="00CB744F">
      <w:pPr>
        <w:widowControl w:val="0"/>
        <w:autoSpaceDE w:val="0"/>
        <w:autoSpaceDN w:val="0"/>
        <w:adjustRightInd w:val="0"/>
        <w:spacing w:after="240"/>
        <w:ind w:left="720" w:hanging="720"/>
      </w:pPr>
      <w:r w:rsidRPr="00CB744F">
        <w:t>Bachand AM, Mundt KA, Mundt DJ, and Montgomery RR. 2010. Epidemiological studies of formaldehyde exposure and risk of leukemia and nasopharyngeal cancer: a meta-analysis. Crit Rev Toxicol, 40(2), 85-100. PMID: 20085478.</w:t>
      </w:r>
    </w:p>
    <w:p w:rsidR="002A79BA" w:rsidRPr="00CB744F" w:rsidRDefault="002A79BA" w:rsidP="00CB744F">
      <w:pPr>
        <w:widowControl w:val="0"/>
        <w:autoSpaceDE w:val="0"/>
        <w:autoSpaceDN w:val="0"/>
        <w:adjustRightInd w:val="0"/>
        <w:spacing w:after="240"/>
        <w:ind w:left="720" w:hanging="720"/>
      </w:pPr>
      <w:r w:rsidRPr="00CB744F">
        <w:t>Ballinger ML, Mitchell G, and Thomas DM. 2015. Surveillance recommendations for patients with germline TP53 mutations. Curr Opin Oncol, 27(4), 332-337. PMID: 26049273.</w:t>
      </w:r>
    </w:p>
    <w:p w:rsidR="002A79BA" w:rsidRPr="00CB744F" w:rsidRDefault="002A79BA" w:rsidP="00CB744F">
      <w:pPr>
        <w:widowControl w:val="0"/>
        <w:autoSpaceDE w:val="0"/>
        <w:autoSpaceDN w:val="0"/>
        <w:adjustRightInd w:val="0"/>
        <w:spacing w:after="240"/>
        <w:ind w:left="720" w:hanging="720"/>
      </w:pPr>
      <w:r w:rsidRPr="00CB744F">
        <w:t>Band PR, Le ND, Fang R et al. 1996. Cohort study of Air Canada pilots: mortality, cancer incidence, and leukemia risk. Am J Epidemiol, 143(2), 137-143. PMID: 8546114.</w:t>
      </w:r>
    </w:p>
    <w:p w:rsidR="002A79BA" w:rsidRPr="00CB744F" w:rsidRDefault="002A79BA" w:rsidP="00CB744F">
      <w:pPr>
        <w:widowControl w:val="0"/>
        <w:autoSpaceDE w:val="0"/>
        <w:autoSpaceDN w:val="0"/>
        <w:adjustRightInd w:val="0"/>
        <w:spacing w:after="240"/>
        <w:ind w:left="720" w:hanging="720"/>
      </w:pPr>
      <w:r w:rsidRPr="00CB744F">
        <w:t>Barbui T. 2004. The leukemia controversy in myeloproliferative disorders: is it a natural progression of disease, a secondary sequela of therapy, or a combination of both? Semin Hematol, 41(2 Suppl 3), 15-17. PMID: 15190518.</w:t>
      </w:r>
    </w:p>
    <w:p w:rsidR="002A79BA" w:rsidRPr="00CB744F" w:rsidRDefault="002A79BA" w:rsidP="00CB744F">
      <w:pPr>
        <w:widowControl w:val="0"/>
        <w:autoSpaceDE w:val="0"/>
        <w:autoSpaceDN w:val="0"/>
        <w:adjustRightInd w:val="0"/>
        <w:spacing w:after="240"/>
        <w:ind w:left="720" w:hanging="720"/>
      </w:pPr>
      <w:r w:rsidRPr="00CB744F">
        <w:t>Barbui T, Thiele J, Passamonti F et al. 2011. Survival and disease progression in essential thrombocythemia are significantly influenced by accurate morphologic diagnosis: an international study. J Clin Oncol, 29(23), 3179-3184. PMID: 21747083.</w:t>
      </w:r>
    </w:p>
    <w:p w:rsidR="002A79BA" w:rsidRPr="00CB744F" w:rsidRDefault="002A79BA" w:rsidP="00CB744F">
      <w:pPr>
        <w:widowControl w:val="0"/>
        <w:autoSpaceDE w:val="0"/>
        <w:autoSpaceDN w:val="0"/>
        <w:adjustRightInd w:val="0"/>
        <w:spacing w:after="240"/>
        <w:ind w:left="720" w:hanging="720"/>
      </w:pPr>
      <w:r w:rsidRPr="00CB744F">
        <w:t>Beane Freeman LE, Blair A, Lubin JH et al. 2009. Mortality from lymphohematopoietic malignancies among workers in formaldehyde industries: the National Cancer Institute Cohort. J Natl Cancer Inst, 101(10), 751-761. PMCID: PMC2684555.</w:t>
      </w:r>
    </w:p>
    <w:p w:rsidR="002A79BA" w:rsidRPr="00CB744F" w:rsidRDefault="002A79BA" w:rsidP="00CB744F">
      <w:pPr>
        <w:widowControl w:val="0"/>
        <w:autoSpaceDE w:val="0"/>
        <w:autoSpaceDN w:val="0"/>
        <w:adjustRightInd w:val="0"/>
        <w:spacing w:after="240"/>
        <w:ind w:left="720" w:hanging="720"/>
      </w:pPr>
      <w:r w:rsidRPr="00CB744F">
        <w:t>Beane Freeman LE, Bonner MR, Blair A et al. 2005. Cancer incidence among male pesticide applicators in the Agricultural Health Study cohort exposed to diazinon. Am J Epidemiol, 162(11), 1070-1079. PMID: 16236997.</w:t>
      </w:r>
    </w:p>
    <w:p w:rsidR="002A79BA" w:rsidRPr="00CB744F" w:rsidRDefault="002A79BA" w:rsidP="00CB744F">
      <w:pPr>
        <w:widowControl w:val="0"/>
        <w:autoSpaceDE w:val="0"/>
        <w:autoSpaceDN w:val="0"/>
        <w:adjustRightInd w:val="0"/>
        <w:spacing w:after="240"/>
        <w:ind w:left="720" w:hanging="720"/>
      </w:pPr>
      <w:r w:rsidRPr="00CB744F">
        <w:t>Bennett JM. 2000. World Health Organization classification of the acute leukemias and myelodysplastic syndrome. Int J Hematol, 72(2), 131-133. PMID: 11039659.</w:t>
      </w:r>
    </w:p>
    <w:p w:rsidR="002A79BA" w:rsidRPr="00CB744F" w:rsidRDefault="002A79BA" w:rsidP="00CB744F">
      <w:pPr>
        <w:widowControl w:val="0"/>
        <w:autoSpaceDE w:val="0"/>
        <w:autoSpaceDN w:val="0"/>
        <w:adjustRightInd w:val="0"/>
        <w:spacing w:after="240"/>
        <w:ind w:left="720" w:hanging="720"/>
      </w:pPr>
      <w:r w:rsidRPr="00CB744F">
        <w:t>Bennett JM. 2013. The myelodysplastic syndromes: a personal recollection of four decades of classification and prognostic scoring systems. Leuk Lymphoma, 54(12), 2588-2591. PMID: 23547832.</w:t>
      </w:r>
    </w:p>
    <w:p w:rsidR="002A79BA" w:rsidRPr="00CB744F" w:rsidRDefault="002A79BA" w:rsidP="00CB744F">
      <w:pPr>
        <w:widowControl w:val="0"/>
        <w:autoSpaceDE w:val="0"/>
        <w:autoSpaceDN w:val="0"/>
        <w:adjustRightInd w:val="0"/>
        <w:spacing w:after="240"/>
        <w:ind w:left="720" w:hanging="720"/>
      </w:pPr>
      <w:r w:rsidRPr="00CB744F">
        <w:t>Bennett JM, Catovsky D, Daniel MT et al. 1994. The chronic myeloid leukaemias: guidelines for distinguishing chronic granulocytic, atypical chronic myeloid, and chronic myelomonocytic leukaemia. Proposals by the French-American-British Cooperative Leukaemia Group. Br J Haematol, 87(4), 746-754. PMID: 7986717.</w:t>
      </w:r>
    </w:p>
    <w:p w:rsidR="002A79BA" w:rsidRPr="00CB744F" w:rsidRDefault="002A79BA" w:rsidP="00CB744F">
      <w:pPr>
        <w:widowControl w:val="0"/>
        <w:autoSpaceDE w:val="0"/>
        <w:autoSpaceDN w:val="0"/>
        <w:adjustRightInd w:val="0"/>
        <w:spacing w:after="240"/>
        <w:ind w:left="720" w:hanging="720"/>
      </w:pPr>
      <w:r w:rsidRPr="00CB744F">
        <w:t xml:space="preserve">Bennett JM, Catovsky D, Daniel MT et al. 1976. Proposals for the classification of the acute leukaemias. French-American-British (FAB) co-operative group. Br J Haematol, 33(4), </w:t>
      </w:r>
      <w:r w:rsidRPr="00CB744F">
        <w:lastRenderedPageBreak/>
        <w:t>451-458. PMID: 188440.</w:t>
      </w:r>
    </w:p>
    <w:p w:rsidR="002A79BA" w:rsidRPr="00CB744F" w:rsidRDefault="002A79BA" w:rsidP="00CB744F">
      <w:pPr>
        <w:widowControl w:val="0"/>
        <w:autoSpaceDE w:val="0"/>
        <w:autoSpaceDN w:val="0"/>
        <w:adjustRightInd w:val="0"/>
        <w:spacing w:after="240"/>
        <w:ind w:left="720" w:hanging="720"/>
      </w:pPr>
      <w:r w:rsidRPr="00CB744F">
        <w:t>Bennett JM, Catovsky D, Daniel MT et al. 1989. Proposals for the classification of chronic (mature) B and T lymphoid leukaemias. French-American-British (FAB) Cooperative Group. J Clin Pathol, 42(6), 567-584. PMCID: PMC1141984.</w:t>
      </w:r>
    </w:p>
    <w:p w:rsidR="002A79BA" w:rsidRPr="00CB744F" w:rsidRDefault="002A79BA" w:rsidP="00CB744F">
      <w:pPr>
        <w:widowControl w:val="0"/>
        <w:autoSpaceDE w:val="0"/>
        <w:autoSpaceDN w:val="0"/>
        <w:adjustRightInd w:val="0"/>
        <w:spacing w:after="240"/>
        <w:ind w:left="720" w:hanging="720"/>
      </w:pPr>
      <w:r w:rsidRPr="00CB744F">
        <w:t>Bernard MP, Bancos S, Sime PJ, and Phipps RP. 2008. Targeting cyclooxygenase-2 in hematological malignancies: rationale and promise. Curr Pharm Des, 14(21), 2051-2060. PMCID: PMC2745246.</w:t>
      </w:r>
    </w:p>
    <w:p w:rsidR="002A79BA" w:rsidRPr="00CB744F" w:rsidRDefault="002A79BA" w:rsidP="00CB744F">
      <w:pPr>
        <w:widowControl w:val="0"/>
        <w:autoSpaceDE w:val="0"/>
        <w:autoSpaceDN w:val="0"/>
        <w:adjustRightInd w:val="0"/>
        <w:spacing w:after="240"/>
        <w:ind w:left="720" w:hanging="720"/>
      </w:pPr>
      <w:r w:rsidRPr="00CB744F">
        <w:t>Bhatia S. 2013. Therapy-related myelodysplasia and acute myeloid leukemia. Semin Oncol, 40(6), 666-675. PMCID: PMC3867743.</w:t>
      </w:r>
    </w:p>
    <w:p w:rsidR="002A79BA" w:rsidRPr="00CB744F" w:rsidRDefault="002A79BA" w:rsidP="00CB744F">
      <w:pPr>
        <w:widowControl w:val="0"/>
        <w:autoSpaceDE w:val="0"/>
        <w:autoSpaceDN w:val="0"/>
        <w:adjustRightInd w:val="0"/>
        <w:spacing w:after="240"/>
        <w:ind w:left="720" w:hanging="720"/>
      </w:pPr>
      <w:r w:rsidRPr="00CB744F">
        <w:t>Bjørge T, Cnattingius S, Lie RT, Tretli S, and Engeland A. 2008. Cancer risk in children with birth defects and in their families: A population based cohort study of 5.2 million children from Norway and Sweden. Cancer Epidemiology Biomarkers &amp; Prevention, 17(3), 500-506.</w:t>
      </w:r>
    </w:p>
    <w:p w:rsidR="002A79BA" w:rsidRPr="00CB744F" w:rsidRDefault="002A79BA" w:rsidP="00CB744F">
      <w:pPr>
        <w:widowControl w:val="0"/>
        <w:autoSpaceDE w:val="0"/>
        <w:autoSpaceDN w:val="0"/>
        <w:adjustRightInd w:val="0"/>
        <w:spacing w:after="240"/>
        <w:ind w:left="720" w:hanging="720"/>
      </w:pPr>
      <w:r w:rsidRPr="00CB744F">
        <w:t>Bjork J, Albin M, Welinder H et al. 2001. Are occupational, hobby, or lifestyle exposures associated with Philadelphia chromosome positive chronic myeloid leukaemia? Occup Environ Med, 58(11), 722-727. PMCID: PMC1740065.</w:t>
      </w:r>
    </w:p>
    <w:p w:rsidR="002A79BA" w:rsidRPr="00CB744F" w:rsidRDefault="002A79BA" w:rsidP="00CB744F">
      <w:pPr>
        <w:widowControl w:val="0"/>
        <w:autoSpaceDE w:val="0"/>
        <w:autoSpaceDN w:val="0"/>
        <w:adjustRightInd w:val="0"/>
        <w:spacing w:after="240"/>
        <w:ind w:left="720" w:hanging="720"/>
      </w:pPr>
      <w:r w:rsidRPr="00CB744F">
        <w:t>Bjorkholm M, Derolf AR, Hultcrantz M et al. 2011. Treatment-related risk factors for transformation to acute myeloid leukemia and myelodysplastic syndromes in myeloproliferative neoplasms. J Clin Oncol, 29(17), 2410-2415. PMCID: PMC3107755.</w:t>
      </w:r>
    </w:p>
    <w:p w:rsidR="002A79BA" w:rsidRPr="00CB744F" w:rsidRDefault="002A79BA" w:rsidP="00CB744F">
      <w:pPr>
        <w:widowControl w:val="0"/>
        <w:autoSpaceDE w:val="0"/>
        <w:autoSpaceDN w:val="0"/>
        <w:adjustRightInd w:val="0"/>
        <w:spacing w:after="240"/>
        <w:ind w:left="720" w:hanging="720"/>
      </w:pPr>
      <w:r w:rsidRPr="00CB744F">
        <w:t>Bjorkholm M, Kristinsson SY, Landgren O, and Goldin LR. 2013. No familial aggregation in chronic myeloid leukemia. Blood, 122(3), 460-461. PMCID: PMC3716206.</w:t>
      </w:r>
    </w:p>
    <w:p w:rsidR="002A79BA" w:rsidRPr="00CB744F" w:rsidRDefault="002A79BA" w:rsidP="00CB744F">
      <w:pPr>
        <w:widowControl w:val="0"/>
        <w:autoSpaceDE w:val="0"/>
        <w:autoSpaceDN w:val="0"/>
        <w:adjustRightInd w:val="0"/>
        <w:spacing w:after="240"/>
        <w:ind w:left="720" w:hanging="720"/>
      </w:pPr>
      <w:r w:rsidRPr="00CB744F">
        <w:t>Blackwelder WC, Yano K, Rhoads GG et al. 1980. Alcohol and mortality: the Honolulu Heart Study. Am J Med, 68(2), 164-169. PMID: 7355889.</w:t>
      </w:r>
    </w:p>
    <w:p w:rsidR="002A79BA" w:rsidRPr="00CB744F" w:rsidRDefault="002A79BA" w:rsidP="00CB744F">
      <w:pPr>
        <w:widowControl w:val="0"/>
        <w:autoSpaceDE w:val="0"/>
        <w:autoSpaceDN w:val="0"/>
        <w:adjustRightInd w:val="0"/>
        <w:spacing w:after="240"/>
        <w:ind w:left="720" w:hanging="720"/>
      </w:pPr>
      <w:r w:rsidRPr="00CB744F">
        <w:t>Blair A, and Zahm SH. 1995. Agricultural exposures and cancer. Environ Health Perspect, 103 Suppl 8, 205-208. PMCID: PMC1518967.</w:t>
      </w:r>
    </w:p>
    <w:p w:rsidR="002A79BA" w:rsidRPr="00CB744F" w:rsidRDefault="002A79BA" w:rsidP="00CB744F">
      <w:pPr>
        <w:widowControl w:val="0"/>
        <w:autoSpaceDE w:val="0"/>
        <w:autoSpaceDN w:val="0"/>
        <w:adjustRightInd w:val="0"/>
        <w:spacing w:after="240"/>
        <w:ind w:left="720" w:hanging="720"/>
      </w:pPr>
      <w:r w:rsidRPr="00CB744F">
        <w:t>Bochtler T, Frohling S, and Kramer A. 2015. Role of chromosomal aberrations in clonal diversity and progression of acute myeloid leukemia. Leukemia, 29(6), 1243-1252. PMID: 25673237.</w:t>
      </w:r>
    </w:p>
    <w:p w:rsidR="002A79BA" w:rsidRPr="00CB744F" w:rsidRDefault="002A79BA" w:rsidP="00CB744F">
      <w:pPr>
        <w:widowControl w:val="0"/>
        <w:autoSpaceDE w:val="0"/>
        <w:autoSpaceDN w:val="0"/>
        <w:adjustRightInd w:val="0"/>
        <w:spacing w:after="240"/>
        <w:ind w:left="720" w:hanging="720"/>
      </w:pPr>
      <w:r w:rsidRPr="00CB744F">
        <w:t>Boice JD, Jr. 2006. Ionizing radiation. In: Schottenfeld D, and Fraumeni J F (Eds.), Cancer Epidemiology and Prevention (3rd ed., pp. 259-293). New York: Oxford University.</w:t>
      </w:r>
    </w:p>
    <w:p w:rsidR="002A79BA" w:rsidRPr="00CB744F" w:rsidRDefault="002A79BA" w:rsidP="00CB744F">
      <w:pPr>
        <w:widowControl w:val="0"/>
        <w:autoSpaceDE w:val="0"/>
        <w:autoSpaceDN w:val="0"/>
        <w:adjustRightInd w:val="0"/>
        <w:spacing w:after="240"/>
        <w:ind w:left="720" w:hanging="720"/>
      </w:pPr>
      <w:r w:rsidRPr="00CB744F">
        <w:t>Boice JD, Jr., Blettner M, Kleinerman RA et al. 1987. Radiation dose and leukemia risk in patients treated for cancer of the cervix. J Natl Cancer Inst, 79(6), 1295-1311. PMID: 3480381.</w:t>
      </w:r>
    </w:p>
    <w:p w:rsidR="002A79BA" w:rsidRPr="00CB744F" w:rsidRDefault="002A79BA" w:rsidP="00CB744F">
      <w:pPr>
        <w:widowControl w:val="0"/>
        <w:autoSpaceDE w:val="0"/>
        <w:autoSpaceDN w:val="0"/>
        <w:adjustRightInd w:val="0"/>
        <w:spacing w:after="240"/>
        <w:ind w:left="720" w:hanging="720"/>
      </w:pPr>
      <w:r w:rsidRPr="00CB744F">
        <w:t xml:space="preserve">Boice JD, Jr., Morin MM, Glass AG et al. 1991. Diagnostic x-ray procedures and risk of leukemia, lymphoma, and multiple myeloma. JAMA, 265(10), 1290-1294. PMID: </w:t>
      </w:r>
      <w:r w:rsidRPr="00CB744F">
        <w:lastRenderedPageBreak/>
        <w:t>2053936.</w:t>
      </w:r>
    </w:p>
    <w:p w:rsidR="002A79BA" w:rsidRPr="00CB744F" w:rsidRDefault="002A79BA" w:rsidP="00CB744F">
      <w:pPr>
        <w:widowControl w:val="0"/>
        <w:autoSpaceDE w:val="0"/>
        <w:autoSpaceDN w:val="0"/>
        <w:adjustRightInd w:val="0"/>
        <w:spacing w:after="240"/>
        <w:ind w:left="720" w:hanging="720"/>
      </w:pPr>
      <w:r w:rsidRPr="00CB744F">
        <w:t>Bolufer P, Barragan E, Collado M et al. 2006. Influence of genetic polymorphisms on the risk of developing leukemia and on disease progression. Leuk Res, 30(12), 1471-1491.</w:t>
      </w:r>
    </w:p>
    <w:p w:rsidR="00D17F83" w:rsidRPr="00CB744F" w:rsidRDefault="00D17F83" w:rsidP="00CB744F">
      <w:pPr>
        <w:spacing w:after="240"/>
        <w:ind w:left="720" w:hanging="720"/>
      </w:pPr>
      <w:r w:rsidRPr="00CB744F">
        <w:t>Borthakur, G., Lin, E., Jain, N., Estey, E.E., Cortes, J.E., O'Brien, S., Faderl, S., Ravandi, F., Pierce, S. &amp; Kantarjian, H. (2009) Survival is poorer in patients with secondary core-binding factor acute myelogenous leukemia compared with de novo core-binding factor leukemia. Cancer, 115, 3217-3221.</w:t>
      </w:r>
    </w:p>
    <w:p w:rsidR="002A79BA" w:rsidRPr="00CB744F" w:rsidRDefault="002A79BA" w:rsidP="00CB744F">
      <w:pPr>
        <w:widowControl w:val="0"/>
        <w:autoSpaceDE w:val="0"/>
        <w:autoSpaceDN w:val="0"/>
        <w:adjustRightInd w:val="0"/>
        <w:spacing w:after="240"/>
        <w:ind w:left="720" w:hanging="720"/>
      </w:pPr>
      <w:r w:rsidRPr="00CB744F">
        <w:t>Brown LM, Gibson R, Burmeister LF et al. 1992. Alcohol consumption and risk of leukemia, non-Hodgkin's lymphoma, and multiple myeloma. Leuk Res, 16(10), 979-984. PMID: 1405712.</w:t>
      </w:r>
    </w:p>
    <w:p w:rsidR="002A79BA" w:rsidRPr="00CB744F" w:rsidRDefault="002A79BA" w:rsidP="00CB744F">
      <w:pPr>
        <w:widowControl w:val="0"/>
        <w:autoSpaceDE w:val="0"/>
        <w:autoSpaceDN w:val="0"/>
        <w:adjustRightInd w:val="0"/>
        <w:spacing w:after="240"/>
        <w:ind w:left="720" w:hanging="720"/>
      </w:pPr>
      <w:r w:rsidRPr="00CB744F">
        <w:t>Caldwell GG, Kelley DB, and Heath CW, Jr. 1980. Leukemia among participants in military maneuvers at a nuclear bomb test. A preliminary report. JAMA, 244(14), 1575-1578. PMID: 6932516.</w:t>
      </w:r>
    </w:p>
    <w:p w:rsidR="002A79BA" w:rsidRPr="00CB744F" w:rsidRDefault="002A79BA" w:rsidP="00CB744F">
      <w:pPr>
        <w:widowControl w:val="0"/>
        <w:autoSpaceDE w:val="0"/>
        <w:autoSpaceDN w:val="0"/>
        <w:adjustRightInd w:val="0"/>
        <w:spacing w:after="240"/>
        <w:ind w:left="720" w:hanging="720"/>
      </w:pPr>
      <w:r w:rsidRPr="00CB744F">
        <w:t>Campbell PJ, and Green AR. 2006. The myeloproliferative disorders. N Engl J Med, 355(23), 2452-2466. PMID: 17151367.</w:t>
      </w:r>
    </w:p>
    <w:p w:rsidR="002A79BA" w:rsidRPr="00CB744F" w:rsidRDefault="002A79BA" w:rsidP="00CB744F">
      <w:pPr>
        <w:widowControl w:val="0"/>
        <w:autoSpaceDE w:val="0"/>
        <w:autoSpaceDN w:val="0"/>
        <w:adjustRightInd w:val="0"/>
        <w:spacing w:after="240"/>
        <w:ind w:left="720" w:hanging="720"/>
      </w:pPr>
      <w:r w:rsidRPr="00CB744F">
        <w:t>Cancer Genome Atlas Research Network. 2013. Genomic and epigenomic landscapes of adult de novo acute myeloid leukemia. N Engl J Med, 368(22), 2059-2074. PMID: 23634996.</w:t>
      </w:r>
    </w:p>
    <w:p w:rsidR="002A79BA" w:rsidRPr="00CB744F" w:rsidRDefault="002A79BA" w:rsidP="00CB744F">
      <w:pPr>
        <w:widowControl w:val="0"/>
        <w:autoSpaceDE w:val="0"/>
        <w:autoSpaceDN w:val="0"/>
        <w:adjustRightInd w:val="0"/>
        <w:spacing w:after="240"/>
        <w:ind w:left="720" w:hanging="720"/>
      </w:pPr>
      <w:r w:rsidRPr="00CB744F">
        <w:t>Candelaria M, and Duenas-Gonzalez A. 2015. Therapy-related myelodysplastic syndrome. Expert Opin Drug Saf, 14(5), 655-665. PMID: 25675961.</w:t>
      </w:r>
    </w:p>
    <w:p w:rsidR="002A79BA" w:rsidRPr="00CB744F" w:rsidRDefault="002A79BA" w:rsidP="00CB744F">
      <w:pPr>
        <w:widowControl w:val="0"/>
        <w:autoSpaceDE w:val="0"/>
        <w:autoSpaceDN w:val="0"/>
        <w:adjustRightInd w:val="0"/>
        <w:spacing w:after="240"/>
        <w:ind w:left="720" w:hanging="720"/>
      </w:pPr>
      <w:r w:rsidRPr="00CB744F">
        <w:t>Cantor KP, Blair A, Everett G et al. 1988. Hair dye use and risk of leukemia and lymphoma. Am J Public Health, 78(5), 570-571. PMCID: PMC1349342.</w:t>
      </w:r>
    </w:p>
    <w:p w:rsidR="002A79BA" w:rsidRPr="00CB744F" w:rsidRDefault="002A79BA" w:rsidP="00CB744F">
      <w:pPr>
        <w:widowControl w:val="0"/>
        <w:autoSpaceDE w:val="0"/>
        <w:autoSpaceDN w:val="0"/>
        <w:adjustRightInd w:val="0"/>
        <w:spacing w:after="240"/>
        <w:ind w:left="720" w:hanging="720"/>
      </w:pPr>
      <w:r w:rsidRPr="00CB744F">
        <w:t>Cardis E, Vrijheid M, Blettner M et al. 2005. Risk of cancer after low doses of ionising radiation: retrospective cohort study in 15 countries. BMJ, 331(7508), 77. PMCID: PMC558612.</w:t>
      </w:r>
    </w:p>
    <w:p w:rsidR="002A79BA" w:rsidRPr="00CB744F" w:rsidRDefault="002A79BA" w:rsidP="00CB744F">
      <w:pPr>
        <w:widowControl w:val="0"/>
        <w:autoSpaceDE w:val="0"/>
        <w:autoSpaceDN w:val="0"/>
        <w:adjustRightInd w:val="0"/>
        <w:spacing w:after="240"/>
        <w:ind w:left="720" w:hanging="720"/>
      </w:pPr>
      <w:r w:rsidRPr="00CB744F">
        <w:t>Carstensen JM, Bygren LO, and Hatschek T. 1990. Cancer incidence among Swedish brewery workers. Int J Cancer, 45(3), 393-396. PMID: 2407667.</w:t>
      </w:r>
    </w:p>
    <w:p w:rsidR="002A79BA" w:rsidRPr="00CB744F" w:rsidRDefault="002A79BA" w:rsidP="00CB744F">
      <w:pPr>
        <w:widowControl w:val="0"/>
        <w:autoSpaceDE w:val="0"/>
        <w:autoSpaceDN w:val="0"/>
        <w:adjustRightInd w:val="0"/>
        <w:spacing w:after="240"/>
        <w:ind w:left="720" w:hanging="720"/>
      </w:pPr>
      <w:r w:rsidRPr="00CB744F">
        <w:t>Cartwright RA, Darwin C, McKinney PA et al. 1988. Acute myeloid leukemia in adults: a case-control study in Yorkshire. Leukemia, 2(10), 687-690. PMID: 3172845.</w:t>
      </w:r>
    </w:p>
    <w:p w:rsidR="002A79BA" w:rsidRPr="00CB744F" w:rsidRDefault="002A79BA" w:rsidP="00CB744F">
      <w:pPr>
        <w:widowControl w:val="0"/>
        <w:autoSpaceDE w:val="0"/>
        <w:autoSpaceDN w:val="0"/>
        <w:adjustRightInd w:val="0"/>
        <w:spacing w:after="240"/>
        <w:ind w:left="720" w:hanging="720"/>
      </w:pPr>
      <w:r w:rsidRPr="00CB744F">
        <w:t>Castillo JJ, Reagan JL, Ingham RR et al. 2012. Obesity but not overweight increases the incidence and mortality of leukemia in adults: a meta-analysis of prospective cohort studies. Leuk Res, 36(7), 868-875. PMID: 22285508.</w:t>
      </w:r>
    </w:p>
    <w:p w:rsidR="002A79BA" w:rsidRPr="00CB744F" w:rsidRDefault="002A79BA" w:rsidP="00CB744F">
      <w:pPr>
        <w:widowControl w:val="0"/>
        <w:autoSpaceDE w:val="0"/>
        <w:autoSpaceDN w:val="0"/>
        <w:adjustRightInd w:val="0"/>
        <w:spacing w:after="240"/>
        <w:ind w:left="720" w:hanging="720"/>
      </w:pPr>
      <w:r w:rsidRPr="00CB744F">
        <w:t>CDC. Surgeon General's Report. 2010. Chemicals in Tobacco.</w:t>
      </w:r>
    </w:p>
    <w:p w:rsidR="002A79BA" w:rsidRPr="00CB744F" w:rsidRDefault="002A79BA" w:rsidP="00CB744F">
      <w:pPr>
        <w:widowControl w:val="0"/>
        <w:autoSpaceDE w:val="0"/>
        <w:autoSpaceDN w:val="0"/>
        <w:adjustRightInd w:val="0"/>
        <w:spacing w:after="240"/>
        <w:ind w:left="720" w:hanging="720"/>
      </w:pPr>
      <w:r w:rsidRPr="00CB744F">
        <w:t>Chabner B, Bertino J, Cleary J et al. 2011. Cytotoxic Agents. In: Brunton L, Chabner B, and Knollmann B (Eds.), Goodman &amp; Gilman's The Pharmacological Basis of Therapeutics (12 ed.). New York, NY: McGraw-Hill.</w:t>
      </w:r>
    </w:p>
    <w:p w:rsidR="002A79BA" w:rsidRPr="00CB744F" w:rsidRDefault="002A79BA" w:rsidP="00CB744F">
      <w:pPr>
        <w:widowControl w:val="0"/>
        <w:autoSpaceDE w:val="0"/>
        <w:autoSpaceDN w:val="0"/>
        <w:adjustRightInd w:val="0"/>
        <w:spacing w:after="240"/>
        <w:ind w:left="720" w:hanging="720"/>
      </w:pPr>
      <w:r w:rsidRPr="00CB744F">
        <w:lastRenderedPageBreak/>
        <w:t>Choi H, Jung C, Sohn SK et al. 2013. Genome-wide genotype-based risk model for survival in acute myeloid leukaemia patients with normal karyotype. Br J Haematol, 163(1), 62-71. PMID: 24159609.</w:t>
      </w:r>
    </w:p>
    <w:p w:rsidR="002A79BA" w:rsidRPr="00CB744F" w:rsidRDefault="002A79BA" w:rsidP="00CB744F">
      <w:pPr>
        <w:widowControl w:val="0"/>
        <w:autoSpaceDE w:val="0"/>
        <w:autoSpaceDN w:val="0"/>
        <w:adjustRightInd w:val="0"/>
        <w:spacing w:after="240"/>
        <w:ind w:left="720" w:hanging="720"/>
      </w:pPr>
      <w:r w:rsidRPr="00CB744F">
        <w:t>Churpek JE, Lorenz R, Nedumgottil S et al. 2013. Proposal for the clinical detection and management of patients and their family members with familial myelodysplastic syndrome/acute leukemia predisposition syndromes. Leuk Lymphoma, 54(1), 28-35. PMID: 22691122.</w:t>
      </w:r>
    </w:p>
    <w:p w:rsidR="002A79BA" w:rsidRPr="00CB744F" w:rsidRDefault="002A79BA" w:rsidP="00CB744F">
      <w:pPr>
        <w:widowControl w:val="0"/>
        <w:autoSpaceDE w:val="0"/>
        <w:autoSpaceDN w:val="0"/>
        <w:adjustRightInd w:val="0"/>
        <w:spacing w:after="240"/>
        <w:ind w:left="720" w:hanging="720"/>
      </w:pPr>
      <w:r w:rsidRPr="00CB744F">
        <w:t>Cogle CR. 2015. Incidence and Burden of the Myelodysplastic Syndromes. Curr Hematol Malig Rep, 10(3), 272-281. PMID: 26134527.</w:t>
      </w:r>
    </w:p>
    <w:p w:rsidR="002A79BA" w:rsidRPr="00CB744F" w:rsidRDefault="002A79BA" w:rsidP="00CB744F">
      <w:pPr>
        <w:widowControl w:val="0"/>
        <w:autoSpaceDE w:val="0"/>
        <w:autoSpaceDN w:val="0"/>
        <w:adjustRightInd w:val="0"/>
        <w:spacing w:after="240"/>
        <w:ind w:left="720" w:hanging="720"/>
      </w:pPr>
      <w:r w:rsidRPr="00CB744F">
        <w:t>Cohen T, and Creger WP. 1967. Acute myeloid leukemia following seven years of aplastic anemia induced by chloramphenicol. Am J Med, 43(5), 762-770. PMID: 5234001.</w:t>
      </w:r>
    </w:p>
    <w:p w:rsidR="002A79BA" w:rsidRPr="00CB744F" w:rsidRDefault="002A79BA" w:rsidP="00CB744F">
      <w:pPr>
        <w:widowControl w:val="0"/>
        <w:autoSpaceDE w:val="0"/>
        <w:autoSpaceDN w:val="0"/>
        <w:adjustRightInd w:val="0"/>
        <w:spacing w:after="240"/>
        <w:ind w:left="720" w:hanging="720"/>
      </w:pPr>
      <w:r w:rsidRPr="00CB744F">
        <w:t>Cooper GS, Kamel F, Sandler DP, Davey FR, and Bloomfield CD. 1996. Risk of adult acute leukemia in relation to prior immune-related conditions. Cancer Epidemiol Biomarkers Prev, 5(11), 867-872. PMID: 8922293.</w:t>
      </w:r>
    </w:p>
    <w:p w:rsidR="002A79BA" w:rsidRPr="00CB744F" w:rsidRDefault="002A79BA" w:rsidP="00CB744F">
      <w:pPr>
        <w:widowControl w:val="0"/>
        <w:autoSpaceDE w:val="0"/>
        <w:autoSpaceDN w:val="0"/>
        <w:adjustRightInd w:val="0"/>
        <w:spacing w:after="240"/>
        <w:ind w:left="720" w:hanging="720"/>
      </w:pPr>
      <w:r w:rsidRPr="00CB744F">
        <w:t>Correa A, Mohan A, Jackson L, Perry H, and Helzlsouer K. 2000. Use of hair dyes, hematopoietic neoplasms, and lymphomas: a literature review. I. Leukemias and myelodysplastic syndromes. Cancer Invest, 18(4), 366-380. PMID: 10808373.</w:t>
      </w:r>
    </w:p>
    <w:p w:rsidR="002A79BA" w:rsidRPr="00CB744F" w:rsidRDefault="002A79BA" w:rsidP="00CB744F">
      <w:pPr>
        <w:widowControl w:val="0"/>
        <w:autoSpaceDE w:val="0"/>
        <w:autoSpaceDN w:val="0"/>
        <w:adjustRightInd w:val="0"/>
        <w:spacing w:after="240"/>
        <w:ind w:left="720" w:hanging="720"/>
      </w:pPr>
      <w:r w:rsidRPr="00CB744F">
        <w:t>Couto E, Chen B, and Hemminki K. 2005. Association of childhood acute lymphoblastic leukaemia with cancers in family members. British Journal of Cancer, 93(11), 1307-1309.</w:t>
      </w:r>
    </w:p>
    <w:p w:rsidR="002A79BA" w:rsidRPr="00CB744F" w:rsidRDefault="002A79BA" w:rsidP="00CB744F">
      <w:pPr>
        <w:widowControl w:val="0"/>
        <w:autoSpaceDE w:val="0"/>
        <w:autoSpaceDN w:val="0"/>
        <w:adjustRightInd w:val="0"/>
        <w:spacing w:after="240"/>
        <w:ind w:left="720" w:hanging="720"/>
      </w:pPr>
      <w:r w:rsidRPr="00CB744F">
        <w:t>Cowell IG, Sondka Z, Smith K et al. 2012. Model for MLL translocations in therapy-related leukemia involving topoisomerase IIbeta-mediated DNA strand breaks and gene proximity. Proc Natl Acad Sci U S A, 109(23), 8989-8994. PMCID: PMC3384169.</w:t>
      </w:r>
    </w:p>
    <w:p w:rsidR="002A79BA" w:rsidRPr="00CB744F" w:rsidRDefault="002A79BA" w:rsidP="00CB744F">
      <w:pPr>
        <w:widowControl w:val="0"/>
        <w:autoSpaceDE w:val="0"/>
        <w:autoSpaceDN w:val="0"/>
        <w:adjustRightInd w:val="0"/>
        <w:spacing w:after="240"/>
        <w:ind w:left="720" w:hanging="720"/>
      </w:pPr>
      <w:r w:rsidRPr="00CB744F">
        <w:t>Craig BM, Rollison DE, List AF, and Cogle CR. 2012. Underreporting of myeloid malignancies by United States cancer registries. Cancer Epidemiol Biomarkers Prev, 21(3), 474-481. PMCID: 3662977.</w:t>
      </w:r>
    </w:p>
    <w:p w:rsidR="002A79BA" w:rsidRPr="00CB744F" w:rsidRDefault="002A79BA" w:rsidP="00CB744F">
      <w:pPr>
        <w:widowControl w:val="0"/>
        <w:autoSpaceDE w:val="0"/>
        <w:autoSpaceDN w:val="0"/>
        <w:adjustRightInd w:val="0"/>
        <w:spacing w:after="240"/>
        <w:ind w:left="720" w:hanging="720"/>
      </w:pPr>
      <w:r w:rsidRPr="00CB744F">
        <w:t>Dameshek W. 1951. Some speculations on the myeloproliferative syndromes. Blood, 6(4), 372-375. PMID: 14820991.</w:t>
      </w:r>
    </w:p>
    <w:p w:rsidR="002A79BA" w:rsidRPr="00CB744F" w:rsidRDefault="002A79BA" w:rsidP="00CB744F">
      <w:pPr>
        <w:widowControl w:val="0"/>
        <w:autoSpaceDE w:val="0"/>
        <w:autoSpaceDN w:val="0"/>
        <w:adjustRightInd w:val="0"/>
        <w:spacing w:after="240"/>
        <w:ind w:left="720" w:hanging="720"/>
      </w:pPr>
      <w:r w:rsidRPr="00CB744F">
        <w:t>Daniels RD, and Schubauer-Berigan MK. 2011. A meta-analysis of leukaemia risk from protracted exposure to low-dose gamma radiation. Occup Environ Med, 68(6), 457-464. PMCID: PMC3095477.</w:t>
      </w:r>
    </w:p>
    <w:p w:rsidR="002A79BA" w:rsidRPr="00CB744F" w:rsidRDefault="002A79BA" w:rsidP="00CB744F">
      <w:pPr>
        <w:widowControl w:val="0"/>
        <w:autoSpaceDE w:val="0"/>
        <w:autoSpaceDN w:val="0"/>
        <w:adjustRightInd w:val="0"/>
        <w:spacing w:after="240"/>
        <w:ind w:left="720" w:hanging="720"/>
      </w:pPr>
      <w:r w:rsidRPr="00CB744F">
        <w:t>Darby SC, Whitley E, Howe GR et al. 1995. Radon and cancers other than lung cancer in underground miners: a collaborative analysis of 11 studies. J Natl Cancer Inst, 87(5), 378-384. PMID: 7853419.</w:t>
      </w:r>
    </w:p>
    <w:p w:rsidR="002A79BA" w:rsidRPr="00CB744F" w:rsidRDefault="002A79BA" w:rsidP="00CB744F">
      <w:pPr>
        <w:widowControl w:val="0"/>
        <w:autoSpaceDE w:val="0"/>
        <w:autoSpaceDN w:val="0"/>
        <w:adjustRightInd w:val="0"/>
        <w:spacing w:after="240"/>
        <w:ind w:left="720" w:hanging="720"/>
      </w:pPr>
      <w:r w:rsidRPr="00CB744F">
        <w:t xml:space="preserve">Debeljak M, Kitanovski L, Pajic T, and Jazbec J. 2013. Concordant acute myeloblastic leukemia in monozygotic twins with germline and shared somatic mutations in the gene for </w:t>
      </w:r>
      <w:r w:rsidRPr="00CB744F">
        <w:lastRenderedPageBreak/>
        <w:t>CCAAT-enhancer-binding protein alpha with 13 years difference at onset. Haematologica, 98(7), e73-74. PMCID: PMC3696596.</w:t>
      </w:r>
    </w:p>
    <w:p w:rsidR="00D17F83" w:rsidRPr="00CB744F" w:rsidRDefault="00D17F83" w:rsidP="00CB74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720" w:hanging="720"/>
      </w:pPr>
      <w:r w:rsidRPr="00CB744F">
        <w:t>Delzell E, Sathiakumar N, Graff J, Macaluso M, Maldonado G, Matthews R. Health Effects Institute. 2006; Res Rep Health Eff Inst, 132, 1-63.  (Wayne – this one won’t be in Pub Med)</w:t>
      </w:r>
    </w:p>
    <w:p w:rsidR="002A79BA" w:rsidRPr="00CB744F" w:rsidRDefault="002A79BA" w:rsidP="00CB744F">
      <w:pPr>
        <w:widowControl w:val="0"/>
        <w:autoSpaceDE w:val="0"/>
        <w:autoSpaceDN w:val="0"/>
        <w:adjustRightInd w:val="0"/>
        <w:spacing w:after="240"/>
        <w:ind w:left="720" w:hanging="720"/>
      </w:pPr>
      <w:r w:rsidRPr="00CB744F">
        <w:t>Dohner H, Weisdorf DJ, and Bloomfield CD. 2015. Acute Myeloid Leukemia. N Engl J Med, 373(12), 1136-1152. PMID: 26376137.</w:t>
      </w:r>
    </w:p>
    <w:p w:rsidR="002A79BA" w:rsidRPr="00CB744F" w:rsidRDefault="002A79BA" w:rsidP="00CB744F">
      <w:pPr>
        <w:widowControl w:val="0"/>
        <w:autoSpaceDE w:val="0"/>
        <w:autoSpaceDN w:val="0"/>
        <w:adjustRightInd w:val="0"/>
        <w:spacing w:after="240"/>
        <w:ind w:left="720" w:hanging="720"/>
      </w:pPr>
      <w:r w:rsidRPr="00CB744F">
        <w:t>Doody MM, Linet MS, Glass AG et al. 1996. Risks of non-Hodgkin's lymphoma, multiple myeloma, and leukemia associated with common medications. Epidemiology, 7(2), 131-139. PMID: 8834551.</w:t>
      </w:r>
    </w:p>
    <w:p w:rsidR="002A79BA" w:rsidRPr="00CB744F" w:rsidRDefault="002A79BA" w:rsidP="00CB744F">
      <w:pPr>
        <w:widowControl w:val="0"/>
        <w:autoSpaceDE w:val="0"/>
        <w:autoSpaceDN w:val="0"/>
        <w:adjustRightInd w:val="0"/>
        <w:spacing w:after="240"/>
        <w:ind w:left="720" w:hanging="720"/>
      </w:pPr>
      <w:r w:rsidRPr="00CB744F">
        <w:t>Doody MM, Linet MS, Glass AG et al. 1992. Leukemia, lymphoma, and multiple myeloma following selected medical conditions. Cancer Causes Control, 3(5), 449-456. PMID: 1525326.</w:t>
      </w:r>
    </w:p>
    <w:p w:rsidR="002A79BA" w:rsidRPr="00CB744F" w:rsidRDefault="002A79BA" w:rsidP="00CB744F">
      <w:pPr>
        <w:widowControl w:val="0"/>
        <w:autoSpaceDE w:val="0"/>
        <w:autoSpaceDN w:val="0"/>
        <w:adjustRightInd w:val="0"/>
        <w:spacing w:after="240"/>
        <w:ind w:left="720" w:hanging="720"/>
      </w:pPr>
      <w:r w:rsidRPr="00CB744F">
        <w:t>Dores GM, Devesa SS, Curtis RE, Linet MS, and Morton LM. 2012. Acute leukemia incidence and patient survival among children and adults in the United States, 2001-2007. Blood, 119(1), 34-43. PMID: 22086414.</w:t>
      </w:r>
    </w:p>
    <w:p w:rsidR="002A79BA" w:rsidRPr="00CB744F" w:rsidRDefault="002A79BA" w:rsidP="00CB744F">
      <w:pPr>
        <w:widowControl w:val="0"/>
        <w:autoSpaceDE w:val="0"/>
        <w:autoSpaceDN w:val="0"/>
        <w:adjustRightInd w:val="0"/>
        <w:spacing w:after="240"/>
        <w:ind w:left="720" w:hanging="720"/>
      </w:pPr>
      <w:r w:rsidRPr="00CB744F">
        <w:t>Drenberg CD, Paugh SW, Pounds SB et al. 2015. Inherited variation in OATP1B1 is associated with treatment outcome in acute myeloid leukemia. Clin Pharmacol Ther. PMID: 26663398.</w:t>
      </w:r>
    </w:p>
    <w:p w:rsidR="002A79BA" w:rsidRPr="00CB744F" w:rsidRDefault="002A79BA" w:rsidP="00CB744F">
      <w:pPr>
        <w:widowControl w:val="0"/>
        <w:autoSpaceDE w:val="0"/>
        <w:autoSpaceDN w:val="0"/>
        <w:adjustRightInd w:val="0"/>
        <w:spacing w:after="240"/>
        <w:ind w:left="720" w:hanging="720"/>
      </w:pPr>
      <w:r w:rsidRPr="00CB744F">
        <w:t>Du Y, Fryzek J, Sekeres MA, and Taioli E. 2010. Smoking and alcohol intake as risk factors for myelodysplastic syndromes (MDS). Leuk Res, 34(1), 1-5. PMID: 19747728.</w:t>
      </w:r>
    </w:p>
    <w:p w:rsidR="002A79BA" w:rsidRPr="00CB744F" w:rsidRDefault="002A79BA" w:rsidP="00CB744F">
      <w:pPr>
        <w:widowControl w:val="0"/>
        <w:autoSpaceDE w:val="0"/>
        <w:autoSpaceDN w:val="0"/>
        <w:adjustRightInd w:val="0"/>
        <w:spacing w:after="240"/>
        <w:ind w:left="720" w:hanging="720"/>
      </w:pPr>
      <w:r w:rsidRPr="00CB744F">
        <w:t>Einstein AJ, Berman DS, Min JK et al. 2014. Patient-centered imaging: shared decision making for cardiac imaging procedures with exposure to ionizing radiation. J Am Coll Cardiol, 63(15), 1480-1489. PMCID: PMC3994983.</w:t>
      </w:r>
    </w:p>
    <w:p w:rsidR="002A79BA" w:rsidRPr="00CB744F" w:rsidRDefault="002A79BA" w:rsidP="00CB744F">
      <w:pPr>
        <w:widowControl w:val="0"/>
        <w:autoSpaceDE w:val="0"/>
        <w:autoSpaceDN w:val="0"/>
        <w:adjustRightInd w:val="0"/>
        <w:spacing w:after="240"/>
        <w:ind w:left="720" w:hanging="720"/>
      </w:pPr>
      <w:r w:rsidRPr="00CB744F">
        <w:t>Elliott P, Shaddick G, Douglass M et al. 2013. Adult cancers near high-voltage overhead power lines. Epidemiology, 24(2), 184-190. PMID: 23337237.</w:t>
      </w:r>
    </w:p>
    <w:p w:rsidR="002A79BA" w:rsidRPr="00CB744F" w:rsidRDefault="002A79BA" w:rsidP="00CB744F">
      <w:pPr>
        <w:widowControl w:val="0"/>
        <w:autoSpaceDE w:val="0"/>
        <w:autoSpaceDN w:val="0"/>
        <w:adjustRightInd w:val="0"/>
        <w:spacing w:after="240"/>
        <w:ind w:left="720" w:hanging="720"/>
      </w:pPr>
      <w:r w:rsidRPr="00CB744F">
        <w:t>Evans DG, Birch JM, Ramsden RT, Sharif S, and Baser ME. 2006. Malignant transformation and new primary tumours after therapeutic radiation for benign disease: substantial risks in certain tumour prone syndromes. J Med Genet, 43(4), 289-294. PMCID: PMC2563223.</w:t>
      </w:r>
    </w:p>
    <w:p w:rsidR="002A79BA" w:rsidRPr="00CB744F" w:rsidRDefault="002A79BA" w:rsidP="00CB744F">
      <w:pPr>
        <w:widowControl w:val="0"/>
        <w:autoSpaceDE w:val="0"/>
        <w:autoSpaceDN w:val="0"/>
        <w:adjustRightInd w:val="0"/>
        <w:spacing w:after="240"/>
        <w:ind w:left="720" w:hanging="720"/>
      </w:pPr>
      <w:r w:rsidRPr="00CB744F">
        <w:t>Federman N, and Sakamoto KM. 2005. The genetic basis of bone marrow failure syndromes in children. Mol Genet Metab, 86(1-2), 100-109.</w:t>
      </w:r>
    </w:p>
    <w:p w:rsidR="002A79BA" w:rsidRPr="00CB744F" w:rsidRDefault="002A79BA" w:rsidP="00CB744F">
      <w:pPr>
        <w:widowControl w:val="0"/>
        <w:autoSpaceDE w:val="0"/>
        <w:autoSpaceDN w:val="0"/>
        <w:adjustRightInd w:val="0"/>
        <w:spacing w:after="240"/>
        <w:ind w:left="720" w:hanging="720"/>
      </w:pPr>
      <w:r w:rsidRPr="00CB744F">
        <w:t>Ferlay J, Soerjomataram I, Ervik M et al. 2014. Cancer Incidence and Mortality Worldwide.   Available from: http://www.wcrf.org/int/cancer-facts-figures/worldwide-data  Accessed on Feb 29, 2016.</w:t>
      </w:r>
    </w:p>
    <w:p w:rsidR="002A79BA" w:rsidRPr="00CB744F" w:rsidRDefault="002A79BA" w:rsidP="00CB744F">
      <w:pPr>
        <w:widowControl w:val="0"/>
        <w:autoSpaceDE w:val="0"/>
        <w:autoSpaceDN w:val="0"/>
        <w:adjustRightInd w:val="0"/>
        <w:spacing w:after="240"/>
        <w:ind w:left="720" w:hanging="720"/>
      </w:pPr>
      <w:r w:rsidRPr="00CB744F">
        <w:lastRenderedPageBreak/>
        <w:t>Fernberg P, Odenbro A, Bellocco R et al. 2007. Tobacco use, body mass index, and the risk of leukemia and multiple myeloma: a nationwide cohort study in Sweden. Cancer Res, 67(12), 5983-5986. PMID: 17575169.</w:t>
      </w:r>
    </w:p>
    <w:p w:rsidR="002A79BA" w:rsidRPr="00CB744F" w:rsidRDefault="002A79BA" w:rsidP="00CB744F">
      <w:pPr>
        <w:widowControl w:val="0"/>
        <w:autoSpaceDE w:val="0"/>
        <w:autoSpaceDN w:val="0"/>
        <w:adjustRightInd w:val="0"/>
        <w:spacing w:after="240"/>
        <w:ind w:left="720" w:hanging="720"/>
      </w:pPr>
      <w:r w:rsidRPr="00CB744F">
        <w:t>Ferrara F, and Schiffer CA. 2013. Acute myeloid leukaemia in adults. Lancet, 381(9865), 484-495. PMID: 23399072.</w:t>
      </w:r>
    </w:p>
    <w:p w:rsidR="002A79BA" w:rsidRPr="00CB744F" w:rsidRDefault="002A79BA" w:rsidP="00CB744F">
      <w:pPr>
        <w:widowControl w:val="0"/>
        <w:autoSpaceDE w:val="0"/>
        <w:autoSpaceDN w:val="0"/>
        <w:adjustRightInd w:val="0"/>
        <w:spacing w:after="240"/>
        <w:ind w:left="720" w:hanging="720"/>
      </w:pPr>
      <w:r w:rsidRPr="00CB744F">
        <w:t>Feychting M, and Ahlbom A. 1994. Magnetic fields, leukemia, and central nervous system tumors in Swedish adults residing near high-voltage power lines. Epidemiology, 5(5), 501-509. PMID: 7986864.</w:t>
      </w:r>
    </w:p>
    <w:p w:rsidR="002A79BA" w:rsidRPr="00CB744F" w:rsidRDefault="002A79BA" w:rsidP="00CB744F">
      <w:pPr>
        <w:widowControl w:val="0"/>
        <w:autoSpaceDE w:val="0"/>
        <w:autoSpaceDN w:val="0"/>
        <w:adjustRightInd w:val="0"/>
        <w:spacing w:after="240"/>
        <w:ind w:left="720" w:hanging="720"/>
      </w:pPr>
      <w:r w:rsidRPr="00CB744F">
        <w:t>Fircanis S, Merriam P, Khan N, and Castillo JJ. 2014. The relation between cigarette smoking and risk of acute myeloid leukemia: an updated meta-analysis of epidemiological studies. Am J Hematol, 89(8), E125-132. PMID: 24753145.</w:t>
      </w:r>
    </w:p>
    <w:p w:rsidR="002A79BA" w:rsidRPr="00CB744F" w:rsidRDefault="002A79BA" w:rsidP="00CB744F">
      <w:pPr>
        <w:widowControl w:val="0"/>
        <w:autoSpaceDE w:val="0"/>
        <w:autoSpaceDN w:val="0"/>
        <w:adjustRightInd w:val="0"/>
        <w:spacing w:after="240"/>
        <w:ind w:left="720" w:hanging="720"/>
      </w:pPr>
      <w:r w:rsidRPr="00CB744F">
        <w:t>Fleenor CJ, Higa K, Weil MM, and DeGregori J. 2015. Evolved Cellular Mechanisms to Respond to Genotoxic Insults: Implications for Radiation-Induced Hematologic Malignancies. Radiat Res, 184(4), 341-351. PMCID: PMC4617554.</w:t>
      </w:r>
    </w:p>
    <w:p w:rsidR="002A79BA" w:rsidRPr="00CB744F" w:rsidRDefault="002A79BA" w:rsidP="00CB744F">
      <w:pPr>
        <w:widowControl w:val="0"/>
        <w:autoSpaceDE w:val="0"/>
        <w:autoSpaceDN w:val="0"/>
        <w:adjustRightInd w:val="0"/>
        <w:spacing w:after="240"/>
        <w:ind w:left="720" w:hanging="720"/>
      </w:pPr>
      <w:r w:rsidRPr="00CB744F">
        <w:t>Fraumeni JF, Jr. 1967. Bone marrow depression induced by chloramphenicol or phenylbutazone. Leukemia and other sequelae. JAMA, 201(11), 828-834. PMID: 6071896.</w:t>
      </w:r>
    </w:p>
    <w:p w:rsidR="002A79BA" w:rsidRPr="00CB744F" w:rsidRDefault="002A79BA" w:rsidP="00CB744F">
      <w:pPr>
        <w:widowControl w:val="0"/>
        <w:autoSpaceDE w:val="0"/>
        <w:autoSpaceDN w:val="0"/>
        <w:adjustRightInd w:val="0"/>
        <w:spacing w:after="240"/>
        <w:ind w:left="720" w:hanging="720"/>
      </w:pPr>
      <w:r w:rsidRPr="00CB744F">
        <w:t>Friedman GD. 1982. Phenylbutazone, musculoskeletal disease, and leukemia. J Chronic Dis, 35(4), 233-243. PMID: 7037810.</w:t>
      </w:r>
    </w:p>
    <w:p w:rsidR="002A79BA" w:rsidRPr="00CB744F" w:rsidRDefault="002A79BA" w:rsidP="00CB744F">
      <w:pPr>
        <w:widowControl w:val="0"/>
        <w:autoSpaceDE w:val="0"/>
        <w:autoSpaceDN w:val="0"/>
        <w:adjustRightInd w:val="0"/>
        <w:spacing w:after="240"/>
        <w:ind w:left="720" w:hanging="720"/>
      </w:pPr>
      <w:r w:rsidRPr="00CB744F">
        <w:t>Fritz A, Percy C, Jack A et al (Eds.). 2000. International Classification of Diseases for Oncology (3rd ed.). Geneva, Switzerland: World Health Organization.</w:t>
      </w:r>
    </w:p>
    <w:p w:rsidR="002A79BA" w:rsidRPr="00CB744F" w:rsidRDefault="002A79BA" w:rsidP="00CB744F">
      <w:pPr>
        <w:widowControl w:val="0"/>
        <w:autoSpaceDE w:val="0"/>
        <w:autoSpaceDN w:val="0"/>
        <w:adjustRightInd w:val="0"/>
        <w:spacing w:after="240"/>
        <w:ind w:left="720" w:hanging="720"/>
      </w:pPr>
      <w:r w:rsidRPr="00CB744F">
        <w:t>Gaitonde S, Boumendjel R, Angeles R, and Rondelli D. 2010. Familial childhood monosomy 7 and associated myelodysplasia. J Pediatr Hematol Oncol, 32(6), e236-237. PMID: 20661156.</w:t>
      </w:r>
    </w:p>
    <w:p w:rsidR="002A79BA" w:rsidRPr="00CB744F" w:rsidRDefault="002A79BA" w:rsidP="00CB744F">
      <w:pPr>
        <w:widowControl w:val="0"/>
        <w:autoSpaceDE w:val="0"/>
        <w:autoSpaceDN w:val="0"/>
        <w:adjustRightInd w:val="0"/>
        <w:spacing w:after="240"/>
        <w:ind w:left="720" w:hanging="720"/>
      </w:pPr>
      <w:r w:rsidRPr="00CB744F">
        <w:t>Gangatharan SA, Grove CS, P'ng S et al. 2013. Acute myeloid leukaemia in Western Australia 1991-2005: a retrospective population-based study of 898 patients regarding epidemiology, cytogenetics, treatment and outcome. Intern Med J, 43(8), 903-911. PMID: 23611681.</w:t>
      </w:r>
    </w:p>
    <w:p w:rsidR="002A79BA" w:rsidRPr="00CB744F" w:rsidRDefault="002A79BA" w:rsidP="00CB744F">
      <w:pPr>
        <w:widowControl w:val="0"/>
        <w:autoSpaceDE w:val="0"/>
        <w:autoSpaceDN w:val="0"/>
        <w:adjustRightInd w:val="0"/>
        <w:spacing w:after="240"/>
        <w:ind w:left="720" w:hanging="720"/>
      </w:pPr>
      <w:r w:rsidRPr="00CB744F">
        <w:t>Glass DC, Schnatter AR, Tang G, Irons RD, and Rushton L. 2014. Risk of myeloproliferative disease and chronic myeloid leukaemia following exposure to low-level benzene in a nested case-control study of petroleum workers. Occup Environ Med, 71(4), 266-274. PMID: 24532441.</w:t>
      </w:r>
    </w:p>
    <w:p w:rsidR="002A79BA" w:rsidRPr="00CB744F" w:rsidRDefault="002A79BA" w:rsidP="00CB744F">
      <w:pPr>
        <w:widowControl w:val="0"/>
        <w:autoSpaceDE w:val="0"/>
        <w:autoSpaceDN w:val="0"/>
        <w:adjustRightInd w:val="0"/>
        <w:spacing w:after="240"/>
        <w:ind w:left="720" w:hanging="720"/>
      </w:pPr>
      <w:r w:rsidRPr="00CB744F">
        <w:t>Gluzman DF, Sklyarenko LM, Koval SV et al. 2015. Myelodysplastic syndromes in Chernobyl clean-up workers. Ann Hematol, 94(10), 1639-1643. PMID: 26208666.</w:t>
      </w:r>
    </w:p>
    <w:p w:rsidR="002A79BA" w:rsidRPr="00CB744F" w:rsidRDefault="002A79BA" w:rsidP="00CB744F">
      <w:pPr>
        <w:widowControl w:val="0"/>
        <w:autoSpaceDE w:val="0"/>
        <w:autoSpaceDN w:val="0"/>
        <w:adjustRightInd w:val="0"/>
        <w:spacing w:after="240"/>
        <w:ind w:left="720" w:hanging="720"/>
      </w:pPr>
      <w:r w:rsidRPr="00CB744F">
        <w:t>Godley LA, and Larson RA. 2008. Therapy-related myeloid leukemia. Semin Oncol, 35(4), 418-429. PMCID: PMC2600445.</w:t>
      </w:r>
    </w:p>
    <w:p w:rsidR="002A79BA" w:rsidRPr="00CB744F" w:rsidRDefault="002A79BA" w:rsidP="00CB744F">
      <w:pPr>
        <w:widowControl w:val="0"/>
        <w:autoSpaceDE w:val="0"/>
        <w:autoSpaceDN w:val="0"/>
        <w:adjustRightInd w:val="0"/>
        <w:spacing w:after="240"/>
        <w:ind w:left="720" w:hanging="720"/>
      </w:pPr>
      <w:r w:rsidRPr="00CB744F">
        <w:lastRenderedPageBreak/>
        <w:t>Goldberg SL, Chen E, Corral M et al. 2010. Incidence and clinical complications of myelodysplastic syndromes among United States Medicare beneficiaries. J Clin Oncol, 28(17), 2847-2852. PMID: 20421543.</w:t>
      </w:r>
    </w:p>
    <w:p w:rsidR="00D17F83" w:rsidRPr="00CB744F" w:rsidRDefault="00D17F83" w:rsidP="00CB744F">
      <w:pPr>
        <w:spacing w:after="240"/>
        <w:ind w:left="720" w:hanging="720"/>
      </w:pPr>
      <w:r w:rsidRPr="00CB744F">
        <w:t>Granfeldt Ostgard, L.S., Medeiros, B.C., Sengelov, H., Norgaard, M., Andersen, M.K., Dufva, I.H., Friis, L.S., Kjeldsen, E., Marcher, C.W., Preiss, B., Severinsen, M. &amp; Norgaard, J.M. (2015) Epidemiology and Clinical Significance of Secondary and Therapy-Related Acute Myeloid Leukemia: A National Population-Based Cohort Study. J Clin Oncol, 33, 3641-3649.</w:t>
      </w:r>
    </w:p>
    <w:p w:rsidR="002A79BA" w:rsidRPr="00CB744F" w:rsidRDefault="002A79BA" w:rsidP="00CB744F">
      <w:pPr>
        <w:widowControl w:val="0"/>
        <w:autoSpaceDE w:val="0"/>
        <w:autoSpaceDN w:val="0"/>
        <w:adjustRightInd w:val="0"/>
        <w:spacing w:after="240"/>
        <w:ind w:left="720" w:hanging="720"/>
      </w:pPr>
      <w:r w:rsidRPr="00CB744F">
        <w:t>Greaves MF, Maia AT, Wiemels JL, and Ford AM. 2003. Leukemia in twins: lessons in natural history. Blood, 102(7), 2321-2333. PMID: 12791663.</w:t>
      </w:r>
    </w:p>
    <w:p w:rsidR="002A79BA" w:rsidRPr="00CB744F" w:rsidRDefault="002A79BA" w:rsidP="00CB744F">
      <w:pPr>
        <w:widowControl w:val="0"/>
        <w:autoSpaceDE w:val="0"/>
        <w:autoSpaceDN w:val="0"/>
        <w:adjustRightInd w:val="0"/>
        <w:spacing w:after="240"/>
        <w:ind w:left="720" w:hanging="720"/>
      </w:pPr>
      <w:r w:rsidRPr="00CB744F">
        <w:t>Greaves MF, and Wiemels J. 2003. Origins of chromosome translocations in childhood leukaemia. Nat Rev Cancer, 3(9), 639-649. PMID: 12951583.</w:t>
      </w:r>
    </w:p>
    <w:p w:rsidR="002A79BA" w:rsidRPr="00CB744F" w:rsidRDefault="002A79BA" w:rsidP="00CB744F">
      <w:pPr>
        <w:widowControl w:val="0"/>
        <w:autoSpaceDE w:val="0"/>
        <w:autoSpaceDN w:val="0"/>
        <w:adjustRightInd w:val="0"/>
        <w:spacing w:after="240"/>
        <w:ind w:left="720" w:hanging="720"/>
      </w:pPr>
      <w:r w:rsidRPr="00CB744F">
        <w:t>Greenberg P, Cox C, LeBeau MM et al. 1997. International scoring system for evaluating prognosis in myelodysplastic syndromes. Blood, 89(6), 2079-2088. PMID: 9058730.</w:t>
      </w:r>
    </w:p>
    <w:p w:rsidR="002A79BA" w:rsidRPr="00CB744F" w:rsidRDefault="002A79BA" w:rsidP="00CB744F">
      <w:pPr>
        <w:widowControl w:val="0"/>
        <w:autoSpaceDE w:val="0"/>
        <w:autoSpaceDN w:val="0"/>
        <w:adjustRightInd w:val="0"/>
        <w:spacing w:after="240"/>
        <w:ind w:left="720" w:hanging="720"/>
      </w:pPr>
      <w:r w:rsidRPr="00CB744F">
        <w:t>Greenberg PL, Tuechler H, Schanz J et al. 2012. Revised international prognostic scoring system for myelodysplastic syndromes. Blood, 120(12), 2454-2465. PMID: 22740453.</w:t>
      </w:r>
    </w:p>
    <w:p w:rsidR="002A79BA" w:rsidRPr="00CB744F" w:rsidRDefault="002A79BA" w:rsidP="00CB744F">
      <w:pPr>
        <w:widowControl w:val="0"/>
        <w:autoSpaceDE w:val="0"/>
        <w:autoSpaceDN w:val="0"/>
        <w:adjustRightInd w:val="0"/>
        <w:spacing w:after="240"/>
        <w:ind w:left="720" w:hanging="720"/>
      </w:pPr>
      <w:r w:rsidRPr="00CB744F">
        <w:t>Griem ML, Kleinerman RA, Boice JD, Jr. et al. 1994. Cancer following radiotherapy for peptic ulcer. J Natl Cancer Inst, 86(11), 842-849. PMID: 8182765.</w:t>
      </w:r>
    </w:p>
    <w:p w:rsidR="002A79BA" w:rsidRPr="00CB744F" w:rsidRDefault="002A79BA" w:rsidP="00CB744F">
      <w:pPr>
        <w:widowControl w:val="0"/>
        <w:autoSpaceDE w:val="0"/>
        <w:autoSpaceDN w:val="0"/>
        <w:adjustRightInd w:val="0"/>
        <w:spacing w:after="240"/>
        <w:ind w:left="720" w:hanging="720"/>
      </w:pPr>
      <w:r w:rsidRPr="00CB744F">
        <w:t>Grimwade D. 2001. The clinical significance of cytogenetic abnormalities in acute myeloid leukaemia. Best Pract Res Clin Haematol, 14(3), 497-529. PMID: 11640867.</w:t>
      </w:r>
    </w:p>
    <w:p w:rsidR="002A79BA" w:rsidRPr="00CB744F" w:rsidRDefault="002A79BA" w:rsidP="00CB744F">
      <w:pPr>
        <w:widowControl w:val="0"/>
        <w:autoSpaceDE w:val="0"/>
        <w:autoSpaceDN w:val="0"/>
        <w:adjustRightInd w:val="0"/>
        <w:spacing w:after="240"/>
        <w:ind w:left="720" w:hanging="720"/>
      </w:pPr>
      <w:r w:rsidRPr="00CB744F">
        <w:t>Grimwade D, Hills RK, Moorman AV et al. 2010. Refinement of cytogenetic classification in acute myeloid leukemia: determination of prognostic significance of rare recurring chromosomal abnormalities among 5876 younger adult patients treated in the United Kingdom Medical Research Council trials. Blood, 116(3), 354-365. PMID: 20385793.</w:t>
      </w:r>
    </w:p>
    <w:p w:rsidR="002A79BA" w:rsidRPr="00CB744F" w:rsidRDefault="002A79BA" w:rsidP="00CB744F">
      <w:pPr>
        <w:widowControl w:val="0"/>
        <w:autoSpaceDE w:val="0"/>
        <w:autoSpaceDN w:val="0"/>
        <w:adjustRightInd w:val="0"/>
        <w:spacing w:after="240"/>
        <w:ind w:left="720" w:hanging="720"/>
      </w:pPr>
      <w:r w:rsidRPr="00CB744F">
        <w:t>Groves FD, Page WF, Gridley G et al. 2002. Cancer in Korean war navy technicians: mortality survey after 40 years. Am J Epidemiol, 155(9), 810-818. PMID: 11978584.</w:t>
      </w:r>
    </w:p>
    <w:p w:rsidR="002A79BA" w:rsidRPr="00CB744F" w:rsidRDefault="002A79BA" w:rsidP="00CB744F">
      <w:pPr>
        <w:widowControl w:val="0"/>
        <w:autoSpaceDE w:val="0"/>
        <w:autoSpaceDN w:val="0"/>
        <w:adjustRightInd w:val="0"/>
        <w:spacing w:after="240"/>
        <w:ind w:left="720" w:hanging="720"/>
      </w:pPr>
      <w:r w:rsidRPr="00CB744F">
        <w:t>Gundestrup M, and Storm HH. 1999. Radiation-induced acute myeloid leukaemia and other cancers in commercial jet cockpit crew: a population-based cohort study. Lancet, 354(9195), 2029-2031. PMID: 10636367.</w:t>
      </w:r>
    </w:p>
    <w:p w:rsidR="002A79BA" w:rsidRPr="00CB744F" w:rsidRDefault="002A79BA" w:rsidP="00CB744F">
      <w:pPr>
        <w:widowControl w:val="0"/>
        <w:autoSpaceDE w:val="0"/>
        <w:autoSpaceDN w:val="0"/>
        <w:adjustRightInd w:val="0"/>
        <w:spacing w:after="240"/>
        <w:ind w:left="720" w:hanging="720"/>
      </w:pPr>
      <w:r w:rsidRPr="00CB744F">
        <w:t>Hahn CN, Chong CE, Carmichael CL et al. 2011. Heri</w:t>
      </w:r>
      <w:del w:id="829" w:author="Temp" w:date="2016-05-18T14:34:00Z">
        <w:r w:rsidRPr="00CB744F" w:rsidDel="00B25147">
          <w:delText xml:space="preserve">table </w:delText>
        </w:r>
      </w:del>
      <w:ins w:id="830" w:author="Temp" w:date="2016-05-18T14:34:00Z">
        <w:r w:rsidR="00B25147">
          <w:t>Table 38-</w:t>
        </w:r>
      </w:ins>
      <w:r w:rsidRPr="00CB744F">
        <w:t>GATA2 mutations associated with familial myelodysplastic syndrome and acute myeloid leukemia. Nat Genet, 43(10), 1012-1017. PMCID: PMC3184204.</w:t>
      </w:r>
    </w:p>
    <w:p w:rsidR="002A79BA" w:rsidRPr="00CB744F" w:rsidRDefault="002A79BA" w:rsidP="00CB744F">
      <w:pPr>
        <w:widowControl w:val="0"/>
        <w:autoSpaceDE w:val="0"/>
        <w:autoSpaceDN w:val="0"/>
        <w:adjustRightInd w:val="0"/>
        <w:spacing w:after="240"/>
        <w:ind w:left="720" w:hanging="720"/>
      </w:pPr>
      <w:r w:rsidRPr="00CB744F">
        <w:t>Hammer GP, Auvinen A, De Stavola BL et al. 2014. Mortality from cancer and other causes in commercial airline crews: a joint analysis of cohorts from 10 countries. Occup Environ Med, 71(5), 313-322. PMID: 24389960.</w:t>
      </w:r>
    </w:p>
    <w:p w:rsidR="002A79BA" w:rsidRPr="00CB744F" w:rsidRDefault="002A79BA" w:rsidP="00CB744F">
      <w:pPr>
        <w:widowControl w:val="0"/>
        <w:autoSpaceDE w:val="0"/>
        <w:autoSpaceDN w:val="0"/>
        <w:adjustRightInd w:val="0"/>
        <w:spacing w:after="240"/>
        <w:ind w:left="720" w:hanging="720"/>
      </w:pPr>
      <w:r w:rsidRPr="00CB744F">
        <w:lastRenderedPageBreak/>
        <w:t>Harada H, Harada Y, Tanaka H, Kimura A, and Inaba T. 2003. Implications of somatic mutations in the AML1 gene in radiation-associated and therapy-related myelodysplastic syndrome/acute myeloid leukemia. Blood, 101(2), 673-680. PMID: 12393679.</w:t>
      </w:r>
    </w:p>
    <w:p w:rsidR="002A79BA" w:rsidRPr="00CB744F" w:rsidRDefault="002A79BA" w:rsidP="00CB744F">
      <w:pPr>
        <w:widowControl w:val="0"/>
        <w:autoSpaceDE w:val="0"/>
        <w:autoSpaceDN w:val="0"/>
        <w:adjustRightInd w:val="0"/>
        <w:spacing w:after="240"/>
        <w:ind w:left="720" w:hanging="720"/>
      </w:pPr>
      <w:r w:rsidRPr="00CB744F">
        <w:t>Hauptmann M, Lubin JH, Stewart PA, Hayes RB, and Blair A. 2003. Mortality from lymphohematopoietic malignancies among workers in formaldehyde industries. J Natl Cancer Inst, 95(21), 1615-1623. PMID: 14600094.</w:t>
      </w:r>
    </w:p>
    <w:p w:rsidR="002A79BA" w:rsidRPr="00CB744F" w:rsidRDefault="002A79BA" w:rsidP="00CB744F">
      <w:pPr>
        <w:widowControl w:val="0"/>
        <w:autoSpaceDE w:val="0"/>
        <w:autoSpaceDN w:val="0"/>
        <w:adjustRightInd w:val="0"/>
        <w:spacing w:after="240"/>
        <w:ind w:left="720" w:hanging="720"/>
      </w:pPr>
      <w:r w:rsidRPr="00CB744F">
        <w:t>Hauptmann M, Stewart PA, Lubin JH et al. 2009. Mortality from lymphohematopoietic malignancies and brain cancer among embalmers exposed to formaldehyde. J Natl Cancer Inst, 101(24), 1696-1708. PMCID: PMC2794303.</w:t>
      </w:r>
    </w:p>
    <w:p w:rsidR="002A79BA" w:rsidRPr="00CB744F" w:rsidRDefault="002A79BA" w:rsidP="00CB744F">
      <w:pPr>
        <w:widowControl w:val="0"/>
        <w:autoSpaceDE w:val="0"/>
        <w:autoSpaceDN w:val="0"/>
        <w:adjustRightInd w:val="0"/>
        <w:spacing w:after="240"/>
        <w:ind w:left="720" w:hanging="720"/>
      </w:pPr>
      <w:r w:rsidRPr="00CB744F">
        <w:t>Hayes RB, Yin SN, Dosemeci M et al. 1997. Benzene and the dose-related incidence of hematologic neoplasms in China. Chinese Academy of Preventive Medicine--National Cancer Institute Benzene Study Group. J Natl Cancer Inst, 89(14), 1065-1071. PMID: 9230889.</w:t>
      </w:r>
    </w:p>
    <w:p w:rsidR="002A79BA" w:rsidRPr="00CB744F" w:rsidRDefault="002A79BA" w:rsidP="00CB744F">
      <w:pPr>
        <w:widowControl w:val="0"/>
        <w:autoSpaceDE w:val="0"/>
        <w:autoSpaceDN w:val="0"/>
        <w:adjustRightInd w:val="0"/>
        <w:spacing w:after="240"/>
        <w:ind w:left="720" w:hanging="720"/>
      </w:pPr>
      <w:r w:rsidRPr="00CB744F">
        <w:t>Hemminki K, Liu X, Forsti A et al. 2013. Subsequent leukaemia in autoimmune disease patients. Br J Haematol, 161(5), 677-687. PMID: 23565673.</w:t>
      </w:r>
    </w:p>
    <w:p w:rsidR="002A79BA" w:rsidRPr="00CB744F" w:rsidRDefault="002A79BA" w:rsidP="00CB744F">
      <w:pPr>
        <w:widowControl w:val="0"/>
        <w:autoSpaceDE w:val="0"/>
        <w:autoSpaceDN w:val="0"/>
        <w:adjustRightInd w:val="0"/>
        <w:spacing w:after="240"/>
        <w:ind w:left="720" w:hanging="720"/>
      </w:pPr>
      <w:r w:rsidRPr="00CB744F">
        <w:t>Henshaw DL, Eatough JP, and Richardson RB. 1990. Radon as a causative factor in induction of myeloid leukaemia and other cancers. Lancet, 335(8696), 1008-1012. PMID: 1970069.</w:t>
      </w:r>
    </w:p>
    <w:p w:rsidR="002A79BA" w:rsidRPr="00CB744F" w:rsidRDefault="002A79BA" w:rsidP="00CB744F">
      <w:pPr>
        <w:widowControl w:val="0"/>
        <w:autoSpaceDE w:val="0"/>
        <w:autoSpaceDN w:val="0"/>
        <w:adjustRightInd w:val="0"/>
        <w:spacing w:after="240"/>
        <w:ind w:left="720" w:hanging="720"/>
      </w:pPr>
      <w:r w:rsidRPr="00CB744F">
        <w:t>Hinds MW, Kolonel LN, Lee J, and Hirohata T. 1980. Associations between cancer incidence and alcohol/cigarette consumption among five ethnic groups in Hawaii. Br J Cancer, 41(6), 929-940. PMCID: PMC2010370.</w:t>
      </w:r>
    </w:p>
    <w:p w:rsidR="002A79BA" w:rsidRPr="00CB744F" w:rsidRDefault="002A79BA" w:rsidP="00CB744F">
      <w:pPr>
        <w:widowControl w:val="0"/>
        <w:autoSpaceDE w:val="0"/>
        <w:autoSpaceDN w:val="0"/>
        <w:adjustRightInd w:val="0"/>
        <w:spacing w:after="240"/>
        <w:ind w:left="720" w:hanging="720"/>
      </w:pPr>
      <w:r w:rsidRPr="00CB744F">
        <w:t>Hoffman R, Benz EJ, Jr., Silberstein LE et al. 2013. Hematology: Basic Principles and Practice.  6th ed. Philadelphia: Saunders/Elsevier.</w:t>
      </w:r>
    </w:p>
    <w:p w:rsidR="002A79BA" w:rsidRPr="00CB744F" w:rsidRDefault="002A79BA" w:rsidP="00CB744F">
      <w:pPr>
        <w:widowControl w:val="0"/>
        <w:autoSpaceDE w:val="0"/>
        <w:autoSpaceDN w:val="0"/>
        <w:adjustRightInd w:val="0"/>
        <w:spacing w:after="240"/>
        <w:ind w:left="720" w:hanging="720"/>
      </w:pPr>
      <w:r w:rsidRPr="00CB744F">
        <w:t>Howard R, Gilbert E, Lynch CF et al. 2008. Risk of leukemia among survivors of testicular cancer: a population-based study of 42,722 patients. Ann Epidemiol, 18(5), 416-421. PMCID: PMC4034178.</w:t>
      </w:r>
    </w:p>
    <w:p w:rsidR="002A79BA" w:rsidRPr="00CB744F" w:rsidRDefault="002A79BA" w:rsidP="00CB744F">
      <w:pPr>
        <w:widowControl w:val="0"/>
        <w:autoSpaceDE w:val="0"/>
        <w:autoSpaceDN w:val="0"/>
        <w:adjustRightInd w:val="0"/>
        <w:spacing w:after="240"/>
        <w:ind w:left="720" w:hanging="720"/>
      </w:pPr>
      <w:r w:rsidRPr="00CB744F">
        <w:t>Hsu WL, Preston DL, Soda M et al. 2013. The incidence of leukemia, lymphoma and multiple myeloma among atomic bomb survivors: 1950-2001. Radiat Res, 179(3), 361-382. PMCID: PMC3875218.</w:t>
      </w:r>
    </w:p>
    <w:p w:rsidR="002A79BA" w:rsidRPr="00CB744F" w:rsidRDefault="002A79BA" w:rsidP="00CB744F">
      <w:pPr>
        <w:widowControl w:val="0"/>
        <w:autoSpaceDE w:val="0"/>
        <w:autoSpaceDN w:val="0"/>
        <w:adjustRightInd w:val="0"/>
        <w:spacing w:after="240"/>
        <w:ind w:left="720" w:hanging="720"/>
      </w:pPr>
      <w:r w:rsidRPr="00CB744F">
        <w:t>IARC. 2001. Ionizing radiation, part 2: some internally deposited radionuclides. IARC Monogr Eval Carcinog Risks Hum, 78, 595.</w:t>
      </w:r>
    </w:p>
    <w:p w:rsidR="002A79BA" w:rsidRPr="00CB744F" w:rsidRDefault="002A79BA" w:rsidP="00CB744F">
      <w:pPr>
        <w:widowControl w:val="0"/>
        <w:autoSpaceDE w:val="0"/>
        <w:autoSpaceDN w:val="0"/>
        <w:adjustRightInd w:val="0"/>
        <w:spacing w:after="240"/>
        <w:ind w:left="720" w:hanging="720"/>
      </w:pPr>
      <w:r w:rsidRPr="00CB744F">
        <w:t>IARC. 2008. 1,3-butadiene, ethylene oxide and vinyl halides (vinyl fluoride, vinyl chloride and vinyl bromide). IARC Monogr Eval Carcinog Risks Hum, 97, 510.</w:t>
      </w:r>
    </w:p>
    <w:p w:rsidR="002A79BA" w:rsidRPr="00CB744F" w:rsidRDefault="002A79BA" w:rsidP="00CB744F">
      <w:pPr>
        <w:widowControl w:val="0"/>
        <w:autoSpaceDE w:val="0"/>
        <w:autoSpaceDN w:val="0"/>
        <w:adjustRightInd w:val="0"/>
        <w:spacing w:after="240"/>
        <w:ind w:left="720" w:hanging="720"/>
      </w:pPr>
      <w:r w:rsidRPr="00CB744F">
        <w:t>IARC. 2010. Some aromatic amines, organic dyes and related exposures. IARC Monogr Eval Carcinog Risks Hum, 99. Personal use of hair dyes pgs 558-658. Lyon, France: IARC.</w:t>
      </w:r>
    </w:p>
    <w:p w:rsidR="002A79BA" w:rsidRPr="00CB744F" w:rsidRDefault="002A79BA" w:rsidP="00CB744F">
      <w:pPr>
        <w:widowControl w:val="0"/>
        <w:autoSpaceDE w:val="0"/>
        <w:autoSpaceDN w:val="0"/>
        <w:adjustRightInd w:val="0"/>
        <w:spacing w:after="240"/>
        <w:ind w:left="720" w:hanging="720"/>
      </w:pPr>
      <w:r w:rsidRPr="00CB744F">
        <w:t xml:space="preserve">IARC. 2012. Chemical and related occupations. IARC Monogr Eval Carcinog Risks Hum 100 </w:t>
      </w:r>
      <w:r w:rsidRPr="00CB744F">
        <w:lastRenderedPageBreak/>
        <w:t>(Pt F). Benzene pgs 249-294. Butadiene pgs 309-338. Dioxins and related pgs 339-378. Formaldehyde pgs 401-435. Occupational exposure in the rubber manufacturing industry pgs 541-562. Lyon, France: IARC.</w:t>
      </w:r>
    </w:p>
    <w:p w:rsidR="002A79BA" w:rsidRPr="00CB744F" w:rsidRDefault="002A79BA" w:rsidP="00CB744F">
      <w:pPr>
        <w:widowControl w:val="0"/>
        <w:autoSpaceDE w:val="0"/>
        <w:autoSpaceDN w:val="0"/>
        <w:adjustRightInd w:val="0"/>
        <w:spacing w:after="240"/>
        <w:ind w:left="720" w:hanging="720"/>
      </w:pPr>
      <w:r w:rsidRPr="00CB744F">
        <w:t>IARC. 2013. Non-ionizing radiation, part 2: radiofrequency electromagnetic fields. IARC Monogr Eval Carcinog Risks Hum, 102, 460.</w:t>
      </w:r>
    </w:p>
    <w:p w:rsidR="002A79BA" w:rsidRPr="00CB744F" w:rsidRDefault="002A79BA" w:rsidP="00CB744F">
      <w:pPr>
        <w:widowControl w:val="0"/>
        <w:autoSpaceDE w:val="0"/>
        <w:autoSpaceDN w:val="0"/>
        <w:adjustRightInd w:val="0"/>
        <w:spacing w:after="240"/>
        <w:ind w:left="720" w:hanging="720"/>
      </w:pPr>
      <w:r w:rsidRPr="00CB744F">
        <w:t>Ido M, Nagata C, Kawakami N et al. 1996. A case-control study of myelodysplastic syndromes among Japanese men and women. Leuk Res, 20(9), 727-731. PMID: 8947581.</w:t>
      </w:r>
    </w:p>
    <w:p w:rsidR="002A79BA" w:rsidRPr="00CB744F" w:rsidRDefault="002A79BA" w:rsidP="00CB744F">
      <w:pPr>
        <w:widowControl w:val="0"/>
        <w:autoSpaceDE w:val="0"/>
        <w:autoSpaceDN w:val="0"/>
        <w:adjustRightInd w:val="0"/>
        <w:spacing w:after="240"/>
        <w:ind w:left="720" w:hanging="720"/>
      </w:pPr>
      <w:r w:rsidRPr="00CB744F">
        <w:t>Inaba H, Greaves M, and Mullighan CG. 2013. Acute lymphoblastic leukaemia. Lancet, 381(9881), 1943-1955. PMCID: PMC3816716.</w:t>
      </w:r>
    </w:p>
    <w:p w:rsidR="002A79BA" w:rsidRPr="00CB744F" w:rsidRDefault="002A79BA" w:rsidP="00CB744F">
      <w:pPr>
        <w:widowControl w:val="0"/>
        <w:autoSpaceDE w:val="0"/>
        <w:autoSpaceDN w:val="0"/>
        <w:adjustRightInd w:val="0"/>
        <w:spacing w:after="240"/>
        <w:ind w:left="720" w:hanging="720"/>
      </w:pPr>
      <w:r w:rsidRPr="00CB744F">
        <w:t>IOM (Institute of Medicine). 2000. The Five Series Study: Mortality of Military Participants in U.S. Nuclear Weapons Tests. Washington, DC: National Academy Press.</w:t>
      </w:r>
    </w:p>
    <w:p w:rsidR="002A79BA" w:rsidRPr="00CB744F" w:rsidRDefault="002A79BA" w:rsidP="00CB744F">
      <w:pPr>
        <w:widowControl w:val="0"/>
        <w:autoSpaceDE w:val="0"/>
        <w:autoSpaceDN w:val="0"/>
        <w:adjustRightInd w:val="0"/>
        <w:spacing w:after="240"/>
        <w:ind w:left="720" w:hanging="720"/>
      </w:pPr>
      <w:r w:rsidRPr="00CB744F">
        <w:t>Iwanaga M, Hsu WL, Soda M et al. 2011. Risk of myelodysplastic syndromes in people exposed to ionizing radiation: a retrospective cohort study of Nagasaki atomic bomb survivors. J Clin Oncol, 29(4), 428-434. PMID: 21149671.</w:t>
      </w:r>
    </w:p>
    <w:p w:rsidR="002A79BA" w:rsidRPr="00CB744F" w:rsidRDefault="002A79BA" w:rsidP="00CB744F">
      <w:pPr>
        <w:widowControl w:val="0"/>
        <w:autoSpaceDE w:val="0"/>
        <w:autoSpaceDN w:val="0"/>
        <w:adjustRightInd w:val="0"/>
        <w:spacing w:after="240"/>
        <w:ind w:left="720" w:hanging="720"/>
      </w:pPr>
      <w:r w:rsidRPr="00CB744F">
        <w:t>Jablon S, Hrubec Z, and Boice JD, Jr. 1991. Cancer in populations living near nuclear facilities. A survey of mortality nationwide and incidence in two states. JAMA, 265(11), 1403-1408. PMID: 1999880.</w:t>
      </w:r>
    </w:p>
    <w:p w:rsidR="002A79BA" w:rsidRPr="00CB744F" w:rsidRDefault="002A79BA" w:rsidP="00CB744F">
      <w:pPr>
        <w:widowControl w:val="0"/>
        <w:autoSpaceDE w:val="0"/>
        <w:autoSpaceDN w:val="0"/>
        <w:adjustRightInd w:val="0"/>
        <w:spacing w:after="240"/>
        <w:ind w:left="720" w:hanging="720"/>
      </w:pPr>
      <w:r w:rsidRPr="00CB744F">
        <w:t>Jaffe ES, Harris NL, Stein H, and Vardiman JW (Eds.). 2001. World Health Organization classification of tumours. Pathology and genetics of haematopoietic and lymphoid tissues. Lyon: IARC Press.</w:t>
      </w:r>
    </w:p>
    <w:p w:rsidR="002A79BA" w:rsidRPr="00CB744F" w:rsidRDefault="002A79BA" w:rsidP="00CB744F">
      <w:pPr>
        <w:widowControl w:val="0"/>
        <w:autoSpaceDE w:val="0"/>
        <w:autoSpaceDN w:val="0"/>
        <w:adjustRightInd w:val="0"/>
        <w:spacing w:after="240"/>
        <w:ind w:left="720" w:hanging="720"/>
      </w:pPr>
      <w:r w:rsidRPr="00CB744F">
        <w:t>James C, Ugo V, Le Couedic JP et al. 2005. A unique clonal JAK2 mutation leading to constitutive signalling causes polycythaemia vera. Nature, 434(7037), 1144-1148. PMID: 15793561.</w:t>
      </w:r>
    </w:p>
    <w:p w:rsidR="002A79BA" w:rsidRPr="00CB744F" w:rsidRDefault="002A79BA" w:rsidP="00CB744F">
      <w:pPr>
        <w:widowControl w:val="0"/>
        <w:autoSpaceDE w:val="0"/>
        <w:autoSpaceDN w:val="0"/>
        <w:adjustRightInd w:val="0"/>
        <w:spacing w:after="240"/>
        <w:ind w:left="720" w:hanging="720"/>
      </w:pPr>
      <w:r w:rsidRPr="00CB744F">
        <w:t>Johansen C, Raaschou Nielsen O, Olsen JH, and Schuz J. 2007. Risk for leukaemia and brain and breast cancer among Danish utility workers: a second follow-up. Occup Environ Med, 64(11), 782-784. PMCID: PMC2078420.</w:t>
      </w:r>
    </w:p>
    <w:p w:rsidR="002A79BA" w:rsidRPr="00CB744F" w:rsidRDefault="002A79BA" w:rsidP="00CB744F">
      <w:pPr>
        <w:widowControl w:val="0"/>
        <w:autoSpaceDE w:val="0"/>
        <w:autoSpaceDN w:val="0"/>
        <w:adjustRightInd w:val="0"/>
        <w:spacing w:after="240"/>
        <w:ind w:left="720" w:hanging="720"/>
      </w:pPr>
      <w:r w:rsidRPr="00CB744F">
        <w:t>Kabat GC, Wu JW, Moore SC et al. 2013. Lifestyle and dietary factors in relation to risk of chronic myeloid leukemia in the NIH-AARP Diet and Health Study. Cancer Epidemiol Biomarkers Prev, 22(5), 848-854. PMCID: PMC3849026.</w:t>
      </w:r>
    </w:p>
    <w:p w:rsidR="002A79BA" w:rsidRPr="00CB744F" w:rsidRDefault="002A79BA" w:rsidP="00CB744F">
      <w:pPr>
        <w:widowControl w:val="0"/>
        <w:autoSpaceDE w:val="0"/>
        <w:autoSpaceDN w:val="0"/>
        <w:adjustRightInd w:val="0"/>
        <w:spacing w:after="240"/>
        <w:ind w:left="720" w:hanging="720"/>
      </w:pPr>
      <w:r w:rsidRPr="00CB744F">
        <w:t>Kadia TM, Ravandi F, Cortes J, and Kantarjian H. 2015. Toward Individualized Therapy in Acute Myeloid Leukemia: A Contemporary Review. JAMA Oncol, 1(6), 820-828. PMID: 26181162.</w:t>
      </w:r>
    </w:p>
    <w:p w:rsidR="002A79BA" w:rsidRPr="00CB744F" w:rsidRDefault="002A79BA" w:rsidP="00CB744F">
      <w:pPr>
        <w:widowControl w:val="0"/>
        <w:autoSpaceDE w:val="0"/>
        <w:autoSpaceDN w:val="0"/>
        <w:adjustRightInd w:val="0"/>
        <w:spacing w:after="240"/>
        <w:ind w:left="720" w:hanging="720"/>
      </w:pPr>
      <w:r w:rsidRPr="00CB744F">
        <w:t>Karmali R, Dalovisio A, Borgia JA et al. 2015. All in the family: Clueing into the link between metabolic syndrome and hematologic malignancies. Blood Rev, 29(2), 71-80. PMID: 25433571.</w:t>
      </w:r>
    </w:p>
    <w:p w:rsidR="002A79BA" w:rsidRPr="00CB744F" w:rsidRDefault="002A79BA" w:rsidP="00CB744F">
      <w:pPr>
        <w:widowControl w:val="0"/>
        <w:autoSpaceDE w:val="0"/>
        <w:autoSpaceDN w:val="0"/>
        <w:adjustRightInd w:val="0"/>
        <w:spacing w:after="240"/>
        <w:ind w:left="720" w:hanging="720"/>
      </w:pPr>
      <w:r w:rsidRPr="00CB744F">
        <w:lastRenderedPageBreak/>
        <w:t>Karran P. 2006. Thiopurines, DNA damage, DNA repair and therapy-related cancer. Br Med Bull, 79-80, 153-170. PMID: 17277075.</w:t>
      </w:r>
    </w:p>
    <w:p w:rsidR="00DC2FDD" w:rsidRPr="00CB744F" w:rsidRDefault="00DC2FDD" w:rsidP="00CB74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720" w:hanging="720"/>
      </w:pPr>
      <w:r w:rsidRPr="00CB744F">
        <w:t>Kasum CM, Blair CK, Folsom AR, Ross JA. 2003. Non-steroidal anti-inflammatory drug use and risk of adult leukemia. Cancer Epidemiol Biomark Prev, 12, 534-7.</w:t>
      </w:r>
    </w:p>
    <w:p w:rsidR="002A79BA" w:rsidRPr="00CB744F" w:rsidRDefault="002A79BA" w:rsidP="00CB744F">
      <w:pPr>
        <w:widowControl w:val="0"/>
        <w:autoSpaceDE w:val="0"/>
        <w:autoSpaceDN w:val="0"/>
        <w:adjustRightInd w:val="0"/>
        <w:spacing w:after="240"/>
        <w:ind w:left="720" w:hanging="720"/>
      </w:pPr>
      <w:r w:rsidRPr="00CB744F">
        <w:t>Kaye FJ. 2009. Mutation-associated fusion cancer genes in solid tumors. Mol Cancer Ther, 8(6), 1399-1408. PMID: 19509239.</w:t>
      </w:r>
    </w:p>
    <w:p w:rsidR="002A79BA" w:rsidRPr="00CB744F" w:rsidRDefault="002A79BA" w:rsidP="00CB744F">
      <w:pPr>
        <w:widowControl w:val="0"/>
        <w:autoSpaceDE w:val="0"/>
        <w:autoSpaceDN w:val="0"/>
        <w:adjustRightInd w:val="0"/>
        <w:spacing w:after="240"/>
        <w:ind w:left="720" w:hanging="720"/>
      </w:pPr>
      <w:r w:rsidRPr="00CB744F">
        <w:t>Khalade A, Jaakkola MS, Pukkala E, and Jaakkola JJ. 2010. Exposure to benzene at work and the risk of leukemia: a systematic review and meta-analysis. Environ Health, 9, 31. PMCID: PMC2903550.</w:t>
      </w:r>
    </w:p>
    <w:p w:rsidR="002A79BA" w:rsidRPr="00CB744F" w:rsidRDefault="002A79BA" w:rsidP="00CB744F">
      <w:pPr>
        <w:widowControl w:val="0"/>
        <w:autoSpaceDE w:val="0"/>
        <w:autoSpaceDN w:val="0"/>
        <w:adjustRightInd w:val="0"/>
        <w:spacing w:after="240"/>
        <w:ind w:left="720" w:hanging="720"/>
      </w:pPr>
      <w:r w:rsidRPr="00CB744F">
        <w:t>Kheifets L, Monroe J, Vergara X, Mezei G, and Afifi AA. 2008. Occupational electromagnetic fields and leukemia and brain cancer: an update to two meta-analyses. J Occup Environ Med, 50(6), 677-688. PMID: 18545095.</w:t>
      </w:r>
    </w:p>
    <w:p w:rsidR="002A79BA" w:rsidRPr="00CB744F" w:rsidRDefault="002A79BA" w:rsidP="00CB744F">
      <w:pPr>
        <w:widowControl w:val="0"/>
        <w:autoSpaceDE w:val="0"/>
        <w:autoSpaceDN w:val="0"/>
        <w:adjustRightInd w:val="0"/>
        <w:spacing w:after="240"/>
        <w:ind w:left="720" w:hanging="720"/>
      </w:pPr>
      <w:r w:rsidRPr="00CB744F">
        <w:t>Kheifets LI, Afifi AA, Buffler PA, Zhang ZW, and Matkin CC. 1997. Occupational electric and magnetic field exposure and leukemia. A meta-analysis. J Occup Environ Med, 39(11), 1074-1091. PMID: 9383718.</w:t>
      </w:r>
    </w:p>
    <w:p w:rsidR="002A79BA" w:rsidRPr="00CB744F" w:rsidRDefault="002A79BA" w:rsidP="00CB744F">
      <w:pPr>
        <w:widowControl w:val="0"/>
        <w:autoSpaceDE w:val="0"/>
        <w:autoSpaceDN w:val="0"/>
        <w:adjustRightInd w:val="0"/>
        <w:spacing w:after="240"/>
        <w:ind w:left="720" w:hanging="720"/>
      </w:pPr>
      <w:r w:rsidRPr="00CB744F">
        <w:t>Khincha PP, and Savage SA. 2013. Genomic characterization of the inherited bone marrow failure syndromes. Semin Hematol, 50(4), 333-347. PMCID: PMC3835370.</w:t>
      </w:r>
    </w:p>
    <w:p w:rsidR="002A79BA" w:rsidRPr="00CB744F" w:rsidRDefault="002A79BA" w:rsidP="00CB744F">
      <w:pPr>
        <w:widowControl w:val="0"/>
        <w:autoSpaceDE w:val="0"/>
        <w:autoSpaceDN w:val="0"/>
        <w:adjustRightInd w:val="0"/>
        <w:spacing w:after="240"/>
        <w:ind w:left="720" w:hanging="720"/>
      </w:pPr>
      <w:r w:rsidRPr="00CB744F">
        <w:t>Kilpivaara O, Mukherjee S, Schram AM et al. 2009. A germline JAK2 SNP is associated with predisposition to the development of JAK2(V617F)-positive myeloproliferative neoplasms. Nat Genet, 41(4), 455-459. PMCID: PMC3676425.</w:t>
      </w:r>
    </w:p>
    <w:p w:rsidR="002A79BA" w:rsidRPr="00CB744F" w:rsidRDefault="002A79BA" w:rsidP="00CB744F">
      <w:pPr>
        <w:widowControl w:val="0"/>
        <w:autoSpaceDE w:val="0"/>
        <w:autoSpaceDN w:val="0"/>
        <w:adjustRightInd w:val="0"/>
        <w:spacing w:after="240"/>
        <w:ind w:left="720" w:hanging="720"/>
      </w:pPr>
      <w:r w:rsidRPr="00CB744F">
        <w:t>Kim DH, Lee ST, Won HH et al. 2011. A genome-wide association study identifies novel loci associated with susceptibility to chronic myeloid leukemia. Blood, 117(25), 6906-6911. PMID: 21540461.</w:t>
      </w:r>
    </w:p>
    <w:p w:rsidR="002A79BA" w:rsidRPr="00CB744F" w:rsidRDefault="002A79BA" w:rsidP="00CB744F">
      <w:pPr>
        <w:widowControl w:val="0"/>
        <w:autoSpaceDE w:val="0"/>
        <w:autoSpaceDN w:val="0"/>
        <w:adjustRightInd w:val="0"/>
        <w:spacing w:after="240"/>
        <w:ind w:left="720" w:hanging="720"/>
      </w:pPr>
      <w:r w:rsidRPr="00CB744F">
        <w:t>Kinlen LJ, and Rogot E. 1988. Leukaemia and smoking habits among United States veterans. BMJ, 297(6649), 657-659. PMCID: PMC1834341.</w:t>
      </w:r>
    </w:p>
    <w:p w:rsidR="002A79BA" w:rsidRPr="00CB744F" w:rsidRDefault="002A79BA" w:rsidP="00CB744F">
      <w:pPr>
        <w:widowControl w:val="0"/>
        <w:autoSpaceDE w:val="0"/>
        <w:autoSpaceDN w:val="0"/>
        <w:adjustRightInd w:val="0"/>
        <w:spacing w:after="240"/>
        <w:ind w:left="720" w:hanging="720"/>
      </w:pPr>
      <w:r w:rsidRPr="00CB744F">
        <w:t>Kipps TJ, and Huan-You W. 2015. Classification of malignant lymphoid disorders Williams Hematatology (8th ed.).</w:t>
      </w:r>
    </w:p>
    <w:p w:rsidR="002A79BA" w:rsidRPr="00CB744F" w:rsidRDefault="002A79BA" w:rsidP="00CB744F">
      <w:pPr>
        <w:widowControl w:val="0"/>
        <w:autoSpaceDE w:val="0"/>
        <w:autoSpaceDN w:val="0"/>
        <w:adjustRightInd w:val="0"/>
        <w:spacing w:after="240"/>
        <w:ind w:left="720" w:hanging="720"/>
      </w:pPr>
      <w:r w:rsidRPr="00CB744F">
        <w:t>Knight JA, Skol AD, Shinde A et al. 2009. Genome-wide association study to identify novel loci associated with therapy-related myeloid leukemia susceptibility. Blood, 113(22), 5575-5582. PMCID: PMC2689055.</w:t>
      </w:r>
    </w:p>
    <w:p w:rsidR="002A79BA" w:rsidRPr="00CB744F" w:rsidRDefault="002A79BA" w:rsidP="00CB744F">
      <w:pPr>
        <w:widowControl w:val="0"/>
        <w:autoSpaceDE w:val="0"/>
        <w:autoSpaceDN w:val="0"/>
        <w:adjustRightInd w:val="0"/>
        <w:spacing w:after="240"/>
        <w:ind w:left="720" w:hanging="720"/>
      </w:pPr>
      <w:r w:rsidRPr="00CB744F">
        <w:t>Koeman T, van den Brandt PA, Slottje P et al. 2014. Occupational extremely low-frequency magnetic field exposure and selected cancer outcomes in a prospective Dutch cohort. Cancer Causes Control, 25(2), 203-214. PMID: 24241907.</w:t>
      </w:r>
    </w:p>
    <w:p w:rsidR="002A79BA" w:rsidRPr="00CB744F" w:rsidRDefault="002A79BA" w:rsidP="00CB744F">
      <w:pPr>
        <w:widowControl w:val="0"/>
        <w:autoSpaceDE w:val="0"/>
        <w:autoSpaceDN w:val="0"/>
        <w:adjustRightInd w:val="0"/>
        <w:spacing w:after="240"/>
        <w:ind w:left="720" w:hanging="720"/>
      </w:pPr>
      <w:r w:rsidRPr="00CB744F">
        <w:t>Kralovics R, Passamonti F, Buser AS et al. 2005. A gain-of-function mutation of JAK2 in myeloproliferative disorders. N Engl J Med, 352(17), 1779-1790. PMID: 15858187.</w:t>
      </w:r>
    </w:p>
    <w:p w:rsidR="002A79BA" w:rsidRPr="00CB744F" w:rsidRDefault="002A79BA" w:rsidP="00CB744F">
      <w:pPr>
        <w:widowControl w:val="0"/>
        <w:autoSpaceDE w:val="0"/>
        <w:autoSpaceDN w:val="0"/>
        <w:adjustRightInd w:val="0"/>
        <w:spacing w:after="240"/>
        <w:ind w:left="720" w:hanging="720"/>
      </w:pPr>
      <w:r w:rsidRPr="00CB744F">
        <w:lastRenderedPageBreak/>
        <w:t>Krestinina L, Preston DL, Davis FG et al. 2010. Leukemia incidence among people exposed to chronic radiation from the contaminated Techa River, 1953-2005. Radiat Environ Biophys, 49(2), 195-201. PMID: 20012750.</w:t>
      </w:r>
    </w:p>
    <w:p w:rsidR="002A79BA" w:rsidRPr="00CB744F" w:rsidRDefault="002A79BA" w:rsidP="00CB744F">
      <w:pPr>
        <w:widowControl w:val="0"/>
        <w:autoSpaceDE w:val="0"/>
        <w:autoSpaceDN w:val="0"/>
        <w:adjustRightInd w:val="0"/>
        <w:spacing w:after="240"/>
        <w:ind w:left="720" w:hanging="720"/>
      </w:pPr>
      <w:r w:rsidRPr="00CB744F">
        <w:t>Kristinsson SY, Bjorkholm M, Hultcrantz M et al. 2011. Chronic immune stimulation might act as a trigger for the development of acute myeloid leukemia or myelodysplastic syndromes. J Clin Oncol, 29(21), 2897-2903. PMCID: PMC3138717.</w:t>
      </w:r>
    </w:p>
    <w:p w:rsidR="002A79BA" w:rsidRPr="00CB744F" w:rsidRDefault="002A79BA" w:rsidP="00CB744F">
      <w:pPr>
        <w:widowControl w:val="0"/>
        <w:autoSpaceDE w:val="0"/>
        <w:autoSpaceDN w:val="0"/>
        <w:adjustRightInd w:val="0"/>
        <w:spacing w:after="240"/>
        <w:ind w:left="720" w:hanging="720"/>
      </w:pPr>
      <w:r w:rsidRPr="00CB744F">
        <w:t>Kroll ME, Murphy F, Pirie K et al. 2012. Alcohol drinking, tobacco smoking and subtypes of haematological malignancy in the UK Million Women Study. Br J Cancer, 107(5), 879-887. PMCID: PMC3425977.</w:t>
      </w:r>
    </w:p>
    <w:p w:rsidR="002A79BA" w:rsidRPr="00CB744F" w:rsidRDefault="002A79BA" w:rsidP="00CB744F">
      <w:pPr>
        <w:widowControl w:val="0"/>
        <w:autoSpaceDE w:val="0"/>
        <w:autoSpaceDN w:val="0"/>
        <w:adjustRightInd w:val="0"/>
        <w:spacing w:after="240"/>
        <w:ind w:left="720" w:hanging="720"/>
      </w:pPr>
      <w:r w:rsidRPr="00CB744F">
        <w:t>Lan Q, Zhang L, Li G et al. 2004. Hematotoxicity in workers exposed to low levels of benzene. Science, 306(5702), 1774-1776. PMCID: PMC1256034.</w:t>
      </w:r>
    </w:p>
    <w:p w:rsidR="002A79BA" w:rsidRPr="00CB744F" w:rsidRDefault="002A79BA" w:rsidP="00CB744F">
      <w:pPr>
        <w:widowControl w:val="0"/>
        <w:autoSpaceDE w:val="0"/>
        <w:autoSpaceDN w:val="0"/>
        <w:adjustRightInd w:val="0"/>
        <w:spacing w:after="240"/>
        <w:ind w:left="720" w:hanging="720"/>
      </w:pPr>
      <w:r w:rsidRPr="00CB744F">
        <w:t>Landgren O, Goldin LR, Kristinsson SY et al. 2008. Increased risks of polycythemia vera, essential thrombocythemia, and myelofibrosis among 24,577 first-degree relatives of 11,039 patients with myeloproliferative neoplasms in Sweden. Blood, 112(6), 2199-2204. PMCID: PMC2532797.</w:t>
      </w:r>
    </w:p>
    <w:p w:rsidR="00802256" w:rsidRPr="00CB744F" w:rsidRDefault="00802256" w:rsidP="00CB74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720" w:hanging="720"/>
      </w:pPr>
      <w:r w:rsidRPr="00CB744F">
        <w:t>Larsson SC, Wolk A. 2008. Overweight and obesity and incidence of leukemia: a meta-analysis of cohort studies. Int J Cancer, 122, 1418-21.</w:t>
      </w:r>
    </w:p>
    <w:p w:rsidR="002A79BA" w:rsidRPr="00CB744F" w:rsidRDefault="002A79BA" w:rsidP="00CB744F">
      <w:pPr>
        <w:widowControl w:val="0"/>
        <w:autoSpaceDE w:val="0"/>
        <w:autoSpaceDN w:val="0"/>
        <w:adjustRightInd w:val="0"/>
        <w:spacing w:after="240"/>
        <w:ind w:left="720" w:hanging="720"/>
      </w:pPr>
      <w:r w:rsidRPr="00CB744F">
        <w:t>Laurier D, Jacob S, Bernier MO et al. 2008. Epidemiological studies of leukaemia in children and young adults around nuclear facilities: a critical review. Radiat Prot Dosimetry, 132(2), 182-190. PMID: 18922823.</w:t>
      </w:r>
    </w:p>
    <w:p w:rsidR="002A79BA" w:rsidRPr="00CB744F" w:rsidRDefault="002A79BA" w:rsidP="00CB744F">
      <w:pPr>
        <w:widowControl w:val="0"/>
        <w:autoSpaceDE w:val="0"/>
        <w:autoSpaceDN w:val="0"/>
        <w:adjustRightInd w:val="0"/>
        <w:spacing w:after="240"/>
        <w:ind w:left="720" w:hanging="720"/>
      </w:pPr>
      <w:r w:rsidRPr="00CB744F">
        <w:t>Laurier D, Valenty M, and Tirmarche M. 2001. Radon exposure and the risk of leukemia: a review of epidemiological studies. Health Phys, 81(3), 272-288. PMID: 11513461.</w:t>
      </w:r>
    </w:p>
    <w:p w:rsidR="002A79BA" w:rsidRPr="00CB744F" w:rsidRDefault="002A79BA" w:rsidP="00CB744F">
      <w:pPr>
        <w:widowControl w:val="0"/>
        <w:autoSpaceDE w:val="0"/>
        <w:autoSpaceDN w:val="0"/>
        <w:adjustRightInd w:val="0"/>
        <w:spacing w:after="240"/>
        <w:ind w:left="720" w:hanging="720"/>
      </w:pPr>
      <w:r w:rsidRPr="00CB744F">
        <w:t>Leal AD, Thompson CA, Wang AH et al. 2014. Anthropometric, medical history and lifestyle risk factors for myeloproliferative neoplasms in the Iowa Women's Health Study cohort. Int J Cancer, 134(7), 1741-1750. PMCID: PMC3947165.</w:t>
      </w:r>
    </w:p>
    <w:p w:rsidR="002A79BA" w:rsidRPr="00CB744F" w:rsidRDefault="002A79BA" w:rsidP="00CB744F">
      <w:pPr>
        <w:widowControl w:val="0"/>
        <w:autoSpaceDE w:val="0"/>
        <w:autoSpaceDN w:val="0"/>
        <w:adjustRightInd w:val="0"/>
        <w:spacing w:after="240"/>
        <w:ind w:left="720" w:hanging="720"/>
      </w:pPr>
      <w:r w:rsidRPr="00CB744F">
        <w:t>Lee WJ, Hoppin JA, Blair A et al. 2004. Cancer incidence among pesticide applicators exposed to alachlor in the Agricultural Health Study. Am J Epidemiol, 159(4), 373-380. PMID: 14769641.</w:t>
      </w:r>
    </w:p>
    <w:p w:rsidR="002A79BA" w:rsidRPr="00CB744F" w:rsidRDefault="002A79BA" w:rsidP="00CB744F">
      <w:pPr>
        <w:widowControl w:val="0"/>
        <w:autoSpaceDE w:val="0"/>
        <w:autoSpaceDN w:val="0"/>
        <w:adjustRightInd w:val="0"/>
        <w:spacing w:after="240"/>
        <w:ind w:left="720" w:hanging="720"/>
      </w:pPr>
      <w:r w:rsidRPr="00CB744F">
        <w:t>Lehmann S, Ravn A, Carlsson L et al. 2011. Continuing high early death rate in acute promyelocytic leukemia: a population-based report from the Swedish Adult Acute Leukemia Registry. Leukemia, 25(7), 1128-1134. PMID: 21502956.</w:t>
      </w:r>
    </w:p>
    <w:p w:rsidR="002A79BA" w:rsidRPr="00CB744F" w:rsidRDefault="002A79BA" w:rsidP="00CB744F">
      <w:pPr>
        <w:widowControl w:val="0"/>
        <w:autoSpaceDE w:val="0"/>
        <w:autoSpaceDN w:val="0"/>
        <w:adjustRightInd w:val="0"/>
        <w:spacing w:after="240"/>
        <w:ind w:left="720" w:hanging="720"/>
      </w:pPr>
      <w:r w:rsidRPr="00CB744F">
        <w:t>Leone G, Fianchi L, Pagano L, and Voso MT. 2010. Incidence and susceptibility to therapy-related myeloid neoplasms. Chem Biol Interact, 184(1-2), 39-45. PMID: 20026017.</w:t>
      </w:r>
    </w:p>
    <w:p w:rsidR="002A79BA" w:rsidRPr="00CB744F" w:rsidRDefault="002A79BA" w:rsidP="00CB744F">
      <w:pPr>
        <w:widowControl w:val="0"/>
        <w:autoSpaceDE w:val="0"/>
        <w:autoSpaceDN w:val="0"/>
        <w:adjustRightInd w:val="0"/>
        <w:spacing w:after="240"/>
        <w:ind w:left="720" w:hanging="720"/>
      </w:pPr>
      <w:r w:rsidRPr="00CB744F">
        <w:t>Leuraud K, Richardson DB, Cardis E et al. 2015. Ionising radiation and risk of death from leukaemia and lymphoma in radiation-monitored workers (INWORKS): an international cohort study. Lancet Haematol, 2(7), e276-e281. PMCID: PMC4587986.</w:t>
      </w:r>
    </w:p>
    <w:p w:rsidR="002A79BA" w:rsidRPr="00CB744F" w:rsidRDefault="002A79BA" w:rsidP="00CB744F">
      <w:pPr>
        <w:widowControl w:val="0"/>
        <w:autoSpaceDE w:val="0"/>
        <w:autoSpaceDN w:val="0"/>
        <w:adjustRightInd w:val="0"/>
        <w:spacing w:after="240"/>
        <w:ind w:left="720" w:hanging="720"/>
      </w:pPr>
      <w:r w:rsidRPr="00CB744F">
        <w:lastRenderedPageBreak/>
        <w:t>Li Y, Moysich KB, Baer MR et al. 2006. Intakes of selected food groups and beverages and adult acute myeloid leukemia. Leuk Res, 30(12), 1507-1515. PMID: 16678899.</w:t>
      </w:r>
    </w:p>
    <w:p w:rsidR="002A79BA" w:rsidRPr="00CB744F" w:rsidRDefault="002A79BA" w:rsidP="00CB744F">
      <w:pPr>
        <w:widowControl w:val="0"/>
        <w:autoSpaceDE w:val="0"/>
        <w:autoSpaceDN w:val="0"/>
        <w:adjustRightInd w:val="0"/>
        <w:spacing w:after="240"/>
        <w:ind w:left="720" w:hanging="720"/>
      </w:pPr>
      <w:r w:rsidRPr="00CB744F">
        <w:t>Lichtman MA. 2015. Classification and clinical manifestations of the clonal myeloid disorders Willliams Hematology (8th ed.).</w:t>
      </w:r>
    </w:p>
    <w:p w:rsidR="002A79BA" w:rsidRPr="00CB744F" w:rsidRDefault="002A79BA" w:rsidP="00CB744F">
      <w:pPr>
        <w:widowControl w:val="0"/>
        <w:autoSpaceDE w:val="0"/>
        <w:autoSpaceDN w:val="0"/>
        <w:adjustRightInd w:val="0"/>
        <w:spacing w:after="240"/>
        <w:ind w:left="720" w:hanging="720"/>
      </w:pPr>
      <w:r w:rsidRPr="00CB744F">
        <w:t>Linet MS. 1985. The Leukemias: Epidemiological Aspects. New York: Oxford University Press.</w:t>
      </w:r>
    </w:p>
    <w:p w:rsidR="002A79BA" w:rsidRPr="00CB744F" w:rsidRDefault="002A79BA" w:rsidP="00CB744F">
      <w:pPr>
        <w:widowControl w:val="0"/>
        <w:autoSpaceDE w:val="0"/>
        <w:autoSpaceDN w:val="0"/>
        <w:adjustRightInd w:val="0"/>
        <w:spacing w:after="240"/>
        <w:ind w:left="720" w:hanging="720"/>
      </w:pPr>
      <w:r w:rsidRPr="00CB744F">
        <w:t>Linet MS, and Cartwright RA. 1988. Chronic lymphocytic leukemia: epidemiology and etiologic findings. Nouv Rev Fr Hematol, 30(5-6), 353-357. PMID: 3222144.</w:t>
      </w:r>
    </w:p>
    <w:p w:rsidR="002A79BA" w:rsidRPr="00CB744F" w:rsidRDefault="002A79BA" w:rsidP="00CB744F">
      <w:pPr>
        <w:widowControl w:val="0"/>
        <w:autoSpaceDE w:val="0"/>
        <w:autoSpaceDN w:val="0"/>
        <w:adjustRightInd w:val="0"/>
        <w:spacing w:after="240"/>
        <w:ind w:left="720" w:hanging="720"/>
      </w:pPr>
      <w:r w:rsidRPr="00CB744F">
        <w:t>Linet MS, Devesa SS, and Morgan GJ. 2006. The Leukemias. In: Schottenfeld D, and Fraumeni J F (Eds.), Cancer Epidemiology and Prevention (3rd ed., pp. 841-871). New York: Oxford University Press.</w:t>
      </w:r>
    </w:p>
    <w:p w:rsidR="002A79BA" w:rsidRPr="00CB744F" w:rsidRDefault="002A79BA" w:rsidP="00CB744F">
      <w:pPr>
        <w:widowControl w:val="0"/>
        <w:autoSpaceDE w:val="0"/>
        <w:autoSpaceDN w:val="0"/>
        <w:adjustRightInd w:val="0"/>
        <w:spacing w:after="240"/>
        <w:ind w:left="720" w:hanging="720"/>
      </w:pPr>
      <w:r w:rsidRPr="00CB744F">
        <w:t>Linet MS, Kim KP, Miller DL et al. 2010. Historical review of occupational exposures and cancer risks in medical radiation workers. Radiat Res, 174(6), 793-808. PMCID: PMC4098897.</w:t>
      </w:r>
    </w:p>
    <w:p w:rsidR="002A79BA" w:rsidRPr="00CB744F" w:rsidRDefault="002A79BA" w:rsidP="00CB744F">
      <w:pPr>
        <w:widowControl w:val="0"/>
        <w:autoSpaceDE w:val="0"/>
        <w:autoSpaceDN w:val="0"/>
        <w:adjustRightInd w:val="0"/>
        <w:spacing w:after="240"/>
        <w:ind w:left="720" w:hanging="720"/>
      </w:pPr>
      <w:r w:rsidRPr="00CB744F">
        <w:t>Linet MS, Slovis TL, Miller DL et al. 2012. Cancer risks associated with external radiation from diagnostic imaging procedures. CA Cancer J Clin, 62(2), 75-100. PMCID: PMC3548988.</w:t>
      </w:r>
    </w:p>
    <w:p w:rsidR="002A79BA" w:rsidRPr="00CB744F" w:rsidRDefault="002A79BA" w:rsidP="00CB744F">
      <w:pPr>
        <w:widowControl w:val="0"/>
        <w:autoSpaceDE w:val="0"/>
        <w:autoSpaceDN w:val="0"/>
        <w:adjustRightInd w:val="0"/>
        <w:spacing w:after="240"/>
        <w:ind w:left="720" w:hanging="720"/>
      </w:pPr>
      <w:r w:rsidRPr="00CB744F">
        <w:t>Linet MS, Yin SN, Gilbert ES et al. 2015. A retrospective cohort study of cause-specific mortality and incidence of hematopoietic malignancies in Chinese benzene-exposed workers. Int J Cancer, 137(9), 2184-2197. PMID: 25944549.</w:t>
      </w:r>
    </w:p>
    <w:p w:rsidR="002A79BA" w:rsidRPr="00CB744F" w:rsidRDefault="002A79BA" w:rsidP="00CB744F">
      <w:pPr>
        <w:widowControl w:val="0"/>
        <w:autoSpaceDE w:val="0"/>
        <w:autoSpaceDN w:val="0"/>
        <w:adjustRightInd w:val="0"/>
        <w:spacing w:after="240"/>
        <w:ind w:left="720" w:hanging="720"/>
      </w:pPr>
      <w:r w:rsidRPr="00CB744F">
        <w:t>Liu P, Holman CD, Jin J, and Zhang M. 2015. Dietary isoflavone intake is associated with a reduced risk of myelodysplastic syndromes. Br J Nutr, 114(12), 2110-2115. PMID: 26458988.</w:t>
      </w:r>
    </w:p>
    <w:p w:rsidR="002A79BA" w:rsidRPr="00CB744F" w:rsidRDefault="002A79BA" w:rsidP="00CB744F">
      <w:pPr>
        <w:widowControl w:val="0"/>
        <w:autoSpaceDE w:val="0"/>
        <w:autoSpaceDN w:val="0"/>
        <w:adjustRightInd w:val="0"/>
        <w:spacing w:after="240"/>
        <w:ind w:left="720" w:hanging="720"/>
      </w:pPr>
      <w:r w:rsidRPr="00CB744F">
        <w:t>Liu P, Holman CD, Jin J, and Zhang M. 2016. Alcohol consumption and risk of myelodysplastic syndromes: a case-control study. Cancer Causes Control, 27(2), 209-216. PMID: 26590915.</w:t>
      </w:r>
    </w:p>
    <w:p w:rsidR="002A79BA" w:rsidRPr="00CB744F" w:rsidRDefault="002A79BA" w:rsidP="00CB744F">
      <w:pPr>
        <w:widowControl w:val="0"/>
        <w:autoSpaceDE w:val="0"/>
        <w:autoSpaceDN w:val="0"/>
        <w:adjustRightInd w:val="0"/>
        <w:spacing w:after="240"/>
        <w:ind w:left="720" w:hanging="720"/>
      </w:pPr>
      <w:r w:rsidRPr="00CB744F">
        <w:t>Ludwig A, Jochmann N, Kertesz A et al. 2010. Smoking decreases the level of circulating CD34+ progenitor cells in young healthy women--a pilot study. BMC Womens Health, 10, 20. PMCID: PMC2891626.</w:t>
      </w:r>
    </w:p>
    <w:p w:rsidR="002A79BA" w:rsidRPr="00CB744F" w:rsidRDefault="002A79BA" w:rsidP="00CB744F">
      <w:pPr>
        <w:widowControl w:val="0"/>
        <w:autoSpaceDE w:val="0"/>
        <w:autoSpaceDN w:val="0"/>
        <w:adjustRightInd w:val="0"/>
        <w:spacing w:after="240"/>
        <w:ind w:left="720" w:hanging="720"/>
      </w:pPr>
      <w:r w:rsidRPr="00CB744F">
        <w:t>Ma X, Lim U, Park Y et al. 2009. Obesity, lifestyle factors, and risk of myelodysplastic syndromes in a large US cohort. Am J Epidemiol, 169(12), 1492-1499. PMCID: PMC2727203.</w:t>
      </w:r>
    </w:p>
    <w:p w:rsidR="002A79BA" w:rsidRPr="00CB744F" w:rsidRDefault="002A79BA" w:rsidP="00CB744F">
      <w:pPr>
        <w:widowControl w:val="0"/>
        <w:autoSpaceDE w:val="0"/>
        <w:autoSpaceDN w:val="0"/>
        <w:adjustRightInd w:val="0"/>
        <w:spacing w:after="240"/>
        <w:ind w:left="720" w:hanging="720"/>
      </w:pPr>
      <w:r w:rsidRPr="00CB744F">
        <w:t>Ma X, Park Y, Mayne ST et al. 2010. Diet, lifestyle, and acute myeloid leukemia in the NIH-AARP cohort. Am J Epidemiol, 171(3), 312-322. PMCID: PMC2842202.</w:t>
      </w:r>
    </w:p>
    <w:p w:rsidR="002A79BA" w:rsidRPr="00CB744F" w:rsidRDefault="002A79BA" w:rsidP="00CB744F">
      <w:pPr>
        <w:widowControl w:val="0"/>
        <w:autoSpaceDE w:val="0"/>
        <w:autoSpaceDN w:val="0"/>
        <w:adjustRightInd w:val="0"/>
        <w:spacing w:after="240"/>
        <w:ind w:left="720" w:hanging="720"/>
      </w:pPr>
      <w:r w:rsidRPr="00CB744F">
        <w:t>Mabuchi K, Fugiwara S, Preston DL, Nakamura N, and Shore RE. 2011. Atomic bomb survivors: long-term health effects of radiation. In: Shrieve D S, and Loeffler J S (Eds.), Human Radiation Injury. Philadelphia: Wolters Kuwer/Lippincott Williams and Wilkins.</w:t>
      </w:r>
    </w:p>
    <w:p w:rsidR="002A79BA" w:rsidRPr="00CB744F" w:rsidRDefault="002A79BA" w:rsidP="00CB744F">
      <w:pPr>
        <w:widowControl w:val="0"/>
        <w:autoSpaceDE w:val="0"/>
        <w:autoSpaceDN w:val="0"/>
        <w:adjustRightInd w:val="0"/>
        <w:spacing w:after="240"/>
        <w:ind w:left="720" w:hanging="720"/>
      </w:pPr>
      <w:r w:rsidRPr="00CB744F">
        <w:lastRenderedPageBreak/>
        <w:t>Mahajan R, Blair A, Lynch CF et al. 2006. Fonofos exposure and cancer incidence in the agricultural health study. Environ Health Perspect, 114(12), 1838-1842. PMCID: PMC1764168.</w:t>
      </w:r>
    </w:p>
    <w:p w:rsidR="002A79BA" w:rsidRPr="00CB744F" w:rsidRDefault="002A79BA" w:rsidP="00CB744F">
      <w:pPr>
        <w:widowControl w:val="0"/>
        <w:autoSpaceDE w:val="0"/>
        <w:autoSpaceDN w:val="0"/>
        <w:adjustRightInd w:val="0"/>
        <w:spacing w:after="240"/>
        <w:ind w:left="720" w:hanging="720"/>
      </w:pPr>
      <w:r w:rsidRPr="00CB744F">
        <w:t>Mangan JK, and Speck NA. 2011. RUNX1 mutations in clonal myeloid disorders: from conventional cytogenetics to next generation sequencing, a story 40 years in the making. Crit Rev Oncog, 16(1-2), 77-91. PMCID: PMC3248792.</w:t>
      </w:r>
    </w:p>
    <w:p w:rsidR="002A79BA" w:rsidRPr="00CB744F" w:rsidRDefault="002A79BA" w:rsidP="00CB744F">
      <w:pPr>
        <w:widowControl w:val="0"/>
        <w:autoSpaceDE w:val="0"/>
        <w:autoSpaceDN w:val="0"/>
        <w:adjustRightInd w:val="0"/>
        <w:spacing w:after="240"/>
        <w:ind w:left="720" w:hanging="720"/>
      </w:pPr>
      <w:r w:rsidRPr="00CB744F">
        <w:t>March HC. 1950. Leukemia in radiologists in a 20 year period. Am J Med Sci, 220(3), 282-286. PMID: 14771053.</w:t>
      </w:r>
    </w:p>
    <w:p w:rsidR="002A79BA" w:rsidRPr="00CB744F" w:rsidRDefault="002A79BA" w:rsidP="00CB744F">
      <w:pPr>
        <w:widowControl w:val="0"/>
        <w:autoSpaceDE w:val="0"/>
        <w:autoSpaceDN w:val="0"/>
        <w:adjustRightInd w:val="0"/>
        <w:spacing w:after="240"/>
        <w:ind w:left="720" w:hanging="720"/>
      </w:pPr>
      <w:r w:rsidRPr="00CB744F">
        <w:t>Matsuo T, Tomonaga M, Bennett JM et al. 1988. Reclassification of leukemia among A-bomb survivors in Nagasaki using French-American-British (FAB) classification for acute leukemia. Jpn J Clin Oncol, 18(2), 91-96. PMID: 2898029.</w:t>
      </w:r>
    </w:p>
    <w:p w:rsidR="002A79BA" w:rsidRPr="00CB744F" w:rsidRDefault="002A79BA" w:rsidP="00CB744F">
      <w:pPr>
        <w:widowControl w:val="0"/>
        <w:autoSpaceDE w:val="0"/>
        <w:autoSpaceDN w:val="0"/>
        <w:adjustRightInd w:val="0"/>
        <w:spacing w:after="240"/>
        <w:ind w:left="720" w:hanging="720"/>
      </w:pPr>
      <w:r w:rsidRPr="00CB744F">
        <w:t>Maynadie M, Girodon F, Manivet-Janoray I et al. 2011. Twenty-five years of epidemiological recording on myeloid malignancies: data from the specialized registry of hematologic malignancies of Cote d'Or (Burgundy, France). Haematologica, 96(1), 55-61. PMID: 20971817.</w:t>
      </w:r>
    </w:p>
    <w:p w:rsidR="002A79BA" w:rsidRPr="00CB744F" w:rsidRDefault="002A79BA" w:rsidP="00CB744F">
      <w:pPr>
        <w:widowControl w:val="0"/>
        <w:autoSpaceDE w:val="0"/>
        <w:autoSpaceDN w:val="0"/>
        <w:adjustRightInd w:val="0"/>
        <w:spacing w:after="240"/>
        <w:ind w:left="720" w:hanging="720"/>
      </w:pPr>
      <w:r w:rsidRPr="00CB744F">
        <w:t>Mc Laughlin J. 2012. An historical overview of radon and its progeny: applications and health effects. Radiat Prot Dosimetry, 152(1-3), 2-8. PMID: 22914338.</w:t>
      </w:r>
    </w:p>
    <w:p w:rsidR="002A79BA" w:rsidRPr="00CB744F" w:rsidRDefault="002A79BA" w:rsidP="00CB744F">
      <w:pPr>
        <w:widowControl w:val="0"/>
        <w:autoSpaceDE w:val="0"/>
        <w:autoSpaceDN w:val="0"/>
        <w:adjustRightInd w:val="0"/>
        <w:spacing w:after="240"/>
        <w:ind w:left="720" w:hanging="720"/>
      </w:pPr>
      <w:r w:rsidRPr="00CB744F">
        <w:t>McHale CM, Zhang L, and Smith MT. 2012. Current understanding of the mechanism of benzene-induced leukemia in humans: implications for risk assessment. Carcinogenesis, 33(2), 240-252. PMCID: PMC3271273.</w:t>
      </w:r>
    </w:p>
    <w:p w:rsidR="002A79BA" w:rsidRPr="00CB744F" w:rsidRDefault="002A79BA" w:rsidP="00CB744F">
      <w:pPr>
        <w:widowControl w:val="0"/>
        <w:autoSpaceDE w:val="0"/>
        <w:autoSpaceDN w:val="0"/>
        <w:adjustRightInd w:val="0"/>
        <w:spacing w:after="240"/>
        <w:ind w:left="720" w:hanging="720"/>
      </w:pPr>
      <w:r w:rsidRPr="00CB744F">
        <w:t>McKenna RW. 2000. Multifaceted approach to the diagnosis and classification of acute leukemias. Clin Chem, 46(8 Pt 2), 1252-1259. PMID: 10926919.</w:t>
      </w:r>
    </w:p>
    <w:p w:rsidR="002A79BA" w:rsidRPr="00CB744F" w:rsidRDefault="002A79BA" w:rsidP="00CB744F">
      <w:pPr>
        <w:widowControl w:val="0"/>
        <w:autoSpaceDE w:val="0"/>
        <w:autoSpaceDN w:val="0"/>
        <w:adjustRightInd w:val="0"/>
        <w:spacing w:after="240"/>
        <w:ind w:left="720" w:hanging="720"/>
      </w:pPr>
      <w:r w:rsidRPr="00CB744F">
        <w:t>McKeown SR, Hatfield P, Prestwich RJ, Shaffer RE, and Taylor RE. 2015. Radiotherapy for benign disease; assessing the risk of radiation-induced cancer following exposure to intermediate dose radiation. Br J Radiol, 88(1056), 20150405. PMID: 26462717.</w:t>
      </w:r>
    </w:p>
    <w:p w:rsidR="002A79BA" w:rsidRPr="00CB744F" w:rsidRDefault="002A79BA" w:rsidP="00CB744F">
      <w:pPr>
        <w:widowControl w:val="0"/>
        <w:autoSpaceDE w:val="0"/>
        <w:autoSpaceDN w:val="0"/>
        <w:adjustRightInd w:val="0"/>
        <w:spacing w:after="240"/>
        <w:ind w:left="720" w:hanging="720"/>
      </w:pPr>
      <w:r w:rsidRPr="00CB744F">
        <w:t>McNally RJ, Roman E, and Cartwright RA. 1999. Leukemias and lymphomas: time trends in the UK, 1984-93. Cancer Causes Control, 10(1), 35-42. PMID: 10334640.</w:t>
      </w:r>
    </w:p>
    <w:p w:rsidR="002A79BA" w:rsidRPr="00CB744F" w:rsidRDefault="002A79BA" w:rsidP="00CB744F">
      <w:pPr>
        <w:widowControl w:val="0"/>
        <w:autoSpaceDE w:val="0"/>
        <w:autoSpaceDN w:val="0"/>
        <w:adjustRightInd w:val="0"/>
        <w:spacing w:after="240"/>
        <w:ind w:left="720" w:hanging="720"/>
      </w:pPr>
      <w:r w:rsidRPr="00CB744F">
        <w:t>McQuilten ZK, Wood EM, Polizzotto MN et al. 2014. Underestimation of myelodysplastic syndrome incidence by cancer registries: Results from a population-based data linkage study. Cancer, 120(11), 1686-1694. PMID: 24643720.</w:t>
      </w:r>
    </w:p>
    <w:p w:rsidR="002A79BA" w:rsidRPr="00CB744F" w:rsidRDefault="002A79BA" w:rsidP="00CB744F">
      <w:pPr>
        <w:widowControl w:val="0"/>
        <w:autoSpaceDE w:val="0"/>
        <w:autoSpaceDN w:val="0"/>
        <w:adjustRightInd w:val="0"/>
        <w:spacing w:after="240"/>
        <w:ind w:left="720" w:hanging="720"/>
      </w:pPr>
      <w:r w:rsidRPr="00CB744F">
        <w:t>Mele A, Visani G, Pulsoni A et al. 1996. Risk factors for essential thrombocythemia: A case-control study. Italian Leukemia Study Group. Cancer, 77(10), 2157-2161. PMID: 8640685.</w:t>
      </w:r>
    </w:p>
    <w:p w:rsidR="002A79BA" w:rsidRPr="00CB744F" w:rsidRDefault="002A79BA" w:rsidP="00CB744F">
      <w:pPr>
        <w:widowControl w:val="0"/>
        <w:autoSpaceDE w:val="0"/>
        <w:autoSpaceDN w:val="0"/>
        <w:adjustRightInd w:val="0"/>
        <w:spacing w:after="240"/>
        <w:ind w:left="720" w:hanging="720"/>
      </w:pPr>
      <w:r w:rsidRPr="00CB744F">
        <w:t>Melo JV, and Barnes DJ. 2007. Chronic myeloid leukaemia as a model of disease evolution in human cancer. Nat Rev Cancer, 7(6), 441-453. PMID: 17522713.</w:t>
      </w:r>
    </w:p>
    <w:p w:rsidR="002A79BA" w:rsidRPr="00CB744F" w:rsidRDefault="002A79BA" w:rsidP="00CB744F">
      <w:pPr>
        <w:widowControl w:val="0"/>
        <w:autoSpaceDE w:val="0"/>
        <w:autoSpaceDN w:val="0"/>
        <w:adjustRightInd w:val="0"/>
        <w:spacing w:after="240"/>
        <w:ind w:left="720" w:hanging="720"/>
      </w:pPr>
      <w:r w:rsidRPr="00CB744F">
        <w:lastRenderedPageBreak/>
        <w:t>Mesa RA, Li CY, Ketterling RP et al. 2005. Leukemic transformation in myelofibrosis with myeloid metaplasia: a single-institution experience with 91 cases. Blood, 105(3), 973-977. PMID: 15388582.</w:t>
      </w:r>
    </w:p>
    <w:p w:rsidR="002A79BA" w:rsidRPr="00CB744F" w:rsidRDefault="002A79BA" w:rsidP="00CB744F">
      <w:pPr>
        <w:widowControl w:val="0"/>
        <w:autoSpaceDE w:val="0"/>
        <w:autoSpaceDN w:val="0"/>
        <w:adjustRightInd w:val="0"/>
        <w:spacing w:after="240"/>
        <w:ind w:left="720" w:hanging="720"/>
      </w:pPr>
      <w:r w:rsidRPr="00CB744F">
        <w:t>Mesa RA, Loegering D, Powell HL et al. 2005. Heat shock protein 90 inhibition sensitizes acute myelogenous leukemia cells to cytarabine. Blood, 106(1), 318-327. PMCID: PMC1895127.</w:t>
      </w:r>
    </w:p>
    <w:p w:rsidR="002A79BA" w:rsidRPr="00CB744F" w:rsidRDefault="002A79BA" w:rsidP="00CB744F">
      <w:pPr>
        <w:widowControl w:val="0"/>
        <w:autoSpaceDE w:val="0"/>
        <w:autoSpaceDN w:val="0"/>
        <w:adjustRightInd w:val="0"/>
        <w:spacing w:after="240"/>
        <w:ind w:left="720" w:hanging="720"/>
      </w:pPr>
      <w:r w:rsidRPr="00CB744F">
        <w:t>Metayer C, Curtis RE, Vose J et al. 2003. Myelodysplastic syndrome and acute myeloid leukemia after autotransplantation for lymphoma: a multicenter case-control study. Blood, 101(5), 2015-2023. PMID: 12393427.</w:t>
      </w:r>
    </w:p>
    <w:p w:rsidR="00802256" w:rsidRPr="00CB744F" w:rsidRDefault="00802256" w:rsidP="00CB74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720" w:hanging="720"/>
      </w:pPr>
      <w:r w:rsidRPr="00CB744F">
        <w:t xml:space="preserve">Mettler FA Jr., Huda W, Yoshizumi TT, Mahesh M. 2008. Effective doses in radiology and diagnostic nuclear medicine: A catalog. </w:t>
      </w:r>
      <w:r w:rsidRPr="00CB744F">
        <w:rPr>
          <w:i/>
        </w:rPr>
        <w:t>Radiology</w:t>
      </w:r>
      <w:r w:rsidRPr="00CB744F">
        <w:t xml:space="preserve">, </w:t>
      </w:r>
      <w:r w:rsidRPr="00CB744F">
        <w:rPr>
          <w:b/>
        </w:rPr>
        <w:t>248</w:t>
      </w:r>
      <w:r w:rsidRPr="00CB744F">
        <w:t>, 254-64.</w:t>
      </w:r>
    </w:p>
    <w:p w:rsidR="002A79BA" w:rsidRPr="00CB744F" w:rsidRDefault="002A79BA" w:rsidP="00CB744F">
      <w:pPr>
        <w:widowControl w:val="0"/>
        <w:autoSpaceDE w:val="0"/>
        <w:autoSpaceDN w:val="0"/>
        <w:adjustRightInd w:val="0"/>
        <w:spacing w:after="240"/>
        <w:ind w:left="720" w:hanging="720"/>
      </w:pPr>
      <w:r w:rsidRPr="00CB744F">
        <w:t>Meyer SC, and Levine RL. 2014. Translational implications of somatic genomics in acute myeloid leukaemia. Lancet Oncol, 15(9), e382-394. PMID: 25079101.</w:t>
      </w:r>
    </w:p>
    <w:p w:rsidR="002A79BA" w:rsidRPr="00CB744F" w:rsidRDefault="002A79BA" w:rsidP="00CB744F">
      <w:pPr>
        <w:widowControl w:val="0"/>
        <w:autoSpaceDE w:val="0"/>
        <w:autoSpaceDN w:val="0"/>
        <w:adjustRightInd w:val="0"/>
        <w:spacing w:after="240"/>
        <w:ind w:left="720" w:hanging="720"/>
      </w:pPr>
      <w:r w:rsidRPr="00CB744F">
        <w:t>Mills PK, Beeson WL, Fraser GE, and Phillips RL. 1992. Allergy and cancer: organ site-specific results from the Adventist Health Study. Am J Epidemiol, 136(3), 287-295. PMID: 1415150.</w:t>
      </w:r>
    </w:p>
    <w:p w:rsidR="002A79BA" w:rsidRPr="00CB744F" w:rsidRDefault="002A79BA" w:rsidP="00CB744F">
      <w:pPr>
        <w:widowControl w:val="0"/>
        <w:autoSpaceDE w:val="0"/>
        <w:autoSpaceDN w:val="0"/>
        <w:adjustRightInd w:val="0"/>
        <w:spacing w:after="240"/>
        <w:ind w:left="720" w:hanging="720"/>
      </w:pPr>
      <w:r w:rsidRPr="00CB744F">
        <w:t>Morton LM, Dores GM, Tucker MA et al. 2013. Evolving risk of therapy-related acute myeloid leukemia following cancer chemotherapy among adults in the United States, 1975-2008. Blood, 121(15), 2996-3004. PMCID: PMC3624944.</w:t>
      </w:r>
    </w:p>
    <w:p w:rsidR="002A79BA" w:rsidRPr="00CB744F" w:rsidRDefault="002A79BA" w:rsidP="00CB744F">
      <w:pPr>
        <w:widowControl w:val="0"/>
        <w:autoSpaceDE w:val="0"/>
        <w:autoSpaceDN w:val="0"/>
        <w:adjustRightInd w:val="0"/>
        <w:spacing w:after="240"/>
        <w:ind w:left="720" w:hanging="720"/>
      </w:pPr>
      <w:r w:rsidRPr="00CB744F">
        <w:t>Morton LM, Gibson TM, Clarke CA et al. 2014. Risk of myeloid neoplasms after solid organ transplantation. Leukemia, 28(12), 2317-2323. PMCID: PMC4197126.</w:t>
      </w:r>
    </w:p>
    <w:p w:rsidR="002A79BA" w:rsidRPr="00CB744F" w:rsidRDefault="002A79BA" w:rsidP="00CB744F">
      <w:pPr>
        <w:widowControl w:val="0"/>
        <w:autoSpaceDE w:val="0"/>
        <w:autoSpaceDN w:val="0"/>
        <w:adjustRightInd w:val="0"/>
        <w:spacing w:after="240"/>
        <w:ind w:left="720" w:hanging="720"/>
      </w:pPr>
      <w:r w:rsidRPr="00CB744F">
        <w:t>Muirhead CR, Bingham D, Haylock RG et al. 2003. Follow up of mortality and incidence of cancer 1952-98 in men from the UK who participated in the UK's atmospheric nuclear weapon tests and experimental programmes. Occup Environ Med, 60(3), 165-172. PMCID: PMC1740497.</w:t>
      </w:r>
    </w:p>
    <w:p w:rsidR="002A79BA" w:rsidRPr="00CB744F" w:rsidRDefault="002A79BA" w:rsidP="00CB744F">
      <w:pPr>
        <w:widowControl w:val="0"/>
        <w:autoSpaceDE w:val="0"/>
        <w:autoSpaceDN w:val="0"/>
        <w:adjustRightInd w:val="0"/>
        <w:spacing w:after="240"/>
        <w:ind w:left="720" w:hanging="720"/>
      </w:pPr>
      <w:r w:rsidRPr="00CB744F">
        <w:t>Muirhead CR, O'Hagan JA, Haylock RG et al. 2009. Mortality and cancer incidence following occupational radiation exposure: third analysis of the National Registry for Radiation Workers. Br J Cancer, 100(1), 206-212. PMCID: PMC2634664.</w:t>
      </w:r>
    </w:p>
    <w:p w:rsidR="002A79BA" w:rsidRPr="00CB744F" w:rsidRDefault="002A79BA" w:rsidP="00CB744F">
      <w:pPr>
        <w:widowControl w:val="0"/>
        <w:autoSpaceDE w:val="0"/>
        <w:autoSpaceDN w:val="0"/>
        <w:adjustRightInd w:val="0"/>
        <w:spacing w:after="240"/>
        <w:ind w:left="720" w:hanging="720"/>
      </w:pPr>
      <w:r w:rsidRPr="00CB744F">
        <w:t>Musselman JR, Blair CK, Cerhan JR et al. 2013. Risk of adult acute and chronic myeloid leukemia with cigarette smoking and cessation. Cancer Epidemiol, 37(4), 410-416. PMCID: PMC3819424.</w:t>
      </w:r>
    </w:p>
    <w:p w:rsidR="002A79BA" w:rsidRPr="00CB744F" w:rsidRDefault="002A79BA" w:rsidP="00CB744F">
      <w:pPr>
        <w:widowControl w:val="0"/>
        <w:autoSpaceDE w:val="0"/>
        <w:autoSpaceDN w:val="0"/>
        <w:adjustRightInd w:val="0"/>
        <w:spacing w:after="240"/>
        <w:ind w:left="720" w:hanging="720"/>
      </w:pPr>
      <w:r w:rsidRPr="00CB744F">
        <w:t>Nardi V, Winkfield KM, Ok CY et al. 2012. Acute myeloid leukemia and myelodysplastic syndromes after radiation therapy are similar to de novo disease and differ from other therapy-related myeloid neoplasms. J Clin Oncol, 30(19), 2340-2347. PMID: 22585703.</w:t>
      </w:r>
    </w:p>
    <w:p w:rsidR="002A79BA" w:rsidRPr="00CB744F" w:rsidRDefault="002A79BA" w:rsidP="00CB744F">
      <w:pPr>
        <w:widowControl w:val="0"/>
        <w:autoSpaceDE w:val="0"/>
        <w:autoSpaceDN w:val="0"/>
        <w:adjustRightInd w:val="0"/>
        <w:spacing w:after="240"/>
        <w:ind w:left="720" w:hanging="720"/>
      </w:pPr>
      <w:r w:rsidRPr="00CB744F">
        <w:t>NCRP (National Council on Radiation Protection and Measurements). 2009. Ionizing radiation exposure of the population of the United States. Bethesda, MD: NCRP.</w:t>
      </w:r>
    </w:p>
    <w:p w:rsidR="002A79BA" w:rsidRPr="00CB744F" w:rsidRDefault="002A79BA" w:rsidP="00CB744F">
      <w:pPr>
        <w:widowControl w:val="0"/>
        <w:autoSpaceDE w:val="0"/>
        <w:autoSpaceDN w:val="0"/>
        <w:adjustRightInd w:val="0"/>
        <w:spacing w:after="240"/>
        <w:ind w:left="720" w:hanging="720"/>
      </w:pPr>
      <w:r w:rsidRPr="00CB744F">
        <w:lastRenderedPageBreak/>
        <w:t>NCRP (National Council on Radiation Protection and Measurements). 2011. Second primary cancers and cardiovascular disease after radiation therapy. Bethesda, MD: NCRP.</w:t>
      </w:r>
    </w:p>
    <w:p w:rsidR="002A79BA" w:rsidRPr="00CB744F" w:rsidRDefault="002A79BA" w:rsidP="00CB744F">
      <w:pPr>
        <w:widowControl w:val="0"/>
        <w:autoSpaceDE w:val="0"/>
        <w:autoSpaceDN w:val="0"/>
        <w:adjustRightInd w:val="0"/>
        <w:spacing w:after="240"/>
        <w:ind w:left="720" w:hanging="720"/>
      </w:pPr>
      <w:r w:rsidRPr="00CB744F">
        <w:t>Ng KC, Tan AM, Chong YY, Lau LC, and Lou J. 1999. Congenital acute megakaryoblastic leukemia (M7) with chromosomal t(1;22)(p13;q13) translocation in a set of identical twins. J Pediatr Hematol Oncol, 21(5), 428-430. PMID: 10524459.</w:t>
      </w:r>
    </w:p>
    <w:p w:rsidR="002A79BA" w:rsidRPr="00CB744F" w:rsidRDefault="002A79BA" w:rsidP="00CB744F">
      <w:pPr>
        <w:widowControl w:val="0"/>
        <w:autoSpaceDE w:val="0"/>
        <w:autoSpaceDN w:val="0"/>
        <w:adjustRightInd w:val="0"/>
        <w:spacing w:after="240"/>
        <w:ind w:left="720" w:hanging="720"/>
      </w:pPr>
      <w:r w:rsidRPr="00CB744F">
        <w:t>Nickels EM, Soodalter J, Churpek JE, and Godley LA. 2013. Recognizing familial myeloid leukemia in adults. Ther Adv Hematol, 4(4), 254-269. PMCID: PMC3734901.</w:t>
      </w:r>
    </w:p>
    <w:p w:rsidR="002A79BA" w:rsidRPr="00CB744F" w:rsidRDefault="002A79BA" w:rsidP="00CB744F">
      <w:pPr>
        <w:widowControl w:val="0"/>
        <w:autoSpaceDE w:val="0"/>
        <w:autoSpaceDN w:val="0"/>
        <w:adjustRightInd w:val="0"/>
        <w:spacing w:after="240"/>
        <w:ind w:left="720" w:hanging="720"/>
      </w:pPr>
      <w:r w:rsidRPr="00CB744F">
        <w:t>Nitiss JL. 2009. Targeting DNA topoisomerase II in cancer chemotherapy. Nat Rev Cancer, 9(5), 338-350. PMCID: PMC2748742.</w:t>
      </w:r>
    </w:p>
    <w:p w:rsidR="002A79BA" w:rsidRPr="00CB744F" w:rsidRDefault="002A79BA" w:rsidP="00CB744F">
      <w:pPr>
        <w:widowControl w:val="0"/>
        <w:autoSpaceDE w:val="0"/>
        <w:autoSpaceDN w:val="0"/>
        <w:adjustRightInd w:val="0"/>
        <w:spacing w:after="240"/>
        <w:ind w:left="720" w:hanging="720"/>
      </w:pPr>
      <w:r w:rsidRPr="00CB744F">
        <w:t>NRC (National Research Council). 2006. Health Risks from Exposure to Low Levels of Ionizing Radiation: BEIR VII Phase 2. Washington, DC: National Academy of Sciences.</w:t>
      </w:r>
    </w:p>
    <w:p w:rsidR="002A79BA" w:rsidRPr="00CB744F" w:rsidRDefault="002A79BA" w:rsidP="00CB744F">
      <w:pPr>
        <w:widowControl w:val="0"/>
        <w:autoSpaceDE w:val="0"/>
        <w:autoSpaceDN w:val="0"/>
        <w:adjustRightInd w:val="0"/>
        <w:spacing w:after="240"/>
        <w:ind w:left="720" w:hanging="720"/>
      </w:pPr>
      <w:r w:rsidRPr="00CB744F">
        <w:t>Olsen JH, Hahnemann JM, Borresen-Dale AL et al. 2001. Cancer in patients with ataxia-telangiectasia and in their relatives in the nordic countries. Journal of the National Cancer Institute, 93(2), 121-127. PMID: 11208881.</w:t>
      </w:r>
    </w:p>
    <w:p w:rsidR="002A79BA" w:rsidRPr="00CB744F" w:rsidRDefault="002A79BA" w:rsidP="00CB744F">
      <w:pPr>
        <w:widowControl w:val="0"/>
        <w:autoSpaceDE w:val="0"/>
        <w:autoSpaceDN w:val="0"/>
        <w:adjustRightInd w:val="0"/>
        <w:spacing w:after="240"/>
        <w:ind w:left="720" w:hanging="720"/>
      </w:pPr>
      <w:r w:rsidRPr="00CB744F">
        <w:t>Owen C, Barnett M, and Fitzgibbon J. 2008. Familial myelodysplasia and acute myeloid leukaemia--a review. British Journal of Haematology, 140(2), 123-132. PMID: 18173751.</w:t>
      </w:r>
    </w:p>
    <w:p w:rsidR="002A79BA" w:rsidRPr="00CB744F" w:rsidRDefault="002A79BA" w:rsidP="00CB744F">
      <w:pPr>
        <w:widowControl w:val="0"/>
        <w:autoSpaceDE w:val="0"/>
        <w:autoSpaceDN w:val="0"/>
        <w:adjustRightInd w:val="0"/>
        <w:spacing w:after="240"/>
        <w:ind w:left="720" w:hanging="720"/>
      </w:pPr>
      <w:r w:rsidRPr="00CB744F">
        <w:t>Pan LL, Huang YM, Wang M et al. 2015. Positional cloning and next-generation sequencing identified a TGM6 mutation in a large Chinese pedigree with acute myeloid leukaemia. Eur J Hum Genet, 23(2), 218-223. PMCID: PMC4297898.</w:t>
      </w:r>
    </w:p>
    <w:p w:rsidR="002A79BA" w:rsidRPr="00CB744F" w:rsidRDefault="002A79BA" w:rsidP="00CB744F">
      <w:pPr>
        <w:widowControl w:val="0"/>
        <w:autoSpaceDE w:val="0"/>
        <w:autoSpaceDN w:val="0"/>
        <w:adjustRightInd w:val="0"/>
        <w:spacing w:after="240"/>
        <w:ind w:left="720" w:hanging="720"/>
      </w:pPr>
      <w:r w:rsidRPr="00CB744F">
        <w:t>Park JH, Qiao B, Panageas KS et al. 2011. Early death rate in acute promyelocytic leukemia remains high despite all-trans retinoic acid. Blood, 118(5), 1248-1254. PMID: 21653939.</w:t>
      </w:r>
    </w:p>
    <w:p w:rsidR="002A79BA" w:rsidRPr="00CB744F" w:rsidRDefault="002A79BA" w:rsidP="00CB744F">
      <w:pPr>
        <w:widowControl w:val="0"/>
        <w:autoSpaceDE w:val="0"/>
        <w:autoSpaceDN w:val="0"/>
        <w:adjustRightInd w:val="0"/>
        <w:spacing w:after="240"/>
        <w:ind w:left="720" w:hanging="720"/>
      </w:pPr>
      <w:r w:rsidRPr="00CB744F">
        <w:t>Passamonti F, Rumi E, Arcaini L et al. 2008. Prognostic factors for thrombosis, myelofibrosis, and leukemia in essential thrombocythemia: a study of 605 patients. Haematologica, 93(11), 1645-1651. PMID: 18790799.</w:t>
      </w:r>
    </w:p>
    <w:p w:rsidR="002A79BA" w:rsidRPr="00CB744F" w:rsidRDefault="002A79BA" w:rsidP="00CB744F">
      <w:pPr>
        <w:widowControl w:val="0"/>
        <w:autoSpaceDE w:val="0"/>
        <w:autoSpaceDN w:val="0"/>
        <w:adjustRightInd w:val="0"/>
        <w:spacing w:after="240"/>
        <w:ind w:left="720" w:hanging="720"/>
      </w:pPr>
      <w:r w:rsidRPr="00CB744F">
        <w:t>Passamonti F, Rumi E, Pungolino E et al. 2004. Life expectancy and prognostic factors for survival in patients with polycythemia vera and essential thrombocythemia. Am J Med, 117(10), 755-761. PMID: 15541325.</w:t>
      </w:r>
    </w:p>
    <w:p w:rsidR="002A79BA" w:rsidRPr="00CB744F" w:rsidRDefault="002A79BA" w:rsidP="00CB744F">
      <w:pPr>
        <w:widowControl w:val="0"/>
        <w:autoSpaceDE w:val="0"/>
        <w:autoSpaceDN w:val="0"/>
        <w:adjustRightInd w:val="0"/>
        <w:spacing w:after="240"/>
        <w:ind w:left="720" w:hanging="720"/>
      </w:pPr>
      <w:r w:rsidRPr="00CB744F">
        <w:t>Patel JP, Gonen M, Figueroa ME et al. 2012. Prognostic relevance of integrated genetic profiling in acute myeloid leukemia. N Engl J Med, 366(12), 1079-1089. PMID: 22417203.</w:t>
      </w:r>
    </w:p>
    <w:p w:rsidR="002A79BA" w:rsidRPr="00CB744F" w:rsidRDefault="002A79BA" w:rsidP="00CB744F">
      <w:pPr>
        <w:widowControl w:val="0"/>
        <w:autoSpaceDE w:val="0"/>
        <w:autoSpaceDN w:val="0"/>
        <w:adjustRightInd w:val="0"/>
        <w:spacing w:after="240"/>
        <w:ind w:left="720" w:hanging="720"/>
      </w:pPr>
      <w:r w:rsidRPr="00CB744F">
        <w:t>Pesatori AC, Consonni D, Tironi A et al. 1993. Cancer in a young population in a dioxin-contaminated area. Int J Epidemiol, 22(6), 1010-1013. PMID: 8144281.</w:t>
      </w:r>
    </w:p>
    <w:p w:rsidR="002A79BA" w:rsidRPr="00CB744F" w:rsidRDefault="002A79BA" w:rsidP="00CB744F">
      <w:pPr>
        <w:widowControl w:val="0"/>
        <w:autoSpaceDE w:val="0"/>
        <w:autoSpaceDN w:val="0"/>
        <w:adjustRightInd w:val="0"/>
        <w:spacing w:after="240"/>
        <w:ind w:left="720" w:hanging="720"/>
      </w:pPr>
      <w:r w:rsidRPr="00CB744F">
        <w:t>Pogoda JM, Katz J, McKean-Cowdin R et al. 2005. Prescription drug use and risk of acute myeloid leukemia by French-American-British subtype: results from a Los Angeles County case-control study. Int J Cancer, 114(4), 634-638. PMID: 15609330.</w:t>
      </w:r>
    </w:p>
    <w:p w:rsidR="002A79BA" w:rsidRPr="00CB744F" w:rsidRDefault="002A79BA" w:rsidP="00CB744F">
      <w:pPr>
        <w:widowControl w:val="0"/>
        <w:autoSpaceDE w:val="0"/>
        <w:autoSpaceDN w:val="0"/>
        <w:adjustRightInd w:val="0"/>
        <w:spacing w:after="240"/>
        <w:ind w:left="720" w:hanging="720"/>
      </w:pPr>
      <w:r w:rsidRPr="00CB744F">
        <w:lastRenderedPageBreak/>
        <w:t>Pogoda JM, Nichols PW, Ross RK et al. 2011. Diagnostic radiography and adult acute myeloid leukaemia: an interview and medical chart review study. Br J Cancer, 104(9), 1482-1486. PMCID: PMC3101931.</w:t>
      </w:r>
    </w:p>
    <w:p w:rsidR="002A79BA" w:rsidRPr="00CB744F" w:rsidRDefault="002A79BA" w:rsidP="00CB744F">
      <w:pPr>
        <w:widowControl w:val="0"/>
        <w:autoSpaceDE w:val="0"/>
        <w:autoSpaceDN w:val="0"/>
        <w:adjustRightInd w:val="0"/>
        <w:spacing w:after="240"/>
        <w:ind w:left="720" w:hanging="720"/>
      </w:pPr>
      <w:r w:rsidRPr="00CB744F">
        <w:t>Polednak AP. 2011. US death rates from myeloproliferative neoplasms, and implications for cancer surveillance. J Registry Manag, 38(2), 87-92. PMID: 22096879.</w:t>
      </w:r>
    </w:p>
    <w:p w:rsidR="002A79BA" w:rsidRPr="00CB744F" w:rsidRDefault="002A79BA" w:rsidP="00CB744F">
      <w:pPr>
        <w:widowControl w:val="0"/>
        <w:autoSpaceDE w:val="0"/>
        <w:autoSpaceDN w:val="0"/>
        <w:adjustRightInd w:val="0"/>
        <w:spacing w:after="240"/>
        <w:ind w:left="720" w:hanging="720"/>
      </w:pPr>
      <w:r w:rsidRPr="00CB744F">
        <w:t>Polednak AP. 2013. Trend (1999-2009) in U.S. death rates from myelodysplastic syndromes: utility of multiple causes of death in surveillance. Cancer Epidemiol, 37(5), 569-574. PMID: 23773300.</w:t>
      </w:r>
    </w:p>
    <w:p w:rsidR="002A79BA" w:rsidRPr="00CB744F" w:rsidRDefault="002A79BA" w:rsidP="00CB744F">
      <w:pPr>
        <w:widowControl w:val="0"/>
        <w:autoSpaceDE w:val="0"/>
        <w:autoSpaceDN w:val="0"/>
        <w:adjustRightInd w:val="0"/>
        <w:spacing w:after="240"/>
        <w:ind w:left="720" w:hanging="720"/>
      </w:pPr>
      <w:r w:rsidRPr="00CB744F">
        <w:t>Polychronakis I, Dounias G, Makropoulos V, Riza E, and Linos A. 2013. Work-related leukemia: a systematic review. J Occup Med Toxicol, 8(1), 14. PMCID: PMC3668148.</w:t>
      </w:r>
    </w:p>
    <w:p w:rsidR="002A79BA" w:rsidRPr="00CB744F" w:rsidRDefault="002A79BA" w:rsidP="00CB744F">
      <w:pPr>
        <w:widowControl w:val="0"/>
        <w:autoSpaceDE w:val="0"/>
        <w:autoSpaceDN w:val="0"/>
        <w:adjustRightInd w:val="0"/>
        <w:spacing w:after="240"/>
        <w:ind w:left="720" w:hanging="720"/>
      </w:pPr>
      <w:r w:rsidRPr="00CB744F">
        <w:t>Poynter JN, Fonstad R, Blair CK et al. 2013. Exogenous hormone use, reproductive history and risk of adult myeloid leukaemia. Br J Cancer, 109(7), 1895-1898. PMCID: PMC3790163.</w:t>
      </w:r>
    </w:p>
    <w:p w:rsidR="002A79BA" w:rsidRPr="00CB744F" w:rsidRDefault="002A79BA" w:rsidP="00CB744F">
      <w:pPr>
        <w:widowControl w:val="0"/>
        <w:autoSpaceDE w:val="0"/>
        <w:autoSpaceDN w:val="0"/>
        <w:adjustRightInd w:val="0"/>
        <w:spacing w:after="240"/>
        <w:ind w:left="720" w:hanging="720"/>
      </w:pPr>
      <w:r w:rsidRPr="00CB744F">
        <w:t>Poynter JN, Richardson M, Blair CK et al. 2016. Obesity over the life course and risk of acute myeloid leukemia and myelodysplastic syndromes. Cancer Epidemiol, 40, 134-140. PMCID: PMC4738058.</w:t>
      </w:r>
    </w:p>
    <w:p w:rsidR="002A79BA" w:rsidRPr="00CB744F" w:rsidRDefault="002A79BA" w:rsidP="00CB744F">
      <w:pPr>
        <w:widowControl w:val="0"/>
        <w:autoSpaceDE w:val="0"/>
        <w:autoSpaceDN w:val="0"/>
        <w:adjustRightInd w:val="0"/>
        <w:spacing w:after="240"/>
        <w:ind w:left="720" w:hanging="720"/>
      </w:pPr>
      <w:r w:rsidRPr="00CB744F">
        <w:t>Preston-Martin S, and Pogoda JM. 2003. Estimation of radiographic doses in a case-control study of acute myelogenous leukemia. Health Phys, 84(2), 245-259. PMID: 12553655.</w:t>
      </w:r>
    </w:p>
    <w:p w:rsidR="002A79BA" w:rsidRPr="00CB744F" w:rsidRDefault="002A79BA" w:rsidP="00CB744F">
      <w:pPr>
        <w:widowControl w:val="0"/>
        <w:autoSpaceDE w:val="0"/>
        <w:autoSpaceDN w:val="0"/>
        <w:adjustRightInd w:val="0"/>
        <w:spacing w:after="240"/>
        <w:ind w:left="720" w:hanging="720"/>
      </w:pPr>
      <w:r w:rsidRPr="00CB744F">
        <w:t>Preston-Martin S, Thomas DC, Yu MC, and Henderson BE. 1989. Diagnostic radiography as a risk factor for chronic myeloid and monocytic leukaemia (CML). Br J Cancer, 59(4), 639-644. PMCID: PMC2247133.</w:t>
      </w:r>
    </w:p>
    <w:p w:rsidR="002A79BA" w:rsidRPr="00CB744F" w:rsidRDefault="002A79BA" w:rsidP="00CB744F">
      <w:pPr>
        <w:widowControl w:val="0"/>
        <w:autoSpaceDE w:val="0"/>
        <w:autoSpaceDN w:val="0"/>
        <w:adjustRightInd w:val="0"/>
        <w:spacing w:after="240"/>
        <w:ind w:left="720" w:hanging="720"/>
      </w:pPr>
      <w:r w:rsidRPr="00CB744F">
        <w:t>Purdue MP, Hoppin JA, Blair A, Dosemeci M, and Alavanja MC. 2007. Occupational exposure to organochlorine insecticides and cancer incidence in the Agricultural Health Study. Int J Cancer, 120(3), 642-649. PMCID: PMC1971137.</w:t>
      </w:r>
    </w:p>
    <w:p w:rsidR="002A79BA" w:rsidRPr="00CB744F" w:rsidRDefault="002A79BA" w:rsidP="00CB744F">
      <w:pPr>
        <w:widowControl w:val="0"/>
        <w:autoSpaceDE w:val="0"/>
        <w:autoSpaceDN w:val="0"/>
        <w:adjustRightInd w:val="0"/>
        <w:spacing w:after="240"/>
        <w:ind w:left="720" w:hanging="720"/>
      </w:pPr>
      <w:r w:rsidRPr="00CB744F">
        <w:t>Raaschou-Nielsen O, Ketzel M, Harbo Poulsen A, and Sorensen M. 2016. Traffic-related air pollution and risk for leukaemia of an adult population. Int J Cancer, 138(5), 1111-1117. PMID: 26415047.</w:t>
      </w:r>
    </w:p>
    <w:p w:rsidR="002A79BA" w:rsidRPr="00CB744F" w:rsidRDefault="002A79BA" w:rsidP="00CB744F">
      <w:pPr>
        <w:widowControl w:val="0"/>
        <w:autoSpaceDE w:val="0"/>
        <w:autoSpaceDN w:val="0"/>
        <w:adjustRightInd w:val="0"/>
        <w:spacing w:after="240"/>
        <w:ind w:left="720" w:hanging="720"/>
      </w:pPr>
      <w:r w:rsidRPr="00CB744F">
        <w:t>Rauscher GH, Shore D, and Sandler DP. 2004. Alcohol intake and incidence of de novo adult acute leukemia. Leuk Res, 28(12), 1263-1265. PMID: 15475066.</w:t>
      </w:r>
    </w:p>
    <w:p w:rsidR="002A79BA" w:rsidRPr="00CB744F" w:rsidRDefault="002A79BA" w:rsidP="00CB744F">
      <w:pPr>
        <w:widowControl w:val="0"/>
        <w:autoSpaceDE w:val="0"/>
        <w:autoSpaceDN w:val="0"/>
        <w:adjustRightInd w:val="0"/>
        <w:spacing w:after="240"/>
        <w:ind w:left="720" w:hanging="720"/>
      </w:pPr>
      <w:r w:rsidRPr="00CB744F">
        <w:t>Rauscher GH, Shore D, and Sandler DP. 2004. Hair dye use and risk of adult acute leukemia. Am J Epidemiol, 160(1), 19-25. PMID: 15229113.</w:t>
      </w:r>
    </w:p>
    <w:p w:rsidR="002A79BA" w:rsidRPr="00CB744F" w:rsidRDefault="002A79BA" w:rsidP="00CB744F">
      <w:pPr>
        <w:widowControl w:val="0"/>
        <w:autoSpaceDE w:val="0"/>
        <w:autoSpaceDN w:val="0"/>
        <w:adjustRightInd w:val="0"/>
        <w:spacing w:after="240"/>
        <w:ind w:left="720" w:hanging="720"/>
      </w:pPr>
      <w:r w:rsidRPr="00CB744F">
        <w:t>Richardson D, Sugiyama H, Nishi N et al. 2009. Ionizing radiation and leukemia mortality among Japanese Atomic Bomb Survivors, 1950-2000. Radiat Res, 172(3), 368-382. PMID: 19708786.</w:t>
      </w:r>
    </w:p>
    <w:p w:rsidR="002A79BA" w:rsidRPr="00CB744F" w:rsidRDefault="002A79BA" w:rsidP="00CB744F">
      <w:pPr>
        <w:widowControl w:val="0"/>
        <w:autoSpaceDE w:val="0"/>
        <w:autoSpaceDN w:val="0"/>
        <w:adjustRightInd w:val="0"/>
        <w:spacing w:after="240"/>
        <w:ind w:left="720" w:hanging="720"/>
      </w:pPr>
      <w:r w:rsidRPr="00CB744F">
        <w:t xml:space="preserve">Richardson DB, Terschuren C, Pohlabeln H, Jockel KH, and Hoffmann W. 2008. Temporal patterns of association between cigarette smoking and leukemia risk. Cancer Causes </w:t>
      </w:r>
      <w:r w:rsidRPr="00CB744F">
        <w:lastRenderedPageBreak/>
        <w:t>Control, 19(1), 43-50. PMID: 17906957.</w:t>
      </w:r>
    </w:p>
    <w:p w:rsidR="002A79BA" w:rsidRPr="00CB744F" w:rsidRDefault="002A79BA" w:rsidP="00CB744F">
      <w:pPr>
        <w:widowControl w:val="0"/>
        <w:autoSpaceDE w:val="0"/>
        <w:autoSpaceDN w:val="0"/>
        <w:adjustRightInd w:val="0"/>
        <w:spacing w:after="240"/>
        <w:ind w:left="720" w:hanging="720"/>
      </w:pPr>
      <w:r w:rsidRPr="00CB744F">
        <w:t>Rinsky RA, Hornung RW, Silver SR, and Tseng CY. 2002. Benzene exposure and hematopoietic mortality: A long-term epidemiologic risk assessment. Am J Ind Med, 42(6), 474-480. PMID: 12439870.</w:t>
      </w:r>
    </w:p>
    <w:p w:rsidR="002A79BA" w:rsidRPr="00CB744F" w:rsidRDefault="002A79BA" w:rsidP="00CB744F">
      <w:pPr>
        <w:widowControl w:val="0"/>
        <w:autoSpaceDE w:val="0"/>
        <w:autoSpaceDN w:val="0"/>
        <w:adjustRightInd w:val="0"/>
        <w:spacing w:after="240"/>
        <w:ind w:left="720" w:hanging="720"/>
      </w:pPr>
      <w:r w:rsidRPr="00CB744F">
        <w:t>Rivina L, Davoren M, and Schiestl RH. 2014. Radiation-induced myeloid leukemia in murine models. Hum Genomics, 8, 13. PMCID: PMC4128013.</w:t>
      </w:r>
    </w:p>
    <w:p w:rsidR="002A79BA" w:rsidRPr="00CB744F" w:rsidRDefault="002A79BA" w:rsidP="00CB744F">
      <w:pPr>
        <w:widowControl w:val="0"/>
        <w:autoSpaceDE w:val="0"/>
        <w:autoSpaceDN w:val="0"/>
        <w:adjustRightInd w:val="0"/>
        <w:spacing w:after="240"/>
        <w:ind w:left="720" w:hanging="720"/>
      </w:pPr>
      <w:r w:rsidRPr="00CB744F">
        <w:t>Rollig C, Bornhauser M, Thiede C et al. 2011. Long-term prognosis of acute myeloid leukemia according to the new genetic risk classification of the European LeukemiaNet recommendations: evaluation of the proposed reporting system. J Clin Oncol, 29(20), 2758-2765. PMID: 21632498.</w:t>
      </w:r>
    </w:p>
    <w:p w:rsidR="002A79BA" w:rsidRPr="00CB744F" w:rsidRDefault="002A79BA" w:rsidP="00CB744F">
      <w:pPr>
        <w:widowControl w:val="0"/>
        <w:autoSpaceDE w:val="0"/>
        <w:autoSpaceDN w:val="0"/>
        <w:adjustRightInd w:val="0"/>
        <w:spacing w:after="240"/>
        <w:ind w:left="720" w:hanging="720"/>
      </w:pPr>
      <w:r w:rsidRPr="00CB744F">
        <w:t>Rommens J, and Durie P. 2008. Shwachman-Diamond syndrome. In: Pagon R, Bird T, Dolan C, and Stephens K (Eds.), GeneReviews [Internet]. Seattle, WA: University of Washington, Seattle.</w:t>
      </w:r>
    </w:p>
    <w:p w:rsidR="002A79BA" w:rsidRPr="00CB744F" w:rsidRDefault="002A79BA" w:rsidP="00CB744F">
      <w:pPr>
        <w:widowControl w:val="0"/>
        <w:autoSpaceDE w:val="0"/>
        <w:autoSpaceDN w:val="0"/>
        <w:adjustRightInd w:val="0"/>
        <w:spacing w:after="240"/>
        <w:ind w:left="720" w:hanging="720"/>
      </w:pPr>
      <w:r w:rsidRPr="00CB744F">
        <w:t>Rosenbaum T, and Wimmer K. 2014. Neurofibromatosis type 1 (NF1) and associated tumors. Klin Padiatr, 226(6-7), 309-315. PMID: 25062113.</w:t>
      </w:r>
    </w:p>
    <w:p w:rsidR="002A79BA" w:rsidRPr="00CB744F" w:rsidRDefault="002A79BA" w:rsidP="00CB744F">
      <w:pPr>
        <w:widowControl w:val="0"/>
        <w:autoSpaceDE w:val="0"/>
        <w:autoSpaceDN w:val="0"/>
        <w:adjustRightInd w:val="0"/>
        <w:spacing w:after="240"/>
        <w:ind w:left="720" w:hanging="720"/>
      </w:pPr>
      <w:r w:rsidRPr="00CB744F">
        <w:t>Ross JA, Blair CK, Cerhan JR et al. 2011. Nonsteroidal anti-inflammatory drug and acetaminophen use and risk of adult myeloid leukemia. Cancer Epidemiol Biomarkers Prev, 20(8), 1741-1750. PMCID: PMC3153558.</w:t>
      </w:r>
    </w:p>
    <w:p w:rsidR="002A79BA" w:rsidRPr="00CB744F" w:rsidRDefault="002A79BA" w:rsidP="00CB744F">
      <w:pPr>
        <w:widowControl w:val="0"/>
        <w:autoSpaceDE w:val="0"/>
        <w:autoSpaceDN w:val="0"/>
        <w:adjustRightInd w:val="0"/>
        <w:spacing w:after="240"/>
        <w:ind w:left="720" w:hanging="720"/>
      </w:pPr>
      <w:r w:rsidRPr="00CB744F">
        <w:t>Ruhl J, Adamo M, and Dickie L. 2015. Hematopoietic and Lymphoid Neoplasm Coding Manual. Bethesda: National Cancer Institute.</w:t>
      </w:r>
    </w:p>
    <w:p w:rsidR="002A79BA" w:rsidRPr="00CB744F" w:rsidRDefault="002A79BA" w:rsidP="00CB744F">
      <w:pPr>
        <w:widowControl w:val="0"/>
        <w:autoSpaceDE w:val="0"/>
        <w:autoSpaceDN w:val="0"/>
        <w:adjustRightInd w:val="0"/>
        <w:spacing w:after="240"/>
        <w:ind w:left="720" w:hanging="720"/>
      </w:pPr>
      <w:r w:rsidRPr="00CB744F">
        <w:t>Rushton L, Schnatter AR, Tang G, and Glass DC. 2014. Acute myeloid and chronic lymphoid leukaemias and exposure to low-level benzene among petroleum workers. Br J Cancer, 110(3), 783-787. PMCID: PMC3915135.</w:t>
      </w:r>
    </w:p>
    <w:p w:rsidR="002A79BA" w:rsidRPr="00CB744F" w:rsidRDefault="002A79BA" w:rsidP="00CB744F">
      <w:pPr>
        <w:widowControl w:val="0"/>
        <w:autoSpaceDE w:val="0"/>
        <w:autoSpaceDN w:val="0"/>
        <w:adjustRightInd w:val="0"/>
        <w:spacing w:after="240"/>
        <w:ind w:left="720" w:hanging="720"/>
      </w:pPr>
      <w:r w:rsidRPr="00CB744F">
        <w:t>Sakata R, Kleinerman RA, Mabuchi K et al. 2012. Cancer mortality following radiotherapy for benign gynecologic disorders. Radiat Res, 178(4), 266-279. PMCID: PMC3471655.</w:t>
      </w:r>
    </w:p>
    <w:p w:rsidR="002A79BA" w:rsidRPr="00CB744F" w:rsidRDefault="002A79BA" w:rsidP="00CB744F">
      <w:pPr>
        <w:widowControl w:val="0"/>
        <w:autoSpaceDE w:val="0"/>
        <w:autoSpaceDN w:val="0"/>
        <w:adjustRightInd w:val="0"/>
        <w:spacing w:after="240"/>
        <w:ind w:left="720" w:hanging="720"/>
      </w:pPr>
      <w:r w:rsidRPr="00CB744F">
        <w:t>Saliba J, Saint-Martin C, Di Stefano A et al. 2015. Germline duplication of ATG2B and GSKIP predisposes to familial myeloid malignancies. Nat Genet, 47(10), 1131-1140. PMID: 26280900.</w:t>
      </w:r>
    </w:p>
    <w:p w:rsidR="002A79BA" w:rsidRPr="00CB744F" w:rsidRDefault="002A79BA" w:rsidP="00CB744F">
      <w:pPr>
        <w:widowControl w:val="0"/>
        <w:autoSpaceDE w:val="0"/>
        <w:autoSpaceDN w:val="0"/>
        <w:adjustRightInd w:val="0"/>
        <w:spacing w:after="240"/>
        <w:ind w:left="720" w:hanging="720"/>
      </w:pPr>
      <w:r w:rsidRPr="00CB744F">
        <w:t>Sant M, Allemani C, Tereanu C et al. 2010. Incidence of hematologic malignancies in Europe by morphologic subtype: results of the HAEMACARE project. Blood, 116(19), 3724-3734. PMID: 20664057.</w:t>
      </w:r>
    </w:p>
    <w:p w:rsidR="002A79BA" w:rsidRPr="00CB744F" w:rsidRDefault="002A79BA" w:rsidP="00CB744F">
      <w:pPr>
        <w:widowControl w:val="0"/>
        <w:autoSpaceDE w:val="0"/>
        <w:autoSpaceDN w:val="0"/>
        <w:adjustRightInd w:val="0"/>
        <w:spacing w:after="240"/>
        <w:ind w:left="720" w:hanging="720"/>
      </w:pPr>
      <w:r w:rsidRPr="00CB744F">
        <w:t>Saso R, Kulkarni S, Mitchell P et al. 2000. Secondary myelodysplastic syndrome/acute myeloid leukaemia following mitoxantrone-based therapy for breast carcinoma. Br J Cancer, 83(1), 91-94. PMCID: PMC2374543.</w:t>
      </w:r>
    </w:p>
    <w:p w:rsidR="002A79BA" w:rsidRPr="00CB744F" w:rsidRDefault="002A79BA" w:rsidP="00CB744F">
      <w:pPr>
        <w:widowControl w:val="0"/>
        <w:autoSpaceDE w:val="0"/>
        <w:autoSpaceDN w:val="0"/>
        <w:adjustRightInd w:val="0"/>
        <w:spacing w:after="240"/>
        <w:ind w:left="720" w:hanging="720"/>
      </w:pPr>
      <w:r w:rsidRPr="00CB744F">
        <w:t xml:space="preserve">Savage SA, Giri N, Baerlocher GM et al. 2008. TINF2, a component of the shelterin telomere </w:t>
      </w:r>
      <w:r w:rsidRPr="00CB744F">
        <w:lastRenderedPageBreak/>
        <w:t>protection complex, is mutated in dyskeratosis congenita. Am J Hum Genet, 82(2), 501-509. PMCID: PMC2427222.</w:t>
      </w:r>
    </w:p>
    <w:p w:rsidR="002A79BA" w:rsidRPr="00CB744F" w:rsidRDefault="002A79BA" w:rsidP="00CB744F">
      <w:pPr>
        <w:widowControl w:val="0"/>
        <w:autoSpaceDE w:val="0"/>
        <w:autoSpaceDN w:val="0"/>
        <w:adjustRightInd w:val="0"/>
        <w:spacing w:after="240"/>
        <w:ind w:left="720" w:hanging="720"/>
      </w:pPr>
      <w:r w:rsidRPr="00CB744F">
        <w:t xml:space="preserve">SCENIHR (Scientific Committee on Emerging and Newly Identified Health Risks). 2015. Potential health effects of exposure to electromagnetic fields (EMF): http://ec.europa.eu/health/scientific_committees/emerging/docs/scenihr_o_041.pdf   </w:t>
      </w:r>
    </w:p>
    <w:p w:rsidR="002A79BA" w:rsidRPr="00CB744F" w:rsidRDefault="002A79BA" w:rsidP="00CB744F">
      <w:pPr>
        <w:widowControl w:val="0"/>
        <w:autoSpaceDE w:val="0"/>
        <w:autoSpaceDN w:val="0"/>
        <w:adjustRightInd w:val="0"/>
        <w:spacing w:after="240"/>
        <w:ind w:left="720" w:hanging="720"/>
      </w:pPr>
      <w:r w:rsidRPr="00CB744F">
        <w:t>Schlenk RF, Dohner K, Krauter J et al. 2008. Mutations and treatment outcome in cytogenetically normal acute myeloid leukemia. N Engl J Med, 358(18), 1909-1918. PMID: 18450602.</w:t>
      </w:r>
    </w:p>
    <w:p w:rsidR="002A79BA" w:rsidRPr="00CB744F" w:rsidRDefault="002A79BA" w:rsidP="00CB744F">
      <w:pPr>
        <w:widowControl w:val="0"/>
        <w:autoSpaceDE w:val="0"/>
        <w:autoSpaceDN w:val="0"/>
        <w:adjustRightInd w:val="0"/>
        <w:spacing w:after="240"/>
        <w:ind w:left="720" w:hanging="720"/>
      </w:pPr>
      <w:r w:rsidRPr="00CB744F">
        <w:t>Schnatter AR, Glass DC, Tang G, Irons RD, and Rushton L. 2012. Myelodysplastic syndrome and benzene exposure among petroleum workers: an international pooled analysis. J Natl Cancer Inst, 104(22), 1724-1737. PMCID: PMC3502195.</w:t>
      </w:r>
    </w:p>
    <w:p w:rsidR="002A79BA" w:rsidRPr="00CB744F" w:rsidRDefault="002A79BA" w:rsidP="00CB744F">
      <w:pPr>
        <w:widowControl w:val="0"/>
        <w:autoSpaceDE w:val="0"/>
        <w:autoSpaceDN w:val="0"/>
        <w:adjustRightInd w:val="0"/>
        <w:spacing w:after="240"/>
        <w:ind w:left="720" w:hanging="720"/>
      </w:pPr>
      <w:r w:rsidRPr="00CB744F">
        <w:t>Schwilk E, Zhang L, Smith MT, Smith AH, and Steinmaus C. 2010. Formaldehyde and leukemia: an updated meta-analysis and evaluation of bias. J Occup Environ Med, 52(9), 878-886. PMID: 20798648.</w:t>
      </w:r>
    </w:p>
    <w:p w:rsidR="002A79BA" w:rsidRPr="00CB744F" w:rsidRDefault="002A79BA" w:rsidP="00CB744F">
      <w:pPr>
        <w:widowControl w:val="0"/>
        <w:autoSpaceDE w:val="0"/>
        <w:autoSpaceDN w:val="0"/>
        <w:adjustRightInd w:val="0"/>
        <w:spacing w:after="240"/>
        <w:ind w:left="720" w:hanging="720"/>
      </w:pPr>
      <w:r w:rsidRPr="00CB744F">
        <w:t>SEER. 2015. Surveillance, Epidemiology, and End Results (SEER) Program (www.seer.cancer.gov) SEER*Stat Database: Incidence - SEER 9 Regs Research Data, Nov 2014 Sub (1973-2012) &lt;Katrina/Rita Population Adjustment&gt; - Linked To County Attributes - Total U.S., 1969-2013 Counties, National Cancer Institute, DCCPS, Surveillance Research Program, Surveillance Systems Branch, released April 2015, based on the November 2014 submission.</w:t>
      </w:r>
    </w:p>
    <w:p w:rsidR="002A79BA" w:rsidRPr="00CB744F" w:rsidRDefault="002A79BA" w:rsidP="00CB744F">
      <w:pPr>
        <w:widowControl w:val="0"/>
        <w:autoSpaceDE w:val="0"/>
        <w:autoSpaceDN w:val="0"/>
        <w:adjustRightInd w:val="0"/>
        <w:spacing w:after="240"/>
        <w:ind w:left="720" w:hanging="720"/>
      </w:pPr>
      <w:r w:rsidRPr="00CB744F">
        <w:t>SEER. 2015. Surveillance, Epidemiology, and End Results (SEER) Program (www.seer.cancer.gov) SEER*Stat Database: Incidence - SEER 13 Regs Research Data, Nov 2014 Sub (1992-2012) &lt;Katrina/Rita Population Adjustment&gt; - Linked To County Attributes - Total U.S., 1969-2013 Counties, National Cancer Institute, DCCPS, Surveillance Research Program, Surveillance Systems Branch, released April 2015, based on the November 2014 submission.</w:t>
      </w:r>
    </w:p>
    <w:p w:rsidR="002A79BA" w:rsidRPr="00CB744F" w:rsidRDefault="002A79BA" w:rsidP="00CB744F">
      <w:pPr>
        <w:widowControl w:val="0"/>
        <w:autoSpaceDE w:val="0"/>
        <w:autoSpaceDN w:val="0"/>
        <w:adjustRightInd w:val="0"/>
        <w:spacing w:after="240"/>
        <w:ind w:left="720" w:hanging="720"/>
      </w:pPr>
      <w:r w:rsidRPr="00CB744F">
        <w:t>SEER. 2015. Surveillance, Epidemiology, and End Results (SEER) Program (www.seer.cancer.gov) SEER*Stat Database: Incidence - SEER 18 Regs Research Data + Hurricane Katrina Impacted Louisiana Cases, Nov 2014 Sub (2000-2012) &lt;Katrina/Rita Population Adjustment&gt; - Linked To County Attributes - Total U.S., 1969-2013 Counties, National Cancer Institute, DCCPS, Surveillance Research Program, Surveillance Systems Branch, released April 2015, based on the November 2014 submission.</w:t>
      </w:r>
    </w:p>
    <w:p w:rsidR="002A79BA" w:rsidRPr="00CB744F" w:rsidRDefault="002A79BA" w:rsidP="00CB744F">
      <w:pPr>
        <w:widowControl w:val="0"/>
        <w:autoSpaceDE w:val="0"/>
        <w:autoSpaceDN w:val="0"/>
        <w:adjustRightInd w:val="0"/>
        <w:spacing w:after="240"/>
        <w:ind w:left="720" w:hanging="720"/>
      </w:pPr>
      <w:r w:rsidRPr="00CB744F">
        <w:t>Seminog OO, and Goldacre MJ. 2013. Risk of benign tumours of nervous system, and of malignant neoplasms, in people with neurofibromatosis: population-based record-linkage study. Br J Cancer, 108(1), 193-198. PMCID: PMC3553528.</w:t>
      </w:r>
    </w:p>
    <w:p w:rsidR="002A79BA" w:rsidRPr="00CB744F" w:rsidRDefault="002A79BA" w:rsidP="00CB744F">
      <w:pPr>
        <w:widowControl w:val="0"/>
        <w:autoSpaceDE w:val="0"/>
        <w:autoSpaceDN w:val="0"/>
        <w:adjustRightInd w:val="0"/>
        <w:spacing w:after="240"/>
        <w:ind w:left="720" w:hanging="720"/>
      </w:pPr>
      <w:r w:rsidRPr="00CB744F">
        <w:t>Severson RK, Davis S, Thomas DB et al. 1989. Acute myelocytic leukemia and prior allergies. J Clin Epidemiol, 42(10), 995-1001. PMID: 2809658.</w:t>
      </w:r>
    </w:p>
    <w:p w:rsidR="002A79BA" w:rsidRPr="00CB744F" w:rsidRDefault="002A79BA" w:rsidP="00CB744F">
      <w:pPr>
        <w:widowControl w:val="0"/>
        <w:autoSpaceDE w:val="0"/>
        <w:autoSpaceDN w:val="0"/>
        <w:adjustRightInd w:val="0"/>
        <w:spacing w:after="240"/>
        <w:ind w:left="720" w:hanging="720"/>
      </w:pPr>
      <w:r w:rsidRPr="00CB744F">
        <w:lastRenderedPageBreak/>
        <w:t>Severson RK, Stevens RG, Kaune WT et al. 1988. Acute nonlymphocytic leukemia and residential exposure to power frequency magnetic fields. Am J Epidemiol, 128(1), 10-20. PMID: 3381818.</w:t>
      </w:r>
    </w:p>
    <w:p w:rsidR="002A79BA" w:rsidRPr="00CB744F" w:rsidRDefault="002A79BA" w:rsidP="00CB744F">
      <w:pPr>
        <w:widowControl w:val="0"/>
        <w:autoSpaceDE w:val="0"/>
        <w:autoSpaceDN w:val="0"/>
        <w:adjustRightInd w:val="0"/>
        <w:spacing w:after="240"/>
        <w:ind w:left="720" w:hanging="720"/>
      </w:pPr>
      <w:r w:rsidRPr="00CB744F">
        <w:t>Shadman M, White E, De Roos AJ, and Walter RB. 2013. Associations between allergies and risk of hematologic malignancies: results from the VITamins and lifestyle cohort study. Am J Hematol, 88(12), 1050-1054. PMCID: PMC4001851.</w:t>
      </w:r>
    </w:p>
    <w:p w:rsidR="002A79BA" w:rsidRPr="00CB744F" w:rsidRDefault="002A79BA" w:rsidP="00CB744F">
      <w:pPr>
        <w:widowControl w:val="0"/>
        <w:autoSpaceDE w:val="0"/>
        <w:autoSpaceDN w:val="0"/>
        <w:adjustRightInd w:val="0"/>
        <w:spacing w:after="240"/>
        <w:ind w:left="720" w:hanging="720"/>
      </w:pPr>
      <w:r w:rsidRPr="00CB744F">
        <w:t>Shiels MS, and Engels EA. 2012. Increased risk of histologically defined cancer subtypes in human immunodeficiency virus-infected individuals: clues for possible immunosuppression-related or infectious etiology. Cancer, 118(19), 4869-4876. PMCID: PMC3366173.</w:t>
      </w:r>
    </w:p>
    <w:p w:rsidR="002A79BA" w:rsidRPr="00CB744F" w:rsidRDefault="002A79BA" w:rsidP="00CB744F">
      <w:pPr>
        <w:widowControl w:val="0"/>
        <w:autoSpaceDE w:val="0"/>
        <w:autoSpaceDN w:val="0"/>
        <w:adjustRightInd w:val="0"/>
        <w:spacing w:after="240"/>
        <w:ind w:left="720" w:hanging="720"/>
      </w:pPr>
      <w:r w:rsidRPr="00CB744F">
        <w:t>Shilnikova NS, Preston DL, Ron E et al. 2003. Cancer mortality risk among workers at the Mayak nuclear complex. Radiat Res, 159(6), 787-798. PMID: 12751962.</w:t>
      </w:r>
    </w:p>
    <w:p w:rsidR="002A79BA" w:rsidRPr="00CB744F" w:rsidRDefault="002A79BA" w:rsidP="00CB744F">
      <w:pPr>
        <w:widowControl w:val="0"/>
        <w:autoSpaceDE w:val="0"/>
        <w:autoSpaceDN w:val="0"/>
        <w:adjustRightInd w:val="0"/>
        <w:spacing w:after="240"/>
        <w:ind w:left="720" w:hanging="720"/>
      </w:pPr>
      <w:r w:rsidRPr="00CB744F">
        <w:t>Shimizu Y, Pierce DA, Preston DL, and Mabuchi K. 1999. Studies of the mortality of atomic bomb survivors. Report 12, part II. Noncancer mortality: 1950-1990. Radiat Res, 152(4), 374-389. PMID: 10477914.</w:t>
      </w:r>
    </w:p>
    <w:p w:rsidR="002A79BA" w:rsidRPr="00CB744F" w:rsidRDefault="002A79BA" w:rsidP="00CB744F">
      <w:pPr>
        <w:widowControl w:val="0"/>
        <w:autoSpaceDE w:val="0"/>
        <w:autoSpaceDN w:val="0"/>
        <w:adjustRightInd w:val="0"/>
        <w:spacing w:after="240"/>
        <w:ind w:left="720" w:hanging="720"/>
      </w:pPr>
      <w:r w:rsidRPr="00CB744F">
        <w:t>Shizuru JA, Negrin RS, and Weissman IL. 2005. Hematopoietic stem and progenitor cells: clinical and preclinical regeneration of the hematolymphoid system. Annu Rev Med, 56, 509-538. PMID: 15660525.</w:t>
      </w:r>
    </w:p>
    <w:p w:rsidR="002A79BA" w:rsidRPr="00CB744F" w:rsidRDefault="002A79BA" w:rsidP="00CB744F">
      <w:pPr>
        <w:widowControl w:val="0"/>
        <w:autoSpaceDE w:val="0"/>
        <w:autoSpaceDN w:val="0"/>
        <w:adjustRightInd w:val="0"/>
        <w:spacing w:after="240"/>
        <w:ind w:left="720" w:hanging="720"/>
      </w:pPr>
      <w:r w:rsidRPr="00CB744F">
        <w:t>Shlush LI, and Minden MD. 2015. Preleukemia: the normal side of cancer. Curr Opin Hematol, 22(2), 77-84. PMID: 25575035.</w:t>
      </w:r>
    </w:p>
    <w:p w:rsidR="002A79BA" w:rsidRPr="00CB744F" w:rsidRDefault="002A79BA" w:rsidP="00CB744F">
      <w:pPr>
        <w:widowControl w:val="0"/>
        <w:autoSpaceDE w:val="0"/>
        <w:autoSpaceDN w:val="0"/>
        <w:adjustRightInd w:val="0"/>
        <w:spacing w:after="240"/>
        <w:ind w:left="720" w:hanging="720"/>
      </w:pPr>
      <w:r w:rsidRPr="00CB744F">
        <w:t>Shore RE, Moseson M, Harley N, and Pasternack BS. 2003. Tumors and other diseases following childhood x-ray treatment for ringworm of the scalp (Tinea capitis). Health Phys, 85(4), 404-408. PMID: 13678280.</w:t>
      </w:r>
    </w:p>
    <w:p w:rsidR="002A79BA" w:rsidRPr="00CB744F" w:rsidRDefault="002A79BA" w:rsidP="00CB744F">
      <w:pPr>
        <w:widowControl w:val="0"/>
        <w:autoSpaceDE w:val="0"/>
        <w:autoSpaceDN w:val="0"/>
        <w:adjustRightInd w:val="0"/>
        <w:spacing w:after="240"/>
        <w:ind w:left="720" w:hanging="720"/>
      </w:pPr>
      <w:r w:rsidRPr="00CB744F">
        <w:t>Shu XO, Gao YT, Linet MS et al. 1987. Chloramphenicol use and childhood leukaemia in Shanghai. Lancet, 2(8565), 934-937. PMID: 2889862.</w:t>
      </w:r>
    </w:p>
    <w:p w:rsidR="002A79BA" w:rsidRPr="00CB744F" w:rsidRDefault="002A79BA" w:rsidP="00CB744F">
      <w:pPr>
        <w:widowControl w:val="0"/>
        <w:autoSpaceDE w:val="0"/>
        <w:autoSpaceDN w:val="0"/>
        <w:adjustRightInd w:val="0"/>
        <w:spacing w:after="240"/>
        <w:ind w:left="720" w:hanging="720"/>
      </w:pPr>
      <w:r w:rsidRPr="00CB744F">
        <w:t>Siegel RL, Miller KD, and Jemal A. 2016. Cancer statistics, 2016. CA Cancer J Clin, 66(1), 7-30. PMID: 26742998.</w:t>
      </w:r>
    </w:p>
    <w:p w:rsidR="002A79BA" w:rsidRPr="00CB744F" w:rsidRDefault="002A79BA" w:rsidP="00CB744F">
      <w:pPr>
        <w:widowControl w:val="0"/>
        <w:autoSpaceDE w:val="0"/>
        <w:autoSpaceDN w:val="0"/>
        <w:adjustRightInd w:val="0"/>
        <w:spacing w:after="240"/>
        <w:ind w:left="720" w:hanging="720"/>
      </w:pPr>
      <w:r w:rsidRPr="00CB744F">
        <w:t>Sielken RL, Jr., and Valdez-Flores C. 2015. A comprehensive review of occupational and general population cancer risk: 1,3-Butadiene exposure-response modeling for all leukemia, acute myelogenous leukemia, chronic lymphocytic leukemia, chronic myelogenous leukemia, myeloid neoplasm and lymphoid neoplasm. Chem Biol Interact, 241, 50-58. PMID: 26070419.</w:t>
      </w:r>
    </w:p>
    <w:p w:rsidR="002A79BA" w:rsidRPr="00CB744F" w:rsidRDefault="002A79BA" w:rsidP="00CB744F">
      <w:pPr>
        <w:widowControl w:val="0"/>
        <w:autoSpaceDE w:val="0"/>
        <w:autoSpaceDN w:val="0"/>
        <w:adjustRightInd w:val="0"/>
        <w:spacing w:after="240"/>
        <w:ind w:left="720" w:hanging="720"/>
      </w:pPr>
      <w:r w:rsidRPr="00CB744F">
        <w:t>Simon SL, Preston DL, Linet MS et al. 2014. Radiation organ doses received in a nationwide cohort of U.S. radiologic technologists: methods and findings. Radiat Res, 182(5), 507-528. PMCID: PMC4406479.</w:t>
      </w:r>
    </w:p>
    <w:p w:rsidR="002A79BA" w:rsidRPr="00CB744F" w:rsidRDefault="002A79BA" w:rsidP="00CB744F">
      <w:pPr>
        <w:widowControl w:val="0"/>
        <w:autoSpaceDE w:val="0"/>
        <w:autoSpaceDN w:val="0"/>
        <w:adjustRightInd w:val="0"/>
        <w:spacing w:after="240"/>
        <w:ind w:left="720" w:hanging="720"/>
      </w:pPr>
      <w:r w:rsidRPr="00CB744F">
        <w:t xml:space="preserve">Sinner PJ, Cerhan JR, Folsom AR, and Ross JA. 2005. Positive association of farm or rural </w:t>
      </w:r>
      <w:r w:rsidRPr="00CB744F">
        <w:lastRenderedPageBreak/>
        <w:t>residence with acute myeloid leukemia incidence in a cohort of older women. Cancer Epidemiol Biomarkers Prev, 14(10), 2446-2448. PMID: 16214930.</w:t>
      </w:r>
    </w:p>
    <w:p w:rsidR="002A79BA" w:rsidRPr="00CB744F" w:rsidRDefault="002A79BA" w:rsidP="00CB744F">
      <w:pPr>
        <w:widowControl w:val="0"/>
        <w:autoSpaceDE w:val="0"/>
        <w:autoSpaceDN w:val="0"/>
        <w:adjustRightInd w:val="0"/>
        <w:spacing w:after="240"/>
        <w:ind w:left="720" w:hanging="720"/>
      </w:pPr>
      <w:r w:rsidRPr="00CB744F">
        <w:t>Smith A, Howell D, Patmore R, Jack A, and Roman E. 2011. Incidence of haematological malignancy by sub-type: a report from the Haematological Malignancy Research Network. Br J Cancer, 105(11), 1684-1692. PMCID: 3242607.</w:t>
      </w:r>
    </w:p>
    <w:p w:rsidR="002A79BA" w:rsidRPr="00CB744F" w:rsidRDefault="002A79BA" w:rsidP="00CB744F">
      <w:pPr>
        <w:widowControl w:val="0"/>
        <w:autoSpaceDE w:val="0"/>
        <w:autoSpaceDN w:val="0"/>
        <w:adjustRightInd w:val="0"/>
        <w:spacing w:after="240"/>
        <w:ind w:left="720" w:hanging="720"/>
      </w:pPr>
      <w:r w:rsidRPr="00CB744F">
        <w:t>Smith A, Roman E, Howell D et al. 2009. The Haematological Malignancy Research Network (HMRN): a new information strategy for population based epidemiology and health service research. Br J Haematol, 148(5), 739-753. PMCID: 3066245.</w:t>
      </w:r>
    </w:p>
    <w:p w:rsidR="002A79BA" w:rsidRPr="00CB744F" w:rsidRDefault="002A79BA" w:rsidP="00CB744F">
      <w:pPr>
        <w:widowControl w:val="0"/>
        <w:autoSpaceDE w:val="0"/>
        <w:autoSpaceDN w:val="0"/>
        <w:adjustRightInd w:val="0"/>
        <w:spacing w:after="240"/>
        <w:ind w:left="720" w:hanging="720"/>
      </w:pPr>
      <w:r w:rsidRPr="00CB744F">
        <w:t>Smith AG, Dovey GJ, and Cartwright RA. 2000. Topical chloramphenicol and the risk of acute leukaemia in adults. Pharmacoepidemiol Drug Saf, 9(3), 215-219. PMID: 19025822.</w:t>
      </w:r>
    </w:p>
    <w:p w:rsidR="002A79BA" w:rsidRPr="00CB744F" w:rsidRDefault="002A79BA" w:rsidP="00CB744F">
      <w:pPr>
        <w:widowControl w:val="0"/>
        <w:autoSpaceDE w:val="0"/>
        <w:autoSpaceDN w:val="0"/>
        <w:adjustRightInd w:val="0"/>
        <w:spacing w:after="240"/>
        <w:ind w:left="720" w:hanging="720"/>
      </w:pPr>
      <w:r w:rsidRPr="00CB744F">
        <w:t>Smith ML, Cavenagh JD, Lister TA, and Fitzgibbon J. 2004. Mutation of CEBPA in familial acute myeloid leukemia. N Engl J Med, 351(23), 2403-2407. PMID: 15575056.</w:t>
      </w:r>
    </w:p>
    <w:p w:rsidR="002A79BA" w:rsidRPr="00CB744F" w:rsidRDefault="002A79BA" w:rsidP="00CB744F">
      <w:pPr>
        <w:widowControl w:val="0"/>
        <w:autoSpaceDE w:val="0"/>
        <w:autoSpaceDN w:val="0"/>
        <w:adjustRightInd w:val="0"/>
        <w:spacing w:after="240"/>
        <w:ind w:left="720" w:hanging="720"/>
      </w:pPr>
      <w:r w:rsidRPr="00CB744F">
        <w:t>Soderberg KC, Hagmar L, Schwartzbaum J, and Feychting M. 2004. Allergic conditions and risk of hematological malignancies in adults: a cohort study. BMC Public Health, 4, 51. PMCID: PMC534807.</w:t>
      </w:r>
    </w:p>
    <w:p w:rsidR="002A79BA" w:rsidRPr="00CB744F" w:rsidRDefault="002A79BA" w:rsidP="00CB744F">
      <w:pPr>
        <w:widowControl w:val="0"/>
        <w:autoSpaceDE w:val="0"/>
        <w:autoSpaceDN w:val="0"/>
        <w:adjustRightInd w:val="0"/>
        <w:spacing w:after="240"/>
        <w:ind w:left="720" w:hanging="720"/>
      </w:pPr>
      <w:r w:rsidRPr="00CB744F">
        <w:t>Sokal JE, Cox EB, Baccarani M et al. 1984. Prognostic discrimination in "good-risk" chronic granulocytic leukemia. Blood, 63(4), 789-799. PMID: 6584184.</w:t>
      </w:r>
    </w:p>
    <w:p w:rsidR="002A79BA" w:rsidRPr="00CB744F" w:rsidRDefault="002A79BA" w:rsidP="00CB744F">
      <w:pPr>
        <w:widowControl w:val="0"/>
        <w:autoSpaceDE w:val="0"/>
        <w:autoSpaceDN w:val="0"/>
        <w:adjustRightInd w:val="0"/>
        <w:spacing w:after="240"/>
        <w:ind w:left="720" w:hanging="720"/>
      </w:pPr>
      <w:r w:rsidRPr="00CB744F">
        <w:t>Song WJ, Sullivan MG, Legare RD et al. 1999. Haploinsufficiency of CBFA2 causes familial thrombocytopenia with propensity to develop acute myelogenous leukaemia. Nat Genet, 23(2), 166-175. PMID: 10508512.</w:t>
      </w:r>
    </w:p>
    <w:p w:rsidR="002A79BA" w:rsidRPr="00CB744F" w:rsidRDefault="002A79BA" w:rsidP="00CB744F">
      <w:pPr>
        <w:widowControl w:val="0"/>
        <w:autoSpaceDE w:val="0"/>
        <w:autoSpaceDN w:val="0"/>
        <w:adjustRightInd w:val="0"/>
        <w:spacing w:after="240"/>
        <w:ind w:left="720" w:hanging="720"/>
      </w:pPr>
      <w:r w:rsidRPr="00CB744F">
        <w:t>Srour SA, Devesa SS, Morton LM et al. 2016. Incidence and patient survival of myeloproliferative neoplasms and myelodysplastic/myeloproliferative neoplasms in the United States, 2001-2012. Britsh Journal of Haematology, 172(?).</w:t>
      </w:r>
    </w:p>
    <w:p w:rsidR="002A79BA" w:rsidRPr="00CB744F" w:rsidRDefault="002A79BA" w:rsidP="00CB744F">
      <w:pPr>
        <w:widowControl w:val="0"/>
        <w:autoSpaceDE w:val="0"/>
        <w:autoSpaceDN w:val="0"/>
        <w:adjustRightInd w:val="0"/>
        <w:spacing w:after="240"/>
        <w:ind w:left="720" w:hanging="720"/>
      </w:pPr>
      <w:r w:rsidRPr="00CB744F">
        <w:t>Stebbings JH. 1998. Dose-response analyses of osteonecrosis in New Jersey radium workers point to roles for other alpha emitters. Health Phys, 74(5), 602-607. PMID: 9570164.</w:t>
      </w:r>
    </w:p>
    <w:p w:rsidR="002A79BA" w:rsidRPr="00CB744F" w:rsidRDefault="002A79BA" w:rsidP="00CB744F">
      <w:pPr>
        <w:widowControl w:val="0"/>
        <w:autoSpaceDE w:val="0"/>
        <w:autoSpaceDN w:val="0"/>
        <w:adjustRightInd w:val="0"/>
        <w:spacing w:after="240"/>
        <w:ind w:left="720" w:hanging="720"/>
      </w:pPr>
      <w:r w:rsidRPr="00CB744F">
        <w:t>Stevens W, Thomas DC, Lyon JL et al. 1990. Leukemia in Utah and radioactive fallout from the Nevada test site. A case-control study. JAMA, 264(5), 585-591. PMID: 2366297.</w:t>
      </w:r>
    </w:p>
    <w:p w:rsidR="002A79BA" w:rsidRPr="00CB744F" w:rsidRDefault="002A79BA" w:rsidP="00CB744F">
      <w:pPr>
        <w:widowControl w:val="0"/>
        <w:autoSpaceDE w:val="0"/>
        <w:autoSpaceDN w:val="0"/>
        <w:adjustRightInd w:val="0"/>
        <w:spacing w:after="240"/>
        <w:ind w:left="720" w:hanging="720"/>
      </w:pPr>
      <w:r w:rsidRPr="00CB744F">
        <w:t>Storm HH, Jorgensen HO, Kejs AM, and Engholm G. 2006. Depleted uranium and cancer in Danish Balkan veterans deployed 1992-2001. Eur J Cancer, 42(14), 2355-2358. PMID: 16857358.</w:t>
      </w:r>
    </w:p>
    <w:p w:rsidR="002A79BA" w:rsidRPr="00CB744F" w:rsidRDefault="002A79BA" w:rsidP="00CB744F">
      <w:pPr>
        <w:widowControl w:val="0"/>
        <w:autoSpaceDE w:val="0"/>
        <w:autoSpaceDN w:val="0"/>
        <w:adjustRightInd w:val="0"/>
        <w:spacing w:after="240"/>
        <w:ind w:left="720" w:hanging="720"/>
      </w:pPr>
      <w:r w:rsidRPr="00CB744F">
        <w:t>Strom SS, Yamamura Y, Kantarijian HM, and Cortes-Franco JE. 2009. Obesity, weight gain, and risk of chronic myeloid leukemia. Cancer Epidemiol Biomarkers Prev, 18(5), 1501-1506. PMCID: PMC2918285.</w:t>
      </w:r>
    </w:p>
    <w:p w:rsidR="002A79BA" w:rsidRPr="00CB744F" w:rsidRDefault="002A79BA" w:rsidP="00CB744F">
      <w:pPr>
        <w:widowControl w:val="0"/>
        <w:autoSpaceDE w:val="0"/>
        <w:autoSpaceDN w:val="0"/>
        <w:adjustRightInd w:val="0"/>
        <w:spacing w:after="240"/>
        <w:ind w:left="720" w:hanging="720"/>
      </w:pPr>
      <w:r w:rsidRPr="00CB744F">
        <w:t>Strullu M, Caye A, Lachenaud J et al. 2014. Juvenile myelomonocytic leukaemia and Noonan syndrome. J Med Genet, 51(10), 689-697. PMID: 25097206.</w:t>
      </w:r>
    </w:p>
    <w:p w:rsidR="002A79BA" w:rsidRPr="00CB744F" w:rsidRDefault="002A79BA" w:rsidP="00CB744F">
      <w:pPr>
        <w:widowControl w:val="0"/>
        <w:autoSpaceDE w:val="0"/>
        <w:autoSpaceDN w:val="0"/>
        <w:adjustRightInd w:val="0"/>
        <w:spacing w:after="240"/>
        <w:ind w:left="720" w:hanging="720"/>
      </w:pPr>
      <w:r w:rsidRPr="00CB744F">
        <w:lastRenderedPageBreak/>
        <w:t>Swerdlow SH, Campo E, Harris NL et al (Eds.). 2008. WHO classification of tumours of haematopoietic and lymphoid tissues (4 ed.). Lyon: International Agency for Research on Cancer.</w:t>
      </w:r>
    </w:p>
    <w:p w:rsidR="002A79BA" w:rsidRPr="00CB744F" w:rsidRDefault="002A79BA" w:rsidP="00CB744F">
      <w:pPr>
        <w:widowControl w:val="0"/>
        <w:autoSpaceDE w:val="0"/>
        <w:autoSpaceDN w:val="0"/>
        <w:adjustRightInd w:val="0"/>
        <w:spacing w:after="240"/>
        <w:ind w:left="720" w:hanging="720"/>
      </w:pPr>
      <w:r w:rsidRPr="00CB744F">
        <w:t>Talbott EO, Xu X, Youk AO et al. 2011. Risk of leukemia as a result of community exposure to gasoline vapors: a follow-up study. Environ Res, 111(4), 597-602. PMID: 21453914.</w:t>
      </w:r>
    </w:p>
    <w:p w:rsidR="002A79BA" w:rsidRPr="00CB744F" w:rsidRDefault="002A79BA" w:rsidP="00CB744F">
      <w:pPr>
        <w:widowControl w:val="0"/>
        <w:autoSpaceDE w:val="0"/>
        <w:autoSpaceDN w:val="0"/>
        <w:adjustRightInd w:val="0"/>
        <w:spacing w:after="240"/>
        <w:ind w:left="720" w:hanging="720"/>
      </w:pPr>
      <w:r w:rsidRPr="00CB744F">
        <w:t>Tapper W, Jones AV, Kralovics R et al. 2015. Genetic variation at MECOM, TERT, JAK2 and HBS1L-MYB predisposes to myeloproliferative neoplasms. Nat Commun, 6, 6691. PMCID: PMC4396373.</w:t>
      </w:r>
    </w:p>
    <w:p w:rsidR="002A79BA" w:rsidRPr="00CB744F" w:rsidRDefault="002A79BA" w:rsidP="00CB744F">
      <w:pPr>
        <w:widowControl w:val="0"/>
        <w:autoSpaceDE w:val="0"/>
        <w:autoSpaceDN w:val="0"/>
        <w:adjustRightInd w:val="0"/>
        <w:spacing w:after="240"/>
        <w:ind w:left="720" w:hanging="720"/>
      </w:pPr>
      <w:r w:rsidRPr="00CB744F">
        <w:t>Tefferi A, and Pardanani A. 2015. Myeloproliferative Neoplasms: A Contemporary Review. JAMA Oncol, 1(1), 97-105. PMID: 26182311.</w:t>
      </w:r>
    </w:p>
    <w:p w:rsidR="002A79BA" w:rsidRPr="00CB744F" w:rsidRDefault="002A79BA" w:rsidP="00CB744F">
      <w:pPr>
        <w:widowControl w:val="0"/>
        <w:autoSpaceDE w:val="0"/>
        <w:autoSpaceDN w:val="0"/>
        <w:adjustRightInd w:val="0"/>
        <w:spacing w:after="240"/>
        <w:ind w:left="720" w:hanging="720"/>
      </w:pPr>
      <w:r w:rsidRPr="00CB744F">
        <w:t>Thariat J, Marcy PY, Lacout A et al. 2012. Radiotherapy and radiology: joint efforts for modern radiation planning and practice. Diagn Interv Imaging, 93(5), 342-350. PMID: 22483122.</w:t>
      </w:r>
    </w:p>
    <w:p w:rsidR="002A79BA" w:rsidRPr="00CB744F" w:rsidRDefault="002A79BA" w:rsidP="00CB744F">
      <w:pPr>
        <w:widowControl w:val="0"/>
        <w:autoSpaceDE w:val="0"/>
        <w:autoSpaceDN w:val="0"/>
        <w:adjustRightInd w:val="0"/>
        <w:spacing w:after="240"/>
        <w:ind w:left="720" w:hanging="720"/>
      </w:pPr>
      <w:r w:rsidRPr="00CB744F">
        <w:t>Thygesen LC, Nielsen OJ, and Johansen C. 2009. Trends in adult leukemia incidence and survival in Denmark, 1943-2003. Cancer Causes Control, 20(9), 1671-1680. PMID: 19672681.</w:t>
      </w:r>
    </w:p>
    <w:p w:rsidR="002A79BA" w:rsidRPr="00CB744F" w:rsidRDefault="002A79BA" w:rsidP="00CB744F">
      <w:pPr>
        <w:widowControl w:val="0"/>
        <w:autoSpaceDE w:val="0"/>
        <w:autoSpaceDN w:val="0"/>
        <w:adjustRightInd w:val="0"/>
        <w:spacing w:after="240"/>
        <w:ind w:left="720" w:hanging="720"/>
      </w:pPr>
      <w:r w:rsidRPr="00CB744F">
        <w:t>Till JE, Beck HL, Aanenson JW et al. 2014. Military participants at U.S. Atmospheric nuclear weapons testing--methodology for estimating dose and uncertainty. Radiat Res, 181(5), 471-484. PMCID: PMC4082990.</w:t>
      </w:r>
    </w:p>
    <w:p w:rsidR="002A79BA" w:rsidRPr="00CB744F" w:rsidRDefault="002A79BA" w:rsidP="00CB744F">
      <w:pPr>
        <w:widowControl w:val="0"/>
        <w:autoSpaceDE w:val="0"/>
        <w:autoSpaceDN w:val="0"/>
        <w:adjustRightInd w:val="0"/>
        <w:spacing w:after="240"/>
        <w:ind w:left="720" w:hanging="720"/>
      </w:pPr>
      <w:r w:rsidRPr="00CB744F">
        <w:t>Tomasek L, Darby SC, Swerdlow AJ, Placek V, and Kunz E. 1993. Radon exposure and cancers other than lung cancer among uranium miners in West Bohemia. Lancet, 341(8850), 919-923. PMID: 8096265.</w:t>
      </w:r>
    </w:p>
    <w:p w:rsidR="002A79BA" w:rsidRPr="00CB744F" w:rsidRDefault="002A79BA" w:rsidP="00CB744F">
      <w:pPr>
        <w:widowControl w:val="0"/>
        <w:autoSpaceDE w:val="0"/>
        <w:autoSpaceDN w:val="0"/>
        <w:adjustRightInd w:val="0"/>
        <w:spacing w:after="240"/>
        <w:ind w:left="720" w:hanging="720"/>
      </w:pPr>
      <w:r w:rsidRPr="00CB744F">
        <w:t>Tong H, Hu C, Yin X et al. 2013. A Meta-Analysis of the Relationship between Cigarette Smoking and Incidence of Myelodysplastic Syndromes. PLoS One, 8(6), e67537. PMCID: PMC3689714.</w:t>
      </w:r>
    </w:p>
    <w:p w:rsidR="002A79BA" w:rsidRPr="00CB744F" w:rsidRDefault="002A79BA" w:rsidP="00CB744F">
      <w:pPr>
        <w:widowControl w:val="0"/>
        <w:autoSpaceDE w:val="0"/>
        <w:autoSpaceDN w:val="0"/>
        <w:adjustRightInd w:val="0"/>
        <w:spacing w:after="240"/>
        <w:ind w:left="720" w:hanging="720"/>
      </w:pPr>
      <w:r w:rsidRPr="00CB744F">
        <w:t>Traversa G, Menniti-Ippolito F, Da Cas R et al. 1998. Drug use and acute leukemia. Pharmacoepidemiol Drug Saf, 7(2), 113-123. PMID: 15073735.</w:t>
      </w:r>
    </w:p>
    <w:p w:rsidR="002A79BA" w:rsidRPr="00CB744F" w:rsidRDefault="002A79BA" w:rsidP="00CB744F">
      <w:pPr>
        <w:widowControl w:val="0"/>
        <w:autoSpaceDE w:val="0"/>
        <w:autoSpaceDN w:val="0"/>
        <w:adjustRightInd w:val="0"/>
        <w:spacing w:after="240"/>
        <w:ind w:left="720" w:hanging="720"/>
      </w:pPr>
      <w:r w:rsidRPr="00CB744F">
        <w:t>Travis LB, Hauptmann M, Gaul LK et al. 2003. Site-specific cancer incidence and mortality after cerebral angiography with radioactive thorotrast. Radiat Res, 160(6), 691-706. PMID: 14640794.</w:t>
      </w:r>
    </w:p>
    <w:p w:rsidR="002A79BA" w:rsidRPr="00CB744F" w:rsidRDefault="002A79BA" w:rsidP="00CB744F">
      <w:pPr>
        <w:widowControl w:val="0"/>
        <w:autoSpaceDE w:val="0"/>
        <w:autoSpaceDN w:val="0"/>
        <w:adjustRightInd w:val="0"/>
        <w:spacing w:after="240"/>
        <w:ind w:left="720" w:hanging="720"/>
      </w:pPr>
      <w:r w:rsidRPr="00CB744F">
        <w:t>Travis LB, Holowaty EJ, Bergfeldt K et al. 1999. Risk of leukemia after platinum-based chemotherapy for ovarian cancer. N Engl J Med, 340(5), 351-357. PMID: 9929525.</w:t>
      </w:r>
    </w:p>
    <w:p w:rsidR="002A79BA" w:rsidRPr="00CB744F" w:rsidRDefault="002A79BA" w:rsidP="00CB744F">
      <w:pPr>
        <w:widowControl w:val="0"/>
        <w:autoSpaceDE w:val="0"/>
        <w:autoSpaceDN w:val="0"/>
        <w:adjustRightInd w:val="0"/>
        <w:spacing w:after="240"/>
        <w:ind w:left="720" w:hanging="720"/>
      </w:pPr>
      <w:r w:rsidRPr="00CB744F">
        <w:t>Tucker JD. 2010. Chromosome translocations and assessing human exposure to adverse environmental agents. Environ Mol Mutagen, 51(8-9), 815-824. PMID: 20213842.</w:t>
      </w:r>
    </w:p>
    <w:p w:rsidR="002A79BA" w:rsidRPr="00CB744F" w:rsidRDefault="002A79BA" w:rsidP="00CB744F">
      <w:pPr>
        <w:widowControl w:val="0"/>
        <w:autoSpaceDE w:val="0"/>
        <w:autoSpaceDN w:val="0"/>
        <w:adjustRightInd w:val="0"/>
        <w:spacing w:after="240"/>
        <w:ind w:left="720" w:hanging="720"/>
      </w:pPr>
      <w:r w:rsidRPr="00CB744F">
        <w:t xml:space="preserve">Tynes T, and Haldorsen T. 2003. Residential and occupational exposure to 50 Hz magnetic fields and hematological cancers in Norway. Cancer Causes Control, 14(8), 715-720. PMID: </w:t>
      </w:r>
      <w:r w:rsidRPr="00CB744F">
        <w:lastRenderedPageBreak/>
        <w:t>14674735.</w:t>
      </w:r>
    </w:p>
    <w:p w:rsidR="002A79BA" w:rsidRPr="00CB744F" w:rsidRDefault="002A79BA" w:rsidP="00CB744F">
      <w:pPr>
        <w:widowControl w:val="0"/>
        <w:autoSpaceDE w:val="0"/>
        <w:autoSpaceDN w:val="0"/>
        <w:adjustRightInd w:val="0"/>
        <w:spacing w:after="240"/>
        <w:ind w:left="720" w:hanging="720"/>
      </w:pPr>
      <w:r w:rsidRPr="00CB744F">
        <w:t>Udayakumar AM, Surekhatony M, and Wali YA. 2014. Myelodysplasia progressing to acute myeloid leukemia in monozygotic twins with monosomy 7 as sole abnormality. Leuk Lymphoma, 55(11), 2672-2674. PMID: 24598016.</w:t>
      </w:r>
    </w:p>
    <w:p w:rsidR="002A79BA" w:rsidRPr="00CB744F" w:rsidRDefault="002A79BA" w:rsidP="00CB744F">
      <w:pPr>
        <w:widowControl w:val="0"/>
        <w:autoSpaceDE w:val="0"/>
        <w:autoSpaceDN w:val="0"/>
        <w:adjustRightInd w:val="0"/>
        <w:spacing w:after="240"/>
        <w:ind w:left="720" w:hanging="720"/>
      </w:pPr>
      <w:r w:rsidRPr="00CB744F">
        <w:t>Vardiman JW, Harris NL, and Brunning RD. 2002. The World Health Organization (WHO) classification of the myeloid neoplasms. Blood, 100(7), 2292-2302. PMID: 12239137.</w:t>
      </w:r>
    </w:p>
    <w:p w:rsidR="002A79BA" w:rsidRPr="00CB744F" w:rsidRDefault="002A79BA" w:rsidP="00CB744F">
      <w:pPr>
        <w:widowControl w:val="0"/>
        <w:autoSpaceDE w:val="0"/>
        <w:autoSpaceDN w:val="0"/>
        <w:adjustRightInd w:val="0"/>
        <w:spacing w:after="240"/>
        <w:ind w:left="720" w:hanging="720"/>
      </w:pPr>
      <w:r w:rsidRPr="00CB744F">
        <w:t>Vardiman JW, Thiele J, Arber DA et al. 2009. The 2008 revision of the World Health Organization (WHO) classification of myeloid neoplasms and acute leukemia: rationale and important changes. Blood, 114(5), 937-951. PMID: 19357394.</w:t>
      </w:r>
    </w:p>
    <w:p w:rsidR="002A79BA" w:rsidRPr="00CB744F" w:rsidRDefault="002A79BA" w:rsidP="00CB744F">
      <w:pPr>
        <w:widowControl w:val="0"/>
        <w:autoSpaceDE w:val="0"/>
        <w:autoSpaceDN w:val="0"/>
        <w:adjustRightInd w:val="0"/>
        <w:spacing w:after="240"/>
        <w:ind w:left="720" w:hanging="720"/>
      </w:pPr>
      <w:r w:rsidRPr="00CB744F">
        <w:t>Varley J, Evans D, and Birch J. 1997. Li-Fraumeni syndrome--a molecular and clinical review. British Journal of Cancer, 76(1), 1-14.</w:t>
      </w:r>
    </w:p>
    <w:p w:rsidR="002A79BA" w:rsidRPr="00CB744F" w:rsidRDefault="002A79BA" w:rsidP="00CB744F">
      <w:pPr>
        <w:widowControl w:val="0"/>
        <w:autoSpaceDE w:val="0"/>
        <w:autoSpaceDN w:val="0"/>
        <w:adjustRightInd w:val="0"/>
        <w:spacing w:after="240"/>
        <w:ind w:left="720" w:hanging="720"/>
      </w:pPr>
      <w:r w:rsidRPr="00CB744F">
        <w:t>Verkasalo PK, Pukkala E, Kaprio J, Heikkila KV, and Koskenvuo M. 1996. Magnetic fields of high voltage power lines and risk of cancer in Finnish adults: nationwide cohort study. BMJ, 313(7064), 1047-1051. PMCID: PMC2352388.</w:t>
      </w:r>
    </w:p>
    <w:p w:rsidR="002A79BA" w:rsidRPr="00CB744F" w:rsidRDefault="002A79BA" w:rsidP="00CB744F">
      <w:pPr>
        <w:widowControl w:val="0"/>
        <w:autoSpaceDE w:val="0"/>
        <w:autoSpaceDN w:val="0"/>
        <w:adjustRightInd w:val="0"/>
        <w:spacing w:after="240"/>
        <w:ind w:left="720" w:hanging="720"/>
      </w:pPr>
      <w:r w:rsidRPr="00CB744F">
        <w:t>Vijayakrishnan J, and Houlston R. 2010. Candidate gene association studies and risk of childhood acute lymphoblastic leukemia: A systematic review and meta-analysis. Haematologica, 95(8), 1405-1414. PMID: 20511665.</w:t>
      </w:r>
    </w:p>
    <w:p w:rsidR="00802256" w:rsidRPr="00CB744F" w:rsidRDefault="00802256" w:rsidP="00CB74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720" w:hanging="720"/>
      </w:pPr>
      <w:r w:rsidRPr="00CB744F">
        <w:t>Visser O, Trama A, Maynadie M et al. 2012.  Incidence, survival and prevalence of myeloid malignancies in Europe.  Eur J Cancer, 48, 2357-66. PMID 22720878</w:t>
      </w:r>
    </w:p>
    <w:p w:rsidR="002A79BA" w:rsidRPr="00CB744F" w:rsidRDefault="002A79BA" w:rsidP="00CB744F">
      <w:pPr>
        <w:widowControl w:val="0"/>
        <w:autoSpaceDE w:val="0"/>
        <w:autoSpaceDN w:val="0"/>
        <w:adjustRightInd w:val="0"/>
        <w:spacing w:after="240"/>
        <w:ind w:left="720" w:hanging="720"/>
      </w:pPr>
      <w:r w:rsidRPr="00CB744F">
        <w:t>Vlaanderen J, Lan Q, Kromhout H, Rothman N, and Vermeulen R. 2012. Occupational benzene exposure and the risk of chronic myeloid leukemia: a meta-analysis of cohort studies incorporating study quality dimensions. Am J Ind Med, 55(9), 779-785. PMID: 22729623.</w:t>
      </w:r>
    </w:p>
    <w:p w:rsidR="002A79BA" w:rsidRPr="00CB744F" w:rsidRDefault="002A79BA" w:rsidP="00CB744F">
      <w:pPr>
        <w:widowControl w:val="0"/>
        <w:autoSpaceDE w:val="0"/>
        <w:autoSpaceDN w:val="0"/>
        <w:adjustRightInd w:val="0"/>
        <w:spacing w:after="240"/>
        <w:ind w:left="720" w:hanging="720"/>
      </w:pPr>
      <w:r w:rsidRPr="00CB744F">
        <w:t>Voso MT, Fenu S, Latagliata R et al. 2013. Revised International Prognostic Scoring System (IPSS) predicts survival and leukemic evolution of myelodysplastic syndromes significantly better than IPSS and WHO Prognostic Scoring System: validation by the Gruppo Romano Mielodisplasie Italian Regional Database. J Clin Oncol, 31(21), 2671-2677. PMID: 23796988.</w:t>
      </w:r>
    </w:p>
    <w:p w:rsidR="002A79BA" w:rsidRPr="00CB744F" w:rsidRDefault="002A79BA" w:rsidP="00CB744F">
      <w:pPr>
        <w:widowControl w:val="0"/>
        <w:autoSpaceDE w:val="0"/>
        <w:autoSpaceDN w:val="0"/>
        <w:adjustRightInd w:val="0"/>
        <w:spacing w:after="240"/>
        <w:ind w:left="720" w:hanging="720"/>
      </w:pPr>
      <w:r w:rsidRPr="00CB744F">
        <w:t>Wakeford R. 2009. Radiation in the workplace-a review of studies of the risks of occupational exposure to ionising radiation. J Radiol Prot, 29(2A), A61-79. PMID: 19454806.</w:t>
      </w:r>
    </w:p>
    <w:p w:rsidR="002A79BA" w:rsidRPr="00CB744F" w:rsidRDefault="002A79BA" w:rsidP="00CB744F">
      <w:pPr>
        <w:widowControl w:val="0"/>
        <w:autoSpaceDE w:val="0"/>
        <w:autoSpaceDN w:val="0"/>
        <w:adjustRightInd w:val="0"/>
        <w:spacing w:after="240"/>
        <w:ind w:left="720" w:hanging="720"/>
      </w:pPr>
      <w:r w:rsidRPr="00CB744F">
        <w:t>Wang P, Liu H, Jiang T, and Yang J. 2015. Cigarette Smoking and the Risk of Adult Myeloid Disease: A Meta-Analysis. PLoS One, 10(9), e0137300. PMCID: PMC4560392.</w:t>
      </w:r>
    </w:p>
    <w:p w:rsidR="002A79BA" w:rsidRPr="00CB744F" w:rsidRDefault="002A79BA" w:rsidP="00CB744F">
      <w:pPr>
        <w:widowControl w:val="0"/>
        <w:autoSpaceDE w:val="0"/>
        <w:autoSpaceDN w:val="0"/>
        <w:adjustRightInd w:val="0"/>
        <w:spacing w:after="240"/>
        <w:ind w:left="720" w:hanging="720"/>
      </w:pPr>
      <w:r w:rsidRPr="00CB744F">
        <w:t>Wei L, and Sugahara T. 2000. An introductory overview of the epidemiological study on the population at the high background radiation areas in Yangjiang, China. J Radiat Res, 41 Suppl, 1-7. PMID: 11142208.</w:t>
      </w:r>
    </w:p>
    <w:p w:rsidR="002A79BA" w:rsidRPr="00CB744F" w:rsidRDefault="002A79BA" w:rsidP="00CB744F">
      <w:pPr>
        <w:widowControl w:val="0"/>
        <w:autoSpaceDE w:val="0"/>
        <w:autoSpaceDN w:val="0"/>
        <w:adjustRightInd w:val="0"/>
        <w:spacing w:after="240"/>
        <w:ind w:left="720" w:hanging="720"/>
      </w:pPr>
      <w:r w:rsidRPr="00CB744F">
        <w:lastRenderedPageBreak/>
        <w:t>Weiss HA, Darby SC, Fearn T, and Doll R. 1995. Leukemia mortality after X-ray treatment for ankylosing spondylitis. Radiat Res, 142(1), 1-11. PMID: 7899552.</w:t>
      </w:r>
    </w:p>
    <w:p w:rsidR="002A79BA" w:rsidRPr="00CB744F" w:rsidRDefault="002A79BA" w:rsidP="00CB744F">
      <w:pPr>
        <w:widowControl w:val="0"/>
        <w:autoSpaceDE w:val="0"/>
        <w:autoSpaceDN w:val="0"/>
        <w:adjustRightInd w:val="0"/>
        <w:spacing w:after="240"/>
        <w:ind w:left="720" w:hanging="720"/>
      </w:pPr>
      <w:r w:rsidRPr="00CB744F">
        <w:t>Weiss JR, Baker JA, Baer MR et al. 2006. Opposing effects of aspirin and acetaminophen use on risk of adult acute leukemia. Leuk Res, 30(2), 164-169. PMID: 16099041.</w:t>
      </w:r>
    </w:p>
    <w:p w:rsidR="002A79BA" w:rsidRPr="00CB744F" w:rsidRDefault="002A79BA" w:rsidP="00CB744F">
      <w:pPr>
        <w:widowControl w:val="0"/>
        <w:autoSpaceDE w:val="0"/>
        <w:autoSpaceDN w:val="0"/>
        <w:adjustRightInd w:val="0"/>
        <w:spacing w:after="240"/>
        <w:ind w:left="720" w:hanging="720"/>
      </w:pPr>
      <w:r w:rsidRPr="00CB744F">
        <w:t>Wheatley K, Brookes CL, Howman AJ et al. 2009. Prognostic factor analysis of the survival of elderly patients with AML in the MRC AML11 and LRF AML14 trials. Br J Haematol, 145(5), 598-605. PMID: 19344426.</w:t>
      </w:r>
    </w:p>
    <w:p w:rsidR="002A79BA" w:rsidRPr="00CB744F" w:rsidRDefault="002A79BA" w:rsidP="00CB744F">
      <w:pPr>
        <w:widowControl w:val="0"/>
        <w:autoSpaceDE w:val="0"/>
        <w:autoSpaceDN w:val="0"/>
        <w:adjustRightInd w:val="0"/>
        <w:spacing w:after="240"/>
        <w:ind w:left="720" w:hanging="720"/>
      </w:pPr>
      <w:r w:rsidRPr="00CB744F">
        <w:t>Wick RR, Nekolla EA, Gaubitz M, and Schulte TL. 2008. Increased risk of myeloid leukaemia in patients with ankylosing spondylitis following treatment with radium-224. Rheumatology (Oxford), 47(6), 855-859. PMID: 18390588.</w:t>
      </w:r>
    </w:p>
    <w:p w:rsidR="002A79BA" w:rsidRPr="00CB744F" w:rsidRDefault="002A79BA" w:rsidP="00CB744F">
      <w:pPr>
        <w:widowControl w:val="0"/>
        <w:autoSpaceDE w:val="0"/>
        <w:autoSpaceDN w:val="0"/>
        <w:adjustRightInd w:val="0"/>
        <w:spacing w:after="240"/>
        <w:ind w:left="720" w:hanging="720"/>
      </w:pPr>
      <w:r w:rsidRPr="00CB744F">
        <w:t>Wilkinson P, Thakrar B, Walls P et al. 1999. Lymphohaematopoietic malignancy around all industrial complexes that include major oil refineries in Great Britain. Occup Environ Med, 56(9), 577-580. PMCID: PMC1757785.</w:t>
      </w:r>
    </w:p>
    <w:p w:rsidR="002A79BA" w:rsidRPr="00CB744F" w:rsidRDefault="002A79BA" w:rsidP="00CB744F">
      <w:pPr>
        <w:widowControl w:val="0"/>
        <w:autoSpaceDE w:val="0"/>
        <w:autoSpaceDN w:val="0"/>
        <w:adjustRightInd w:val="0"/>
        <w:spacing w:after="240"/>
        <w:ind w:left="720" w:hanging="720"/>
      </w:pPr>
      <w:r w:rsidRPr="00CB744F">
        <w:t>Williams RR, and Horm JW. 1977. Association of cancer sites with tobacco and alcohol consumption and socioeconomic status of patients: interview study from the Third National Cancer Survey. J Natl Cancer Inst, 58(3), 525-547. PMID: 557114.</w:t>
      </w:r>
    </w:p>
    <w:p w:rsidR="002A79BA" w:rsidRPr="00CB744F" w:rsidRDefault="002A79BA" w:rsidP="00CB744F">
      <w:pPr>
        <w:widowControl w:val="0"/>
        <w:autoSpaceDE w:val="0"/>
        <w:autoSpaceDN w:val="0"/>
        <w:adjustRightInd w:val="0"/>
        <w:spacing w:after="240"/>
        <w:ind w:left="720" w:hanging="720"/>
      </w:pPr>
      <w:r w:rsidRPr="00CB744F">
        <w:t>Wong O, Harris F, Yiying W, and Hua F. 2009. A hospital-based case-control study of acute myeloid leukemia in Shanghai: analysis of personal characteristics, lifestyle and environmental risk factors by subtypes of the WHO classification. Regul Toxicol Pharmacol, 55(3), 340-352. PMID: 19703505.</w:t>
      </w:r>
    </w:p>
    <w:p w:rsidR="002A79BA" w:rsidRPr="00CB744F" w:rsidRDefault="002A79BA" w:rsidP="00CB744F">
      <w:pPr>
        <w:widowControl w:val="0"/>
        <w:autoSpaceDE w:val="0"/>
        <w:autoSpaceDN w:val="0"/>
        <w:adjustRightInd w:val="0"/>
        <w:spacing w:after="240"/>
        <w:ind w:left="720" w:hanging="720"/>
      </w:pPr>
      <w:r w:rsidRPr="00CB744F">
        <w:t>Wright JD, St Clair CM, Deutsch I et al. 2010. Pelvic radiotherapy and the risk of secondary leukemia and multiple myeloma. Cancer, 116(10), 2486-2492. PMID: 20209618.</w:t>
      </w:r>
    </w:p>
    <w:p w:rsidR="002A79BA" w:rsidRPr="00CB744F" w:rsidRDefault="002A79BA" w:rsidP="00CB744F">
      <w:pPr>
        <w:widowControl w:val="0"/>
        <w:autoSpaceDE w:val="0"/>
        <w:autoSpaceDN w:val="0"/>
        <w:adjustRightInd w:val="0"/>
        <w:spacing w:after="240"/>
        <w:ind w:left="720" w:hanging="720"/>
      </w:pPr>
      <w:r w:rsidRPr="00CB744F">
        <w:t>Xavier AC, and Taub JW. 2010. Acute leukemia in children with Down syndrome. Haematologica, 95(7), 1043-1045.</w:t>
      </w:r>
    </w:p>
    <w:p w:rsidR="002A79BA" w:rsidRPr="00CB744F" w:rsidRDefault="002A79BA" w:rsidP="00CB744F">
      <w:pPr>
        <w:widowControl w:val="0"/>
        <w:autoSpaceDE w:val="0"/>
        <w:autoSpaceDN w:val="0"/>
        <w:adjustRightInd w:val="0"/>
        <w:spacing w:after="240"/>
        <w:ind w:left="720" w:hanging="720"/>
      </w:pPr>
      <w:r w:rsidRPr="00CB744F">
        <w:t>Yamamura Y, Oum R, Gbito KY, Garcia-Manero G, and Strom SS. 2013. Dietary intake of vegetables, fruits, and meats/beans as potential risk factors of acute myeloid leukemia: a Texas case-control study. Nutr Cancer, 65(8), 1132-1140. PMID: 24168094.</w:t>
      </w:r>
    </w:p>
    <w:p w:rsidR="002A79BA" w:rsidRPr="00CB744F" w:rsidRDefault="002A79BA" w:rsidP="00CB744F">
      <w:pPr>
        <w:widowControl w:val="0"/>
        <w:autoSpaceDE w:val="0"/>
        <w:autoSpaceDN w:val="0"/>
        <w:adjustRightInd w:val="0"/>
        <w:spacing w:after="240"/>
        <w:ind w:left="720" w:hanging="720"/>
      </w:pPr>
      <w:r w:rsidRPr="00CB744F">
        <w:t>Yenson PR, Forrest D, Schmiegelow K, and Dalal BI. 2008. Azathioprine-associated acute myeloid leukemia in a patient with Crohn's disease and thiopurine S-methyltransferase deficiency. Am J Hematol, 83(1), 80-83. PMID: 17696202.</w:t>
      </w:r>
    </w:p>
    <w:p w:rsidR="002A79BA" w:rsidRPr="00CB744F" w:rsidRDefault="002A79BA" w:rsidP="00CB744F">
      <w:pPr>
        <w:widowControl w:val="0"/>
        <w:autoSpaceDE w:val="0"/>
        <w:autoSpaceDN w:val="0"/>
        <w:adjustRightInd w:val="0"/>
        <w:spacing w:after="240"/>
        <w:ind w:left="720" w:hanging="720"/>
      </w:pPr>
      <w:r w:rsidRPr="00CB744F">
        <w:t>Yoshinaga S, Mabuchi K, Sigurdson AJ, Doody MM, and Ron E. 2004. Cancer risks among radiologists and radiologic technologists: review of epidemiologic studies. Radiology, 233(2), 313-321. PMID: 15375227.</w:t>
      </w:r>
    </w:p>
    <w:p w:rsidR="002A79BA" w:rsidRPr="00CB744F" w:rsidRDefault="002A79BA" w:rsidP="00CB744F">
      <w:pPr>
        <w:widowControl w:val="0"/>
        <w:autoSpaceDE w:val="0"/>
        <w:autoSpaceDN w:val="0"/>
        <w:adjustRightInd w:val="0"/>
        <w:spacing w:after="240"/>
        <w:ind w:left="720" w:hanging="720"/>
      </w:pPr>
      <w:r w:rsidRPr="00CB744F">
        <w:t>Zablotska LB, Bazyka D, Lubin JH et al. 2013. Radiation and the risk of chronic lymphocytic and other leukemias among chornobyl cleanup workers. Environ Health Perspect, 121(1), 59-65. PMCID: PMC3553431.</w:t>
      </w:r>
    </w:p>
    <w:p w:rsidR="002A79BA" w:rsidRPr="00CB744F" w:rsidRDefault="002A79BA" w:rsidP="00CB744F">
      <w:pPr>
        <w:widowControl w:val="0"/>
        <w:autoSpaceDE w:val="0"/>
        <w:autoSpaceDN w:val="0"/>
        <w:adjustRightInd w:val="0"/>
        <w:spacing w:after="240"/>
        <w:ind w:left="720" w:hanging="720"/>
      </w:pPr>
      <w:r w:rsidRPr="00CB744F">
        <w:lastRenderedPageBreak/>
        <w:t>Zablotska LB, Lane RS, Frost SE, and Thompson PA. 2014. Leukemia, lymphoma and multiple myeloma mortality (1950-1999) and incidence (1969-1999) in the Eldorado uranium workers cohort. Environ Res, 130, 43-50. PMCID: PMC4002578.</w:t>
      </w:r>
    </w:p>
    <w:p w:rsidR="002A79BA" w:rsidRPr="00CB744F" w:rsidRDefault="002A79BA" w:rsidP="00CB744F">
      <w:pPr>
        <w:widowControl w:val="0"/>
        <w:autoSpaceDE w:val="0"/>
        <w:autoSpaceDN w:val="0"/>
        <w:adjustRightInd w:val="0"/>
        <w:spacing w:after="240"/>
        <w:ind w:left="720" w:hanging="720"/>
      </w:pPr>
      <w:r w:rsidRPr="00CB744F">
        <w:t>Zeichner SB, and Arellano ML. 2015. Secondary Adult Acute Myeloid Leukemia: a Review of Our Evolving Understanding of a Complex Disease Process. Curr Treat Options Oncol, 16(8), 37. PMID: 26143266.</w:t>
      </w:r>
    </w:p>
    <w:p w:rsidR="002A79BA" w:rsidRPr="00CB744F" w:rsidRDefault="002A79BA" w:rsidP="00CB744F">
      <w:pPr>
        <w:widowControl w:val="0"/>
        <w:autoSpaceDE w:val="0"/>
        <w:autoSpaceDN w:val="0"/>
        <w:adjustRightInd w:val="0"/>
        <w:spacing w:after="240"/>
        <w:ind w:left="720" w:hanging="720"/>
      </w:pPr>
      <w:r w:rsidRPr="00CB744F">
        <w:t>Zhang L, Tang X, Rothman N et al. 2010. Occupational exposure to formaldehyde, hematotoxicity, and leukemia-specific chromosome changes in cultured myeloid progenitor cells. Cancer Epidemiol Biomarkers Prev, 19(1), 80-88. PMCID: PMC2974570.</w:t>
      </w:r>
    </w:p>
    <w:p w:rsidR="002A79BA" w:rsidRPr="00CB744F" w:rsidRDefault="002A79BA" w:rsidP="00CB744F">
      <w:pPr>
        <w:widowControl w:val="0"/>
        <w:autoSpaceDE w:val="0"/>
        <w:autoSpaceDN w:val="0"/>
        <w:adjustRightInd w:val="0"/>
        <w:spacing w:after="240"/>
        <w:ind w:left="720" w:hanging="720"/>
      </w:pPr>
      <w:r w:rsidRPr="00CB744F">
        <w:t>Zhang Y, Kim C, and Zheng T. 2012. Hair dye use and risk of human cancer. Front Biosci (Elite Ed), 4, 516-528. PMID: 22201892.</w:t>
      </w:r>
    </w:p>
    <w:p w:rsidR="002A79BA" w:rsidRPr="00CB744F" w:rsidRDefault="002A79BA" w:rsidP="00CB744F">
      <w:pPr>
        <w:widowControl w:val="0"/>
        <w:autoSpaceDE w:val="0"/>
        <w:autoSpaceDN w:val="0"/>
        <w:adjustRightInd w:val="0"/>
        <w:spacing w:after="240"/>
        <w:ind w:left="720" w:hanging="720"/>
      </w:pPr>
      <w:r w:rsidRPr="00CB744F">
        <w:t>Zheng W, Linet MS, Shu XO et al. 1993. Prior medical conditions and the risk of adult leukemia in Shanghai, People's Republic of China. Cancer Causes Control, 4(4), 361-368. PMID: 8347786.</w:t>
      </w:r>
    </w:p>
    <w:p w:rsidR="002A79BA" w:rsidRDefault="002A79BA" w:rsidP="00CB74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720" w:hanging="720"/>
      </w:pPr>
      <w:r w:rsidRPr="00CB744F">
        <w:t>Zhou J, Eksioglu EA, Fortenbery NR et al. 2011. Bone marrow mononuclear cells up-regulate toll-like receptor expression and produce inflammatory mediators in response to cigarette smoke extract. PLoS One, 6(6), e21173. PMCID: PMC312</w:t>
      </w:r>
      <w:r w:rsidR="009D0EF9">
        <w:t>.</w:t>
      </w:r>
    </w:p>
    <w:p w:rsidR="009D0EF9" w:rsidRPr="00553394" w:rsidRDefault="009D0EF9" w:rsidP="008012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720" w:hanging="720"/>
        <w:rPr>
          <w:rFonts w:asciiTheme="minorHAnsi" w:hAnsiTheme="minorHAnsi"/>
          <w:sz w:val="28"/>
          <w:szCs w:val="28"/>
        </w:rPr>
      </w:pPr>
    </w:p>
    <w:sectPr w:rsidR="009D0EF9" w:rsidRPr="00553394" w:rsidSect="00611C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34" w:author="James R Cerhan" w:date="2016-05-09T17:04:00Z" w:initials="JRC">
    <w:p w:rsidR="00B25147" w:rsidRDefault="00B25147">
      <w:pPr>
        <w:pStyle w:val="CommentText"/>
      </w:pPr>
      <w:r>
        <w:rPr>
          <w:rStyle w:val="CommentReference"/>
        </w:rPr>
        <w:annotationRef/>
      </w:r>
      <w:r>
        <w:t>Repeats for end of last section, so could cut</w:t>
      </w:r>
    </w:p>
  </w:comment>
  <w:comment w:id="297" w:author="James R Cerhan" w:date="2016-05-09T16:58:00Z" w:initials="JRC">
    <w:p w:rsidR="00B25147" w:rsidRDefault="00B25147">
      <w:pPr>
        <w:pStyle w:val="CommentText"/>
      </w:pPr>
      <w:r>
        <w:rPr>
          <w:rStyle w:val="CommentReference"/>
        </w:rPr>
        <w:annotationRef/>
      </w:r>
      <w:r>
        <w:t>Maybe define briefly (generally see overall or relative survival…)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582B" w:rsidRDefault="0019582B" w:rsidP="00DB0D53">
      <w:r>
        <w:separator/>
      </w:r>
    </w:p>
  </w:endnote>
  <w:endnote w:type="continuationSeparator" w:id="0">
    <w:p w:rsidR="0019582B" w:rsidRDefault="0019582B" w:rsidP="00DB0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147" w:rsidRDefault="00B25147" w:rsidP="00B25147">
    <w:pPr>
      <w:pStyle w:val="Footer"/>
      <w:jc w:val="center"/>
    </w:pPr>
    <w:r>
      <w:fldChar w:fldCharType="begin"/>
    </w:r>
    <w:r>
      <w:instrText xml:space="preserve"> PAGE </w:instrText>
    </w:r>
    <w:r>
      <w:fldChar w:fldCharType="separate"/>
    </w:r>
    <w:r w:rsidR="004E5443">
      <w:rPr>
        <w:noProof/>
      </w:rPr>
      <w:t>2</w:t>
    </w:r>
    <w:r>
      <w:fldChar w:fldCharType="end"/>
    </w:r>
    <w:r>
      <w:t xml:space="preserve"> (</w:t>
    </w:r>
    <w:r w:rsidR="0019582B">
      <w:fldChar w:fldCharType="begin"/>
    </w:r>
    <w:r w:rsidR="0019582B">
      <w:instrText xml:space="preserve"> NUMPAGES </w:instrText>
    </w:r>
    <w:r w:rsidR="0019582B">
      <w:fldChar w:fldCharType="separate"/>
    </w:r>
    <w:r w:rsidR="004E5443">
      <w:rPr>
        <w:noProof/>
      </w:rPr>
      <w:t>104</w:t>
    </w:r>
    <w:r w:rsidR="0019582B">
      <w:rPr>
        <w:noProof/>
      </w:rPr>
      <w:fldChar w:fldCharType="end"/>
    </w:r>
    <w:r>
      <w:t>)</w:t>
    </w:r>
  </w:p>
  <w:p w:rsidR="00B25147" w:rsidRDefault="00B25147" w:rsidP="00B25147">
    <w:pPr>
      <w:pStyle w:val="Footer"/>
      <w:jc w:val="center"/>
    </w:pPr>
  </w:p>
  <w:p w:rsidR="00B25147" w:rsidRDefault="00B251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147" w:rsidRDefault="00B25147" w:rsidP="001D1FB6">
    <w:pPr>
      <w:pStyle w:val="Footer"/>
      <w:jc w:val="center"/>
    </w:pPr>
    <w:r>
      <w:fldChar w:fldCharType="begin"/>
    </w:r>
    <w:r>
      <w:instrText xml:space="preserve"> PAGE </w:instrText>
    </w:r>
    <w:r>
      <w:fldChar w:fldCharType="separate"/>
    </w:r>
    <w:r w:rsidR="004E5443">
      <w:rPr>
        <w:noProof/>
      </w:rPr>
      <w:t>3</w:t>
    </w:r>
    <w:r>
      <w:rPr>
        <w:noProof/>
      </w:rPr>
      <w:fldChar w:fldCharType="end"/>
    </w:r>
    <w:r>
      <w:t xml:space="preserve"> (</w:t>
    </w:r>
    <w:r w:rsidR="0019582B">
      <w:fldChar w:fldCharType="begin"/>
    </w:r>
    <w:r w:rsidR="0019582B">
      <w:instrText xml:space="preserve"> NUMPAGES </w:instrText>
    </w:r>
    <w:r w:rsidR="0019582B">
      <w:fldChar w:fldCharType="separate"/>
    </w:r>
    <w:r w:rsidR="004E5443">
      <w:rPr>
        <w:noProof/>
      </w:rPr>
      <w:t>104</w:t>
    </w:r>
    <w:r w:rsidR="0019582B">
      <w:rPr>
        <w:noProof/>
      </w:rPr>
      <w:fldChar w:fldCharType="end"/>
    </w:r>
    <w:r>
      <w:t>)</w:t>
    </w:r>
  </w:p>
  <w:p w:rsidR="00B25147" w:rsidRDefault="00B25147" w:rsidP="001D1FB6">
    <w:pPr>
      <w:pStyle w:val="Footer"/>
      <w:jc w:val="center"/>
    </w:pPr>
  </w:p>
  <w:p w:rsidR="00B25147" w:rsidRDefault="00B251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147" w:rsidRDefault="00B25147" w:rsidP="00D6535E">
    <w:pPr>
      <w:pStyle w:val="Footer"/>
      <w:jc w:val="center"/>
    </w:pPr>
    <w:r>
      <w:fldChar w:fldCharType="begin"/>
    </w:r>
    <w:r>
      <w:instrText xml:space="preserve"> PAGE </w:instrText>
    </w:r>
    <w:r>
      <w:fldChar w:fldCharType="separate"/>
    </w:r>
    <w:r w:rsidR="004E5443">
      <w:rPr>
        <w:noProof/>
      </w:rPr>
      <w:t>52</w:t>
    </w:r>
    <w:r>
      <w:rPr>
        <w:noProof/>
      </w:rPr>
      <w:fldChar w:fldCharType="end"/>
    </w:r>
    <w:r>
      <w:t xml:space="preserve"> (</w:t>
    </w:r>
    <w:r w:rsidR="0019582B">
      <w:fldChar w:fldCharType="begin"/>
    </w:r>
    <w:r w:rsidR="0019582B">
      <w:instrText xml:space="preserve"> NUMPAGES </w:instrText>
    </w:r>
    <w:r w:rsidR="0019582B">
      <w:fldChar w:fldCharType="separate"/>
    </w:r>
    <w:r w:rsidR="004E5443">
      <w:rPr>
        <w:noProof/>
      </w:rPr>
      <w:t>105</w:t>
    </w:r>
    <w:r w:rsidR="0019582B">
      <w:rPr>
        <w:noProof/>
      </w:rP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582B" w:rsidRDefault="0019582B" w:rsidP="00DB0D53">
      <w:r>
        <w:separator/>
      </w:r>
    </w:p>
  </w:footnote>
  <w:footnote w:type="continuationSeparator" w:id="0">
    <w:p w:rsidR="0019582B" w:rsidRDefault="0019582B" w:rsidP="00DB0D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147" w:rsidRDefault="00B25147">
    <w:pPr>
      <w:pStyle w:val="Header"/>
    </w:pPr>
    <w:r>
      <w:rPr>
        <w:rFonts w:cs="Times New Roman"/>
      </w:rPr>
      <w:fldChar w:fldCharType="begin"/>
    </w:r>
    <w:r>
      <w:rPr>
        <w:rFonts w:cs="Times New Roman"/>
      </w:rPr>
      <w:instrText xml:space="preserve"> FILENAME </w:instrText>
    </w:r>
    <w:r>
      <w:rPr>
        <w:rFonts w:cs="Times New Roman"/>
      </w:rPr>
      <w:fldChar w:fldCharType="separate"/>
    </w:r>
    <w:r>
      <w:rPr>
        <w:rFonts w:cs="Times New Roman"/>
        <w:noProof/>
      </w:rPr>
      <w:t>Revised Face page 20160506.docx</w:t>
    </w:r>
    <w:r>
      <w:rPr>
        <w:rFonts w:cs="Times New Roman"/>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147" w:rsidRDefault="00B25147">
    <w:pPr>
      <w:pStyle w:val="Header"/>
    </w:pPr>
    <w:r>
      <w:rPr>
        <w:rFonts w:ascii="Times New Roman" w:hAnsi="Times New Roman" w:cs="Times New Roman"/>
      </w:rPr>
      <w:fldChar w:fldCharType="begin"/>
    </w:r>
    <w:r>
      <w:rPr>
        <w:rFonts w:ascii="Times New Roman" w:hAnsi="Times New Roman" w:cs="Times New Roman"/>
      </w:rPr>
      <w:instrText xml:space="preserve"> FILENAME </w:instrText>
    </w:r>
    <w:r>
      <w:rPr>
        <w:rFonts w:ascii="Times New Roman" w:hAnsi="Times New Roman" w:cs="Times New Roman"/>
      </w:rPr>
      <w:fldChar w:fldCharType="separate"/>
    </w:r>
    <w:ins w:id="125" w:author="Temp" w:date="2016-05-18T14:26:00Z">
      <w:r>
        <w:rPr>
          <w:rFonts w:ascii="Times New Roman" w:hAnsi="Times New Roman" w:cs="Times New Roman"/>
          <w:noProof/>
        </w:rPr>
        <w:t>Ch38_Leukemias_full text_linet-martha__20160503_FINAL+JC</w:t>
      </w:r>
    </w:ins>
    <w:del w:id="126" w:author="Temp" w:date="2016-05-18T14:26:00Z">
      <w:r w:rsidDel="009A3EBF">
        <w:rPr>
          <w:rFonts w:ascii="Times New Roman" w:hAnsi="Times New Roman" w:cs="Times New Roman"/>
          <w:noProof/>
        </w:rPr>
        <w:delText>Ch38_Leukemias_full text_linet-martha__v1al_gd.docx</w:delText>
      </w:r>
    </w:del>
    <w:r>
      <w:rPr>
        <w:rFonts w:ascii="Times New Roman" w:hAnsi="Times New Roman" w:cs="Times New Roma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A1C38"/>
    <w:multiLevelType w:val="hybridMultilevel"/>
    <w:tmpl w:val="F76EEC8E"/>
    <w:lvl w:ilvl="0" w:tplc="BA90B9D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A44A1B"/>
    <w:multiLevelType w:val="hybridMultilevel"/>
    <w:tmpl w:val="5CD4AC84"/>
    <w:lvl w:ilvl="0" w:tplc="6DC69CBC">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20D79FB"/>
    <w:multiLevelType w:val="hybridMultilevel"/>
    <w:tmpl w:val="54F80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3B5C59"/>
    <w:multiLevelType w:val="hybridMultilevel"/>
    <w:tmpl w:val="A498E210"/>
    <w:lvl w:ilvl="0" w:tplc="8D44091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D75A99"/>
    <w:multiLevelType w:val="hybridMultilevel"/>
    <w:tmpl w:val="992805D8"/>
    <w:lvl w:ilvl="0" w:tplc="1F403C2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_APA 6th_ for 4th ed SF-20160518 Copy&lt;/Style&gt;&lt;LeftDelim&gt;{&lt;/LeftDelim&gt;&lt;RightDelim&gt;}&lt;/RightDelim&gt;&lt;FontName&gt;Times New Roman&lt;/FontName&gt;&lt;FontSize&gt;12&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44715F"/>
    <w:rsid w:val="000002CB"/>
    <w:rsid w:val="0000368E"/>
    <w:rsid w:val="00005772"/>
    <w:rsid w:val="0001120B"/>
    <w:rsid w:val="00014ABD"/>
    <w:rsid w:val="00022179"/>
    <w:rsid w:val="000224A0"/>
    <w:rsid w:val="0002497F"/>
    <w:rsid w:val="00025996"/>
    <w:rsid w:val="00027C29"/>
    <w:rsid w:val="000301D8"/>
    <w:rsid w:val="0003125C"/>
    <w:rsid w:val="00036111"/>
    <w:rsid w:val="000364AF"/>
    <w:rsid w:val="00046305"/>
    <w:rsid w:val="00047DBA"/>
    <w:rsid w:val="000524E6"/>
    <w:rsid w:val="00053322"/>
    <w:rsid w:val="000618CB"/>
    <w:rsid w:val="000669DB"/>
    <w:rsid w:val="00067088"/>
    <w:rsid w:val="00067C20"/>
    <w:rsid w:val="000716BB"/>
    <w:rsid w:val="0007229F"/>
    <w:rsid w:val="00072D28"/>
    <w:rsid w:val="00074A6C"/>
    <w:rsid w:val="00074F4B"/>
    <w:rsid w:val="000759A2"/>
    <w:rsid w:val="000773AD"/>
    <w:rsid w:val="0008254F"/>
    <w:rsid w:val="00082D54"/>
    <w:rsid w:val="00083BD1"/>
    <w:rsid w:val="00084797"/>
    <w:rsid w:val="000934C8"/>
    <w:rsid w:val="00093E43"/>
    <w:rsid w:val="000943D0"/>
    <w:rsid w:val="000954EF"/>
    <w:rsid w:val="00095ADA"/>
    <w:rsid w:val="0009684C"/>
    <w:rsid w:val="000A1222"/>
    <w:rsid w:val="000A2290"/>
    <w:rsid w:val="000A492B"/>
    <w:rsid w:val="000A6F5D"/>
    <w:rsid w:val="000B087F"/>
    <w:rsid w:val="000B4DDF"/>
    <w:rsid w:val="000B66B5"/>
    <w:rsid w:val="000B7862"/>
    <w:rsid w:val="000B7C8E"/>
    <w:rsid w:val="000C00C5"/>
    <w:rsid w:val="000C1DA4"/>
    <w:rsid w:val="000C72DD"/>
    <w:rsid w:val="000D0780"/>
    <w:rsid w:val="000D22BD"/>
    <w:rsid w:val="000D557E"/>
    <w:rsid w:val="000D6F1E"/>
    <w:rsid w:val="000E247F"/>
    <w:rsid w:val="000E254F"/>
    <w:rsid w:val="000E2C28"/>
    <w:rsid w:val="000E2EE4"/>
    <w:rsid w:val="000E7BFC"/>
    <w:rsid w:val="000F1D5B"/>
    <w:rsid w:val="000F3F81"/>
    <w:rsid w:val="000F43D8"/>
    <w:rsid w:val="000F59F5"/>
    <w:rsid w:val="000F76CB"/>
    <w:rsid w:val="000F7704"/>
    <w:rsid w:val="0010482D"/>
    <w:rsid w:val="00105916"/>
    <w:rsid w:val="00106B6C"/>
    <w:rsid w:val="00107360"/>
    <w:rsid w:val="00110F2D"/>
    <w:rsid w:val="00113A6E"/>
    <w:rsid w:val="00114679"/>
    <w:rsid w:val="00120C82"/>
    <w:rsid w:val="00121AD6"/>
    <w:rsid w:val="00126860"/>
    <w:rsid w:val="00126D28"/>
    <w:rsid w:val="001307F7"/>
    <w:rsid w:val="001328F9"/>
    <w:rsid w:val="00133486"/>
    <w:rsid w:val="001349AB"/>
    <w:rsid w:val="00135C59"/>
    <w:rsid w:val="00141AFB"/>
    <w:rsid w:val="00142101"/>
    <w:rsid w:val="001428FA"/>
    <w:rsid w:val="00146AFB"/>
    <w:rsid w:val="0015010D"/>
    <w:rsid w:val="00152635"/>
    <w:rsid w:val="00153101"/>
    <w:rsid w:val="0015549A"/>
    <w:rsid w:val="001556B2"/>
    <w:rsid w:val="001574F6"/>
    <w:rsid w:val="001600D3"/>
    <w:rsid w:val="00162557"/>
    <w:rsid w:val="0016527B"/>
    <w:rsid w:val="00165CF1"/>
    <w:rsid w:val="001668BF"/>
    <w:rsid w:val="00171888"/>
    <w:rsid w:val="001731FB"/>
    <w:rsid w:val="00182BD5"/>
    <w:rsid w:val="0019582B"/>
    <w:rsid w:val="001A1600"/>
    <w:rsid w:val="001A1C57"/>
    <w:rsid w:val="001A2AC9"/>
    <w:rsid w:val="001A71E4"/>
    <w:rsid w:val="001B2FA0"/>
    <w:rsid w:val="001B3761"/>
    <w:rsid w:val="001B3CF9"/>
    <w:rsid w:val="001B4E18"/>
    <w:rsid w:val="001B5D0F"/>
    <w:rsid w:val="001B724F"/>
    <w:rsid w:val="001C2556"/>
    <w:rsid w:val="001C26C2"/>
    <w:rsid w:val="001C302C"/>
    <w:rsid w:val="001C3C2A"/>
    <w:rsid w:val="001C4576"/>
    <w:rsid w:val="001C46BE"/>
    <w:rsid w:val="001C7620"/>
    <w:rsid w:val="001D0D58"/>
    <w:rsid w:val="001D1FB6"/>
    <w:rsid w:val="001D2080"/>
    <w:rsid w:val="001D3C30"/>
    <w:rsid w:val="001D7370"/>
    <w:rsid w:val="001E5358"/>
    <w:rsid w:val="001E5E79"/>
    <w:rsid w:val="001E6416"/>
    <w:rsid w:val="001F009E"/>
    <w:rsid w:val="001F0517"/>
    <w:rsid w:val="001F09D4"/>
    <w:rsid w:val="001F1AE4"/>
    <w:rsid w:val="001F6368"/>
    <w:rsid w:val="001F7140"/>
    <w:rsid w:val="00200D80"/>
    <w:rsid w:val="002025C2"/>
    <w:rsid w:val="00204ECB"/>
    <w:rsid w:val="00210208"/>
    <w:rsid w:val="002149DD"/>
    <w:rsid w:val="00215BF6"/>
    <w:rsid w:val="002160A9"/>
    <w:rsid w:val="0022255D"/>
    <w:rsid w:val="00226EAB"/>
    <w:rsid w:val="0022735D"/>
    <w:rsid w:val="00230621"/>
    <w:rsid w:val="00231979"/>
    <w:rsid w:val="00231AA6"/>
    <w:rsid w:val="00232CC3"/>
    <w:rsid w:val="002340C7"/>
    <w:rsid w:val="00234838"/>
    <w:rsid w:val="002363D4"/>
    <w:rsid w:val="00242A22"/>
    <w:rsid w:val="0024632D"/>
    <w:rsid w:val="00247C64"/>
    <w:rsid w:val="002501BD"/>
    <w:rsid w:val="00251B1D"/>
    <w:rsid w:val="00251C07"/>
    <w:rsid w:val="00252879"/>
    <w:rsid w:val="00255BB0"/>
    <w:rsid w:val="00256616"/>
    <w:rsid w:val="002567BC"/>
    <w:rsid w:val="00257F3D"/>
    <w:rsid w:val="00261560"/>
    <w:rsid w:val="00263A08"/>
    <w:rsid w:val="0027012D"/>
    <w:rsid w:val="002702A4"/>
    <w:rsid w:val="00273A67"/>
    <w:rsid w:val="00276DBE"/>
    <w:rsid w:val="00280AAA"/>
    <w:rsid w:val="00281694"/>
    <w:rsid w:val="0028373F"/>
    <w:rsid w:val="00283BA7"/>
    <w:rsid w:val="00284211"/>
    <w:rsid w:val="00285293"/>
    <w:rsid w:val="00285688"/>
    <w:rsid w:val="00286590"/>
    <w:rsid w:val="0028788D"/>
    <w:rsid w:val="002942CC"/>
    <w:rsid w:val="00295D0B"/>
    <w:rsid w:val="002A0562"/>
    <w:rsid w:val="002A2EBD"/>
    <w:rsid w:val="002A3E9D"/>
    <w:rsid w:val="002A4756"/>
    <w:rsid w:val="002A4912"/>
    <w:rsid w:val="002A4F64"/>
    <w:rsid w:val="002A715D"/>
    <w:rsid w:val="002A79BA"/>
    <w:rsid w:val="002B37BC"/>
    <w:rsid w:val="002B444C"/>
    <w:rsid w:val="002B57BB"/>
    <w:rsid w:val="002B747E"/>
    <w:rsid w:val="002C0004"/>
    <w:rsid w:val="002C3C06"/>
    <w:rsid w:val="002C3C28"/>
    <w:rsid w:val="002C40F8"/>
    <w:rsid w:val="002C412D"/>
    <w:rsid w:val="002C4313"/>
    <w:rsid w:val="002C67C7"/>
    <w:rsid w:val="002C6811"/>
    <w:rsid w:val="002C6E90"/>
    <w:rsid w:val="002D08D5"/>
    <w:rsid w:val="002D3A25"/>
    <w:rsid w:val="002D5155"/>
    <w:rsid w:val="002E0842"/>
    <w:rsid w:val="002E6B43"/>
    <w:rsid w:val="002F17CF"/>
    <w:rsid w:val="002F19F0"/>
    <w:rsid w:val="002F64D8"/>
    <w:rsid w:val="002F7855"/>
    <w:rsid w:val="00301BC7"/>
    <w:rsid w:val="003030B5"/>
    <w:rsid w:val="0030342B"/>
    <w:rsid w:val="003070C4"/>
    <w:rsid w:val="00311D23"/>
    <w:rsid w:val="0031709B"/>
    <w:rsid w:val="00324D3D"/>
    <w:rsid w:val="00330007"/>
    <w:rsid w:val="0033577F"/>
    <w:rsid w:val="0033786E"/>
    <w:rsid w:val="00341D48"/>
    <w:rsid w:val="00342CEB"/>
    <w:rsid w:val="003505C5"/>
    <w:rsid w:val="00354464"/>
    <w:rsid w:val="003546A8"/>
    <w:rsid w:val="00354B85"/>
    <w:rsid w:val="00361D55"/>
    <w:rsid w:val="00363E20"/>
    <w:rsid w:val="003643E1"/>
    <w:rsid w:val="00364524"/>
    <w:rsid w:val="00366C4A"/>
    <w:rsid w:val="00366E52"/>
    <w:rsid w:val="00367F0E"/>
    <w:rsid w:val="003712E5"/>
    <w:rsid w:val="00372792"/>
    <w:rsid w:val="00373271"/>
    <w:rsid w:val="00374B49"/>
    <w:rsid w:val="0037658D"/>
    <w:rsid w:val="0038354C"/>
    <w:rsid w:val="00386376"/>
    <w:rsid w:val="0039141D"/>
    <w:rsid w:val="003955D1"/>
    <w:rsid w:val="003A24A5"/>
    <w:rsid w:val="003B1052"/>
    <w:rsid w:val="003B1B72"/>
    <w:rsid w:val="003B4D0F"/>
    <w:rsid w:val="003B7175"/>
    <w:rsid w:val="003B7C4E"/>
    <w:rsid w:val="003C040E"/>
    <w:rsid w:val="003C0B4C"/>
    <w:rsid w:val="003C1A68"/>
    <w:rsid w:val="003C1D2D"/>
    <w:rsid w:val="003C42E3"/>
    <w:rsid w:val="003C74F4"/>
    <w:rsid w:val="003C77BD"/>
    <w:rsid w:val="003D0412"/>
    <w:rsid w:val="003D2E0B"/>
    <w:rsid w:val="003D3CAE"/>
    <w:rsid w:val="003D5437"/>
    <w:rsid w:val="003D62E2"/>
    <w:rsid w:val="003D78A3"/>
    <w:rsid w:val="003D798A"/>
    <w:rsid w:val="003E0176"/>
    <w:rsid w:val="003E4D0F"/>
    <w:rsid w:val="003E4E6B"/>
    <w:rsid w:val="003E51A8"/>
    <w:rsid w:val="003E5F73"/>
    <w:rsid w:val="003E68AB"/>
    <w:rsid w:val="003F0C56"/>
    <w:rsid w:val="003F0CD5"/>
    <w:rsid w:val="003F160F"/>
    <w:rsid w:val="003F184A"/>
    <w:rsid w:val="003F1A6B"/>
    <w:rsid w:val="003F1D15"/>
    <w:rsid w:val="003F1E65"/>
    <w:rsid w:val="003F6249"/>
    <w:rsid w:val="003F76FD"/>
    <w:rsid w:val="00400B0C"/>
    <w:rsid w:val="00400E35"/>
    <w:rsid w:val="004069B7"/>
    <w:rsid w:val="004103DD"/>
    <w:rsid w:val="00411858"/>
    <w:rsid w:val="00420DB1"/>
    <w:rsid w:val="00422C59"/>
    <w:rsid w:val="00423F08"/>
    <w:rsid w:val="0043053D"/>
    <w:rsid w:val="00430717"/>
    <w:rsid w:val="00431EC8"/>
    <w:rsid w:val="00432958"/>
    <w:rsid w:val="00433829"/>
    <w:rsid w:val="00433D4B"/>
    <w:rsid w:val="004346DB"/>
    <w:rsid w:val="004353F7"/>
    <w:rsid w:val="00436FF9"/>
    <w:rsid w:val="00437A7D"/>
    <w:rsid w:val="0044715F"/>
    <w:rsid w:val="004527D0"/>
    <w:rsid w:val="004528D2"/>
    <w:rsid w:val="00452E0A"/>
    <w:rsid w:val="00456D68"/>
    <w:rsid w:val="00460C04"/>
    <w:rsid w:val="004623CB"/>
    <w:rsid w:val="004636DC"/>
    <w:rsid w:val="0046379F"/>
    <w:rsid w:val="00463A6C"/>
    <w:rsid w:val="00464854"/>
    <w:rsid w:val="00465483"/>
    <w:rsid w:val="00470F73"/>
    <w:rsid w:val="0047159D"/>
    <w:rsid w:val="00472698"/>
    <w:rsid w:val="0047322E"/>
    <w:rsid w:val="004737F3"/>
    <w:rsid w:val="00473DDC"/>
    <w:rsid w:val="00474A45"/>
    <w:rsid w:val="00474D91"/>
    <w:rsid w:val="004758AA"/>
    <w:rsid w:val="00475AD2"/>
    <w:rsid w:val="00475F09"/>
    <w:rsid w:val="00476F0F"/>
    <w:rsid w:val="0047705D"/>
    <w:rsid w:val="00480F5D"/>
    <w:rsid w:val="004826B8"/>
    <w:rsid w:val="004851B9"/>
    <w:rsid w:val="0048610A"/>
    <w:rsid w:val="00494409"/>
    <w:rsid w:val="004949BB"/>
    <w:rsid w:val="00496042"/>
    <w:rsid w:val="00496A1C"/>
    <w:rsid w:val="00497103"/>
    <w:rsid w:val="004A17E3"/>
    <w:rsid w:val="004A2591"/>
    <w:rsid w:val="004A3BB0"/>
    <w:rsid w:val="004B2938"/>
    <w:rsid w:val="004B2F44"/>
    <w:rsid w:val="004B314B"/>
    <w:rsid w:val="004B687F"/>
    <w:rsid w:val="004B7339"/>
    <w:rsid w:val="004C1AA1"/>
    <w:rsid w:val="004C3CE5"/>
    <w:rsid w:val="004C692D"/>
    <w:rsid w:val="004C6B60"/>
    <w:rsid w:val="004D02C6"/>
    <w:rsid w:val="004D13CD"/>
    <w:rsid w:val="004D46B6"/>
    <w:rsid w:val="004E2662"/>
    <w:rsid w:val="004E3AE7"/>
    <w:rsid w:val="004E5443"/>
    <w:rsid w:val="004F0D78"/>
    <w:rsid w:val="004F27F5"/>
    <w:rsid w:val="004F7378"/>
    <w:rsid w:val="00500289"/>
    <w:rsid w:val="005054E0"/>
    <w:rsid w:val="00506B5A"/>
    <w:rsid w:val="00507809"/>
    <w:rsid w:val="00507D1F"/>
    <w:rsid w:val="00511CEC"/>
    <w:rsid w:val="005121C8"/>
    <w:rsid w:val="00512202"/>
    <w:rsid w:val="0051404C"/>
    <w:rsid w:val="0051510F"/>
    <w:rsid w:val="00515223"/>
    <w:rsid w:val="00517294"/>
    <w:rsid w:val="00517BBD"/>
    <w:rsid w:val="0052013D"/>
    <w:rsid w:val="005267F5"/>
    <w:rsid w:val="00526A8A"/>
    <w:rsid w:val="0053193D"/>
    <w:rsid w:val="00537FC1"/>
    <w:rsid w:val="00540921"/>
    <w:rsid w:val="00540B4A"/>
    <w:rsid w:val="005413C5"/>
    <w:rsid w:val="005448CC"/>
    <w:rsid w:val="005464F3"/>
    <w:rsid w:val="0055048D"/>
    <w:rsid w:val="00550A57"/>
    <w:rsid w:val="0055261B"/>
    <w:rsid w:val="00552CE3"/>
    <w:rsid w:val="00553394"/>
    <w:rsid w:val="00553FBD"/>
    <w:rsid w:val="00555BA9"/>
    <w:rsid w:val="005570C5"/>
    <w:rsid w:val="00557A17"/>
    <w:rsid w:val="00560C1E"/>
    <w:rsid w:val="00564980"/>
    <w:rsid w:val="005658AC"/>
    <w:rsid w:val="00571DAC"/>
    <w:rsid w:val="0058277A"/>
    <w:rsid w:val="005950E9"/>
    <w:rsid w:val="00595DFE"/>
    <w:rsid w:val="00596078"/>
    <w:rsid w:val="00596A88"/>
    <w:rsid w:val="005A2B9C"/>
    <w:rsid w:val="005A3D78"/>
    <w:rsid w:val="005A75A9"/>
    <w:rsid w:val="005B1EBD"/>
    <w:rsid w:val="005B2974"/>
    <w:rsid w:val="005B2CA2"/>
    <w:rsid w:val="005B3ACA"/>
    <w:rsid w:val="005B3D84"/>
    <w:rsid w:val="005B4369"/>
    <w:rsid w:val="005B4C1E"/>
    <w:rsid w:val="005B5653"/>
    <w:rsid w:val="005B5F30"/>
    <w:rsid w:val="005C037D"/>
    <w:rsid w:val="005C1ABF"/>
    <w:rsid w:val="005C32ED"/>
    <w:rsid w:val="005C57E9"/>
    <w:rsid w:val="005C7E0F"/>
    <w:rsid w:val="005D02A7"/>
    <w:rsid w:val="005D3355"/>
    <w:rsid w:val="005D41C7"/>
    <w:rsid w:val="005D54CD"/>
    <w:rsid w:val="005D7A57"/>
    <w:rsid w:val="005E12FE"/>
    <w:rsid w:val="005E566C"/>
    <w:rsid w:val="005E65CB"/>
    <w:rsid w:val="005F3676"/>
    <w:rsid w:val="005F42DF"/>
    <w:rsid w:val="005F5288"/>
    <w:rsid w:val="005F7073"/>
    <w:rsid w:val="00602E08"/>
    <w:rsid w:val="0060301D"/>
    <w:rsid w:val="00603EE5"/>
    <w:rsid w:val="0060448F"/>
    <w:rsid w:val="00611C26"/>
    <w:rsid w:val="006126F3"/>
    <w:rsid w:val="00613558"/>
    <w:rsid w:val="00613A19"/>
    <w:rsid w:val="00620F26"/>
    <w:rsid w:val="00621E6B"/>
    <w:rsid w:val="006226D1"/>
    <w:rsid w:val="00625D03"/>
    <w:rsid w:val="00630021"/>
    <w:rsid w:val="00630A04"/>
    <w:rsid w:val="00631D4D"/>
    <w:rsid w:val="00633B12"/>
    <w:rsid w:val="006425EA"/>
    <w:rsid w:val="00642E3F"/>
    <w:rsid w:val="00643828"/>
    <w:rsid w:val="006458E8"/>
    <w:rsid w:val="00647BBD"/>
    <w:rsid w:val="00650803"/>
    <w:rsid w:val="00653BA0"/>
    <w:rsid w:val="00654868"/>
    <w:rsid w:val="006607C9"/>
    <w:rsid w:val="00661547"/>
    <w:rsid w:val="00666DF9"/>
    <w:rsid w:val="00670A5F"/>
    <w:rsid w:val="0067269B"/>
    <w:rsid w:val="00672C4B"/>
    <w:rsid w:val="006760A1"/>
    <w:rsid w:val="00676115"/>
    <w:rsid w:val="00676C5F"/>
    <w:rsid w:val="00681F91"/>
    <w:rsid w:val="0068279F"/>
    <w:rsid w:val="00685D18"/>
    <w:rsid w:val="00691F71"/>
    <w:rsid w:val="00695611"/>
    <w:rsid w:val="00697466"/>
    <w:rsid w:val="006A4369"/>
    <w:rsid w:val="006A461C"/>
    <w:rsid w:val="006A4FA6"/>
    <w:rsid w:val="006A5A0B"/>
    <w:rsid w:val="006B0CEF"/>
    <w:rsid w:val="006B3758"/>
    <w:rsid w:val="006B3B78"/>
    <w:rsid w:val="006B7E57"/>
    <w:rsid w:val="006C1C38"/>
    <w:rsid w:val="006C232B"/>
    <w:rsid w:val="006C31E4"/>
    <w:rsid w:val="006C3B34"/>
    <w:rsid w:val="006D0764"/>
    <w:rsid w:val="006D583A"/>
    <w:rsid w:val="006E0761"/>
    <w:rsid w:val="006E1B54"/>
    <w:rsid w:val="006E5A4B"/>
    <w:rsid w:val="006E6965"/>
    <w:rsid w:val="006E714E"/>
    <w:rsid w:val="006E7C77"/>
    <w:rsid w:val="006F28AC"/>
    <w:rsid w:val="006F393D"/>
    <w:rsid w:val="006F418F"/>
    <w:rsid w:val="006F45A5"/>
    <w:rsid w:val="006F5BB8"/>
    <w:rsid w:val="006F644A"/>
    <w:rsid w:val="006F7483"/>
    <w:rsid w:val="0070460A"/>
    <w:rsid w:val="007049BD"/>
    <w:rsid w:val="00710688"/>
    <w:rsid w:val="00710D15"/>
    <w:rsid w:val="007154D0"/>
    <w:rsid w:val="0071581F"/>
    <w:rsid w:val="007203A2"/>
    <w:rsid w:val="007232F0"/>
    <w:rsid w:val="00727252"/>
    <w:rsid w:val="00730779"/>
    <w:rsid w:val="007307DA"/>
    <w:rsid w:val="00732090"/>
    <w:rsid w:val="00732F62"/>
    <w:rsid w:val="0073302B"/>
    <w:rsid w:val="00736DCE"/>
    <w:rsid w:val="00741583"/>
    <w:rsid w:val="00746996"/>
    <w:rsid w:val="00750EF1"/>
    <w:rsid w:val="007519AC"/>
    <w:rsid w:val="0075247D"/>
    <w:rsid w:val="007526AF"/>
    <w:rsid w:val="0075659E"/>
    <w:rsid w:val="00757631"/>
    <w:rsid w:val="0076333F"/>
    <w:rsid w:val="00770DC3"/>
    <w:rsid w:val="00772B2C"/>
    <w:rsid w:val="00773FF3"/>
    <w:rsid w:val="007743FF"/>
    <w:rsid w:val="00774A09"/>
    <w:rsid w:val="00774DD3"/>
    <w:rsid w:val="00781557"/>
    <w:rsid w:val="007854DB"/>
    <w:rsid w:val="00793313"/>
    <w:rsid w:val="00794D0F"/>
    <w:rsid w:val="00794E26"/>
    <w:rsid w:val="00795A23"/>
    <w:rsid w:val="007A1E1C"/>
    <w:rsid w:val="007A62BE"/>
    <w:rsid w:val="007B1742"/>
    <w:rsid w:val="007B3697"/>
    <w:rsid w:val="007C00AD"/>
    <w:rsid w:val="007C293E"/>
    <w:rsid w:val="007D6888"/>
    <w:rsid w:val="007E2F0C"/>
    <w:rsid w:val="007E6E93"/>
    <w:rsid w:val="007F0E3E"/>
    <w:rsid w:val="007F294A"/>
    <w:rsid w:val="00800B8D"/>
    <w:rsid w:val="008012FB"/>
    <w:rsid w:val="00802256"/>
    <w:rsid w:val="00803142"/>
    <w:rsid w:val="0080376B"/>
    <w:rsid w:val="00806387"/>
    <w:rsid w:val="00806766"/>
    <w:rsid w:val="00810FA1"/>
    <w:rsid w:val="00811E9B"/>
    <w:rsid w:val="00812876"/>
    <w:rsid w:val="008141DA"/>
    <w:rsid w:val="00815CF1"/>
    <w:rsid w:val="00816166"/>
    <w:rsid w:val="00821C21"/>
    <w:rsid w:val="00822682"/>
    <w:rsid w:val="00824B09"/>
    <w:rsid w:val="00830E35"/>
    <w:rsid w:val="00831898"/>
    <w:rsid w:val="00832562"/>
    <w:rsid w:val="008341DE"/>
    <w:rsid w:val="00837404"/>
    <w:rsid w:val="0084135B"/>
    <w:rsid w:val="008419AE"/>
    <w:rsid w:val="00841AEC"/>
    <w:rsid w:val="008423D1"/>
    <w:rsid w:val="00842684"/>
    <w:rsid w:val="008443A7"/>
    <w:rsid w:val="00846DFB"/>
    <w:rsid w:val="00851E2E"/>
    <w:rsid w:val="0085582A"/>
    <w:rsid w:val="0085635E"/>
    <w:rsid w:val="00856979"/>
    <w:rsid w:val="008577C0"/>
    <w:rsid w:val="00857A44"/>
    <w:rsid w:val="00860443"/>
    <w:rsid w:val="008618C5"/>
    <w:rsid w:val="00862E52"/>
    <w:rsid w:val="008632E1"/>
    <w:rsid w:val="00863D68"/>
    <w:rsid w:val="0086581C"/>
    <w:rsid w:val="00865FEF"/>
    <w:rsid w:val="008662FB"/>
    <w:rsid w:val="00866F59"/>
    <w:rsid w:val="00870F3D"/>
    <w:rsid w:val="00872072"/>
    <w:rsid w:val="008735FD"/>
    <w:rsid w:val="008763BE"/>
    <w:rsid w:val="008768D0"/>
    <w:rsid w:val="00880869"/>
    <w:rsid w:val="00885F48"/>
    <w:rsid w:val="00891D76"/>
    <w:rsid w:val="008937B9"/>
    <w:rsid w:val="00894513"/>
    <w:rsid w:val="00896D54"/>
    <w:rsid w:val="00897429"/>
    <w:rsid w:val="008A012D"/>
    <w:rsid w:val="008A0201"/>
    <w:rsid w:val="008A2911"/>
    <w:rsid w:val="008A3B85"/>
    <w:rsid w:val="008A6817"/>
    <w:rsid w:val="008A6C77"/>
    <w:rsid w:val="008A7C0B"/>
    <w:rsid w:val="008B00B6"/>
    <w:rsid w:val="008B1E33"/>
    <w:rsid w:val="008B4BCB"/>
    <w:rsid w:val="008C41B9"/>
    <w:rsid w:val="008C4927"/>
    <w:rsid w:val="008C5EF2"/>
    <w:rsid w:val="008C6F84"/>
    <w:rsid w:val="008D78CA"/>
    <w:rsid w:val="008D78E4"/>
    <w:rsid w:val="008E3BB6"/>
    <w:rsid w:val="008E4E3C"/>
    <w:rsid w:val="008E5811"/>
    <w:rsid w:val="008E6ABB"/>
    <w:rsid w:val="008F07BF"/>
    <w:rsid w:val="00906A1E"/>
    <w:rsid w:val="0091033C"/>
    <w:rsid w:val="009143EB"/>
    <w:rsid w:val="00922099"/>
    <w:rsid w:val="009276CC"/>
    <w:rsid w:val="00930E4E"/>
    <w:rsid w:val="00931077"/>
    <w:rsid w:val="009353BE"/>
    <w:rsid w:val="00935F6A"/>
    <w:rsid w:val="00943070"/>
    <w:rsid w:val="00944E12"/>
    <w:rsid w:val="00945864"/>
    <w:rsid w:val="00951092"/>
    <w:rsid w:val="00951965"/>
    <w:rsid w:val="00951CB3"/>
    <w:rsid w:val="00955B7F"/>
    <w:rsid w:val="00957E41"/>
    <w:rsid w:val="009633E3"/>
    <w:rsid w:val="00966A16"/>
    <w:rsid w:val="00974614"/>
    <w:rsid w:val="00976293"/>
    <w:rsid w:val="00976DA7"/>
    <w:rsid w:val="00982E9F"/>
    <w:rsid w:val="009842F3"/>
    <w:rsid w:val="0098656B"/>
    <w:rsid w:val="00990369"/>
    <w:rsid w:val="00990FA1"/>
    <w:rsid w:val="009932D4"/>
    <w:rsid w:val="00994753"/>
    <w:rsid w:val="00997626"/>
    <w:rsid w:val="009A17FF"/>
    <w:rsid w:val="009A1A02"/>
    <w:rsid w:val="009A240C"/>
    <w:rsid w:val="009A260B"/>
    <w:rsid w:val="009A2866"/>
    <w:rsid w:val="009A3AE4"/>
    <w:rsid w:val="009A3EBF"/>
    <w:rsid w:val="009B0B15"/>
    <w:rsid w:val="009B3B75"/>
    <w:rsid w:val="009B547E"/>
    <w:rsid w:val="009B7B9E"/>
    <w:rsid w:val="009C0793"/>
    <w:rsid w:val="009D0EF9"/>
    <w:rsid w:val="009D2A2F"/>
    <w:rsid w:val="009D3164"/>
    <w:rsid w:val="009D5EF2"/>
    <w:rsid w:val="009D760D"/>
    <w:rsid w:val="009E0122"/>
    <w:rsid w:val="009E39E6"/>
    <w:rsid w:val="009E4434"/>
    <w:rsid w:val="009E52C5"/>
    <w:rsid w:val="009F0673"/>
    <w:rsid w:val="009F23BE"/>
    <w:rsid w:val="009F3AAD"/>
    <w:rsid w:val="009F52BE"/>
    <w:rsid w:val="00A04857"/>
    <w:rsid w:val="00A05AE6"/>
    <w:rsid w:val="00A0694E"/>
    <w:rsid w:val="00A14BD6"/>
    <w:rsid w:val="00A1606E"/>
    <w:rsid w:val="00A24F3D"/>
    <w:rsid w:val="00A25E07"/>
    <w:rsid w:val="00A279D8"/>
    <w:rsid w:val="00A321B7"/>
    <w:rsid w:val="00A37E4C"/>
    <w:rsid w:val="00A4062A"/>
    <w:rsid w:val="00A44174"/>
    <w:rsid w:val="00A50721"/>
    <w:rsid w:val="00A51341"/>
    <w:rsid w:val="00A552B4"/>
    <w:rsid w:val="00A55B34"/>
    <w:rsid w:val="00A6596E"/>
    <w:rsid w:val="00A73656"/>
    <w:rsid w:val="00A73E42"/>
    <w:rsid w:val="00A74141"/>
    <w:rsid w:val="00A75F9F"/>
    <w:rsid w:val="00A8073F"/>
    <w:rsid w:val="00A841DA"/>
    <w:rsid w:val="00A878C7"/>
    <w:rsid w:val="00A91A66"/>
    <w:rsid w:val="00A969EF"/>
    <w:rsid w:val="00A97B57"/>
    <w:rsid w:val="00AA07D7"/>
    <w:rsid w:val="00AA1DE3"/>
    <w:rsid w:val="00AA4AED"/>
    <w:rsid w:val="00AA7E8A"/>
    <w:rsid w:val="00AB09E8"/>
    <w:rsid w:val="00AB2C13"/>
    <w:rsid w:val="00AB4CF8"/>
    <w:rsid w:val="00AC001C"/>
    <w:rsid w:val="00AC11B8"/>
    <w:rsid w:val="00AC3C6C"/>
    <w:rsid w:val="00AC708B"/>
    <w:rsid w:val="00AD6AD1"/>
    <w:rsid w:val="00AE1019"/>
    <w:rsid w:val="00AE29F8"/>
    <w:rsid w:val="00AE7BD4"/>
    <w:rsid w:val="00AF02A2"/>
    <w:rsid w:val="00AF0BF2"/>
    <w:rsid w:val="00AF4704"/>
    <w:rsid w:val="00AF4F29"/>
    <w:rsid w:val="00AF51BB"/>
    <w:rsid w:val="00B02890"/>
    <w:rsid w:val="00B03058"/>
    <w:rsid w:val="00B03A09"/>
    <w:rsid w:val="00B050A1"/>
    <w:rsid w:val="00B0567E"/>
    <w:rsid w:val="00B06AB7"/>
    <w:rsid w:val="00B071C2"/>
    <w:rsid w:val="00B11B23"/>
    <w:rsid w:val="00B14852"/>
    <w:rsid w:val="00B15883"/>
    <w:rsid w:val="00B179C4"/>
    <w:rsid w:val="00B213E2"/>
    <w:rsid w:val="00B21D19"/>
    <w:rsid w:val="00B246DD"/>
    <w:rsid w:val="00B25147"/>
    <w:rsid w:val="00B25A86"/>
    <w:rsid w:val="00B278C4"/>
    <w:rsid w:val="00B331B1"/>
    <w:rsid w:val="00B353A3"/>
    <w:rsid w:val="00B355B2"/>
    <w:rsid w:val="00B36B71"/>
    <w:rsid w:val="00B4102C"/>
    <w:rsid w:val="00B4391C"/>
    <w:rsid w:val="00B44BD5"/>
    <w:rsid w:val="00B45F3B"/>
    <w:rsid w:val="00B46723"/>
    <w:rsid w:val="00B47556"/>
    <w:rsid w:val="00B478D2"/>
    <w:rsid w:val="00B50277"/>
    <w:rsid w:val="00B50AF0"/>
    <w:rsid w:val="00B61178"/>
    <w:rsid w:val="00B62F7D"/>
    <w:rsid w:val="00B6433F"/>
    <w:rsid w:val="00B6510B"/>
    <w:rsid w:val="00B71EBD"/>
    <w:rsid w:val="00B7232F"/>
    <w:rsid w:val="00B73F1B"/>
    <w:rsid w:val="00B80A10"/>
    <w:rsid w:val="00B83C4E"/>
    <w:rsid w:val="00B8499B"/>
    <w:rsid w:val="00B84D5E"/>
    <w:rsid w:val="00B87017"/>
    <w:rsid w:val="00B90F3C"/>
    <w:rsid w:val="00B94453"/>
    <w:rsid w:val="00B9501B"/>
    <w:rsid w:val="00B96A2E"/>
    <w:rsid w:val="00B97C34"/>
    <w:rsid w:val="00BA46FA"/>
    <w:rsid w:val="00BA6E04"/>
    <w:rsid w:val="00BB358C"/>
    <w:rsid w:val="00BB4280"/>
    <w:rsid w:val="00BB42D8"/>
    <w:rsid w:val="00BB463B"/>
    <w:rsid w:val="00BB68EC"/>
    <w:rsid w:val="00BB6AF7"/>
    <w:rsid w:val="00BB6FC3"/>
    <w:rsid w:val="00BC1681"/>
    <w:rsid w:val="00BC1F8A"/>
    <w:rsid w:val="00BC7866"/>
    <w:rsid w:val="00BD10F8"/>
    <w:rsid w:val="00BD1751"/>
    <w:rsid w:val="00BD3CDC"/>
    <w:rsid w:val="00BD40D9"/>
    <w:rsid w:val="00BD610F"/>
    <w:rsid w:val="00BD6EA2"/>
    <w:rsid w:val="00BD7B3F"/>
    <w:rsid w:val="00BD7ECF"/>
    <w:rsid w:val="00BE0657"/>
    <w:rsid w:val="00BE0848"/>
    <w:rsid w:val="00BE13C5"/>
    <w:rsid w:val="00BE13FE"/>
    <w:rsid w:val="00BE3202"/>
    <w:rsid w:val="00BE4CFF"/>
    <w:rsid w:val="00BE540D"/>
    <w:rsid w:val="00BF17D0"/>
    <w:rsid w:val="00BF19EA"/>
    <w:rsid w:val="00BF22BD"/>
    <w:rsid w:val="00BF2A42"/>
    <w:rsid w:val="00BF4EB4"/>
    <w:rsid w:val="00BF5A0A"/>
    <w:rsid w:val="00BF5D7E"/>
    <w:rsid w:val="00BF6E88"/>
    <w:rsid w:val="00BF6F88"/>
    <w:rsid w:val="00C01C95"/>
    <w:rsid w:val="00C040AD"/>
    <w:rsid w:val="00C06D30"/>
    <w:rsid w:val="00C07F9E"/>
    <w:rsid w:val="00C10DDF"/>
    <w:rsid w:val="00C11415"/>
    <w:rsid w:val="00C13A38"/>
    <w:rsid w:val="00C208E5"/>
    <w:rsid w:val="00C212CC"/>
    <w:rsid w:val="00C219C1"/>
    <w:rsid w:val="00C22EF5"/>
    <w:rsid w:val="00C25990"/>
    <w:rsid w:val="00C3488E"/>
    <w:rsid w:val="00C36DC7"/>
    <w:rsid w:val="00C378DA"/>
    <w:rsid w:val="00C40DC5"/>
    <w:rsid w:val="00C5110E"/>
    <w:rsid w:val="00C51F0E"/>
    <w:rsid w:val="00C52EDF"/>
    <w:rsid w:val="00C5359B"/>
    <w:rsid w:val="00C53630"/>
    <w:rsid w:val="00C5557B"/>
    <w:rsid w:val="00C61073"/>
    <w:rsid w:val="00C617D8"/>
    <w:rsid w:val="00C62098"/>
    <w:rsid w:val="00C636BA"/>
    <w:rsid w:val="00C649B4"/>
    <w:rsid w:val="00C64B43"/>
    <w:rsid w:val="00C727DB"/>
    <w:rsid w:val="00C763B7"/>
    <w:rsid w:val="00C80B24"/>
    <w:rsid w:val="00C818B6"/>
    <w:rsid w:val="00C8358C"/>
    <w:rsid w:val="00C86391"/>
    <w:rsid w:val="00C869C1"/>
    <w:rsid w:val="00C872F2"/>
    <w:rsid w:val="00C90191"/>
    <w:rsid w:val="00C91453"/>
    <w:rsid w:val="00C9280F"/>
    <w:rsid w:val="00C939BD"/>
    <w:rsid w:val="00C9515D"/>
    <w:rsid w:val="00CA00E7"/>
    <w:rsid w:val="00CA07ED"/>
    <w:rsid w:val="00CA7DE3"/>
    <w:rsid w:val="00CB2A31"/>
    <w:rsid w:val="00CB3592"/>
    <w:rsid w:val="00CB3AC7"/>
    <w:rsid w:val="00CB3FD1"/>
    <w:rsid w:val="00CB50BE"/>
    <w:rsid w:val="00CB69FB"/>
    <w:rsid w:val="00CB719C"/>
    <w:rsid w:val="00CB744F"/>
    <w:rsid w:val="00CB7C6E"/>
    <w:rsid w:val="00CB7D6A"/>
    <w:rsid w:val="00CC0361"/>
    <w:rsid w:val="00CC174E"/>
    <w:rsid w:val="00CC3412"/>
    <w:rsid w:val="00CC39E8"/>
    <w:rsid w:val="00CC6522"/>
    <w:rsid w:val="00CC729D"/>
    <w:rsid w:val="00CC750B"/>
    <w:rsid w:val="00CD175F"/>
    <w:rsid w:val="00CD37D8"/>
    <w:rsid w:val="00CD41EB"/>
    <w:rsid w:val="00CD4C55"/>
    <w:rsid w:val="00CD66F1"/>
    <w:rsid w:val="00CE04C0"/>
    <w:rsid w:val="00CE3AB5"/>
    <w:rsid w:val="00CE489E"/>
    <w:rsid w:val="00CE709B"/>
    <w:rsid w:val="00CF035A"/>
    <w:rsid w:val="00CF2796"/>
    <w:rsid w:val="00CF579E"/>
    <w:rsid w:val="00D02C3E"/>
    <w:rsid w:val="00D02F15"/>
    <w:rsid w:val="00D05EAF"/>
    <w:rsid w:val="00D06308"/>
    <w:rsid w:val="00D06FA1"/>
    <w:rsid w:val="00D0746C"/>
    <w:rsid w:val="00D11079"/>
    <w:rsid w:val="00D11661"/>
    <w:rsid w:val="00D14FA4"/>
    <w:rsid w:val="00D17F83"/>
    <w:rsid w:val="00D203C3"/>
    <w:rsid w:val="00D21B37"/>
    <w:rsid w:val="00D24E15"/>
    <w:rsid w:val="00D25D97"/>
    <w:rsid w:val="00D27C41"/>
    <w:rsid w:val="00D31ACB"/>
    <w:rsid w:val="00D35F9A"/>
    <w:rsid w:val="00D36FDF"/>
    <w:rsid w:val="00D401CD"/>
    <w:rsid w:val="00D40358"/>
    <w:rsid w:val="00D40903"/>
    <w:rsid w:val="00D42BE2"/>
    <w:rsid w:val="00D43CE9"/>
    <w:rsid w:val="00D45F7F"/>
    <w:rsid w:val="00D465CC"/>
    <w:rsid w:val="00D50537"/>
    <w:rsid w:val="00D50BD3"/>
    <w:rsid w:val="00D51E80"/>
    <w:rsid w:val="00D5204D"/>
    <w:rsid w:val="00D522F9"/>
    <w:rsid w:val="00D54430"/>
    <w:rsid w:val="00D54AB7"/>
    <w:rsid w:val="00D6076E"/>
    <w:rsid w:val="00D61728"/>
    <w:rsid w:val="00D61AA8"/>
    <w:rsid w:val="00D642F0"/>
    <w:rsid w:val="00D6535E"/>
    <w:rsid w:val="00D664D5"/>
    <w:rsid w:val="00D73A9A"/>
    <w:rsid w:val="00D776C7"/>
    <w:rsid w:val="00D80E54"/>
    <w:rsid w:val="00D80FC4"/>
    <w:rsid w:val="00D81BCB"/>
    <w:rsid w:val="00D82583"/>
    <w:rsid w:val="00D90453"/>
    <w:rsid w:val="00D90C07"/>
    <w:rsid w:val="00DA186A"/>
    <w:rsid w:val="00DA283E"/>
    <w:rsid w:val="00DA54A0"/>
    <w:rsid w:val="00DA5545"/>
    <w:rsid w:val="00DA55BB"/>
    <w:rsid w:val="00DA57BD"/>
    <w:rsid w:val="00DB0D53"/>
    <w:rsid w:val="00DB1F00"/>
    <w:rsid w:val="00DB4D6B"/>
    <w:rsid w:val="00DC039A"/>
    <w:rsid w:val="00DC2FDD"/>
    <w:rsid w:val="00DC5E44"/>
    <w:rsid w:val="00DC7DAB"/>
    <w:rsid w:val="00DD0736"/>
    <w:rsid w:val="00DD1501"/>
    <w:rsid w:val="00DD40BD"/>
    <w:rsid w:val="00DD7B9D"/>
    <w:rsid w:val="00DF4C5C"/>
    <w:rsid w:val="00DF6044"/>
    <w:rsid w:val="00E040CD"/>
    <w:rsid w:val="00E0639A"/>
    <w:rsid w:val="00E06F44"/>
    <w:rsid w:val="00E07277"/>
    <w:rsid w:val="00E102B8"/>
    <w:rsid w:val="00E140AF"/>
    <w:rsid w:val="00E15D21"/>
    <w:rsid w:val="00E17973"/>
    <w:rsid w:val="00E20D16"/>
    <w:rsid w:val="00E2198C"/>
    <w:rsid w:val="00E22BBE"/>
    <w:rsid w:val="00E22D71"/>
    <w:rsid w:val="00E23A07"/>
    <w:rsid w:val="00E24571"/>
    <w:rsid w:val="00E26607"/>
    <w:rsid w:val="00E311DE"/>
    <w:rsid w:val="00E31299"/>
    <w:rsid w:val="00E3199F"/>
    <w:rsid w:val="00E33372"/>
    <w:rsid w:val="00E41273"/>
    <w:rsid w:val="00E42F5E"/>
    <w:rsid w:val="00E4415E"/>
    <w:rsid w:val="00E44B00"/>
    <w:rsid w:val="00E46D78"/>
    <w:rsid w:val="00E5384D"/>
    <w:rsid w:val="00E54457"/>
    <w:rsid w:val="00E57921"/>
    <w:rsid w:val="00E60028"/>
    <w:rsid w:val="00E61817"/>
    <w:rsid w:val="00E7005C"/>
    <w:rsid w:val="00E716FA"/>
    <w:rsid w:val="00E7318A"/>
    <w:rsid w:val="00E73D6A"/>
    <w:rsid w:val="00E73EEE"/>
    <w:rsid w:val="00E76C90"/>
    <w:rsid w:val="00E77793"/>
    <w:rsid w:val="00E77C74"/>
    <w:rsid w:val="00E80D86"/>
    <w:rsid w:val="00E815F1"/>
    <w:rsid w:val="00E849D6"/>
    <w:rsid w:val="00E85281"/>
    <w:rsid w:val="00E8671E"/>
    <w:rsid w:val="00E86C30"/>
    <w:rsid w:val="00E9040E"/>
    <w:rsid w:val="00E91127"/>
    <w:rsid w:val="00E962EE"/>
    <w:rsid w:val="00E96D77"/>
    <w:rsid w:val="00E97BDD"/>
    <w:rsid w:val="00EA2ECE"/>
    <w:rsid w:val="00EA4161"/>
    <w:rsid w:val="00EA4A37"/>
    <w:rsid w:val="00EA6AFE"/>
    <w:rsid w:val="00EB0689"/>
    <w:rsid w:val="00EB075F"/>
    <w:rsid w:val="00EB1478"/>
    <w:rsid w:val="00EB3CD3"/>
    <w:rsid w:val="00EB3F61"/>
    <w:rsid w:val="00EB5211"/>
    <w:rsid w:val="00EB75C4"/>
    <w:rsid w:val="00EB794E"/>
    <w:rsid w:val="00EC4788"/>
    <w:rsid w:val="00EC5945"/>
    <w:rsid w:val="00EC5EB4"/>
    <w:rsid w:val="00EC6DF4"/>
    <w:rsid w:val="00ED2686"/>
    <w:rsid w:val="00ED29D8"/>
    <w:rsid w:val="00ED5076"/>
    <w:rsid w:val="00EF7CF6"/>
    <w:rsid w:val="00F01A44"/>
    <w:rsid w:val="00F11CD4"/>
    <w:rsid w:val="00F11E01"/>
    <w:rsid w:val="00F136C3"/>
    <w:rsid w:val="00F14BCC"/>
    <w:rsid w:val="00F1698E"/>
    <w:rsid w:val="00F21F59"/>
    <w:rsid w:val="00F22090"/>
    <w:rsid w:val="00F22EBB"/>
    <w:rsid w:val="00F27946"/>
    <w:rsid w:val="00F3124A"/>
    <w:rsid w:val="00F33853"/>
    <w:rsid w:val="00F41325"/>
    <w:rsid w:val="00F42983"/>
    <w:rsid w:val="00F42DDA"/>
    <w:rsid w:val="00F50AC7"/>
    <w:rsid w:val="00F535AB"/>
    <w:rsid w:val="00F5572A"/>
    <w:rsid w:val="00F560E7"/>
    <w:rsid w:val="00F57AAE"/>
    <w:rsid w:val="00F6063C"/>
    <w:rsid w:val="00F60986"/>
    <w:rsid w:val="00F62E63"/>
    <w:rsid w:val="00F643B0"/>
    <w:rsid w:val="00F729BA"/>
    <w:rsid w:val="00F73EC7"/>
    <w:rsid w:val="00F827A1"/>
    <w:rsid w:val="00F835FE"/>
    <w:rsid w:val="00F8530B"/>
    <w:rsid w:val="00F87A0B"/>
    <w:rsid w:val="00F94F94"/>
    <w:rsid w:val="00F95010"/>
    <w:rsid w:val="00F95455"/>
    <w:rsid w:val="00FA28FC"/>
    <w:rsid w:val="00FA4B4B"/>
    <w:rsid w:val="00FA500B"/>
    <w:rsid w:val="00FA539F"/>
    <w:rsid w:val="00FA62A0"/>
    <w:rsid w:val="00FB1C7E"/>
    <w:rsid w:val="00FB3D4E"/>
    <w:rsid w:val="00FB511B"/>
    <w:rsid w:val="00FB5CA8"/>
    <w:rsid w:val="00FB6239"/>
    <w:rsid w:val="00FB77DF"/>
    <w:rsid w:val="00FB7F22"/>
    <w:rsid w:val="00FC2AF8"/>
    <w:rsid w:val="00FD17AF"/>
    <w:rsid w:val="00FD366D"/>
    <w:rsid w:val="00FD3B0B"/>
    <w:rsid w:val="00FD424B"/>
    <w:rsid w:val="00FD61BD"/>
    <w:rsid w:val="00FE217F"/>
    <w:rsid w:val="00FF0C46"/>
    <w:rsid w:val="00FF2CAC"/>
    <w:rsid w:val="00FF41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15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outlineLvl w:val="0"/>
    </w:pPr>
    <w:rPr>
      <w:rFonts w:ascii="Courier" w:hAnsi="Courier"/>
      <w:b/>
      <w:color w:val="000000"/>
      <w:szCs w:val="20"/>
    </w:rPr>
  </w:style>
  <w:style w:type="paragraph" w:styleId="Heading3">
    <w:name w:val="heading 3"/>
    <w:basedOn w:val="Normal"/>
    <w:next w:val="Normal"/>
    <w:link w:val="Heading3Char"/>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outlineLvl w:val="2"/>
    </w:pPr>
    <w:rPr>
      <w:rFonts w:ascii="Courier" w:hAnsi="Courier"/>
      <w:color w:val="000000"/>
      <w:szCs w:val="20"/>
      <w:u w:val="single"/>
    </w:rPr>
  </w:style>
  <w:style w:type="paragraph" w:styleId="Heading4">
    <w:name w:val="heading 4"/>
    <w:basedOn w:val="Normal"/>
    <w:next w:val="Normal"/>
    <w:link w:val="Heading4Char"/>
    <w:qFormat/>
    <w:rsid w:val="0044715F"/>
    <w:pPr>
      <w:keepNext/>
      <w:outlineLvl w:val="3"/>
    </w:pPr>
    <w:rPr>
      <w:b/>
      <w:bCs/>
      <w:sz w:val="20"/>
    </w:rPr>
  </w:style>
  <w:style w:type="paragraph" w:styleId="Heading6">
    <w:name w:val="heading 6"/>
    <w:basedOn w:val="Normal"/>
    <w:next w:val="Normal"/>
    <w:link w:val="Heading6Char"/>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outlineLvl w:val="5"/>
    </w:pPr>
    <w:rPr>
      <w:b/>
      <w:sz w:val="20"/>
    </w:rPr>
  </w:style>
  <w:style w:type="paragraph" w:styleId="Heading9">
    <w:name w:val="heading 9"/>
    <w:basedOn w:val="Normal"/>
    <w:next w:val="Normal"/>
    <w:link w:val="Heading9Char"/>
    <w:unhideWhenUsed/>
    <w:qFormat/>
    <w:rsid w:val="002C40F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15F"/>
    <w:rPr>
      <w:rFonts w:ascii="Courier" w:eastAsia="Times New Roman" w:hAnsi="Courier" w:cs="Times New Roman"/>
      <w:b/>
      <w:color w:val="000000"/>
      <w:sz w:val="24"/>
      <w:szCs w:val="20"/>
    </w:rPr>
  </w:style>
  <w:style w:type="character" w:customStyle="1" w:styleId="Heading3Char">
    <w:name w:val="Heading 3 Char"/>
    <w:basedOn w:val="DefaultParagraphFont"/>
    <w:link w:val="Heading3"/>
    <w:rsid w:val="0044715F"/>
    <w:rPr>
      <w:rFonts w:ascii="Courier" w:eastAsia="Times New Roman" w:hAnsi="Courier" w:cs="Times New Roman"/>
      <w:color w:val="000000"/>
      <w:sz w:val="24"/>
      <w:szCs w:val="20"/>
      <w:u w:val="single"/>
    </w:rPr>
  </w:style>
  <w:style w:type="character" w:customStyle="1" w:styleId="Heading4Char">
    <w:name w:val="Heading 4 Char"/>
    <w:basedOn w:val="DefaultParagraphFont"/>
    <w:link w:val="Heading4"/>
    <w:rsid w:val="0044715F"/>
    <w:rPr>
      <w:rFonts w:ascii="Times New Roman" w:eastAsia="Times New Roman" w:hAnsi="Times New Roman" w:cs="Times New Roman"/>
      <w:b/>
      <w:bCs/>
      <w:sz w:val="20"/>
      <w:szCs w:val="24"/>
    </w:rPr>
  </w:style>
  <w:style w:type="character" w:customStyle="1" w:styleId="Heading6Char">
    <w:name w:val="Heading 6 Char"/>
    <w:basedOn w:val="DefaultParagraphFont"/>
    <w:link w:val="Heading6"/>
    <w:rsid w:val="0044715F"/>
    <w:rPr>
      <w:rFonts w:ascii="Times New Roman" w:eastAsia="Times New Roman" w:hAnsi="Times New Roman" w:cs="Times New Roman"/>
      <w:b/>
      <w:sz w:val="20"/>
      <w:szCs w:val="24"/>
    </w:rPr>
  </w:style>
  <w:style w:type="paragraph" w:styleId="Footer">
    <w:name w:val="footer"/>
    <w:basedOn w:val="Normal"/>
    <w:link w:val="FooterChar"/>
    <w:uiPriority w:val="99"/>
    <w:rsid w:val="0044715F"/>
    <w:pPr>
      <w:tabs>
        <w:tab w:val="center" w:pos="4320"/>
        <w:tab w:val="right" w:pos="8640"/>
      </w:tabs>
    </w:pPr>
  </w:style>
  <w:style w:type="character" w:customStyle="1" w:styleId="FooterChar">
    <w:name w:val="Footer Char"/>
    <w:basedOn w:val="DefaultParagraphFont"/>
    <w:link w:val="Footer"/>
    <w:uiPriority w:val="99"/>
    <w:rsid w:val="0044715F"/>
    <w:rPr>
      <w:rFonts w:ascii="Times New Roman" w:eastAsia="Times New Roman" w:hAnsi="Times New Roman" w:cs="Times New Roman"/>
      <w:sz w:val="24"/>
      <w:szCs w:val="24"/>
    </w:rPr>
  </w:style>
  <w:style w:type="character" w:styleId="Hyperlink">
    <w:name w:val="Hyperlink"/>
    <w:basedOn w:val="DefaultParagraphFont"/>
    <w:unhideWhenUsed/>
    <w:rsid w:val="00732090"/>
    <w:rPr>
      <w:color w:val="0000FF" w:themeColor="hyperlink"/>
      <w:u w:val="single"/>
    </w:rPr>
  </w:style>
  <w:style w:type="character" w:styleId="FollowedHyperlink">
    <w:name w:val="FollowedHyperlink"/>
    <w:basedOn w:val="DefaultParagraphFont"/>
    <w:uiPriority w:val="99"/>
    <w:semiHidden/>
    <w:unhideWhenUsed/>
    <w:rsid w:val="00A841DA"/>
    <w:rPr>
      <w:color w:val="800080" w:themeColor="followedHyperlink"/>
      <w:u w:val="single"/>
    </w:rPr>
  </w:style>
  <w:style w:type="character" w:styleId="CommentReference">
    <w:name w:val="annotation reference"/>
    <w:basedOn w:val="DefaultParagraphFont"/>
    <w:uiPriority w:val="99"/>
    <w:semiHidden/>
    <w:unhideWhenUsed/>
    <w:rsid w:val="00A841DA"/>
    <w:rPr>
      <w:sz w:val="16"/>
      <w:szCs w:val="16"/>
    </w:rPr>
  </w:style>
  <w:style w:type="paragraph" w:styleId="CommentText">
    <w:name w:val="annotation text"/>
    <w:basedOn w:val="Normal"/>
    <w:link w:val="CommentTextChar"/>
    <w:uiPriority w:val="99"/>
    <w:unhideWhenUsed/>
    <w:rsid w:val="00A841DA"/>
    <w:rPr>
      <w:sz w:val="20"/>
      <w:szCs w:val="20"/>
    </w:rPr>
  </w:style>
  <w:style w:type="character" w:customStyle="1" w:styleId="CommentTextChar">
    <w:name w:val="Comment Text Char"/>
    <w:basedOn w:val="DefaultParagraphFont"/>
    <w:link w:val="CommentText"/>
    <w:uiPriority w:val="99"/>
    <w:rsid w:val="00A841D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841DA"/>
    <w:rPr>
      <w:b/>
      <w:bCs/>
    </w:rPr>
  </w:style>
  <w:style w:type="character" w:customStyle="1" w:styleId="CommentSubjectChar">
    <w:name w:val="Comment Subject Char"/>
    <w:basedOn w:val="CommentTextChar"/>
    <w:link w:val="CommentSubject"/>
    <w:uiPriority w:val="99"/>
    <w:semiHidden/>
    <w:rsid w:val="00A841D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841DA"/>
    <w:rPr>
      <w:rFonts w:ascii="Tahoma" w:hAnsi="Tahoma" w:cs="Tahoma"/>
      <w:sz w:val="16"/>
      <w:szCs w:val="16"/>
    </w:rPr>
  </w:style>
  <w:style w:type="character" w:customStyle="1" w:styleId="BalloonTextChar">
    <w:name w:val="Balloon Text Char"/>
    <w:basedOn w:val="DefaultParagraphFont"/>
    <w:link w:val="BalloonText"/>
    <w:uiPriority w:val="99"/>
    <w:semiHidden/>
    <w:rsid w:val="00A841DA"/>
    <w:rPr>
      <w:rFonts w:ascii="Tahoma" w:eastAsia="Times New Roman" w:hAnsi="Tahoma" w:cs="Tahoma"/>
      <w:sz w:val="16"/>
      <w:szCs w:val="16"/>
    </w:rPr>
  </w:style>
  <w:style w:type="paragraph" w:styleId="Revision">
    <w:name w:val="Revision"/>
    <w:hidden/>
    <w:uiPriority w:val="99"/>
    <w:semiHidden/>
    <w:rsid w:val="00A841DA"/>
    <w:pPr>
      <w:spacing w:after="0" w:line="240" w:lineRule="auto"/>
    </w:pPr>
    <w:rPr>
      <w:rFonts w:ascii="Times New Roman" w:eastAsia="Times New Roman" w:hAnsi="Times New Roman" w:cs="Times New Roman"/>
      <w:sz w:val="24"/>
      <w:szCs w:val="24"/>
    </w:rPr>
  </w:style>
  <w:style w:type="character" w:customStyle="1" w:styleId="Heading9Char">
    <w:name w:val="Heading 9 Char"/>
    <w:basedOn w:val="DefaultParagraphFont"/>
    <w:link w:val="Heading9"/>
    <w:rsid w:val="002C40F8"/>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2C40F8"/>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2C40F8"/>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2C40F8"/>
  </w:style>
  <w:style w:type="paragraph" w:customStyle="1" w:styleId="Title1">
    <w:name w:val="Title1"/>
    <w:basedOn w:val="Normal"/>
    <w:rsid w:val="00433829"/>
    <w:pPr>
      <w:spacing w:before="100" w:beforeAutospacing="1" w:after="100" w:afterAutospacing="1"/>
    </w:pPr>
  </w:style>
  <w:style w:type="paragraph" w:customStyle="1" w:styleId="desc">
    <w:name w:val="desc"/>
    <w:basedOn w:val="Normal"/>
    <w:rsid w:val="00433829"/>
    <w:pPr>
      <w:spacing w:before="100" w:beforeAutospacing="1" w:after="100" w:afterAutospacing="1"/>
    </w:pPr>
  </w:style>
  <w:style w:type="paragraph" w:customStyle="1" w:styleId="details">
    <w:name w:val="details"/>
    <w:basedOn w:val="Normal"/>
    <w:rsid w:val="00433829"/>
    <w:pPr>
      <w:spacing w:before="100" w:beforeAutospacing="1" w:after="100" w:afterAutospacing="1"/>
    </w:pPr>
  </w:style>
  <w:style w:type="character" w:customStyle="1" w:styleId="jrnl">
    <w:name w:val="jrnl"/>
    <w:basedOn w:val="DefaultParagraphFont"/>
    <w:rsid w:val="00433829"/>
  </w:style>
  <w:style w:type="character" w:customStyle="1" w:styleId="chaptertitle">
    <w:name w:val="chaptertitle"/>
    <w:basedOn w:val="DefaultParagraphFont"/>
    <w:rsid w:val="00B47556"/>
  </w:style>
  <w:style w:type="character" w:customStyle="1" w:styleId="amacitation">
    <w:name w:val="amacitation"/>
    <w:basedOn w:val="DefaultParagraphFont"/>
    <w:rsid w:val="00B47556"/>
  </w:style>
  <w:style w:type="character" w:customStyle="1" w:styleId="apacitation">
    <w:name w:val="apacitation"/>
    <w:basedOn w:val="DefaultParagraphFont"/>
    <w:rsid w:val="00B47556"/>
  </w:style>
  <w:style w:type="character" w:customStyle="1" w:styleId="mlacitation">
    <w:name w:val="mlacitation"/>
    <w:basedOn w:val="DefaultParagraphFont"/>
    <w:rsid w:val="00B47556"/>
  </w:style>
  <w:style w:type="character" w:customStyle="1" w:styleId="editor">
    <w:name w:val="editor"/>
    <w:basedOn w:val="DefaultParagraphFont"/>
    <w:rsid w:val="00B47556"/>
  </w:style>
  <w:style w:type="character" w:styleId="Emphasis">
    <w:name w:val="Emphasis"/>
    <w:basedOn w:val="DefaultParagraphFont"/>
    <w:uiPriority w:val="20"/>
    <w:qFormat/>
    <w:rsid w:val="00B47556"/>
    <w:rPr>
      <w:i/>
      <w:iCs/>
    </w:rPr>
  </w:style>
  <w:style w:type="character" w:customStyle="1" w:styleId="urllink">
    <w:name w:val="urllink"/>
    <w:basedOn w:val="DefaultParagraphFont"/>
    <w:rsid w:val="00B47556"/>
  </w:style>
  <w:style w:type="paragraph" w:styleId="DocumentMap">
    <w:name w:val="Document Map"/>
    <w:basedOn w:val="Normal"/>
    <w:link w:val="DocumentMapChar"/>
    <w:uiPriority w:val="99"/>
    <w:semiHidden/>
    <w:unhideWhenUsed/>
    <w:rsid w:val="00E815F1"/>
    <w:rPr>
      <w:rFonts w:ascii="Lucida Grande" w:hAnsi="Lucida Grande"/>
    </w:rPr>
  </w:style>
  <w:style w:type="character" w:customStyle="1" w:styleId="DocumentMapChar">
    <w:name w:val="Document Map Char"/>
    <w:basedOn w:val="DefaultParagraphFont"/>
    <w:link w:val="DocumentMap"/>
    <w:uiPriority w:val="99"/>
    <w:semiHidden/>
    <w:rsid w:val="00E815F1"/>
    <w:rPr>
      <w:rFonts w:ascii="Lucida Grande" w:eastAsia="Times New Roman" w:hAnsi="Lucida Grande" w:cs="Times New Roman"/>
      <w:sz w:val="24"/>
      <w:szCs w:val="24"/>
    </w:rPr>
  </w:style>
  <w:style w:type="character" w:styleId="LineNumber">
    <w:name w:val="line number"/>
    <w:basedOn w:val="DefaultParagraphFont"/>
    <w:uiPriority w:val="99"/>
    <w:semiHidden/>
    <w:unhideWhenUsed/>
    <w:rsid w:val="00D653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15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outlineLvl w:val="0"/>
    </w:pPr>
    <w:rPr>
      <w:rFonts w:ascii="Courier" w:hAnsi="Courier"/>
      <w:b/>
      <w:color w:val="000000"/>
      <w:szCs w:val="20"/>
    </w:rPr>
  </w:style>
  <w:style w:type="paragraph" w:styleId="Heading3">
    <w:name w:val="heading 3"/>
    <w:basedOn w:val="Normal"/>
    <w:next w:val="Normal"/>
    <w:link w:val="Heading3Char"/>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outlineLvl w:val="2"/>
    </w:pPr>
    <w:rPr>
      <w:rFonts w:ascii="Courier" w:hAnsi="Courier"/>
      <w:color w:val="000000"/>
      <w:szCs w:val="20"/>
      <w:u w:val="single"/>
    </w:rPr>
  </w:style>
  <w:style w:type="paragraph" w:styleId="Heading4">
    <w:name w:val="heading 4"/>
    <w:basedOn w:val="Normal"/>
    <w:next w:val="Normal"/>
    <w:link w:val="Heading4Char"/>
    <w:qFormat/>
    <w:rsid w:val="0044715F"/>
    <w:pPr>
      <w:keepNext/>
      <w:outlineLvl w:val="3"/>
    </w:pPr>
    <w:rPr>
      <w:b/>
      <w:bCs/>
      <w:sz w:val="20"/>
    </w:rPr>
  </w:style>
  <w:style w:type="paragraph" w:styleId="Heading6">
    <w:name w:val="heading 6"/>
    <w:basedOn w:val="Normal"/>
    <w:next w:val="Normal"/>
    <w:link w:val="Heading6Char"/>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outlineLvl w:val="5"/>
    </w:pPr>
    <w:rPr>
      <w:b/>
      <w:sz w:val="20"/>
    </w:rPr>
  </w:style>
  <w:style w:type="paragraph" w:styleId="Heading9">
    <w:name w:val="heading 9"/>
    <w:basedOn w:val="Normal"/>
    <w:next w:val="Normal"/>
    <w:link w:val="Heading9Char"/>
    <w:unhideWhenUsed/>
    <w:qFormat/>
    <w:rsid w:val="002C40F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15F"/>
    <w:rPr>
      <w:rFonts w:ascii="Courier" w:eastAsia="Times New Roman" w:hAnsi="Courier" w:cs="Times New Roman"/>
      <w:b/>
      <w:color w:val="000000"/>
      <w:sz w:val="24"/>
      <w:szCs w:val="20"/>
    </w:rPr>
  </w:style>
  <w:style w:type="character" w:customStyle="1" w:styleId="Heading3Char">
    <w:name w:val="Heading 3 Char"/>
    <w:basedOn w:val="DefaultParagraphFont"/>
    <w:link w:val="Heading3"/>
    <w:rsid w:val="0044715F"/>
    <w:rPr>
      <w:rFonts w:ascii="Courier" w:eastAsia="Times New Roman" w:hAnsi="Courier" w:cs="Times New Roman"/>
      <w:color w:val="000000"/>
      <w:sz w:val="24"/>
      <w:szCs w:val="20"/>
      <w:u w:val="single"/>
    </w:rPr>
  </w:style>
  <w:style w:type="character" w:customStyle="1" w:styleId="Heading4Char">
    <w:name w:val="Heading 4 Char"/>
    <w:basedOn w:val="DefaultParagraphFont"/>
    <w:link w:val="Heading4"/>
    <w:rsid w:val="0044715F"/>
    <w:rPr>
      <w:rFonts w:ascii="Times New Roman" w:eastAsia="Times New Roman" w:hAnsi="Times New Roman" w:cs="Times New Roman"/>
      <w:b/>
      <w:bCs/>
      <w:sz w:val="20"/>
      <w:szCs w:val="24"/>
    </w:rPr>
  </w:style>
  <w:style w:type="character" w:customStyle="1" w:styleId="Heading6Char">
    <w:name w:val="Heading 6 Char"/>
    <w:basedOn w:val="DefaultParagraphFont"/>
    <w:link w:val="Heading6"/>
    <w:rsid w:val="0044715F"/>
    <w:rPr>
      <w:rFonts w:ascii="Times New Roman" w:eastAsia="Times New Roman" w:hAnsi="Times New Roman" w:cs="Times New Roman"/>
      <w:b/>
      <w:sz w:val="20"/>
      <w:szCs w:val="24"/>
    </w:rPr>
  </w:style>
  <w:style w:type="paragraph" w:styleId="Footer">
    <w:name w:val="footer"/>
    <w:basedOn w:val="Normal"/>
    <w:link w:val="FooterChar"/>
    <w:uiPriority w:val="99"/>
    <w:rsid w:val="0044715F"/>
    <w:pPr>
      <w:tabs>
        <w:tab w:val="center" w:pos="4320"/>
        <w:tab w:val="right" w:pos="8640"/>
      </w:tabs>
    </w:pPr>
  </w:style>
  <w:style w:type="character" w:customStyle="1" w:styleId="FooterChar">
    <w:name w:val="Footer Char"/>
    <w:basedOn w:val="DefaultParagraphFont"/>
    <w:link w:val="Footer"/>
    <w:uiPriority w:val="99"/>
    <w:rsid w:val="0044715F"/>
    <w:rPr>
      <w:rFonts w:ascii="Times New Roman" w:eastAsia="Times New Roman" w:hAnsi="Times New Roman" w:cs="Times New Roman"/>
      <w:sz w:val="24"/>
      <w:szCs w:val="24"/>
    </w:rPr>
  </w:style>
  <w:style w:type="character" w:styleId="Hyperlink">
    <w:name w:val="Hyperlink"/>
    <w:basedOn w:val="DefaultParagraphFont"/>
    <w:unhideWhenUsed/>
    <w:rsid w:val="00732090"/>
    <w:rPr>
      <w:color w:val="0000FF" w:themeColor="hyperlink"/>
      <w:u w:val="single"/>
    </w:rPr>
  </w:style>
  <w:style w:type="character" w:styleId="FollowedHyperlink">
    <w:name w:val="FollowedHyperlink"/>
    <w:basedOn w:val="DefaultParagraphFont"/>
    <w:uiPriority w:val="99"/>
    <w:semiHidden/>
    <w:unhideWhenUsed/>
    <w:rsid w:val="00A841DA"/>
    <w:rPr>
      <w:color w:val="800080" w:themeColor="followedHyperlink"/>
      <w:u w:val="single"/>
    </w:rPr>
  </w:style>
  <w:style w:type="character" w:styleId="CommentReference">
    <w:name w:val="annotation reference"/>
    <w:basedOn w:val="DefaultParagraphFont"/>
    <w:uiPriority w:val="99"/>
    <w:semiHidden/>
    <w:unhideWhenUsed/>
    <w:rsid w:val="00A841DA"/>
    <w:rPr>
      <w:sz w:val="16"/>
      <w:szCs w:val="16"/>
    </w:rPr>
  </w:style>
  <w:style w:type="paragraph" w:styleId="CommentText">
    <w:name w:val="annotation text"/>
    <w:basedOn w:val="Normal"/>
    <w:link w:val="CommentTextChar"/>
    <w:uiPriority w:val="99"/>
    <w:unhideWhenUsed/>
    <w:rsid w:val="00A841DA"/>
    <w:rPr>
      <w:sz w:val="20"/>
      <w:szCs w:val="20"/>
    </w:rPr>
  </w:style>
  <w:style w:type="character" w:customStyle="1" w:styleId="CommentTextChar">
    <w:name w:val="Comment Text Char"/>
    <w:basedOn w:val="DefaultParagraphFont"/>
    <w:link w:val="CommentText"/>
    <w:uiPriority w:val="99"/>
    <w:rsid w:val="00A841D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841DA"/>
    <w:rPr>
      <w:b/>
      <w:bCs/>
    </w:rPr>
  </w:style>
  <w:style w:type="character" w:customStyle="1" w:styleId="CommentSubjectChar">
    <w:name w:val="Comment Subject Char"/>
    <w:basedOn w:val="CommentTextChar"/>
    <w:link w:val="CommentSubject"/>
    <w:uiPriority w:val="99"/>
    <w:semiHidden/>
    <w:rsid w:val="00A841D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841DA"/>
    <w:rPr>
      <w:rFonts w:ascii="Tahoma" w:hAnsi="Tahoma" w:cs="Tahoma"/>
      <w:sz w:val="16"/>
      <w:szCs w:val="16"/>
    </w:rPr>
  </w:style>
  <w:style w:type="character" w:customStyle="1" w:styleId="BalloonTextChar">
    <w:name w:val="Balloon Text Char"/>
    <w:basedOn w:val="DefaultParagraphFont"/>
    <w:link w:val="BalloonText"/>
    <w:uiPriority w:val="99"/>
    <w:semiHidden/>
    <w:rsid w:val="00A841DA"/>
    <w:rPr>
      <w:rFonts w:ascii="Tahoma" w:eastAsia="Times New Roman" w:hAnsi="Tahoma" w:cs="Tahoma"/>
      <w:sz w:val="16"/>
      <w:szCs w:val="16"/>
    </w:rPr>
  </w:style>
  <w:style w:type="paragraph" w:styleId="Revision">
    <w:name w:val="Revision"/>
    <w:hidden/>
    <w:uiPriority w:val="99"/>
    <w:semiHidden/>
    <w:rsid w:val="00A841DA"/>
    <w:pPr>
      <w:spacing w:after="0" w:line="240" w:lineRule="auto"/>
    </w:pPr>
    <w:rPr>
      <w:rFonts w:ascii="Times New Roman" w:eastAsia="Times New Roman" w:hAnsi="Times New Roman" w:cs="Times New Roman"/>
      <w:sz w:val="24"/>
      <w:szCs w:val="24"/>
    </w:rPr>
  </w:style>
  <w:style w:type="character" w:customStyle="1" w:styleId="Heading9Char">
    <w:name w:val="Heading 9 Char"/>
    <w:basedOn w:val="DefaultParagraphFont"/>
    <w:link w:val="Heading9"/>
    <w:rsid w:val="002C40F8"/>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2C40F8"/>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2C40F8"/>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2C40F8"/>
  </w:style>
  <w:style w:type="paragraph" w:customStyle="1" w:styleId="Title1">
    <w:name w:val="Title1"/>
    <w:basedOn w:val="Normal"/>
    <w:rsid w:val="00433829"/>
    <w:pPr>
      <w:spacing w:before="100" w:beforeAutospacing="1" w:after="100" w:afterAutospacing="1"/>
    </w:pPr>
  </w:style>
  <w:style w:type="paragraph" w:customStyle="1" w:styleId="desc">
    <w:name w:val="desc"/>
    <w:basedOn w:val="Normal"/>
    <w:rsid w:val="00433829"/>
    <w:pPr>
      <w:spacing w:before="100" w:beforeAutospacing="1" w:after="100" w:afterAutospacing="1"/>
    </w:pPr>
  </w:style>
  <w:style w:type="paragraph" w:customStyle="1" w:styleId="details">
    <w:name w:val="details"/>
    <w:basedOn w:val="Normal"/>
    <w:rsid w:val="00433829"/>
    <w:pPr>
      <w:spacing w:before="100" w:beforeAutospacing="1" w:after="100" w:afterAutospacing="1"/>
    </w:pPr>
  </w:style>
  <w:style w:type="character" w:customStyle="1" w:styleId="jrnl">
    <w:name w:val="jrnl"/>
    <w:basedOn w:val="DefaultParagraphFont"/>
    <w:rsid w:val="00433829"/>
  </w:style>
  <w:style w:type="character" w:customStyle="1" w:styleId="chaptertitle">
    <w:name w:val="chaptertitle"/>
    <w:basedOn w:val="DefaultParagraphFont"/>
    <w:rsid w:val="00B47556"/>
  </w:style>
  <w:style w:type="character" w:customStyle="1" w:styleId="amacitation">
    <w:name w:val="amacitation"/>
    <w:basedOn w:val="DefaultParagraphFont"/>
    <w:rsid w:val="00B47556"/>
  </w:style>
  <w:style w:type="character" w:customStyle="1" w:styleId="apacitation">
    <w:name w:val="apacitation"/>
    <w:basedOn w:val="DefaultParagraphFont"/>
    <w:rsid w:val="00B47556"/>
  </w:style>
  <w:style w:type="character" w:customStyle="1" w:styleId="mlacitation">
    <w:name w:val="mlacitation"/>
    <w:basedOn w:val="DefaultParagraphFont"/>
    <w:rsid w:val="00B47556"/>
  </w:style>
  <w:style w:type="character" w:customStyle="1" w:styleId="editor">
    <w:name w:val="editor"/>
    <w:basedOn w:val="DefaultParagraphFont"/>
    <w:rsid w:val="00B47556"/>
  </w:style>
  <w:style w:type="character" w:styleId="Emphasis">
    <w:name w:val="Emphasis"/>
    <w:basedOn w:val="DefaultParagraphFont"/>
    <w:uiPriority w:val="20"/>
    <w:qFormat/>
    <w:rsid w:val="00B47556"/>
    <w:rPr>
      <w:i/>
      <w:iCs/>
    </w:rPr>
  </w:style>
  <w:style w:type="character" w:customStyle="1" w:styleId="urllink">
    <w:name w:val="urllink"/>
    <w:basedOn w:val="DefaultParagraphFont"/>
    <w:rsid w:val="00B47556"/>
  </w:style>
  <w:style w:type="paragraph" w:styleId="DocumentMap">
    <w:name w:val="Document Map"/>
    <w:basedOn w:val="Normal"/>
    <w:link w:val="DocumentMapChar"/>
    <w:uiPriority w:val="99"/>
    <w:semiHidden/>
    <w:unhideWhenUsed/>
    <w:rsid w:val="00E815F1"/>
    <w:rPr>
      <w:rFonts w:ascii="Lucida Grande" w:hAnsi="Lucida Grande"/>
    </w:rPr>
  </w:style>
  <w:style w:type="character" w:customStyle="1" w:styleId="DocumentMapChar">
    <w:name w:val="Document Map Char"/>
    <w:basedOn w:val="DefaultParagraphFont"/>
    <w:link w:val="DocumentMap"/>
    <w:uiPriority w:val="99"/>
    <w:semiHidden/>
    <w:rsid w:val="00E815F1"/>
    <w:rPr>
      <w:rFonts w:ascii="Lucida Grande" w:eastAsia="Times New Roman" w:hAnsi="Lucida Grande" w:cs="Times New Roman"/>
      <w:sz w:val="24"/>
      <w:szCs w:val="24"/>
    </w:rPr>
  </w:style>
  <w:style w:type="character" w:styleId="LineNumber">
    <w:name w:val="line number"/>
    <w:basedOn w:val="DefaultParagraphFont"/>
    <w:uiPriority w:val="99"/>
    <w:semiHidden/>
    <w:unhideWhenUsed/>
    <w:rsid w:val="00D653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76018">
      <w:bodyDiv w:val="1"/>
      <w:marLeft w:val="0"/>
      <w:marRight w:val="0"/>
      <w:marTop w:val="0"/>
      <w:marBottom w:val="0"/>
      <w:divBdr>
        <w:top w:val="none" w:sz="0" w:space="0" w:color="auto"/>
        <w:left w:val="none" w:sz="0" w:space="0" w:color="auto"/>
        <w:bottom w:val="none" w:sz="0" w:space="0" w:color="auto"/>
        <w:right w:val="none" w:sz="0" w:space="0" w:color="auto"/>
      </w:divBdr>
      <w:divsChild>
        <w:div w:id="87579589">
          <w:marLeft w:val="0"/>
          <w:marRight w:val="0"/>
          <w:marTop w:val="0"/>
          <w:marBottom w:val="0"/>
          <w:divBdr>
            <w:top w:val="none" w:sz="0" w:space="0" w:color="auto"/>
            <w:left w:val="none" w:sz="0" w:space="0" w:color="auto"/>
            <w:bottom w:val="none" w:sz="0" w:space="0" w:color="auto"/>
            <w:right w:val="none" w:sz="0" w:space="0" w:color="auto"/>
          </w:divBdr>
          <w:divsChild>
            <w:div w:id="1179852195">
              <w:marLeft w:val="0"/>
              <w:marRight w:val="0"/>
              <w:marTop w:val="0"/>
              <w:marBottom w:val="0"/>
              <w:divBdr>
                <w:top w:val="none" w:sz="0" w:space="0" w:color="auto"/>
                <w:left w:val="none" w:sz="0" w:space="0" w:color="auto"/>
                <w:bottom w:val="none" w:sz="0" w:space="0" w:color="auto"/>
                <w:right w:val="none" w:sz="0" w:space="0" w:color="auto"/>
              </w:divBdr>
              <w:divsChild>
                <w:div w:id="695934940">
                  <w:marLeft w:val="0"/>
                  <w:marRight w:val="0"/>
                  <w:marTop w:val="0"/>
                  <w:marBottom w:val="0"/>
                  <w:divBdr>
                    <w:top w:val="none" w:sz="0" w:space="0" w:color="auto"/>
                    <w:left w:val="none" w:sz="0" w:space="0" w:color="auto"/>
                    <w:bottom w:val="none" w:sz="0" w:space="0" w:color="auto"/>
                    <w:right w:val="none" w:sz="0" w:space="0" w:color="auto"/>
                  </w:divBdr>
                  <w:divsChild>
                    <w:div w:id="1149059097">
                      <w:marLeft w:val="0"/>
                      <w:marRight w:val="0"/>
                      <w:marTop w:val="0"/>
                      <w:marBottom w:val="0"/>
                      <w:divBdr>
                        <w:top w:val="none" w:sz="0" w:space="0" w:color="auto"/>
                        <w:left w:val="none" w:sz="0" w:space="0" w:color="auto"/>
                        <w:bottom w:val="none" w:sz="0" w:space="0" w:color="auto"/>
                        <w:right w:val="none" w:sz="0" w:space="0" w:color="auto"/>
                      </w:divBdr>
                      <w:divsChild>
                        <w:div w:id="321739047">
                          <w:marLeft w:val="0"/>
                          <w:marRight w:val="0"/>
                          <w:marTop w:val="0"/>
                          <w:marBottom w:val="0"/>
                          <w:divBdr>
                            <w:top w:val="none" w:sz="0" w:space="0" w:color="auto"/>
                            <w:left w:val="none" w:sz="0" w:space="0" w:color="auto"/>
                            <w:bottom w:val="none" w:sz="0" w:space="0" w:color="auto"/>
                            <w:right w:val="none" w:sz="0" w:space="0" w:color="auto"/>
                          </w:divBdr>
                        </w:div>
                        <w:div w:id="809637840">
                          <w:marLeft w:val="0"/>
                          <w:marRight w:val="0"/>
                          <w:marTop w:val="0"/>
                          <w:marBottom w:val="0"/>
                          <w:divBdr>
                            <w:top w:val="none" w:sz="0" w:space="0" w:color="auto"/>
                            <w:left w:val="none" w:sz="0" w:space="0" w:color="auto"/>
                            <w:bottom w:val="none" w:sz="0" w:space="0" w:color="auto"/>
                            <w:right w:val="none" w:sz="0" w:space="0" w:color="auto"/>
                          </w:divBdr>
                          <w:divsChild>
                            <w:div w:id="5995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324898">
          <w:marLeft w:val="0"/>
          <w:marRight w:val="0"/>
          <w:marTop w:val="0"/>
          <w:marBottom w:val="0"/>
          <w:divBdr>
            <w:top w:val="none" w:sz="0" w:space="0" w:color="auto"/>
            <w:left w:val="none" w:sz="0" w:space="0" w:color="auto"/>
            <w:bottom w:val="none" w:sz="0" w:space="0" w:color="auto"/>
            <w:right w:val="none" w:sz="0" w:space="0" w:color="auto"/>
          </w:divBdr>
          <w:divsChild>
            <w:div w:id="658656181">
              <w:marLeft w:val="0"/>
              <w:marRight w:val="0"/>
              <w:marTop w:val="0"/>
              <w:marBottom w:val="0"/>
              <w:divBdr>
                <w:top w:val="none" w:sz="0" w:space="0" w:color="auto"/>
                <w:left w:val="none" w:sz="0" w:space="0" w:color="auto"/>
                <w:bottom w:val="none" w:sz="0" w:space="0" w:color="auto"/>
                <w:right w:val="none" w:sz="0" w:space="0" w:color="auto"/>
              </w:divBdr>
              <w:divsChild>
                <w:div w:id="1141727420">
                  <w:marLeft w:val="0"/>
                  <w:marRight w:val="0"/>
                  <w:marTop w:val="0"/>
                  <w:marBottom w:val="0"/>
                  <w:divBdr>
                    <w:top w:val="none" w:sz="0" w:space="0" w:color="auto"/>
                    <w:left w:val="none" w:sz="0" w:space="0" w:color="auto"/>
                    <w:bottom w:val="none" w:sz="0" w:space="0" w:color="auto"/>
                    <w:right w:val="none" w:sz="0" w:space="0" w:color="auto"/>
                  </w:divBdr>
                  <w:divsChild>
                    <w:div w:id="104629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06193">
      <w:bodyDiv w:val="1"/>
      <w:marLeft w:val="0"/>
      <w:marRight w:val="0"/>
      <w:marTop w:val="0"/>
      <w:marBottom w:val="0"/>
      <w:divBdr>
        <w:top w:val="none" w:sz="0" w:space="0" w:color="auto"/>
        <w:left w:val="none" w:sz="0" w:space="0" w:color="auto"/>
        <w:bottom w:val="none" w:sz="0" w:space="0" w:color="auto"/>
        <w:right w:val="none" w:sz="0" w:space="0" w:color="auto"/>
      </w:divBdr>
      <w:divsChild>
        <w:div w:id="2085299827">
          <w:marLeft w:val="0"/>
          <w:marRight w:val="0"/>
          <w:marTop w:val="0"/>
          <w:marBottom w:val="0"/>
          <w:divBdr>
            <w:top w:val="none" w:sz="0" w:space="0" w:color="auto"/>
            <w:left w:val="none" w:sz="0" w:space="0" w:color="auto"/>
            <w:bottom w:val="none" w:sz="0" w:space="0" w:color="auto"/>
            <w:right w:val="none" w:sz="0" w:space="0" w:color="auto"/>
          </w:divBdr>
          <w:divsChild>
            <w:div w:id="227807336">
              <w:marLeft w:val="0"/>
              <w:marRight w:val="0"/>
              <w:marTop w:val="0"/>
              <w:marBottom w:val="0"/>
              <w:divBdr>
                <w:top w:val="none" w:sz="0" w:space="0" w:color="auto"/>
                <w:left w:val="none" w:sz="0" w:space="0" w:color="auto"/>
                <w:bottom w:val="none" w:sz="0" w:space="0" w:color="auto"/>
                <w:right w:val="none" w:sz="0" w:space="0" w:color="auto"/>
              </w:divBdr>
              <w:divsChild>
                <w:div w:id="1446121146">
                  <w:marLeft w:val="0"/>
                  <w:marRight w:val="0"/>
                  <w:marTop w:val="0"/>
                  <w:marBottom w:val="0"/>
                  <w:divBdr>
                    <w:top w:val="none" w:sz="0" w:space="0" w:color="auto"/>
                    <w:left w:val="none" w:sz="0" w:space="0" w:color="auto"/>
                    <w:bottom w:val="none" w:sz="0" w:space="0" w:color="auto"/>
                    <w:right w:val="none" w:sz="0" w:space="0" w:color="auto"/>
                  </w:divBdr>
                  <w:divsChild>
                    <w:div w:id="651912361">
                      <w:marLeft w:val="0"/>
                      <w:marRight w:val="0"/>
                      <w:marTop w:val="0"/>
                      <w:marBottom w:val="0"/>
                      <w:divBdr>
                        <w:top w:val="none" w:sz="0" w:space="0" w:color="auto"/>
                        <w:left w:val="none" w:sz="0" w:space="0" w:color="auto"/>
                        <w:bottom w:val="none" w:sz="0" w:space="0" w:color="auto"/>
                        <w:right w:val="none" w:sz="0" w:space="0" w:color="auto"/>
                      </w:divBdr>
                      <w:divsChild>
                        <w:div w:id="21564451">
                          <w:marLeft w:val="0"/>
                          <w:marRight w:val="0"/>
                          <w:marTop w:val="0"/>
                          <w:marBottom w:val="0"/>
                          <w:divBdr>
                            <w:top w:val="none" w:sz="0" w:space="0" w:color="auto"/>
                            <w:left w:val="none" w:sz="0" w:space="0" w:color="auto"/>
                            <w:bottom w:val="none" w:sz="0" w:space="0" w:color="auto"/>
                            <w:right w:val="none" w:sz="0" w:space="0" w:color="auto"/>
                          </w:divBdr>
                          <w:divsChild>
                            <w:div w:id="1593859312">
                              <w:marLeft w:val="0"/>
                              <w:marRight w:val="0"/>
                              <w:marTop w:val="0"/>
                              <w:marBottom w:val="0"/>
                              <w:divBdr>
                                <w:top w:val="none" w:sz="0" w:space="0" w:color="auto"/>
                                <w:left w:val="none" w:sz="0" w:space="0" w:color="auto"/>
                                <w:bottom w:val="none" w:sz="0" w:space="0" w:color="auto"/>
                                <w:right w:val="none" w:sz="0" w:space="0" w:color="auto"/>
                              </w:divBdr>
                              <w:divsChild>
                                <w:div w:id="745955144">
                                  <w:marLeft w:val="0"/>
                                  <w:marRight w:val="0"/>
                                  <w:marTop w:val="0"/>
                                  <w:marBottom w:val="0"/>
                                  <w:divBdr>
                                    <w:top w:val="none" w:sz="0" w:space="0" w:color="auto"/>
                                    <w:left w:val="none" w:sz="0" w:space="0" w:color="auto"/>
                                    <w:bottom w:val="none" w:sz="0" w:space="0" w:color="auto"/>
                                    <w:right w:val="none" w:sz="0" w:space="0" w:color="auto"/>
                                  </w:divBdr>
                                  <w:divsChild>
                                    <w:div w:id="1706171101">
                                      <w:marLeft w:val="0"/>
                                      <w:marRight w:val="0"/>
                                      <w:marTop w:val="0"/>
                                      <w:marBottom w:val="0"/>
                                      <w:divBdr>
                                        <w:top w:val="none" w:sz="0" w:space="0" w:color="auto"/>
                                        <w:left w:val="none" w:sz="0" w:space="0" w:color="auto"/>
                                        <w:bottom w:val="none" w:sz="0" w:space="0" w:color="auto"/>
                                        <w:right w:val="none" w:sz="0" w:space="0" w:color="auto"/>
                                      </w:divBdr>
                                      <w:divsChild>
                                        <w:div w:id="70935788">
                                          <w:marLeft w:val="0"/>
                                          <w:marRight w:val="0"/>
                                          <w:marTop w:val="0"/>
                                          <w:marBottom w:val="0"/>
                                          <w:divBdr>
                                            <w:top w:val="none" w:sz="0" w:space="0" w:color="auto"/>
                                            <w:left w:val="none" w:sz="0" w:space="0" w:color="auto"/>
                                            <w:bottom w:val="none" w:sz="0" w:space="0" w:color="auto"/>
                                            <w:right w:val="none" w:sz="0" w:space="0" w:color="auto"/>
                                          </w:divBdr>
                                          <w:divsChild>
                                            <w:div w:id="464394432">
                                              <w:marLeft w:val="0"/>
                                              <w:marRight w:val="0"/>
                                              <w:marTop w:val="0"/>
                                              <w:marBottom w:val="0"/>
                                              <w:divBdr>
                                                <w:top w:val="none" w:sz="0" w:space="0" w:color="auto"/>
                                                <w:left w:val="none" w:sz="0" w:space="0" w:color="auto"/>
                                                <w:bottom w:val="none" w:sz="0" w:space="0" w:color="auto"/>
                                                <w:right w:val="none" w:sz="0" w:space="0" w:color="auto"/>
                                              </w:divBdr>
                                            </w:div>
                                          </w:divsChild>
                                        </w:div>
                                        <w:div w:id="41296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9596038">
      <w:bodyDiv w:val="1"/>
      <w:marLeft w:val="0"/>
      <w:marRight w:val="0"/>
      <w:marTop w:val="0"/>
      <w:marBottom w:val="0"/>
      <w:divBdr>
        <w:top w:val="none" w:sz="0" w:space="0" w:color="auto"/>
        <w:left w:val="none" w:sz="0" w:space="0" w:color="auto"/>
        <w:bottom w:val="none" w:sz="0" w:space="0" w:color="auto"/>
        <w:right w:val="none" w:sz="0" w:space="0" w:color="auto"/>
      </w:divBdr>
      <w:divsChild>
        <w:div w:id="40641075">
          <w:marLeft w:val="0"/>
          <w:marRight w:val="0"/>
          <w:marTop w:val="0"/>
          <w:marBottom w:val="0"/>
          <w:divBdr>
            <w:top w:val="none" w:sz="0" w:space="0" w:color="auto"/>
            <w:left w:val="none" w:sz="0" w:space="0" w:color="auto"/>
            <w:bottom w:val="none" w:sz="0" w:space="0" w:color="auto"/>
            <w:right w:val="none" w:sz="0" w:space="0" w:color="auto"/>
          </w:divBdr>
          <w:divsChild>
            <w:div w:id="1707636347">
              <w:marLeft w:val="0"/>
              <w:marRight w:val="0"/>
              <w:marTop w:val="0"/>
              <w:marBottom w:val="0"/>
              <w:divBdr>
                <w:top w:val="none" w:sz="0" w:space="0" w:color="auto"/>
                <w:left w:val="none" w:sz="0" w:space="0" w:color="auto"/>
                <w:bottom w:val="none" w:sz="0" w:space="0" w:color="auto"/>
                <w:right w:val="none" w:sz="0" w:space="0" w:color="auto"/>
              </w:divBdr>
              <w:divsChild>
                <w:div w:id="1426725142">
                  <w:marLeft w:val="0"/>
                  <w:marRight w:val="0"/>
                  <w:marTop w:val="0"/>
                  <w:marBottom w:val="0"/>
                  <w:divBdr>
                    <w:top w:val="none" w:sz="0" w:space="0" w:color="auto"/>
                    <w:left w:val="none" w:sz="0" w:space="0" w:color="auto"/>
                    <w:bottom w:val="none" w:sz="0" w:space="0" w:color="auto"/>
                    <w:right w:val="none" w:sz="0" w:space="0" w:color="auto"/>
                  </w:divBdr>
                  <w:divsChild>
                    <w:div w:id="1668483598">
                      <w:marLeft w:val="0"/>
                      <w:marRight w:val="0"/>
                      <w:marTop w:val="0"/>
                      <w:marBottom w:val="0"/>
                      <w:divBdr>
                        <w:top w:val="none" w:sz="0" w:space="0" w:color="auto"/>
                        <w:left w:val="none" w:sz="0" w:space="0" w:color="auto"/>
                        <w:bottom w:val="none" w:sz="0" w:space="0" w:color="auto"/>
                        <w:right w:val="none" w:sz="0" w:space="0" w:color="auto"/>
                      </w:divBdr>
                      <w:divsChild>
                        <w:div w:id="681082815">
                          <w:marLeft w:val="0"/>
                          <w:marRight w:val="0"/>
                          <w:marTop w:val="0"/>
                          <w:marBottom w:val="0"/>
                          <w:divBdr>
                            <w:top w:val="none" w:sz="0" w:space="0" w:color="auto"/>
                            <w:left w:val="none" w:sz="0" w:space="0" w:color="auto"/>
                            <w:bottom w:val="none" w:sz="0" w:space="0" w:color="auto"/>
                            <w:right w:val="none" w:sz="0" w:space="0" w:color="auto"/>
                          </w:divBdr>
                          <w:divsChild>
                            <w:div w:id="1035932077">
                              <w:marLeft w:val="0"/>
                              <w:marRight w:val="0"/>
                              <w:marTop w:val="0"/>
                              <w:marBottom w:val="0"/>
                              <w:divBdr>
                                <w:top w:val="none" w:sz="0" w:space="0" w:color="auto"/>
                                <w:left w:val="none" w:sz="0" w:space="0" w:color="auto"/>
                                <w:bottom w:val="none" w:sz="0" w:space="0" w:color="auto"/>
                                <w:right w:val="none" w:sz="0" w:space="0" w:color="auto"/>
                              </w:divBdr>
                              <w:divsChild>
                                <w:div w:id="615720013">
                                  <w:marLeft w:val="0"/>
                                  <w:marRight w:val="0"/>
                                  <w:marTop w:val="0"/>
                                  <w:marBottom w:val="0"/>
                                  <w:divBdr>
                                    <w:top w:val="none" w:sz="0" w:space="0" w:color="auto"/>
                                    <w:left w:val="none" w:sz="0" w:space="0" w:color="auto"/>
                                    <w:bottom w:val="none" w:sz="0" w:space="0" w:color="auto"/>
                                    <w:right w:val="none" w:sz="0" w:space="0" w:color="auto"/>
                                  </w:divBdr>
                                  <w:divsChild>
                                    <w:div w:id="813713834">
                                      <w:marLeft w:val="0"/>
                                      <w:marRight w:val="0"/>
                                      <w:marTop w:val="0"/>
                                      <w:marBottom w:val="0"/>
                                      <w:divBdr>
                                        <w:top w:val="none" w:sz="0" w:space="0" w:color="auto"/>
                                        <w:left w:val="none" w:sz="0" w:space="0" w:color="auto"/>
                                        <w:bottom w:val="none" w:sz="0" w:space="0" w:color="auto"/>
                                        <w:right w:val="none" w:sz="0" w:space="0" w:color="auto"/>
                                      </w:divBdr>
                                      <w:divsChild>
                                        <w:div w:id="1458527840">
                                          <w:marLeft w:val="0"/>
                                          <w:marRight w:val="0"/>
                                          <w:marTop w:val="0"/>
                                          <w:marBottom w:val="0"/>
                                          <w:divBdr>
                                            <w:top w:val="none" w:sz="0" w:space="0" w:color="auto"/>
                                            <w:left w:val="none" w:sz="0" w:space="0" w:color="auto"/>
                                            <w:bottom w:val="none" w:sz="0" w:space="0" w:color="auto"/>
                                            <w:right w:val="none" w:sz="0" w:space="0" w:color="auto"/>
                                          </w:divBdr>
                                          <w:divsChild>
                                            <w:div w:id="1764110422">
                                              <w:marLeft w:val="0"/>
                                              <w:marRight w:val="0"/>
                                              <w:marTop w:val="0"/>
                                              <w:marBottom w:val="0"/>
                                              <w:divBdr>
                                                <w:top w:val="none" w:sz="0" w:space="0" w:color="auto"/>
                                                <w:left w:val="none" w:sz="0" w:space="0" w:color="auto"/>
                                                <w:bottom w:val="none" w:sz="0" w:space="0" w:color="auto"/>
                                                <w:right w:val="none" w:sz="0" w:space="0" w:color="auto"/>
                                              </w:divBdr>
                                            </w:div>
                                          </w:divsChild>
                                        </w:div>
                                        <w:div w:id="153630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0133358">
      <w:bodyDiv w:val="1"/>
      <w:marLeft w:val="0"/>
      <w:marRight w:val="0"/>
      <w:marTop w:val="0"/>
      <w:marBottom w:val="0"/>
      <w:divBdr>
        <w:top w:val="none" w:sz="0" w:space="0" w:color="auto"/>
        <w:left w:val="none" w:sz="0" w:space="0" w:color="auto"/>
        <w:bottom w:val="none" w:sz="0" w:space="0" w:color="auto"/>
        <w:right w:val="none" w:sz="0" w:space="0" w:color="auto"/>
      </w:divBdr>
    </w:div>
    <w:div w:id="903754966">
      <w:bodyDiv w:val="1"/>
      <w:marLeft w:val="0"/>
      <w:marRight w:val="0"/>
      <w:marTop w:val="0"/>
      <w:marBottom w:val="0"/>
      <w:divBdr>
        <w:top w:val="none" w:sz="0" w:space="0" w:color="auto"/>
        <w:left w:val="none" w:sz="0" w:space="0" w:color="auto"/>
        <w:bottom w:val="none" w:sz="0" w:space="0" w:color="auto"/>
        <w:right w:val="none" w:sz="0" w:space="0" w:color="auto"/>
      </w:divBdr>
      <w:divsChild>
        <w:div w:id="1405376776">
          <w:marLeft w:val="0"/>
          <w:marRight w:val="0"/>
          <w:marTop w:val="0"/>
          <w:marBottom w:val="0"/>
          <w:divBdr>
            <w:top w:val="none" w:sz="0" w:space="0" w:color="auto"/>
            <w:left w:val="none" w:sz="0" w:space="0" w:color="auto"/>
            <w:bottom w:val="none" w:sz="0" w:space="0" w:color="auto"/>
            <w:right w:val="none" w:sz="0" w:space="0" w:color="auto"/>
          </w:divBdr>
          <w:divsChild>
            <w:div w:id="1348828458">
              <w:marLeft w:val="0"/>
              <w:marRight w:val="0"/>
              <w:marTop w:val="0"/>
              <w:marBottom w:val="0"/>
              <w:divBdr>
                <w:top w:val="none" w:sz="0" w:space="0" w:color="auto"/>
                <w:left w:val="none" w:sz="0" w:space="0" w:color="auto"/>
                <w:bottom w:val="none" w:sz="0" w:space="0" w:color="auto"/>
                <w:right w:val="none" w:sz="0" w:space="0" w:color="auto"/>
              </w:divBdr>
              <w:divsChild>
                <w:div w:id="2013609266">
                  <w:marLeft w:val="0"/>
                  <w:marRight w:val="0"/>
                  <w:marTop w:val="0"/>
                  <w:marBottom w:val="0"/>
                  <w:divBdr>
                    <w:top w:val="none" w:sz="0" w:space="0" w:color="auto"/>
                    <w:left w:val="none" w:sz="0" w:space="0" w:color="auto"/>
                    <w:bottom w:val="none" w:sz="0" w:space="0" w:color="auto"/>
                    <w:right w:val="none" w:sz="0" w:space="0" w:color="auto"/>
                  </w:divBdr>
                  <w:divsChild>
                    <w:div w:id="720247763">
                      <w:marLeft w:val="0"/>
                      <w:marRight w:val="0"/>
                      <w:marTop w:val="0"/>
                      <w:marBottom w:val="0"/>
                      <w:divBdr>
                        <w:top w:val="none" w:sz="0" w:space="0" w:color="auto"/>
                        <w:left w:val="none" w:sz="0" w:space="0" w:color="auto"/>
                        <w:bottom w:val="none" w:sz="0" w:space="0" w:color="auto"/>
                        <w:right w:val="none" w:sz="0" w:space="0" w:color="auto"/>
                      </w:divBdr>
                      <w:divsChild>
                        <w:div w:id="809177907">
                          <w:marLeft w:val="0"/>
                          <w:marRight w:val="0"/>
                          <w:marTop w:val="0"/>
                          <w:marBottom w:val="0"/>
                          <w:divBdr>
                            <w:top w:val="none" w:sz="0" w:space="0" w:color="auto"/>
                            <w:left w:val="none" w:sz="0" w:space="0" w:color="auto"/>
                            <w:bottom w:val="none" w:sz="0" w:space="0" w:color="auto"/>
                            <w:right w:val="none" w:sz="0" w:space="0" w:color="auto"/>
                          </w:divBdr>
                          <w:divsChild>
                            <w:div w:id="1852799659">
                              <w:marLeft w:val="0"/>
                              <w:marRight w:val="0"/>
                              <w:marTop w:val="0"/>
                              <w:marBottom w:val="0"/>
                              <w:divBdr>
                                <w:top w:val="none" w:sz="0" w:space="0" w:color="auto"/>
                                <w:left w:val="none" w:sz="0" w:space="0" w:color="auto"/>
                                <w:bottom w:val="none" w:sz="0" w:space="0" w:color="auto"/>
                                <w:right w:val="none" w:sz="0" w:space="0" w:color="auto"/>
                              </w:divBdr>
                              <w:divsChild>
                                <w:div w:id="1714577087">
                                  <w:marLeft w:val="0"/>
                                  <w:marRight w:val="0"/>
                                  <w:marTop w:val="0"/>
                                  <w:marBottom w:val="0"/>
                                  <w:divBdr>
                                    <w:top w:val="none" w:sz="0" w:space="0" w:color="auto"/>
                                    <w:left w:val="none" w:sz="0" w:space="0" w:color="auto"/>
                                    <w:bottom w:val="none" w:sz="0" w:space="0" w:color="auto"/>
                                    <w:right w:val="none" w:sz="0" w:space="0" w:color="auto"/>
                                  </w:divBdr>
                                  <w:divsChild>
                                    <w:div w:id="2036615346">
                                      <w:marLeft w:val="0"/>
                                      <w:marRight w:val="0"/>
                                      <w:marTop w:val="0"/>
                                      <w:marBottom w:val="0"/>
                                      <w:divBdr>
                                        <w:top w:val="none" w:sz="0" w:space="0" w:color="auto"/>
                                        <w:left w:val="none" w:sz="0" w:space="0" w:color="auto"/>
                                        <w:bottom w:val="none" w:sz="0" w:space="0" w:color="auto"/>
                                        <w:right w:val="none" w:sz="0" w:space="0" w:color="auto"/>
                                      </w:divBdr>
                                      <w:divsChild>
                                        <w:div w:id="253393026">
                                          <w:marLeft w:val="0"/>
                                          <w:marRight w:val="0"/>
                                          <w:marTop w:val="0"/>
                                          <w:marBottom w:val="0"/>
                                          <w:divBdr>
                                            <w:top w:val="none" w:sz="0" w:space="0" w:color="auto"/>
                                            <w:left w:val="none" w:sz="0" w:space="0" w:color="auto"/>
                                            <w:bottom w:val="none" w:sz="0" w:space="0" w:color="auto"/>
                                            <w:right w:val="none" w:sz="0" w:space="0" w:color="auto"/>
                                          </w:divBdr>
                                        </w:div>
                                        <w:div w:id="781874127">
                                          <w:marLeft w:val="0"/>
                                          <w:marRight w:val="0"/>
                                          <w:marTop w:val="0"/>
                                          <w:marBottom w:val="0"/>
                                          <w:divBdr>
                                            <w:top w:val="none" w:sz="0" w:space="0" w:color="auto"/>
                                            <w:left w:val="none" w:sz="0" w:space="0" w:color="auto"/>
                                            <w:bottom w:val="none" w:sz="0" w:space="0" w:color="auto"/>
                                            <w:right w:val="none" w:sz="0" w:space="0" w:color="auto"/>
                                          </w:divBdr>
                                          <w:divsChild>
                                            <w:div w:id="80303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3896769">
      <w:bodyDiv w:val="1"/>
      <w:marLeft w:val="0"/>
      <w:marRight w:val="0"/>
      <w:marTop w:val="0"/>
      <w:marBottom w:val="0"/>
      <w:divBdr>
        <w:top w:val="none" w:sz="0" w:space="0" w:color="auto"/>
        <w:left w:val="none" w:sz="0" w:space="0" w:color="auto"/>
        <w:bottom w:val="none" w:sz="0" w:space="0" w:color="auto"/>
        <w:right w:val="none" w:sz="0" w:space="0" w:color="auto"/>
      </w:divBdr>
      <w:divsChild>
        <w:div w:id="378093070">
          <w:marLeft w:val="0"/>
          <w:marRight w:val="0"/>
          <w:marTop w:val="0"/>
          <w:marBottom w:val="0"/>
          <w:divBdr>
            <w:top w:val="none" w:sz="0" w:space="0" w:color="auto"/>
            <w:left w:val="none" w:sz="0" w:space="0" w:color="auto"/>
            <w:bottom w:val="none" w:sz="0" w:space="0" w:color="auto"/>
            <w:right w:val="none" w:sz="0" w:space="0" w:color="auto"/>
          </w:divBdr>
          <w:divsChild>
            <w:div w:id="1181772991">
              <w:marLeft w:val="0"/>
              <w:marRight w:val="0"/>
              <w:marTop w:val="0"/>
              <w:marBottom w:val="0"/>
              <w:divBdr>
                <w:top w:val="none" w:sz="0" w:space="0" w:color="auto"/>
                <w:left w:val="none" w:sz="0" w:space="0" w:color="auto"/>
                <w:bottom w:val="none" w:sz="0" w:space="0" w:color="auto"/>
                <w:right w:val="none" w:sz="0" w:space="0" w:color="auto"/>
              </w:divBdr>
              <w:divsChild>
                <w:div w:id="2146845622">
                  <w:marLeft w:val="0"/>
                  <w:marRight w:val="0"/>
                  <w:marTop w:val="0"/>
                  <w:marBottom w:val="0"/>
                  <w:divBdr>
                    <w:top w:val="none" w:sz="0" w:space="0" w:color="auto"/>
                    <w:left w:val="none" w:sz="0" w:space="0" w:color="auto"/>
                    <w:bottom w:val="none" w:sz="0" w:space="0" w:color="auto"/>
                    <w:right w:val="none" w:sz="0" w:space="0" w:color="auto"/>
                  </w:divBdr>
                  <w:divsChild>
                    <w:div w:id="1234973793">
                      <w:marLeft w:val="0"/>
                      <w:marRight w:val="0"/>
                      <w:marTop w:val="0"/>
                      <w:marBottom w:val="0"/>
                      <w:divBdr>
                        <w:top w:val="none" w:sz="0" w:space="0" w:color="auto"/>
                        <w:left w:val="none" w:sz="0" w:space="0" w:color="auto"/>
                        <w:bottom w:val="none" w:sz="0" w:space="0" w:color="auto"/>
                        <w:right w:val="none" w:sz="0" w:space="0" w:color="auto"/>
                      </w:divBdr>
                      <w:divsChild>
                        <w:div w:id="1880119511">
                          <w:marLeft w:val="0"/>
                          <w:marRight w:val="0"/>
                          <w:marTop w:val="0"/>
                          <w:marBottom w:val="0"/>
                          <w:divBdr>
                            <w:top w:val="none" w:sz="0" w:space="0" w:color="auto"/>
                            <w:left w:val="none" w:sz="0" w:space="0" w:color="auto"/>
                            <w:bottom w:val="none" w:sz="0" w:space="0" w:color="auto"/>
                            <w:right w:val="none" w:sz="0" w:space="0" w:color="auto"/>
                          </w:divBdr>
                          <w:divsChild>
                            <w:div w:id="1585721787">
                              <w:marLeft w:val="0"/>
                              <w:marRight w:val="0"/>
                              <w:marTop w:val="0"/>
                              <w:marBottom w:val="0"/>
                              <w:divBdr>
                                <w:top w:val="none" w:sz="0" w:space="0" w:color="auto"/>
                                <w:left w:val="none" w:sz="0" w:space="0" w:color="auto"/>
                                <w:bottom w:val="none" w:sz="0" w:space="0" w:color="auto"/>
                                <w:right w:val="none" w:sz="0" w:space="0" w:color="auto"/>
                              </w:divBdr>
                              <w:divsChild>
                                <w:div w:id="191263161">
                                  <w:marLeft w:val="0"/>
                                  <w:marRight w:val="0"/>
                                  <w:marTop w:val="0"/>
                                  <w:marBottom w:val="0"/>
                                  <w:divBdr>
                                    <w:top w:val="none" w:sz="0" w:space="0" w:color="auto"/>
                                    <w:left w:val="none" w:sz="0" w:space="0" w:color="auto"/>
                                    <w:bottom w:val="none" w:sz="0" w:space="0" w:color="auto"/>
                                    <w:right w:val="none" w:sz="0" w:space="0" w:color="auto"/>
                                  </w:divBdr>
                                  <w:divsChild>
                                    <w:div w:id="420564771">
                                      <w:marLeft w:val="0"/>
                                      <w:marRight w:val="0"/>
                                      <w:marTop w:val="0"/>
                                      <w:marBottom w:val="0"/>
                                      <w:divBdr>
                                        <w:top w:val="none" w:sz="0" w:space="0" w:color="auto"/>
                                        <w:left w:val="none" w:sz="0" w:space="0" w:color="auto"/>
                                        <w:bottom w:val="none" w:sz="0" w:space="0" w:color="auto"/>
                                        <w:right w:val="none" w:sz="0" w:space="0" w:color="auto"/>
                                      </w:divBdr>
                                      <w:divsChild>
                                        <w:div w:id="584728114">
                                          <w:marLeft w:val="0"/>
                                          <w:marRight w:val="0"/>
                                          <w:marTop w:val="0"/>
                                          <w:marBottom w:val="0"/>
                                          <w:divBdr>
                                            <w:top w:val="none" w:sz="0" w:space="0" w:color="auto"/>
                                            <w:left w:val="none" w:sz="0" w:space="0" w:color="auto"/>
                                            <w:bottom w:val="none" w:sz="0" w:space="0" w:color="auto"/>
                                            <w:right w:val="none" w:sz="0" w:space="0" w:color="auto"/>
                                          </w:divBdr>
                                        </w:div>
                                        <w:div w:id="1071732389">
                                          <w:marLeft w:val="0"/>
                                          <w:marRight w:val="0"/>
                                          <w:marTop w:val="0"/>
                                          <w:marBottom w:val="0"/>
                                          <w:divBdr>
                                            <w:top w:val="none" w:sz="0" w:space="0" w:color="auto"/>
                                            <w:left w:val="none" w:sz="0" w:space="0" w:color="auto"/>
                                            <w:bottom w:val="none" w:sz="0" w:space="0" w:color="auto"/>
                                            <w:right w:val="none" w:sz="0" w:space="0" w:color="auto"/>
                                          </w:divBdr>
                                          <w:divsChild>
                                            <w:div w:id="81468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fdslive.oup.com/www.oup.com/academic/pdf/authors/AuthorsHandbook_Sept2015.p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fdslive.oup.com/www.oup.com/academic/pdf/authors/AuthorsHandbook_Sept2015.pdf" TargetMode="Externa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portals.dceg.cancer.gov/4thedition/guidance-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56EC45-49FD-4C34-B19A-B67FB9FA0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105</Pages>
  <Words>30639</Words>
  <Characters>174643</Characters>
  <Application>Microsoft Office Word</Application>
  <DocSecurity>0</DocSecurity>
  <Lines>1455</Lines>
  <Paragraphs>409</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204873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Wayne Liu</cp:lastModifiedBy>
  <cp:revision>2</cp:revision>
  <cp:lastPrinted>2016-03-20T21:59:00Z</cp:lastPrinted>
  <dcterms:created xsi:type="dcterms:W3CDTF">2016-05-18T18:58:00Z</dcterms:created>
  <dcterms:modified xsi:type="dcterms:W3CDTF">2016-05-18T18:58:00Z</dcterms:modified>
</cp:coreProperties>
</file>